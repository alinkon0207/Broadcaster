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hyperlink>
          <w:ins w:author="Administrator" w:id="0" w:date="2023-02-07T10:45:00Z">
            <w:r w:rsidDel="00000000" w:rsidR="00000000" w:rsidRPr="00000000">
              <w:fldChar w:fldCharType="begin"/>
            </w:r>
            <w:r w:rsidDel="00000000" w:rsidR="00000000" w:rsidRPr="00000000">
              <w:instrText xml:space="preserve">HYPERLINK \l "_tyjcwt"</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introduction</w:t>
            </w:r>
            <w:r w:rsidDel="00000000" w:rsidR="00000000" w:rsidRPr="00000000">
              <w:fldChar w:fldCharType="end"/>
            </w:r>
          </w:ins>
          <w:del w:author="Administrator" w:id="0" w:date="2023-02-07T10:45:00Z">
            <w:r w:rsidDel="00000000" w:rsidR="00000000" w:rsidRPr="00000000">
              <w:fldChar w:fldCharType="begin"/>
            </w:r>
            <w:r w:rsidDel="00000000" w:rsidR="00000000" w:rsidRPr="00000000">
              <w:delInstrText xml:space="preserve">HYPERLINK \l "_tyjcwt"</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引言</w:delText>
            </w:r>
            <w:r w:rsidDel="00000000" w:rsidR="00000000" w:rsidRPr="00000000">
              <w:fldChar w:fldCharType="end"/>
            </w:r>
          </w:del>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hyperlink>
          <w:del w:author="Administrator" w:id="1" w:date="2023-02-07T10:46:00Z">
            <w:r w:rsidDel="00000000" w:rsidR="00000000" w:rsidRPr="00000000">
              <w:fldChar w:fldCharType="begin"/>
            </w:r>
            <w:r w:rsidDel="00000000" w:rsidR="00000000" w:rsidRPr="00000000">
              <w:delInstrText xml:space="preserve">HYPERLINK \l "_2s8eyo1"</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编写目的</w:delText>
            </w:r>
            <w:r w:rsidDel="00000000" w:rsidR="00000000" w:rsidRPr="00000000">
              <w:fldChar w:fldCharType="end"/>
            </w:r>
          </w:del>
          <w:ins w:author="Administrator" w:id="1" w:date="2023-02-07T10:46:00Z">
            <w:r w:rsidDel="00000000" w:rsidR="00000000" w:rsidRPr="00000000">
              <w:fldChar w:fldCharType="begin"/>
            </w:r>
            <w:r w:rsidDel="00000000" w:rsidR="00000000" w:rsidRPr="00000000">
              <w:instrText xml:space="preserve">HYPERLINK \l "_2s8eyo1"</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r w:rsidDel="00000000" w:rsidR="00000000" w:rsidRPr="00000000">
              <w:fldChar w:fldCharType="end"/>
            </w:r>
          </w:ins>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hyperlink>
          <w:ins w:author="Administrator" w:id="2" w:date="2023-02-07T10:46:00Z">
            <w:r w:rsidDel="00000000" w:rsidR="00000000" w:rsidRPr="00000000">
              <w:fldChar w:fldCharType="begin"/>
            </w:r>
            <w:r w:rsidDel="00000000" w:rsidR="00000000" w:rsidRPr="00000000">
              <w:instrText xml:space="preserve">HYPERLINK \l "_17dp8vu"</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Anticipated reader suggestion</w:t>
            </w:r>
            <w:r w:rsidDel="00000000" w:rsidR="00000000" w:rsidRPr="00000000">
              <w:fldChar w:fldCharType="end"/>
            </w:r>
          </w:ins>
          <w:del w:author="Administrator" w:id="2" w:date="2023-02-07T10:46:00Z">
            <w:r w:rsidDel="00000000" w:rsidR="00000000" w:rsidRPr="00000000">
              <w:fldChar w:fldCharType="begin"/>
            </w:r>
            <w:r w:rsidDel="00000000" w:rsidR="00000000" w:rsidRPr="00000000">
              <w:delInstrText xml:space="preserve">HYPERLINK \l "_17dp8vu"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预期读者建议</w:delText>
            </w:r>
            <w:r w:rsidDel="00000000" w:rsidR="00000000" w:rsidRPr="00000000">
              <w:fldChar w:fldCharType="end"/>
            </w:r>
          </w:del>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hyperlink>
          <w:ins w:author="Administrator" w:id="3" w:date="2023-02-07T10:47:00Z">
            <w:r w:rsidDel="00000000" w:rsidR="00000000" w:rsidRPr="00000000">
              <w:fldChar w:fldCharType="begin"/>
            </w:r>
            <w:r w:rsidDel="00000000" w:rsidR="00000000" w:rsidRPr="00000000">
              <w:instrText xml:space="preserve">HYPERLINK \l "_35nkun2"</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reference file</w:t>
            </w:r>
            <w:r w:rsidDel="00000000" w:rsidR="00000000" w:rsidRPr="00000000">
              <w:fldChar w:fldCharType="end"/>
            </w:r>
          </w:ins>
          <w:del w:author="Administrator" w:id="3" w:date="2023-02-07T10:47:00Z">
            <w:r w:rsidDel="00000000" w:rsidR="00000000" w:rsidRPr="00000000">
              <w:fldChar w:fldCharType="begin"/>
            </w:r>
            <w:r w:rsidDel="00000000" w:rsidR="00000000" w:rsidRPr="00000000">
              <w:delInstrText xml:space="preserve">HYPERLINK \l "_35nkun2"</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参考文档</w:delText>
            </w:r>
            <w:r w:rsidDel="00000000" w:rsidR="00000000" w:rsidRPr="00000000">
              <w:fldChar w:fldCharType="end"/>
            </w:r>
          </w:del>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hyperlink>
          <w:ins w:author="Administrator" w:id="4" w:date="2023-02-07T10:47:00Z">
            <w:r w:rsidDel="00000000" w:rsidR="00000000" w:rsidRPr="00000000">
              <w:fldChar w:fldCharType="begin"/>
            </w:r>
            <w:r w:rsidDel="00000000" w:rsidR="00000000" w:rsidRPr="00000000">
              <w:instrText xml:space="preserve">HYPERLINK \l "_1ksv4uv"</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ABB(abbreviation)</w:t>
            </w:r>
            <w:r w:rsidDel="00000000" w:rsidR="00000000" w:rsidRPr="00000000">
              <w:fldChar w:fldCharType="end"/>
            </w:r>
          </w:ins>
          <w:del w:author="Administrator" w:id="4" w:date="2023-02-07T10:47:00Z">
            <w:r w:rsidDel="00000000" w:rsidR="00000000" w:rsidRPr="00000000">
              <w:fldChar w:fldCharType="begin"/>
            </w:r>
            <w:r w:rsidDel="00000000" w:rsidR="00000000" w:rsidRPr="00000000">
              <w:delInstrText xml:space="preserve">HYPERLINK \l "_1ksv4uv"</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缩略语</w:delText>
            </w:r>
            <w:r w:rsidDel="00000000" w:rsidR="00000000" w:rsidRPr="00000000">
              <w:fldChar w:fldCharType="end"/>
            </w:r>
          </w:del>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w:ins w:author="Administrator" w:id="5" w:date="2023-02-07T10:47:00Z">
            <w:r w:rsidDel="00000000" w:rsidR="00000000" w:rsidRPr="00000000">
              <w:fldChar w:fldCharType="begin"/>
            </w:r>
            <w:r w:rsidDel="00000000" w:rsidR="00000000" w:rsidRPr="00000000">
              <w:instrText xml:space="preserve">HYPERLINK \l "_44sinio"</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introduce</w:t>
            </w:r>
            <w:r w:rsidDel="00000000" w:rsidR="00000000" w:rsidRPr="00000000">
              <w:fldChar w:fldCharType="end"/>
            </w:r>
          </w:ins>
          <w:del w:author="Administrator" w:id="5" w:date="2023-02-07T10:47:00Z">
            <w:r w:rsidDel="00000000" w:rsidR="00000000" w:rsidRPr="00000000">
              <w:fldChar w:fldCharType="begin"/>
            </w:r>
            <w:r w:rsidDel="00000000" w:rsidR="00000000" w:rsidRPr="00000000">
              <w:delInstrText xml:space="preserve">HYPERLINK \l "_44sinio"</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介绍</w:delText>
            </w:r>
            <w:r w:rsidDel="00000000" w:rsidR="00000000" w:rsidRPr="00000000">
              <w:fldChar w:fldCharType="end"/>
            </w:r>
          </w:del>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ffffff" w:val="clear"/>
            <w:tabs>
              <w:tab w:val="right" w:leader="none" w:pos="9344"/>
            </w:tabs>
            <w:spacing w:line="240" w:lineRule="auto"/>
            <w:ind w:firstLine="0"/>
            <w:jc w:val="left"/>
            <w:rPr>
              <w:rFonts w:ascii="Quattrocento Sans" w:cs="Quattrocento Sans" w:eastAsia="Quattrocento Sans" w:hAnsi="Quattrocento Sans"/>
              <w:color w:val="2a2b2e"/>
              <w:shd w:fill="auto" w:val="clear"/>
              <w:rPrChange w:author="Administrator" w:id="7" w:date="2023-02-07T10:48:00Z">
                <w:rPr>
                  <w:rFonts w:ascii="Calibri" w:cs="Calibri" w:eastAsia="Calibri" w:hAnsi="Calibri"/>
                  <w:b w:val="0"/>
                  <w:i w:val="0"/>
                  <w:smallCaps w:val="0"/>
                  <w:strike w:val="0"/>
                  <w:color w:val="000000"/>
                  <w:sz w:val="21"/>
                  <w:szCs w:val="21"/>
                  <w:u w:val="none"/>
                  <w:shd w:fill="auto" w:val="clear"/>
                  <w:vertAlign w:val="baseline"/>
                </w:rPr>
              </w:rPrChange>
            </w:rPr>
            <w:pPrChange w:author="Administrator" w:id="0" w:date="2023-02-07T10:48:00Z">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pPr>
            </w:pPrChange>
          </w:pPr>
          <w:r w:rsidDel="00000000" w:rsidR="00000000" w:rsidRPr="00000000">
            <w:fldChar w:fldCharType="end"/>
          </w: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w:ins w:author="Administrator" w:id="6" w:date="2023-02-07T10:47:00Z">
            <w:r w:rsidDel="00000000" w:rsidR="00000000" w:rsidRPr="00000000">
              <w:fldChar w:fldCharType="begin"/>
            </w:r>
            <w:r w:rsidDel="00000000" w:rsidR="00000000" w:rsidRPr="00000000">
              <w:instrText xml:space="preserve">HYPERLINK \l "_2jxsxqh"</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u w:val="none"/>
                <w:shd w:fill="auto" w:val="clear"/>
                <w:vertAlign w:val="baseline"/>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\l "_2jxsxqh"</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Change w:author="Administrator" w:id="7" w:date="2023-02-07T10:48:00Z">
                  <w:rPr>
                    <w:rFonts w:ascii="Quattrocento Sans" w:cs="Quattrocento Sans" w:eastAsia="Quattrocento Sans" w:hAnsi="Quattrocento Sans"/>
                    <w:b w:val="0"/>
                    <w:i w:val="0"/>
                    <w:smallCaps w:val="0"/>
                    <w:strike w:val="0"/>
                    <w:color w:val="2a2b2e"/>
                    <w:sz w:val="18"/>
                    <w:szCs w:val="18"/>
                    <w:u w:val="none"/>
                    <w:shd w:fill="auto" w:val="clear"/>
                    <w:vertAlign w:val="baseline"/>
                  </w:rPr>
                </w:rPrChange>
              </w:rPr>
              <w:t xml:space="preserve">Partner Interface Process </w:t>
            </w:r>
            <w:r w:rsidDel="00000000" w:rsidR="00000000" w:rsidRPr="00000000">
              <w:fldChar w:fldCharType="end"/>
            </w:r>
          </w:ins>
          <w:del w:author="Administrator" w:id="6" w:date="2023-02-07T10:47:00Z">
            <w:r w:rsidDel="00000000" w:rsidR="00000000" w:rsidRPr="00000000">
              <w:fldChar w:fldCharType="begin"/>
            </w:r>
            <w:r w:rsidDel="00000000" w:rsidR="00000000" w:rsidRPr="00000000">
              <w:delInstrText xml:space="preserve">HYPERLINK \l "_2jxsxqh"</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接口流程</w:delText>
            </w:r>
            <w:r w:rsidDel="00000000" w:rsidR="00000000" w:rsidRPr="00000000">
              <w:fldChar w:fldCharType="end"/>
            </w:r>
          </w:del>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hyperlink>
          <w:ins w:author="Administrator" w:id="8" w:date="2023-02-07T10:48:00Z">
            <w:r w:rsidDel="00000000" w:rsidR="00000000" w:rsidRPr="00000000">
              <w:fldChar w:fldCharType="begin"/>
            </w:r>
            <w:r w:rsidDel="00000000" w:rsidR="00000000" w:rsidRPr="00000000">
              <w:instrText xml:space="preserve">HYPERLINK \l "_z337ya"</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definition</w:t>
            </w:r>
            <w:r w:rsidDel="00000000" w:rsidR="00000000" w:rsidRPr="00000000">
              <w:fldChar w:fldCharType="end"/>
            </w:r>
          </w:ins>
          <w:del w:author="Administrator" w:id="8" w:date="2023-02-07T10:48:00Z">
            <w:r w:rsidDel="00000000" w:rsidR="00000000" w:rsidRPr="00000000">
              <w:fldChar w:fldCharType="begin"/>
            </w:r>
            <w:r w:rsidDel="00000000" w:rsidR="00000000" w:rsidRPr="00000000">
              <w:delInstrText xml:space="preserve">HYPERLINK \l "_z337ya"</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定义</w:delText>
            </w:r>
            <w:r w:rsidDel="00000000" w:rsidR="00000000" w:rsidRPr="00000000">
              <w:fldChar w:fldCharType="end"/>
            </w:r>
          </w:del>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hyperlink>
          <w:ins w:author="Administrator" w:id="9" w:date="2023-02-07T10:49:00Z">
            <w:r w:rsidDel="00000000" w:rsidR="00000000" w:rsidRPr="00000000">
              <w:fldChar w:fldCharType="begin"/>
            </w:r>
            <w:r w:rsidDel="00000000" w:rsidR="00000000" w:rsidRPr="00000000">
              <w:instrText xml:space="preserve">HYPERLINK \l "_3j2qqm3"</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function process</w:t>
            </w:r>
            <w:r w:rsidDel="00000000" w:rsidR="00000000" w:rsidRPr="00000000">
              <w:fldChar w:fldCharType="end"/>
            </w:r>
          </w:ins>
          <w:del w:author="Administrator" w:id="9" w:date="2023-02-07T10:49:00Z">
            <w:r w:rsidDel="00000000" w:rsidR="00000000" w:rsidRPr="00000000">
              <w:fldChar w:fldCharType="begin"/>
            </w:r>
            <w:r w:rsidDel="00000000" w:rsidR="00000000" w:rsidRPr="00000000">
              <w:delInstrText xml:space="preserve">HYPERLINK \l "_3j2qqm3"</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业务功能流程</w:delText>
            </w:r>
            <w:r w:rsidDel="00000000" w:rsidR="00000000" w:rsidRPr="00000000">
              <w:fldChar w:fldCharType="end"/>
            </w:r>
          </w:del>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w:t>
            </w:r>
          </w:hyperlink>
          <w:ins w:author="Administrator" w:id="10" w:date="2023-02-07T10:49:00Z">
            <w:r w:rsidDel="00000000" w:rsidR="00000000" w:rsidRPr="00000000">
              <w:fldChar w:fldCharType="begin"/>
            </w:r>
            <w:r w:rsidDel="00000000" w:rsidR="00000000" w:rsidRPr="00000000">
              <w:instrText xml:space="preserve">HYPERLINK \l "_1y810tw"</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Link establishment and maintenance</w:t>
            </w:r>
            <w:r w:rsidDel="00000000" w:rsidR="00000000" w:rsidRPr="00000000">
              <w:fldChar w:fldCharType="end"/>
            </w:r>
          </w:ins>
          <w:del w:author="Administrator" w:id="10" w:date="2023-02-07T10:49:00Z">
            <w:r w:rsidDel="00000000" w:rsidR="00000000" w:rsidRPr="00000000">
              <w:fldChar w:fldCharType="begin"/>
            </w:r>
            <w:r w:rsidDel="00000000" w:rsidR="00000000" w:rsidRPr="00000000">
              <w:delInstrText xml:space="preserve">HYPERLINK \l "_1y810tw"</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链路建立及保持</w:delText>
            </w:r>
            <w:r w:rsidDel="00000000" w:rsidR="00000000" w:rsidRPr="00000000">
              <w:fldChar w:fldCharType="end"/>
            </w:r>
          </w:del>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w:t>
            </w:r>
          </w:hyperlink>
          <w:ins w:author="Administrator" w:id="11" w:date="2023-02-07T10:49:00Z">
            <w:r w:rsidDel="00000000" w:rsidR="00000000" w:rsidRPr="00000000">
              <w:fldChar w:fldCharType="begin"/>
            </w:r>
            <w:r w:rsidDel="00000000" w:rsidR="00000000" w:rsidRPr="00000000">
              <w:instrText xml:space="preserve">HYPERLINK \l "_4i7ojhp"</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equipment startup process</w:t>
            </w:r>
            <w:r w:rsidDel="00000000" w:rsidR="00000000" w:rsidRPr="00000000">
              <w:fldChar w:fldCharType="end"/>
            </w:r>
          </w:ins>
          <w:del w:author="Administrator" w:id="11" w:date="2023-02-07T10:49:00Z">
            <w:r w:rsidDel="00000000" w:rsidR="00000000" w:rsidRPr="00000000">
              <w:fldChar w:fldCharType="begin"/>
            </w:r>
            <w:r w:rsidDel="00000000" w:rsidR="00000000" w:rsidRPr="00000000">
              <w:delInstrText xml:space="preserve">HYPERLINK \l "_4i7ojhp"</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基站设备启动流程</w:delText>
            </w:r>
            <w:r w:rsidDel="00000000" w:rsidR="00000000" w:rsidRPr="00000000">
              <w:fldChar w:fldCharType="end"/>
            </w:r>
          </w:del>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w:t>
            </w:r>
          </w:hyperlink>
          <w:ins w:author="Administrator" w:id="12" w:date="2023-02-07T10:49:00Z">
            <w:r w:rsidDel="00000000" w:rsidR="00000000" w:rsidRPr="00000000">
              <w:fldChar w:fldCharType="begin"/>
            </w:r>
            <w:r w:rsidDel="00000000" w:rsidR="00000000" w:rsidRPr="00000000">
              <w:instrText xml:space="preserve">HYPERLINK \l "_2xcytpi"</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process</w:t>
            </w:r>
            <w:r w:rsidDel="00000000" w:rsidR="00000000" w:rsidRPr="00000000">
              <w:fldChar w:fldCharType="end"/>
            </w:r>
          </w:ins>
          <w:del w:author="Administrator" w:id="12" w:date="2023-02-07T10:49:00Z">
            <w:r w:rsidDel="00000000" w:rsidR="00000000" w:rsidRPr="00000000">
              <w:fldChar w:fldCharType="begin"/>
            </w:r>
            <w:r w:rsidDel="00000000" w:rsidR="00000000" w:rsidRPr="00000000">
              <w:delInstrText xml:space="preserve">HYPERLINK \l "_2xcytpi"</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扫频流程</w:delText>
            </w:r>
            <w:r w:rsidDel="00000000" w:rsidR="00000000" w:rsidRPr="00000000">
              <w:fldChar w:fldCharType="end"/>
            </w:r>
          </w:del>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w:t>
            </w:r>
          </w:hyperlink>
          <w:ins w:author="Administrator" w:id="13" w:date="2023-02-07T10:49:00Z">
            <w:r w:rsidDel="00000000" w:rsidR="00000000" w:rsidRPr="00000000">
              <w:fldChar w:fldCharType="begin"/>
            </w:r>
            <w:r w:rsidDel="00000000" w:rsidR="00000000" w:rsidRPr="00000000">
              <w:instrText xml:space="preserve">HYPERLINK \l "_1ci93xb"</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Cell configuration process</w:t>
            </w:r>
            <w:r w:rsidDel="00000000" w:rsidR="00000000" w:rsidRPr="00000000">
              <w:fldChar w:fldCharType="end"/>
            </w:r>
          </w:ins>
          <w:del w:author="Administrator" w:id="13" w:date="2023-02-07T10:49:00Z">
            <w:r w:rsidDel="00000000" w:rsidR="00000000" w:rsidRPr="00000000">
              <w:fldChar w:fldCharType="begin"/>
            </w:r>
            <w:r w:rsidDel="00000000" w:rsidR="00000000" w:rsidRPr="00000000">
              <w:delInstrText xml:space="preserve">HYPERLINK \l "_1ci93xb"</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小区配置流程</w:delText>
            </w:r>
            <w:r w:rsidDel="00000000" w:rsidR="00000000" w:rsidRPr="00000000">
              <w:fldChar w:fldCharType="end"/>
            </w:r>
          </w:del>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w:t>
            </w:r>
          </w:hyperlink>
          <w:ins w:author="Administrator" w:id="14" w:date="2023-02-07T10:50:00Z">
            <w:r w:rsidDel="00000000" w:rsidR="00000000" w:rsidRPr="00000000">
              <w:fldChar w:fldCharType="begin"/>
            </w:r>
            <w:r w:rsidDel="00000000" w:rsidR="00000000" w:rsidRPr="00000000">
              <w:instrText xml:space="preserve">HYPERLINK \l "_3whwml4"</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Cell information update process</w:t>
            </w:r>
            <w:r w:rsidDel="00000000" w:rsidR="00000000" w:rsidRPr="00000000">
              <w:fldChar w:fldCharType="end"/>
            </w:r>
          </w:ins>
          <w:del w:author="Administrator" w:id="14" w:date="2023-02-07T10:50:00Z">
            <w:r w:rsidDel="00000000" w:rsidR="00000000" w:rsidRPr="00000000">
              <w:fldChar w:fldCharType="begin"/>
            </w:r>
            <w:r w:rsidDel="00000000" w:rsidR="00000000" w:rsidRPr="00000000">
              <w:delInstrText xml:space="preserve">HYPERLINK \l "_3whwml4"</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小区信息更新流程</w:delText>
            </w:r>
            <w:r w:rsidDel="00000000" w:rsidR="00000000" w:rsidRPr="00000000">
              <w:fldChar w:fldCharType="end"/>
            </w:r>
          </w:del>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 </w:t>
            </w:r>
          </w:hyperlink>
          <w:ins w:author="Administrator" w:id="15" w:date="2023-02-07T10:50:00Z">
            <w:r w:rsidDel="00000000" w:rsidR="00000000" w:rsidRPr="00000000">
              <w:fldChar w:fldCharType="begin"/>
            </w:r>
            <w:r w:rsidDel="00000000" w:rsidR="00000000" w:rsidRPr="00000000">
              <w:instrText xml:space="preserve">HYPERLINK \l "_2bn6wsx"</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Redirect the release update process</w:t>
            </w:r>
            <w:r w:rsidDel="00000000" w:rsidR="00000000" w:rsidRPr="00000000">
              <w:fldChar w:fldCharType="end"/>
            </w:r>
          </w:ins>
          <w:del w:author="Administrator" w:id="15" w:date="2023-02-07T10:50:00Z">
            <w:r w:rsidDel="00000000" w:rsidR="00000000" w:rsidRPr="00000000">
              <w:fldChar w:fldCharType="begin"/>
            </w:r>
            <w:r w:rsidDel="00000000" w:rsidR="00000000" w:rsidRPr="00000000">
              <w:delInstrText xml:space="preserve">HYPERLINK \l "_2bn6wsx"</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重定向释放更新流程</w:delText>
            </w:r>
            <w:r w:rsidDel="00000000" w:rsidR="00000000" w:rsidRPr="00000000">
              <w:fldChar w:fldCharType="end"/>
            </w:r>
          </w:del>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hyperlink>
          <w:ins w:author="Administrator" w:id="16" w:date="2023-02-07T10:50:00Z">
            <w:r w:rsidDel="00000000" w:rsidR="00000000" w:rsidRPr="00000000">
              <w:fldChar w:fldCharType="begin"/>
            </w:r>
            <w:r w:rsidDel="00000000" w:rsidR="00000000" w:rsidRPr="00000000">
              <w:instrText xml:space="preserve">HYPERLINK \l "_qsh70q"</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Operation and maintenance process</w:t>
            </w:r>
            <w:r w:rsidDel="00000000" w:rsidR="00000000" w:rsidRPr="00000000">
              <w:fldChar w:fldCharType="end"/>
            </w:r>
          </w:ins>
          <w:del w:author="Administrator" w:id="16" w:date="2023-02-07T10:50:00Z">
            <w:r w:rsidDel="00000000" w:rsidR="00000000" w:rsidRPr="00000000">
              <w:fldChar w:fldCharType="begin"/>
            </w:r>
            <w:r w:rsidDel="00000000" w:rsidR="00000000" w:rsidRPr="00000000">
              <w:delInstrText xml:space="preserve">HYPERLINK \l "_qsh70q"</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操作维护功能流程</w:delText>
            </w:r>
            <w:r w:rsidDel="00000000" w:rsidR="00000000" w:rsidRPr="00000000">
              <w:fldChar w:fldCharType="end"/>
            </w:r>
          </w:del>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w:t>
            </w:r>
          </w:hyperlink>
          <w:ins w:author="Administrator" w:id="17" w:date="2023-02-07T10:50:00Z">
            <w:r w:rsidDel="00000000" w:rsidR="00000000" w:rsidRPr="00000000">
              <w:fldChar w:fldCharType="begin"/>
            </w:r>
            <w:r w:rsidDel="00000000" w:rsidR="00000000" w:rsidRPr="00000000">
              <w:instrText xml:space="preserve">HYPERLINK \l "_3as4poj"</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Setting the system time</w:t>
            </w:r>
            <w:r w:rsidDel="00000000" w:rsidR="00000000" w:rsidRPr="00000000">
              <w:fldChar w:fldCharType="end"/>
            </w:r>
          </w:ins>
          <w:del w:author="Administrator" w:id="17" w:date="2023-02-07T10:50:00Z">
            <w:r w:rsidDel="00000000" w:rsidR="00000000" w:rsidRPr="00000000">
              <w:fldChar w:fldCharType="begin"/>
            </w:r>
            <w:r w:rsidDel="00000000" w:rsidR="00000000" w:rsidRPr="00000000">
              <w:delInstrText xml:space="preserve">HYPERLINK \l "_3as4poj"</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设置系统时间</w:delText>
            </w:r>
            <w:r w:rsidDel="00000000" w:rsidR="00000000" w:rsidRPr="00000000">
              <w:fldChar w:fldCharType="end"/>
            </w:r>
          </w:del>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w:t>
            </w:r>
          </w:hyperlink>
          <w:ins w:author="Administrator" w:id="18" w:date="2023-02-07T10:50:00Z">
            <w:r w:rsidDel="00000000" w:rsidR="00000000" w:rsidRPr="00000000">
              <w:fldChar w:fldCharType="begin"/>
            </w:r>
            <w:r w:rsidDel="00000000" w:rsidR="00000000" w:rsidRPr="00000000">
              <w:instrText xml:space="preserve">HYPERLINK \l "_1pxezwc"</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output power control</w:t>
            </w:r>
            <w:r w:rsidDel="00000000" w:rsidR="00000000" w:rsidRPr="00000000">
              <w:fldChar w:fldCharType="end"/>
            </w:r>
          </w:ins>
          <w:del w:author="Administrator" w:id="18" w:date="2023-02-07T10:50:00Z">
            <w:r w:rsidDel="00000000" w:rsidR="00000000" w:rsidRPr="00000000">
              <w:fldChar w:fldCharType="begin"/>
            </w:r>
            <w:r w:rsidDel="00000000" w:rsidR="00000000" w:rsidRPr="00000000">
              <w:delInstrText xml:space="preserve">HYPERLINK \l "_1pxezwc"</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基站输出功率控制</w:delText>
            </w:r>
            <w:r w:rsidDel="00000000" w:rsidR="00000000" w:rsidRPr="00000000">
              <w:fldChar w:fldCharType="end"/>
            </w:r>
          </w:del>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w:t>
            </w:r>
          </w:hyperlink>
          <w:ins w:author="Administrator" w:id="19" w:date="2023-02-07T10:51:00Z">
            <w:r w:rsidDel="00000000" w:rsidR="00000000" w:rsidRPr="00000000">
              <w:fldChar w:fldCharType="begin"/>
            </w:r>
            <w:r w:rsidDel="00000000" w:rsidR="00000000" w:rsidRPr="00000000">
              <w:instrText xml:space="preserve">HYPERLINK \l "_49x2ik5"</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version management</w:t>
            </w:r>
            <w:r w:rsidDel="00000000" w:rsidR="00000000" w:rsidRPr="00000000">
              <w:fldChar w:fldCharType="end"/>
            </w:r>
          </w:ins>
          <w:del w:author="Administrator" w:id="19" w:date="2023-02-07T10:51:00Z">
            <w:r w:rsidDel="00000000" w:rsidR="00000000" w:rsidRPr="00000000">
              <w:fldChar w:fldCharType="begin"/>
            </w:r>
            <w:r w:rsidDel="00000000" w:rsidR="00000000" w:rsidRPr="00000000">
              <w:delInstrText xml:space="preserve">HYPERLINK \l "_49x2ik5"</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版本管理</w:delText>
            </w:r>
            <w:r w:rsidDel="00000000" w:rsidR="00000000" w:rsidRPr="00000000">
              <w:fldChar w:fldCharType="end"/>
            </w:r>
          </w:del>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w:t>
            </w:r>
          </w:hyperlink>
          <w:ins w:author="Administrator" w:id="20" w:date="2023-02-07T10:51:00Z">
            <w:r w:rsidDel="00000000" w:rsidR="00000000" w:rsidRPr="00000000">
              <w:fldChar w:fldCharType="begin"/>
            </w:r>
            <w:r w:rsidDel="00000000" w:rsidR="00000000" w:rsidRPr="00000000">
              <w:instrText xml:space="preserve">HYPERLINK \l "_2p2csry"</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state management</w:t>
            </w:r>
            <w:r w:rsidDel="00000000" w:rsidR="00000000" w:rsidRPr="00000000">
              <w:fldChar w:fldCharType="end"/>
            </w:r>
          </w:ins>
          <w:del w:author="Administrator" w:id="20" w:date="2023-02-07T10:51:00Z">
            <w:r w:rsidDel="00000000" w:rsidR="00000000" w:rsidRPr="00000000">
              <w:fldChar w:fldCharType="begin"/>
            </w:r>
            <w:r w:rsidDel="00000000" w:rsidR="00000000" w:rsidRPr="00000000">
              <w:delInstrText xml:space="preserve">HYPERLINK \l "_2p2csry"</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状态管理</w:delText>
            </w:r>
            <w:r w:rsidDel="00000000" w:rsidR="00000000" w:rsidRPr="00000000">
              <w:fldChar w:fldCharType="end"/>
            </w:r>
          </w:del>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 </w:t>
            </w:r>
          </w:hyperlink>
          <w:ins w:author="Administrator" w:id="21" w:date="2023-02-07T10:51:00Z">
            <w:r w:rsidDel="00000000" w:rsidR="00000000" w:rsidRPr="00000000">
              <w:fldChar w:fldCharType="begin"/>
            </w:r>
            <w:r w:rsidDel="00000000" w:rsidR="00000000" w:rsidRPr="00000000">
              <w:instrText xml:space="preserve">HYPERLINK \l "_147n2zr"</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assets management</w:t>
            </w:r>
            <w:r w:rsidDel="00000000" w:rsidR="00000000" w:rsidRPr="00000000">
              <w:fldChar w:fldCharType="end"/>
            </w:r>
          </w:ins>
          <w:del w:author="Administrator" w:id="21" w:date="2023-02-07T10:51:00Z">
            <w:r w:rsidDel="00000000" w:rsidR="00000000" w:rsidRPr="00000000">
              <w:fldChar w:fldCharType="begin"/>
            </w:r>
            <w:r w:rsidDel="00000000" w:rsidR="00000000" w:rsidRPr="00000000">
              <w:delInstrText xml:space="preserve">HYPERLINK \l "_147n2zr"</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资产管理</w:delText>
            </w:r>
            <w:r w:rsidDel="00000000" w:rsidR="00000000" w:rsidRPr="00000000">
              <w:fldChar w:fldCharType="end"/>
            </w:r>
          </w:del>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w:del w:author="Administrator" w:id="22" w:date="2023-02-07T10:51:00Z">
            <w:r w:rsidDel="00000000" w:rsidR="00000000" w:rsidRPr="00000000">
              <w:fldChar w:fldCharType="begin"/>
            </w:r>
            <w:r w:rsidDel="00000000" w:rsidR="00000000" w:rsidRPr="00000000">
              <w:delInstrText xml:space="preserve">HYPERLINK \l "_3o7alnk"</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消息定义</w:delText>
            </w:r>
            <w:r w:rsidDel="00000000" w:rsidR="00000000" w:rsidRPr="00000000">
              <w:fldChar w:fldCharType="end"/>
            </w:r>
          </w:del>
          <w:ins w:author="Administrator" w:id="22" w:date="2023-02-07T10:51:00Z">
            <w:r w:rsidDel="00000000" w:rsidR="00000000" w:rsidRPr="00000000">
              <w:fldChar w:fldCharType="begin"/>
            </w:r>
            <w:r w:rsidDel="00000000" w:rsidR="00000000" w:rsidRPr="00000000">
              <w:instrText xml:space="preserve">HYPERLINK \l "_3o7alnk"</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definition</w:t>
            </w:r>
            <w:r w:rsidDel="00000000" w:rsidR="00000000" w:rsidRPr="00000000">
              <w:fldChar w:fldCharType="end"/>
            </w:r>
          </w:ins>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hyperlink>
          <w:ins w:author="Administrator" w:id="23" w:date="2023-02-07T10:52:00Z">
            <w:r w:rsidDel="00000000" w:rsidR="00000000" w:rsidRPr="00000000">
              <w:fldChar w:fldCharType="begin"/>
            </w:r>
            <w:r w:rsidDel="00000000" w:rsidR="00000000" w:rsidRPr="00000000">
              <w:instrText xml:space="preserve">HYPERLINK \l "_23ckvvd"</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overall structure</w:t>
            </w:r>
            <w:r w:rsidDel="00000000" w:rsidR="00000000" w:rsidRPr="00000000">
              <w:fldChar w:fldCharType="end"/>
            </w:r>
          </w:ins>
          <w:del w:author="Administrator" w:id="23" w:date="2023-02-07T10:52:00Z">
            <w:r w:rsidDel="00000000" w:rsidR="00000000" w:rsidRPr="00000000">
              <w:fldChar w:fldCharType="begin"/>
            </w:r>
            <w:r w:rsidDel="00000000" w:rsidR="00000000" w:rsidRPr="00000000">
              <w:delInstrText xml:space="preserve">HYPERLINK \l "_23ckvvd"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总体结构</w:delText>
            </w:r>
            <w:r w:rsidDel="00000000" w:rsidR="00000000" w:rsidRPr="00000000">
              <w:fldChar w:fldCharType="end"/>
            </w:r>
          </w:del>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hyperlink>
          <w:ins w:author="Administrator" w:id="24" w:date="2023-02-07T10:52:00Z">
            <w:r w:rsidDel="00000000" w:rsidR="00000000" w:rsidRPr="00000000">
              <w:fldChar w:fldCharType="begin"/>
            </w:r>
            <w:r w:rsidDel="00000000" w:rsidR="00000000" w:rsidRPr="00000000">
              <w:instrText xml:space="preserve">HYPERLINK \l "_ihv636"</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message type</w:t>
            </w:r>
            <w:r w:rsidDel="00000000" w:rsidR="00000000" w:rsidRPr="00000000">
              <w:fldChar w:fldCharType="end"/>
            </w:r>
          </w:ins>
          <w:del w:author="Administrator" w:id="24" w:date="2023-02-07T10:52:00Z">
            <w:r w:rsidDel="00000000" w:rsidR="00000000" w:rsidRPr="00000000">
              <w:fldChar w:fldCharType="begin"/>
            </w:r>
            <w:r w:rsidDel="00000000" w:rsidR="00000000" w:rsidRPr="00000000">
              <w:delInstrText xml:space="preserve">HYPERLINK \l "_ihv636"</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业务消息类型</w:delText>
            </w:r>
            <w:r w:rsidDel="00000000" w:rsidR="00000000" w:rsidRPr="00000000">
              <w:fldChar w:fldCharType="end"/>
            </w:r>
          </w:del>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hyperlink>
          <w:ins w:author="Administrator" w:id="25" w:date="2023-02-07T10:52:00Z">
            <w:r w:rsidDel="00000000" w:rsidR="00000000" w:rsidRPr="00000000">
              <w:fldChar w:fldCharType="begin"/>
            </w:r>
            <w:r w:rsidDel="00000000" w:rsidR="00000000" w:rsidRPr="00000000">
              <w:instrText xml:space="preserve">HYPERLINK \l "_3tbugp1"</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Operation maintenance message type</w:t>
            </w:r>
            <w:r w:rsidDel="00000000" w:rsidR="00000000" w:rsidRPr="00000000">
              <w:fldChar w:fldCharType="end"/>
            </w:r>
          </w:ins>
          <w:del w:author="Administrator" w:id="25" w:date="2023-02-07T10:52:00Z">
            <w:r w:rsidDel="00000000" w:rsidR="00000000" w:rsidRPr="00000000">
              <w:fldChar w:fldCharType="begin"/>
            </w:r>
            <w:r w:rsidDel="00000000" w:rsidR="00000000" w:rsidRPr="00000000">
              <w:delInstrText xml:space="preserve">HYPERLINK \l "_3tbugp1"</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操作维护消息类型</w:delText>
            </w:r>
            <w:r w:rsidDel="00000000" w:rsidR="00000000" w:rsidRPr="00000000">
              <w:fldChar w:fldCharType="end"/>
            </w:r>
          </w:del>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fldChar w:fldCharType="begin"/>
            <w:instrText xml:space="preserve"> HYPERLINK \l "_3tbugp1"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hyperlink>
          <w:ins w:author="Administrator" w:id="26" w:date="2023-02-07T10:53:00Z">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message </w:t>
            </w:r>
            <w:r w:rsidDel="00000000" w:rsidR="00000000" w:rsidRPr="00000000">
              <w:fldChar w:fldCharType="end"/>
            </w:r>
          </w:ins>
          <w:del w:author="Administrator" w:id="26" w:date="2023-02-07T10:53:00Z">
            <w:r w:rsidDel="00000000" w:rsidR="00000000" w:rsidRPr="00000000">
              <w:fldChar w:fldCharType="begin"/>
            </w:r>
            <w:r w:rsidDel="00000000" w:rsidR="00000000" w:rsidRPr="00000000">
              <w:delInstrText xml:space="preserve">HYPERLINK \l "_28h4qwu"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消息</w:delText>
            </w:r>
            <w:r w:rsidDel="00000000" w:rsidR="00000000" w:rsidRPr="00000000">
              <w:fldChar w:fldCharType="end"/>
            </w:r>
          </w:del>
          <w:ins w:author="Administrator" w:id="27" w:date="2023-02-07T10:53:00Z">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explain</w:t>
            </w:r>
            <w:r w:rsidDel="00000000" w:rsidR="00000000" w:rsidRPr="00000000">
              <w:fldChar w:fldCharType="end"/>
            </w:r>
          </w:ins>
          <w:del w:author="Administrator" w:id="27" w:date="2023-02-07T10:53:00Z">
            <w:r w:rsidDel="00000000" w:rsidR="00000000" w:rsidRPr="00000000">
              <w:fldChar w:fldCharType="begin"/>
            </w:r>
            <w:r w:rsidDel="00000000" w:rsidR="00000000" w:rsidRPr="00000000">
              <w:delInstrText xml:space="preserve">HYPERLINK \l "_28h4qwu"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说明</w:delText>
            </w:r>
            <w:r w:rsidDel="00000000" w:rsidR="00000000" w:rsidRPr="00000000">
              <w:fldChar w:fldCharType="end"/>
            </w:r>
          </w:del>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"_28h4qwu"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w:t>
            </w:r>
          </w:hyperlink>
          <w:ins w:author="Administrator" w:id="28" w:date="2023-02-07T10:53:00Z">
            <w:r w:rsidDel="00000000" w:rsidR="00000000" w:rsidRPr="00000000">
              <w:fldChar w:fldCharType="begin"/>
            </w:r>
            <w:r w:rsidDel="00000000" w:rsidR="00000000" w:rsidRPr="00000000">
              <w:instrText xml:space="preserve">HYPERLINK \l "_1mrcu09"</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Starting sweep</w:t>
            </w:r>
            <w:r w:rsidDel="00000000" w:rsidR="00000000" w:rsidRPr="00000000">
              <w:fldChar w:fldCharType="end"/>
            </w:r>
          </w:ins>
          <w:del w:author="Administrator" w:id="28" w:date="2023-02-07T10:53:00Z">
            <w:r w:rsidDel="00000000" w:rsidR="00000000" w:rsidRPr="00000000">
              <w:fldChar w:fldCharType="begin"/>
            </w:r>
            <w:r w:rsidDel="00000000" w:rsidR="00000000" w:rsidRPr="00000000">
              <w:delInstrText xml:space="preserve">HYPERLINK \l "_1mrcu09"</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启动扫频</w:delText>
            </w:r>
            <w:r w:rsidDel="00000000" w:rsidR="00000000" w:rsidRPr="00000000">
              <w:fldChar w:fldCharType="end"/>
            </w:r>
          </w:del>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w:t>
            </w:r>
          </w:hyperlink>
          <w:ins w:author="Administrator" w:id="29" w:date="2023-02-07T10:54:00Z">
            <w:r w:rsidDel="00000000" w:rsidR="00000000" w:rsidRPr="00000000">
              <w:fldChar w:fldCharType="begin"/>
            </w:r>
            <w:r w:rsidDel="00000000" w:rsidR="00000000" w:rsidRPr="00000000">
              <w:instrText xml:space="preserve">HYPERLINK \l "_2dlolyb"</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Initiate the sweep response</w:t>
            </w:r>
            <w:r w:rsidDel="00000000" w:rsidR="00000000" w:rsidRPr="00000000">
              <w:fldChar w:fldCharType="end"/>
            </w:r>
          </w:ins>
          <w:del w:author="Administrator" w:id="29" w:date="2023-02-07T10:54:00Z">
            <w:r w:rsidDel="00000000" w:rsidR="00000000" w:rsidRPr="00000000">
              <w:fldChar w:fldCharType="begin"/>
            </w:r>
            <w:r w:rsidDel="00000000" w:rsidR="00000000" w:rsidRPr="00000000">
              <w:delInstrText xml:space="preserve">HYPERLINK \l "_2dlolyb"</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启动扫频响应</w:delText>
            </w:r>
            <w:r w:rsidDel="00000000" w:rsidR="00000000" w:rsidRPr="00000000">
              <w:fldChar w:fldCharType="end"/>
            </w:r>
          </w:del>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"_2dlolyb"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w:t>
            </w:r>
          </w:hyperlink>
          <w:ins w:author="Administrator" w:id="30" w:date="2023-02-07T10:54:00Z">
            <w:r w:rsidDel="00000000" w:rsidR="00000000" w:rsidRPr="00000000">
              <w:fldChar w:fldCharType="begin"/>
            </w:r>
            <w:r w:rsidDel="00000000" w:rsidR="00000000" w:rsidRPr="00000000">
              <w:instrText xml:space="preserve">HYPERLINK \l "_sqyw64"</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Stop sweep</w:t>
            </w:r>
            <w:r w:rsidDel="00000000" w:rsidR="00000000" w:rsidRPr="00000000">
              <w:fldChar w:fldCharType="end"/>
            </w:r>
          </w:ins>
          <w:del w:author="Administrator" w:id="30" w:date="2023-02-07T10:54:00Z">
            <w:r w:rsidDel="00000000" w:rsidR="00000000" w:rsidRPr="00000000">
              <w:fldChar w:fldCharType="begin"/>
            </w:r>
            <w:r w:rsidDel="00000000" w:rsidR="00000000" w:rsidRPr="00000000">
              <w:delInstrText xml:space="preserve">HYPERLINK \l "_sqyw64"</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停止扫频</w:delText>
            </w:r>
            <w:r w:rsidDel="00000000" w:rsidR="00000000" w:rsidRPr="00000000">
              <w:fldChar w:fldCharType="end"/>
            </w:r>
          </w:del>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"_sqyw64"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w:t>
            </w:r>
          </w:hyperlink>
          <w:ins w:author="Administrator" w:id="31" w:date="2023-02-07T10:54:00Z">
            <w:r w:rsidDel="00000000" w:rsidR="00000000" w:rsidRPr="00000000">
              <w:fldChar w:fldCharType="begin"/>
            </w:r>
            <w:r w:rsidDel="00000000" w:rsidR="00000000" w:rsidRPr="00000000">
              <w:instrText xml:space="preserve">HYPERLINK \l "_2r0uhxc"</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Stop the sweep response</w:t>
            </w:r>
            <w:r w:rsidDel="00000000" w:rsidR="00000000" w:rsidRPr="00000000">
              <w:fldChar w:fldCharType="end"/>
            </w:r>
          </w:ins>
          <w:del w:author="Administrator" w:id="31" w:date="2023-02-07T10:54:00Z">
            <w:r w:rsidDel="00000000" w:rsidR="00000000" w:rsidRPr="00000000">
              <w:fldChar w:fldCharType="begin"/>
            </w:r>
            <w:r w:rsidDel="00000000" w:rsidR="00000000" w:rsidRPr="00000000">
              <w:delInstrText xml:space="preserve">HYPERLINK \l "_2r0uhxc"</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停止扫频响应</w:delText>
            </w:r>
            <w:r w:rsidDel="00000000" w:rsidR="00000000" w:rsidRPr="00000000">
              <w:fldChar w:fldCharType="end"/>
            </w:r>
          </w:del>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fldChar w:fldCharType="begin"/>
            <w:instrText xml:space="preserve"> HYPERLINK \l "_2r0uhxc"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w:t>
            </w:r>
          </w:hyperlink>
          <w:ins w:author="Administrator" w:id="32" w:date="2023-02-07T10:54:00Z">
            <w:r w:rsidDel="00000000" w:rsidR="00000000" w:rsidRPr="00000000">
              <w:fldChar w:fldCharType="begin"/>
            </w:r>
            <w:r w:rsidDel="00000000" w:rsidR="00000000" w:rsidRPr="00000000">
              <w:instrText xml:space="preserve">HYPERLINK \l "_25b2l0r"</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Reset sweep</w:t>
            </w:r>
            <w:r w:rsidDel="00000000" w:rsidR="00000000" w:rsidRPr="00000000">
              <w:fldChar w:fldCharType="end"/>
            </w:r>
          </w:ins>
          <w:del w:author="Administrator" w:id="32" w:date="2023-02-07T10:54:00Z">
            <w:r w:rsidDel="00000000" w:rsidR="00000000" w:rsidRPr="00000000">
              <w:fldChar w:fldCharType="begin"/>
            </w:r>
            <w:r w:rsidDel="00000000" w:rsidR="00000000" w:rsidRPr="00000000">
              <w:delInstrText xml:space="preserve">HYPERLINK \l "_25b2l0r"</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复位扫频</w:delText>
            </w:r>
            <w:r w:rsidDel="00000000" w:rsidR="00000000" w:rsidRPr="00000000">
              <w:fldChar w:fldCharType="end"/>
            </w:r>
          </w:del>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"_25b2l0r"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4.4.6 </w:t>
            </w:r>
          </w:hyperlink>
          <w:ins w:author="Administrator" w:id="33" w:date="2023-02-07T10:55:00Z">
            <w:r w:rsidDel="00000000" w:rsidR="00000000" w:rsidRPr="00000000">
              <w:fldChar w:fldCharType="begin"/>
            </w:r>
            <w:r w:rsidDel="00000000" w:rsidR="00000000" w:rsidRPr="00000000">
              <w:instrText xml:space="preserve">HYPERLINK \l "_34g0dwd"</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Reset the sweep response</w:t>
            </w:r>
            <w:r w:rsidDel="00000000" w:rsidR="00000000" w:rsidRPr="00000000">
              <w:fldChar w:fldCharType="end"/>
            </w:r>
          </w:ins>
          <w:del w:author="Administrator" w:id="33" w:date="2023-02-07T10:55:00Z">
            <w:r w:rsidDel="00000000" w:rsidR="00000000" w:rsidRPr="00000000">
              <w:fldChar w:fldCharType="begin"/>
            </w:r>
            <w:r w:rsidDel="00000000" w:rsidR="00000000" w:rsidRPr="00000000">
              <w:delInstrText xml:space="preserve">HYPERLINK \l "_34g0dwd"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复位扫频响应</w:delText>
            </w:r>
            <w:r w:rsidDel="00000000" w:rsidR="00000000" w:rsidRPr="00000000">
              <w:fldChar w:fldCharType="end"/>
            </w:r>
          </w:del>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"_34g0dwd"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w:t>
            </w:r>
          </w:hyperlink>
          <w:ins w:author="Administrator" w:id="34" w:date="2023-02-07T10:55:00Z">
            <w:r w:rsidDel="00000000" w:rsidR="00000000" w:rsidRPr="00000000">
              <w:fldChar w:fldCharType="begin"/>
            </w:r>
            <w:r w:rsidDel="00000000" w:rsidR="00000000" w:rsidRPr="00000000">
              <w:instrText xml:space="preserve">HYPERLINK \l "_1jlao46"</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result reported</w:t>
            </w:r>
            <w:r w:rsidDel="00000000" w:rsidR="00000000" w:rsidRPr="00000000">
              <w:fldChar w:fldCharType="end"/>
            </w:r>
          </w:ins>
          <w:del w:author="Administrator" w:id="34" w:date="2023-02-07T10:55:00Z">
            <w:r w:rsidDel="00000000" w:rsidR="00000000" w:rsidRPr="00000000">
              <w:fldChar w:fldCharType="begin"/>
            </w:r>
            <w:r w:rsidDel="00000000" w:rsidR="00000000" w:rsidRPr="00000000">
              <w:delInstrText xml:space="preserve">HYPERLINK \l "_1jlao46"</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扫频结果上报</w:delText>
            </w:r>
            <w:r w:rsidDel="00000000" w:rsidR="00000000" w:rsidRPr="00000000">
              <w:fldChar w:fldCharType="end"/>
            </w:r>
          </w:del>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"_1jlao46"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4.4.8 </w:t>
            </w:r>
          </w:hyperlink>
          <w:ins w:author="Administrator" w:id="35" w:date="2023-02-07T10:56:00Z">
            <w:r w:rsidDel="00000000" w:rsidR="00000000" w:rsidRPr="00000000">
              <w:fldChar w:fldCharType="begin"/>
            </w:r>
            <w:r w:rsidDel="00000000" w:rsidR="00000000" w:rsidRPr="00000000">
              <w:instrText xml:space="preserve">HYPERLINK \l "_3hv69ve"</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result reports</w:t>
            </w:r>
            <w:r w:rsidDel="00000000" w:rsidR="00000000" w:rsidRPr="00000000">
              <w:fldChar w:fldCharType="end"/>
            </w:r>
          </w:ins>
          <w:del w:author="Administrator" w:id="35" w:date="2023-02-07T10:56:00Z">
            <w:r w:rsidDel="00000000" w:rsidR="00000000" w:rsidRPr="00000000">
              <w:fldChar w:fldCharType="begin"/>
            </w:r>
            <w:r w:rsidDel="00000000" w:rsidR="00000000" w:rsidRPr="00000000">
              <w:delInstrText xml:space="preserve">HYPERLINK \l "_3hv69ve"</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扫频结果上报响应</w:delText>
            </w:r>
            <w:r w:rsidDel="00000000" w:rsidR="00000000" w:rsidRPr="00000000">
              <w:fldChar w:fldCharType="end"/>
            </w:r>
          </w:del>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hyperlink>
          <w:r w:rsidDel="00000000" w:rsidR="00000000" w:rsidRPr="00000000">
            <w:fldChar w:fldCharType="begin"/>
            <w:instrText xml:space="preserve"> HYPERLINK \l "_3hv69ve"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4.4.9 </w:t>
            </w:r>
          </w:hyperlink>
          <w:ins w:author="Administrator" w:id="36" w:date="2023-02-07T10:56:00Z">
            <w:r w:rsidDel="00000000" w:rsidR="00000000" w:rsidRPr="00000000">
              <w:fldChar w:fldCharType="begin"/>
            </w:r>
            <w:r w:rsidDel="00000000" w:rsidR="00000000" w:rsidRPr="00000000">
              <w:instrText xml:space="preserve">HYPERLINK \l "_2w5ecyt"</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result report finished</w:t>
            </w:r>
            <w:r w:rsidDel="00000000" w:rsidR="00000000" w:rsidRPr="00000000">
              <w:fldChar w:fldCharType="end"/>
            </w:r>
          </w:ins>
          <w:del w:author="Administrator" w:id="36" w:date="2023-02-07T10:56:00Z">
            <w:r w:rsidDel="00000000" w:rsidR="00000000" w:rsidRPr="00000000">
              <w:fldChar w:fldCharType="begin"/>
            </w:r>
            <w:r w:rsidDel="00000000" w:rsidR="00000000" w:rsidRPr="00000000">
              <w:delInstrText xml:space="preserve">HYPERLINK \l "_2w5ecyt"</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扫频结果上报结束</w:delText>
            </w:r>
            <w:r w:rsidDel="00000000" w:rsidR="00000000" w:rsidRPr="00000000">
              <w:fldChar w:fldCharType="end"/>
            </w:r>
          </w:del>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"_2w5ecyt"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4.4.10 </w:t>
            </w:r>
          </w:hyperlink>
          <w:ins w:author="Administrator" w:id="37" w:date="2023-02-07T10:57:00Z">
            <w:r w:rsidDel="00000000" w:rsidR="00000000" w:rsidRPr="00000000">
              <w:fldChar w:fldCharType="begin"/>
            </w:r>
            <w:r w:rsidDel="00000000" w:rsidR="00000000" w:rsidRPr="00000000">
              <w:instrText xml:space="preserve">HYPERLINK \l "_39kk8xu"</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Frequency sweep status query</w:t>
            </w:r>
            <w:r w:rsidDel="00000000" w:rsidR="00000000" w:rsidRPr="00000000">
              <w:fldChar w:fldCharType="end"/>
            </w:r>
          </w:ins>
          <w:del w:author="Administrator" w:id="37" w:date="2023-02-07T10:57:00Z">
            <w:r w:rsidDel="00000000" w:rsidR="00000000" w:rsidRPr="00000000">
              <w:fldChar w:fldCharType="begin"/>
            </w:r>
            <w:r w:rsidDel="00000000" w:rsidR="00000000" w:rsidRPr="00000000">
              <w:delInstrText xml:space="preserve">HYPERLINK \l "_39kk8xu"</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扫频状态查询</w:delText>
            </w:r>
            <w:r w:rsidDel="00000000" w:rsidR="00000000" w:rsidRPr="00000000">
              <w:fldChar w:fldCharType="end"/>
            </w:r>
          </w:del>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"_39kk8xu"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4.4.11 </w:t>
            </w:r>
          </w:hyperlink>
          <w:ins w:author="Administrator" w:id="38" w:date="2023-02-07T10:57:00Z">
            <w:r w:rsidDel="00000000" w:rsidR="00000000" w:rsidRPr="00000000">
              <w:fldChar w:fldCharType="begin"/>
            </w:r>
            <w:r w:rsidDel="00000000" w:rsidR="00000000" w:rsidRPr="00000000">
              <w:instrText xml:space="preserve">HYPERLINK \l "_1opuj5n"</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The scanning status returns</w:t>
            </w:r>
            <w:r w:rsidDel="00000000" w:rsidR="00000000" w:rsidRPr="00000000">
              <w:fldChar w:fldCharType="end"/>
            </w:r>
          </w:ins>
          <w:del w:author="Administrator" w:id="38" w:date="2023-02-07T10:57:00Z">
            <w:r w:rsidDel="00000000" w:rsidR="00000000" w:rsidRPr="00000000">
              <w:fldChar w:fldCharType="begin"/>
            </w:r>
            <w:r w:rsidDel="00000000" w:rsidR="00000000" w:rsidRPr="00000000">
              <w:delInstrText xml:space="preserve">HYPERLINK \l "_1opuj5n"</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扫频状态回复</w:delText>
            </w:r>
            <w:r w:rsidDel="00000000" w:rsidR="00000000" w:rsidRPr="00000000">
              <w:fldChar w:fldCharType="end"/>
            </w:r>
          </w:del>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"_1opuj5n"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4.4.12 </w:t>
            </w:r>
          </w:hyperlink>
          <w:del w:author="Administrator" w:id="39" w:date="2023-02-07T10:58:00Z">
            <w:r w:rsidDel="00000000" w:rsidR="00000000" w:rsidRPr="00000000">
              <w:fldChar w:fldCharType="begin"/>
            </w:r>
            <w:r w:rsidDel="00000000" w:rsidR="00000000" w:rsidRPr="00000000">
              <w:delInstrText xml:space="preserve">HYPERLINK \l "_1302m92"</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小区配置</w:delText>
            </w:r>
            <w:r w:rsidDel="00000000" w:rsidR="00000000" w:rsidRPr="00000000">
              <w:fldChar w:fldCharType="end"/>
            </w:r>
          </w:del>
          <w:ins w:author="Administrator" w:id="39" w:date="2023-02-07T10:58:00Z">
            <w:r w:rsidDel="00000000" w:rsidR="00000000" w:rsidRPr="00000000">
              <w:fldChar w:fldCharType="begin"/>
            </w:r>
            <w:r w:rsidDel="00000000" w:rsidR="00000000" w:rsidRPr="00000000">
              <w:instrText xml:space="preserve">HYPERLINK \l "_1302m92"</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 allocation</w:t>
            </w:r>
            <w:r w:rsidDel="00000000" w:rsidR="00000000" w:rsidRPr="00000000">
              <w:fldChar w:fldCharType="end"/>
            </w:r>
          </w:ins>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fldChar w:fldCharType="begin"/>
            <w:instrText xml:space="preserve"> HYPERLINK \l "_1302m92"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4.4.13 </w:t>
            </w:r>
          </w:hyperlink>
          <w:ins w:author="Administrator" w:id="40" w:date="2023-02-07T10:58:00Z">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 allocation</w:t>
            </w:r>
            <w:r w:rsidDel="00000000" w:rsidR="00000000" w:rsidRPr="00000000">
              <w:fldChar w:fldCharType="end"/>
            </w:r>
          </w:ins>
          <w:del w:author="Administrator" w:id="40" w:date="2023-02-07T10:58:00Z">
            <w:r w:rsidDel="00000000" w:rsidR="00000000" w:rsidRPr="00000000">
              <w:fldChar w:fldCharType="begin"/>
            </w:r>
            <w:r w:rsidDel="00000000" w:rsidR="00000000" w:rsidRPr="00000000">
              <w:delInstrText xml:space="preserve">HYPERLINK \l "_319y80a"</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小区配置</w:delText>
            </w:r>
            <w:r w:rsidDel="00000000" w:rsidR="00000000" w:rsidRPr="00000000">
              <w:fldChar w:fldCharType="end"/>
            </w:r>
          </w:del>
          <w:ins w:author="Administrator" w:id="41" w:date="2023-02-07T10:58:00Z">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w:t>
            </w:r>
            <w:r w:rsidDel="00000000" w:rsidR="00000000" w:rsidRPr="00000000">
              <w:fldChar w:fldCharType="end"/>
            </w:r>
          </w:ins>
          <w:del w:author="Administrator" w:id="41" w:date="2023-02-07T10:58:00Z">
            <w:r w:rsidDel="00000000" w:rsidR="00000000" w:rsidRPr="00000000">
              <w:fldChar w:fldCharType="begin"/>
            </w:r>
            <w:r w:rsidDel="00000000" w:rsidR="00000000" w:rsidRPr="00000000">
              <w:delInstrText xml:space="preserve">HYPERLINK \l "_319y80a"</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响应</w:delText>
            </w:r>
            <w:r w:rsidDel="00000000" w:rsidR="00000000" w:rsidRPr="00000000">
              <w:fldChar w:fldCharType="end"/>
            </w:r>
          </w:del>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"_319y80a"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4.4.14 </w:t>
            </w:r>
          </w:hyperlink>
          <w:ins w:author="Administrator" w:id="42" w:date="2023-02-07T10:59:00Z">
            <w:r w:rsidDel="00000000" w:rsidR="00000000" w:rsidRPr="00000000">
              <w:fldChar w:fldCharType="begin"/>
            </w:r>
            <w:r w:rsidDel="00000000" w:rsidR="00000000" w:rsidRPr="00000000">
              <w:instrText xml:space="preserve">HYPERLINK \l "_3oy7u29"</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System startup notification</w:t>
            </w:r>
            <w:r w:rsidDel="00000000" w:rsidR="00000000" w:rsidRPr="00000000">
              <w:fldChar w:fldCharType="end"/>
            </w:r>
          </w:ins>
          <w:del w:author="Administrator" w:id="42" w:date="2023-02-07T10:59:00Z">
            <w:r w:rsidDel="00000000" w:rsidR="00000000" w:rsidRPr="00000000">
              <w:fldChar w:fldCharType="begin"/>
            </w:r>
            <w:r w:rsidDel="00000000" w:rsidR="00000000" w:rsidRPr="00000000">
              <w:delInstrText xml:space="preserve">HYPERLINK \l "_3oy7u29"</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系统启动通知</w:delText>
            </w:r>
            <w:r w:rsidDel="00000000" w:rsidR="00000000" w:rsidRPr="00000000">
              <w:fldChar w:fldCharType="end"/>
            </w:r>
          </w:del>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"_3oy7u29"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4.4.15 </w:t>
            </w:r>
          </w:hyperlink>
          <w:ins w:author="Administrator" w:id="43" w:date="2023-02-07T10:59:00Z">
            <w:r w:rsidDel="00000000" w:rsidR="00000000" w:rsidRPr="00000000">
              <w:fldChar w:fldCharType="begin"/>
            </w:r>
            <w:r w:rsidDel="00000000" w:rsidR="00000000" w:rsidRPr="00000000">
              <w:instrText xml:space="preserve">HYPERLINK \l "_243i4a2"</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System startup response</w:t>
            </w:r>
            <w:r w:rsidDel="00000000" w:rsidR="00000000" w:rsidRPr="00000000">
              <w:fldChar w:fldCharType="end"/>
            </w:r>
          </w:ins>
          <w:del w:author="Administrator" w:id="43" w:date="2023-02-07T10:59:00Z">
            <w:r w:rsidDel="00000000" w:rsidR="00000000" w:rsidRPr="00000000">
              <w:fldChar w:fldCharType="begin"/>
            </w:r>
            <w:r w:rsidDel="00000000" w:rsidR="00000000" w:rsidRPr="00000000">
              <w:delInstrText xml:space="preserve">HYPERLINK \l "_243i4a2"</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系统启动响应</w:delText>
            </w:r>
            <w:r w:rsidDel="00000000" w:rsidR="00000000" w:rsidRPr="00000000">
              <w:fldChar w:fldCharType="end"/>
            </w:r>
          </w:del>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"_243i4a2"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4.4.16 </w:t>
            </w:r>
          </w:hyperlink>
          <w:ins w:author="Administrator" w:id="44" w:date="2023-02-07T10:59:00Z">
            <w:r w:rsidDel="00000000" w:rsidR="00000000" w:rsidRPr="00000000">
              <w:fldChar w:fldCharType="begin"/>
            </w:r>
            <w:r w:rsidDel="00000000" w:rsidR="00000000" w:rsidRPr="00000000">
              <w:instrText xml:space="preserve">HYPERLINK \l "_2fk6b3p"</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Code detection result reported</w:t>
            </w:r>
            <w:r w:rsidDel="00000000" w:rsidR="00000000" w:rsidRPr="00000000">
              <w:fldChar w:fldCharType="end"/>
            </w:r>
          </w:ins>
          <w:del w:author="Administrator" w:id="44" w:date="2023-02-07T10:59:00Z">
            <w:r w:rsidDel="00000000" w:rsidR="00000000" w:rsidRPr="00000000">
              <w:fldChar w:fldCharType="begin"/>
            </w:r>
            <w:r w:rsidDel="00000000" w:rsidR="00000000" w:rsidRPr="00000000">
              <w:delInstrText xml:space="preserve">HYPERLINK \l "_2fk6b3p"</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侦码结果上报</w:delText>
            </w:r>
            <w:r w:rsidDel="00000000" w:rsidR="00000000" w:rsidRPr="00000000">
              <w:fldChar w:fldCharType="end"/>
            </w:r>
          </w:del>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"_2fk6b3p"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4.4.17 </w:t>
            </w:r>
          </w:hyperlink>
          <w:ins w:author="Administrator" w:id="45" w:date="2023-02-07T10:59:00Z">
            <w:r w:rsidDel="00000000" w:rsidR="00000000" w:rsidRPr="00000000">
              <w:fldChar w:fldCharType="begin"/>
            </w:r>
            <w:r w:rsidDel="00000000" w:rsidR="00000000" w:rsidRPr="00000000">
              <w:instrText xml:space="preserve">HYPERLINK \l "_1tuee74"</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Code detection result report</w:t>
            </w:r>
            <w:r w:rsidDel="00000000" w:rsidR="00000000" w:rsidRPr="00000000">
              <w:fldChar w:fldCharType="end"/>
            </w:r>
          </w:ins>
          <w:del w:author="Administrator" w:id="45" w:date="2023-02-07T10:59:00Z">
            <w:r w:rsidDel="00000000" w:rsidR="00000000" w:rsidRPr="00000000">
              <w:fldChar w:fldCharType="begin"/>
            </w:r>
            <w:r w:rsidDel="00000000" w:rsidR="00000000" w:rsidRPr="00000000">
              <w:delInstrText xml:space="preserve">HYPERLINK \l "_1tuee74"</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侦码结果上报响应</w:delText>
            </w:r>
            <w:r w:rsidDel="00000000" w:rsidR="00000000" w:rsidRPr="00000000">
              <w:fldChar w:fldCharType="end"/>
            </w:r>
          </w:del>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"_1tuee74"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4.4.18 </w:t>
            </w:r>
          </w:hyperlink>
          <w:ins w:author="Administrator" w:id="46" w:date="2023-02-07T11:00:00Z">
            <w:r w:rsidDel="00000000" w:rsidR="00000000" w:rsidRPr="00000000">
              <w:fldChar w:fldCharType="begin"/>
            </w:r>
            <w:r w:rsidDel="00000000" w:rsidR="00000000" w:rsidRPr="00000000">
              <w:instrText xml:space="preserve">HYPERLINK \l "_4du1wux"</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redirection</w:t>
            </w:r>
            <w:r w:rsidDel="00000000" w:rsidR="00000000" w:rsidRPr="00000000">
              <w:fldChar w:fldCharType="end"/>
            </w:r>
          </w:ins>
          <w:del w:author="Administrator" w:id="46" w:date="2023-02-07T11:00:00Z">
            <w:r w:rsidDel="00000000" w:rsidR="00000000" w:rsidRPr="00000000">
              <w:fldChar w:fldCharType="begin"/>
            </w:r>
            <w:r w:rsidDel="00000000" w:rsidR="00000000" w:rsidRPr="00000000">
              <w:delInstrText xml:space="preserve">HYPERLINK \l "_4du1wux"</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重定向</w:delText>
            </w:r>
            <w:r w:rsidDel="00000000" w:rsidR="00000000" w:rsidRPr="00000000">
              <w:fldChar w:fldCharType="end"/>
            </w:r>
          </w:del>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fldChar w:fldCharType="begin"/>
            <w:instrText xml:space="preserve"> HYPERLINK \l "_4du1wux"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4.4.19 </w:t>
            </w:r>
          </w:hyperlink>
          <w:ins w:author="Administrator" w:id="47" w:date="2023-02-07T11:00:00Z">
            <w:r w:rsidDel="00000000" w:rsidR="00000000" w:rsidRPr="00000000">
              <w:fldChar w:fldCharType="begin"/>
            </w:r>
            <w:r w:rsidDel="00000000" w:rsidR="00000000" w:rsidRPr="00000000">
              <w:instrText xml:space="preserve">HYPERLINK \l "_279ka65"</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Setting the system time</w:t>
            </w:r>
            <w:r w:rsidDel="00000000" w:rsidR="00000000" w:rsidRPr="00000000">
              <w:fldChar w:fldCharType="end"/>
            </w:r>
          </w:ins>
          <w:del w:author="Administrator" w:id="47" w:date="2023-02-07T11:00:00Z">
            <w:r w:rsidDel="00000000" w:rsidR="00000000" w:rsidRPr="00000000">
              <w:fldChar w:fldCharType="begin"/>
            </w:r>
            <w:r w:rsidDel="00000000" w:rsidR="00000000" w:rsidRPr="00000000">
              <w:delInstrText xml:space="preserve">HYPERLINK \l "_279ka65"</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设置系统时间</w:delText>
            </w:r>
            <w:r w:rsidDel="00000000" w:rsidR="00000000" w:rsidRPr="00000000">
              <w:fldChar w:fldCharType="end"/>
            </w:r>
          </w:del>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"_279ka65"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4.4.20 </w:t>
            </w:r>
          </w:hyperlink>
          <w:ins w:author="Administrator" w:id="48" w:date="2023-02-07T11:00:00Z">
            <w:r w:rsidDel="00000000" w:rsidR="00000000" w:rsidRPr="00000000">
              <w:fldChar w:fldCharType="begin"/>
            </w:r>
            <w:r w:rsidDel="00000000" w:rsidR="00000000" w:rsidRPr="00000000">
              <w:instrText xml:space="preserve">HYPERLINK \l "_meukdy"</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Set the system time response</w:t>
            </w:r>
            <w:r w:rsidDel="00000000" w:rsidR="00000000" w:rsidRPr="00000000">
              <w:fldChar w:fldCharType="end"/>
            </w:r>
          </w:ins>
          <w:del w:author="Administrator" w:id="48" w:date="2023-02-07T11:00:00Z">
            <w:r w:rsidDel="00000000" w:rsidR="00000000" w:rsidRPr="00000000">
              <w:fldChar w:fldCharType="begin"/>
            </w:r>
            <w:r w:rsidDel="00000000" w:rsidR="00000000" w:rsidRPr="00000000">
              <w:delInstrText xml:space="preserve">HYPERLINK \l "_meukdy"</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设置系统时间响应</w:delText>
            </w:r>
            <w:r w:rsidDel="00000000" w:rsidR="00000000" w:rsidRPr="00000000">
              <w:fldChar w:fldCharType="end"/>
            </w:r>
          </w:del>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"_meukdy"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4.4.21 </w:t>
            </w:r>
          </w:hyperlink>
          <w:ins w:author="Administrator" w:id="49" w:date="2023-02-07T11:00:00Z">
            <w:r w:rsidDel="00000000" w:rsidR="00000000" w:rsidRPr="00000000">
              <w:fldChar w:fldCharType="begin"/>
            </w:r>
            <w:r w:rsidDel="00000000" w:rsidR="00000000" w:rsidRPr="00000000">
              <w:instrText xml:space="preserve">HYPERLINK \l "_36ei31r"</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output power Settings</w:t>
            </w:r>
            <w:r w:rsidDel="00000000" w:rsidR="00000000" w:rsidRPr="00000000">
              <w:fldChar w:fldCharType="end"/>
            </w:r>
          </w:ins>
          <w:del w:author="Administrator" w:id="49" w:date="2023-02-07T11:00:00Z">
            <w:r w:rsidDel="00000000" w:rsidR="00000000" w:rsidRPr="00000000">
              <w:fldChar w:fldCharType="begin"/>
            </w:r>
            <w:r w:rsidDel="00000000" w:rsidR="00000000" w:rsidRPr="00000000">
              <w:delInstrText xml:space="preserve">HYPERLINK \l "_36ei31r"</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基站输出功率设置</w:delText>
            </w:r>
            <w:r w:rsidDel="00000000" w:rsidR="00000000" w:rsidRPr="00000000">
              <w:fldChar w:fldCharType="end"/>
            </w:r>
          </w:del>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"_36ei31r"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4.4.22 </w:t>
            </w:r>
          </w:hyperlink>
          <w:ins w:author="Administrator" w:id="50" w:date="2023-02-07T11:01:00Z">
            <w:r w:rsidDel="00000000" w:rsidR="00000000" w:rsidRPr="00000000">
              <w:fldChar w:fldCharType="begin"/>
            </w:r>
            <w:r w:rsidDel="00000000" w:rsidR="00000000" w:rsidRPr="00000000">
              <w:instrText xml:space="preserve">HYPERLINK \l "_1ljsd9k"</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Base station output power setting response</w:t>
            </w:r>
            <w:r w:rsidDel="00000000" w:rsidR="00000000" w:rsidRPr="00000000">
              <w:fldChar w:fldCharType="end"/>
            </w:r>
          </w:ins>
          <w:del w:author="Administrator" w:id="50" w:date="2023-02-07T11:01:00Z">
            <w:r w:rsidDel="00000000" w:rsidR="00000000" w:rsidRPr="00000000">
              <w:fldChar w:fldCharType="begin"/>
            </w:r>
            <w:r w:rsidDel="00000000" w:rsidR="00000000" w:rsidRPr="00000000">
              <w:delInstrText xml:space="preserve">HYPERLINK \l "_1ljsd9k"</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基站输出功率设置响应</w:delText>
            </w:r>
            <w:r w:rsidDel="00000000" w:rsidR="00000000" w:rsidRPr="00000000">
              <w:fldChar w:fldCharType="end"/>
            </w:r>
          </w:del>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"_1ljsd9k"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4.4.23 </w:t>
            </w:r>
          </w:hyperlink>
          <w:del w:author="Administrator" w:id="51" w:date="2023-02-07T11:01:00Z">
            <w:r w:rsidDel="00000000" w:rsidR="00000000" w:rsidRPr="00000000">
              <w:fldChar w:fldCharType="begin"/>
            </w:r>
            <w:r w:rsidDel="00000000" w:rsidR="00000000" w:rsidRPr="00000000">
              <w:delInstrText xml:space="preserve">HYPERLINK \l "_45jfvxd"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w:delText>
            </w:r>
            <w:r w:rsidDel="00000000" w:rsidR="00000000" w:rsidRPr="00000000">
              <w:fldChar w:fldCharType="end"/>
            </w:r>
          </w:del>
          <w:ins w:author="Administrator" w:id="51" w:date="2023-02-07T11:01:00Z">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fldChar w:fldCharType="end"/>
            </w:r>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inquire</w:t>
            </w:r>
            <w:r w:rsidDel="00000000" w:rsidR="00000000" w:rsidRPr="00000000">
              <w:fldChar w:fldCharType="end"/>
            </w:r>
          </w:ins>
          <w:del w:author="Administrator" w:id="52" w:date="2023-02-07T11:02:00Z">
            <w:r w:rsidDel="00000000" w:rsidR="00000000" w:rsidRPr="00000000">
              <w:fldChar w:fldCharType="begin"/>
            </w:r>
            <w:r w:rsidDel="00000000" w:rsidR="00000000" w:rsidRPr="00000000">
              <w:delInstrText xml:space="preserve">HYPERLINK \l "_45jfvxd"</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查询</w:delText>
            </w:r>
            <w:r w:rsidDel="00000000" w:rsidR="00000000" w:rsidRPr="00000000">
              <w:fldChar w:fldCharType="end"/>
            </w:r>
          </w:del>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"_45jfvxd"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4.4.24 </w:t>
            </w:r>
          </w:hyperlink>
          <w:ins w:author="Administrator" w:id="53" w:date="2023-02-07T11:02:00Z">
            <w:r w:rsidDel="00000000" w:rsidR="00000000" w:rsidRPr="00000000">
              <w:fldChar w:fldCharType="begin"/>
            </w:r>
            <w:r w:rsidDel="00000000" w:rsidR="00000000" w:rsidRPr="00000000">
              <w:instrText xml:space="preserve">HYPERLINK \l "_2koq656"</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reply</w:t>
            </w:r>
            <w:r w:rsidDel="00000000" w:rsidR="00000000" w:rsidRPr="00000000">
              <w:fldChar w:fldCharType="end"/>
            </w:r>
          </w:ins>
          <w:del w:author="Administrator" w:id="53" w:date="2023-02-07T11:02:00Z">
            <w:r w:rsidDel="00000000" w:rsidR="00000000" w:rsidRPr="00000000">
              <w:fldChar w:fldCharType="begin"/>
            </w:r>
            <w:r w:rsidDel="00000000" w:rsidR="00000000" w:rsidRPr="00000000">
              <w:delInstrText xml:space="preserve">HYPERLINK \l "_2koq656"</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版本回复</w:delText>
            </w:r>
            <w:r w:rsidDel="00000000" w:rsidR="00000000" w:rsidRPr="00000000">
              <w:fldChar w:fldCharType="end"/>
            </w:r>
          </w:del>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"_2koq656"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4.4.25 </w:t>
            </w:r>
          </w:hyperlink>
          <w:ins w:author="Administrator" w:id="54" w:date="2023-02-07T11:02:00Z">
            <w:r w:rsidDel="00000000" w:rsidR="00000000" w:rsidRPr="00000000">
              <w:fldChar w:fldCharType="begin"/>
            </w:r>
            <w:r w:rsidDel="00000000" w:rsidR="00000000" w:rsidRPr="00000000">
              <w:instrText xml:space="preserve">HYPERLINK \l "_zu0gcz"</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upgrade request</w:t>
            </w:r>
            <w:r w:rsidDel="00000000" w:rsidR="00000000" w:rsidRPr="00000000">
              <w:fldChar w:fldCharType="end"/>
            </w:r>
          </w:ins>
          <w:del w:author="Administrator" w:id="54" w:date="2023-02-07T11:02:00Z">
            <w:r w:rsidDel="00000000" w:rsidR="00000000" w:rsidRPr="00000000">
              <w:fldChar w:fldCharType="begin"/>
            </w:r>
            <w:r w:rsidDel="00000000" w:rsidR="00000000" w:rsidRPr="00000000">
              <w:delInstrText xml:space="preserve">HYPERLINK \l "_zu0gcz"</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版本升级请求</w:delText>
            </w:r>
            <w:r w:rsidDel="00000000" w:rsidR="00000000" w:rsidRPr="00000000">
              <w:fldChar w:fldCharType="end"/>
            </w:r>
          </w:del>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fldChar w:fldCharType="begin"/>
            <w:instrText xml:space="preserve"> HYPERLINK \l "_zu0gcz"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4.4.26 </w:t>
            </w:r>
          </w:hyperlink>
          <w:ins w:author="Administrator" w:id="55" w:date="2023-02-07T11:02:00Z">
            <w:r w:rsidDel="00000000" w:rsidR="00000000" w:rsidRPr="00000000">
              <w:fldChar w:fldCharType="begin"/>
            </w:r>
            <w:r w:rsidDel="00000000" w:rsidR="00000000" w:rsidRPr="00000000">
              <w:instrText xml:space="preserve">HYPERLINK \l "_3jtnz0s"</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upgrade response</w:t>
            </w:r>
            <w:r w:rsidDel="00000000" w:rsidR="00000000" w:rsidRPr="00000000">
              <w:fldChar w:fldCharType="end"/>
            </w:r>
          </w:ins>
          <w:del w:author="Administrator" w:id="55" w:date="2023-02-07T11:02:00Z">
            <w:r w:rsidDel="00000000" w:rsidR="00000000" w:rsidRPr="00000000">
              <w:fldChar w:fldCharType="begin"/>
            </w:r>
            <w:r w:rsidDel="00000000" w:rsidR="00000000" w:rsidRPr="00000000">
              <w:delInstrText xml:space="preserve">HYPERLINK \l "_3jtnz0s"</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版本升级响应</w:delText>
            </w:r>
            <w:r w:rsidDel="00000000" w:rsidR="00000000" w:rsidRPr="00000000">
              <w:fldChar w:fldCharType="end"/>
            </w:r>
          </w:del>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"_3jtnz0s"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4.4.27 </w:t>
            </w:r>
          </w:hyperlink>
          <w:ins w:author="Administrator" w:id="56" w:date="2023-02-07T11:02:00Z">
            <w:r w:rsidDel="00000000" w:rsidR="00000000" w:rsidRPr="00000000">
              <w:fldChar w:fldCharType="begin"/>
            </w:r>
            <w:r w:rsidDel="00000000" w:rsidR="00000000" w:rsidRPr="00000000">
              <w:instrText xml:space="preserve">HYPERLINK \l "_1yyy98l"</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Version upgrade completed</w:t>
            </w:r>
            <w:r w:rsidDel="00000000" w:rsidR="00000000" w:rsidRPr="00000000">
              <w:fldChar w:fldCharType="end"/>
            </w:r>
          </w:ins>
          <w:del w:author="Administrator" w:id="56" w:date="2023-02-07T11:02:00Z">
            <w:r w:rsidDel="00000000" w:rsidR="00000000" w:rsidRPr="00000000">
              <w:fldChar w:fldCharType="begin"/>
            </w:r>
            <w:r w:rsidDel="00000000" w:rsidR="00000000" w:rsidRPr="00000000">
              <w:delInstrText xml:space="preserve">HYPERLINK \l "_1yyy98l"</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版本升级完成</w:delText>
            </w:r>
            <w:r w:rsidDel="00000000" w:rsidR="00000000" w:rsidRPr="00000000">
              <w:fldChar w:fldCharType="end"/>
            </w:r>
          </w:del>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"_1yyy98l"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4.4.28 </w:t>
            </w:r>
          </w:hyperlink>
          <w:ins w:author="Administrator" w:id="57" w:date="2023-02-07T11:02:00Z">
            <w:r w:rsidDel="00000000" w:rsidR="00000000" w:rsidRPr="00000000">
              <w:fldChar w:fldCharType="begin"/>
            </w:r>
            <w:r w:rsidDel="00000000" w:rsidR="00000000" w:rsidRPr="00000000">
              <w:instrText xml:space="preserve">HYPERLINK \l "_4iylrwe"</w:instrText>
            </w:r>
            <w:r w:rsidDel="00000000" w:rsidR="00000000" w:rsidRPr="00000000">
              <w:fldChar w:fldCharType="separate"/>
            </w:r>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status inquiry</w:t>
            </w:r>
            <w:r w:rsidDel="00000000" w:rsidR="00000000" w:rsidRPr="00000000">
              <w:fldChar w:fldCharType="end"/>
            </w:r>
          </w:ins>
          <w:del w:author="Administrator" w:id="57" w:date="2023-02-07T11:02:00Z">
            <w:r w:rsidDel="00000000" w:rsidR="00000000" w:rsidRPr="00000000">
              <w:fldChar w:fldCharType="begin"/>
            </w:r>
            <w:r w:rsidDel="00000000" w:rsidR="00000000" w:rsidRPr="00000000">
              <w:delInstrText xml:space="preserve">HYPERLINK \l "_4iylrwe"</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状态查询</w:delText>
            </w:r>
            <w:r w:rsidDel="00000000" w:rsidR="00000000" w:rsidRPr="00000000">
              <w:fldChar w:fldCharType="end"/>
            </w:r>
          </w:del>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"_4iylrwe"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4.4.29</w:t>
            </w:r>
          </w:hyperlink>
          <w:del w:author="Administrator" w:id="58" w:date="2023-02-07T11:03:00Z">
            <w:r w:rsidDel="00000000" w:rsidR="00000000" w:rsidRPr="00000000">
              <w:fldChar w:fldCharType="begin"/>
            </w:r>
            <w:r w:rsidDel="00000000" w:rsidR="00000000" w:rsidRPr="00000000">
              <w:delInstrText xml:space="preserve">HYPERLINK \l "_2y3w247"</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w:delText>
            </w:r>
            <w:r w:rsidDel="00000000" w:rsidR="00000000" w:rsidRPr="00000000">
              <w:fldChar w:fldCharType="end"/>
            </w:r>
          </w:del>
          <w:ins w:author="Administrator" w:id="58" w:date="2023-02-07T11:03:00Z">
            <w:r w:rsidDel="00000000" w:rsidR="00000000" w:rsidRPr="00000000">
              <w:fldChar w:fldCharType="begin"/>
            </w:r>
            <w:r w:rsidDel="00000000" w:rsidR="00000000" w:rsidRPr="00000000">
              <w:instrText xml:space="preserve">HYPERLINK \l "_2y3w247"</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inquiry</w:t>
            </w:r>
            <w:r w:rsidDel="00000000" w:rsidR="00000000" w:rsidRPr="00000000">
              <w:fldChar w:fldCharType="end"/>
            </w:r>
          </w:ins>
          <w:del w:author="Administrator" w:id="59" w:date="2023-02-07T11:03:00Z">
            <w:r w:rsidDel="00000000" w:rsidR="00000000" w:rsidRPr="00000000">
              <w:fldChar w:fldCharType="begin"/>
            </w:r>
            <w:r w:rsidDel="00000000" w:rsidR="00000000" w:rsidRPr="00000000">
              <w:delInstrText xml:space="preserve">HYPERLINK \l "_2y3w247"</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状态上报</w:delText>
            </w:r>
            <w:r w:rsidDel="00000000" w:rsidR="00000000" w:rsidRPr="00000000">
              <w:fldChar w:fldCharType="end"/>
            </w:r>
          </w:del>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"_2y3w247"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4.4.30 </w:t>
            </w:r>
          </w:hyperlink>
          <w:ins w:author="Administrator" w:id="60" w:date="2023-02-07T11:03:00Z">
            <w:r w:rsidDel="00000000" w:rsidR="00000000" w:rsidRPr="00000000">
              <w:fldChar w:fldCharType="begin"/>
            </w:r>
            <w:r w:rsidDel="00000000" w:rsidR="00000000" w:rsidRPr="00000000">
              <w:instrText xml:space="preserve">HYPERLINK \l "_1d96cc0"</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Asset management request</w:t>
            </w:r>
            <w:r w:rsidDel="00000000" w:rsidR="00000000" w:rsidRPr="00000000">
              <w:fldChar w:fldCharType="end"/>
            </w:r>
          </w:ins>
          <w:del w:author="Administrator" w:id="60" w:date="2023-02-07T11:03:00Z">
            <w:r w:rsidDel="00000000" w:rsidR="00000000" w:rsidRPr="00000000">
              <w:fldChar w:fldCharType="begin"/>
            </w:r>
            <w:r w:rsidDel="00000000" w:rsidR="00000000" w:rsidRPr="00000000">
              <w:delInstrText xml:space="preserve">HYPERLINK \l "_1d96cc0"</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资产管理请求</w:delText>
            </w:r>
            <w:r w:rsidDel="00000000" w:rsidR="00000000" w:rsidRPr="00000000">
              <w:fldChar w:fldCharType="end"/>
            </w:r>
          </w:del>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"_1d96cc0"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4.4.31 </w:t>
            </w:r>
          </w:hyperlink>
          <w:ins w:author="Administrator" w:id="61" w:date="2023-02-07T11:03:00Z">
            <w:r w:rsidDel="00000000" w:rsidR="00000000" w:rsidRPr="00000000">
              <w:fldChar w:fldCharType="begin"/>
            </w:r>
            <w:r w:rsidDel="00000000" w:rsidR="00000000" w:rsidRPr="00000000">
              <w:instrText xml:space="preserve">HYPERLINK \l "_3x8tuzt"</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Asset management request response</w:t>
            </w:r>
            <w:r w:rsidDel="00000000" w:rsidR="00000000" w:rsidRPr="00000000">
              <w:fldChar w:fldCharType="end"/>
            </w:r>
          </w:ins>
          <w:del w:author="Administrator" w:id="61" w:date="2023-02-07T11:03:00Z">
            <w:r w:rsidDel="00000000" w:rsidR="00000000" w:rsidRPr="00000000">
              <w:fldChar w:fldCharType="begin"/>
            </w:r>
            <w:r w:rsidDel="00000000" w:rsidR="00000000" w:rsidRPr="00000000">
              <w:delInstrText xml:space="preserve">HYPERLINK \l "_3x8tuzt"</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资产管理请求响应</w:delText>
            </w:r>
            <w:r w:rsidDel="00000000" w:rsidR="00000000" w:rsidRPr="00000000">
              <w:fldChar w:fldCharType="end"/>
            </w:r>
          </w:del>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fldChar w:fldCharType="begin"/>
            <w:instrText xml:space="preserve"> HYPERLINK \l "_3x8tuzt"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none" w:pos="9344"/>
            </w:tabs>
            <w:spacing w:after="0" w:before="0" w:line="240" w:lineRule="auto"/>
            <w:ind w:left="0" w:right="60" w:firstLine="0"/>
            <w:jc w:val="left"/>
            <w:rPr>
              <w:rFonts w:ascii="Quattrocento Sans" w:cs="Quattrocento Sans" w:eastAsia="Quattrocento Sans" w:hAnsi="Quattrocento Sans"/>
              <w:color w:val="2a2b2e"/>
              <w:sz w:val="18"/>
              <w:szCs w:val="18"/>
              <w:shd w:fill="auto" w:val="clear"/>
              <w:rPrChange w:author="Administrator" w:id="7" w:date="2023-02-07T11:04:00Z">
                <w:rPr>
                  <w:rFonts w:ascii="Calibri" w:cs="Calibri" w:eastAsia="Calibri" w:hAnsi="Calibri"/>
                  <w:b w:val="0"/>
                  <w:i w:val="0"/>
                  <w:smallCaps w:val="0"/>
                  <w:strike w:val="0"/>
                  <w:color w:val="000000"/>
                  <w:sz w:val="21"/>
                  <w:szCs w:val="21"/>
                  <w:u w:val="none"/>
                  <w:shd w:fill="auto" w:val="clear"/>
                  <w:vertAlign w:val="baseline"/>
                </w:rPr>
              </w:rPrChange>
            </w:rPr>
            <w:pPrChange w:author="Administrator" w:id="0" w:date="2023-02-07T11:04:00Z">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pPr>
            </w:pPrChange>
          </w:pPr>
          <w:r w:rsidDel="00000000" w:rsidR="00000000" w:rsidRPr="00000000">
            <w:fldChar w:fldCharType="end"/>
          </w:r>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hyperlink>
          <w:ins w:author="Administrator" w:id="62" w:date="2023-02-07T11:03:00Z">
            <w:r w:rsidDel="00000000" w:rsidR="00000000" w:rsidRPr="00000000">
              <w:fldChar w:fldCharType="begin"/>
            </w:r>
            <w:r w:rsidDel="00000000" w:rsidR="00000000" w:rsidRPr="00000000">
              <w:instrText xml:space="preserve">HYPERLINK \l "_2ce457m"</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18"/>
                <w:szCs w:val="18"/>
                <w:u w:val="none"/>
                <w:shd w:fill="auto" w:val="clear"/>
                <w:vertAlign w:val="baseline"/>
                <w:rtl w:val="0"/>
              </w:rPr>
              <w:t xml:space="preserve">System alarm</w:t>
            </w:r>
            <w:r w:rsidDel="00000000" w:rsidR="00000000" w:rsidRPr="00000000">
              <w:fldChar w:fldCharType="end"/>
            </w:r>
          </w:ins>
          <w:del w:author="Administrator" w:id="62" w:date="2023-02-07T11:03:00Z">
            <w:r w:rsidDel="00000000" w:rsidR="00000000" w:rsidRPr="00000000">
              <w:fldChar w:fldCharType="begin"/>
            </w:r>
            <w:r w:rsidDel="00000000" w:rsidR="00000000" w:rsidRPr="00000000">
              <w:delInstrText xml:space="preserve">HYPERLINK \l "_2ce457m"</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系统告警</w:delText>
            </w:r>
            <w:r w:rsidDel="00000000" w:rsidR="00000000" w:rsidRPr="00000000">
              <w:fldChar w:fldCharType="end"/>
            </w:r>
          </w:del>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del w:author="Administrator" w:id="63" w:date="2023-02-07T11:04:00Z">
            <w:r w:rsidDel="00000000" w:rsidR="00000000" w:rsidRPr="00000000">
              <w:fldChar w:fldCharType="begin"/>
              <w:delInstrText xml:space="preserve"> PAGEREF _2ce457m \h </w:del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15</w:delText>
            </w:r>
          </w:del>
          <w:r w:rsidDel="00000000" w:rsidR="00000000" w:rsidRPr="00000000">
            <w:fldChar w:fldCharType="begin"/>
            <w:instrText xml:space="preserve"> HYPERLINK \l "_2ce457m"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w:t>
            </w:r>
          </w:hyperlink>
          <w:ins w:author="Administrator" w:id="64" w:date="2023-02-07T11:04:00Z">
            <w:r w:rsidDel="00000000" w:rsidR="00000000" w:rsidRPr="00000000">
              <w:fldChar w:fldCharType="begin"/>
            </w:r>
            <w:r w:rsidDel="00000000" w:rsidR="00000000" w:rsidRPr="00000000">
              <w:instrText xml:space="preserve">HYPERLINK \l "_1qoc8b1"</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Software alarm</w:t>
            </w:r>
            <w:r w:rsidDel="00000000" w:rsidR="00000000" w:rsidRPr="00000000">
              <w:fldChar w:fldCharType="end"/>
            </w:r>
          </w:ins>
          <w:del w:author="Administrator" w:id="64" w:date="2023-02-07T11:04:00Z">
            <w:r w:rsidDel="00000000" w:rsidR="00000000" w:rsidRPr="00000000">
              <w:fldChar w:fldCharType="begin"/>
            </w:r>
            <w:r w:rsidDel="00000000" w:rsidR="00000000" w:rsidRPr="00000000">
              <w:delInstrText xml:space="preserve">HYPERLINK \l "_1qoc8b1"</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软件告警</w:delText>
            </w:r>
            <w:r w:rsidDel="00000000" w:rsidR="00000000" w:rsidRPr="00000000">
              <w:fldChar w:fldCharType="end"/>
            </w:r>
          </w:del>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fldChar w:fldCharType="begin"/>
            <w:instrText xml:space="preserve"> HYPERLINK \l "_1qoc8b1"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4"/>
            </w:tabs>
            <w:spacing w:after="0" w:before="0" w:line="312"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end"/>
          </w: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w:t>
            </w:r>
          </w:hyperlink>
          <w:ins w:author="Administrator" w:id="65" w:date="2023-02-07T11:04:00Z">
            <w:r w:rsidDel="00000000" w:rsidR="00000000" w:rsidRPr="00000000">
              <w:fldChar w:fldCharType="begin"/>
            </w:r>
            <w:r w:rsidDel="00000000" w:rsidR="00000000" w:rsidRPr="00000000">
              <w:instrText xml:space="preserve">HYPERLINK \l "_14ykbeg"</w:instrText>
            </w:r>
            <w:r w:rsidDel="00000000" w:rsidR="00000000" w:rsidRPr="00000000">
              <w:fldChar w:fldCharType="separate"/>
            </w:r>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Hardware alarm</w:t>
            </w:r>
            <w:r w:rsidDel="00000000" w:rsidR="00000000" w:rsidRPr="00000000">
              <w:fldChar w:fldCharType="end"/>
            </w:r>
          </w:ins>
          <w:del w:author="Administrator" w:id="65" w:date="2023-02-07T11:04:00Z">
            <w:r w:rsidDel="00000000" w:rsidR="00000000" w:rsidRPr="00000000">
              <w:fldChar w:fldCharType="begin"/>
            </w:r>
            <w:r w:rsidDel="00000000" w:rsidR="00000000" w:rsidRPr="00000000">
              <w:delInstrText xml:space="preserve">HYPERLINK \l "_14ykbeg"</w:del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硬件告警</w:delText>
            </w:r>
            <w:r w:rsidDel="00000000" w:rsidR="00000000" w:rsidRPr="00000000">
              <w:fldChar w:fldCharType="end"/>
            </w:r>
          </w:del>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hyperlink>
          <w:r w:rsidDel="00000000" w:rsidR="00000000" w:rsidRPr="00000000">
            <w:fldChar w:fldCharType="begin"/>
            <w:instrText xml:space="preserve"> HYPERLINK \l "_14ykbeg" </w:instrText>
            <w:fldChar w:fldCharType="separate"/>
          </w:r>
          <w:r w:rsidDel="00000000" w:rsidR="00000000" w:rsidRPr="00000000">
            <w:rPr>
              <w:rtl w:val="0"/>
            </w:rPr>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widowControl w:val="1"/>
        <w:spacing w:line="240" w:lineRule="auto"/>
        <w:ind w:firstLine="0"/>
        <w:jc w:val="left"/>
        <w:rPr/>
        <w:sectPr>
          <w:headerReference r:id="rId6" w:type="default"/>
          <w:headerReference r:id="rId7" w:type="first"/>
          <w:footerReference r:id="rId8" w:type="default"/>
          <w:footerReference r:id="rId9" w:type="first"/>
          <w:pgSz w:h="16838" w:w="11906" w:orient="portrait"/>
          <w:pgMar w:bottom="1134" w:top="1418" w:left="1418" w:right="1134" w:header="851" w:footer="851"/>
          <w:pgNumType w:start="0"/>
          <w:titlePg w:val="1"/>
        </w:sectPr>
      </w:pPr>
      <w:r w:rsidDel="00000000" w:rsidR="00000000" w:rsidRPr="00000000">
        <w:br w:type="page"/>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40">
      <w:pPr>
        <w:pStyle w:val="Title"/>
        <w:rPr/>
      </w:pPr>
      <w:bookmarkStart w:colFirst="0" w:colLast="0" w:name="_1fob9te" w:id="2"/>
      <w:bookmarkEnd w:id="2"/>
      <w:r w:rsidDel="00000000" w:rsidR="00000000" w:rsidRPr="00000000">
        <w:rPr>
          <w:rFonts w:ascii="Quattrocento Sans" w:cs="Quattrocento Sans" w:eastAsia="Quattrocento Sans" w:hAnsi="Quattrocento Sans"/>
          <w:color w:val="2a2b2e"/>
          <w:sz w:val="21"/>
          <w:szCs w:val="21"/>
          <w:highlight w:val="white"/>
          <w:rtl w:val="0"/>
        </w:rPr>
        <w:t xml:space="preserve">Revision history</w:t>
      </w:r>
      <w:del w:author="Administrator" w:id="66" w:date="2023-02-07T11:04:00Z">
        <w:r w:rsidDel="00000000" w:rsidR="00000000" w:rsidRPr="00000000">
          <w:rPr>
            <w:rtl w:val="0"/>
          </w:rPr>
          <w:delText xml:space="preserve">修订历史记录</w:delText>
        </w:r>
      </w:del>
      <w:r w:rsidDel="00000000" w:rsidR="00000000" w:rsidRPr="00000000">
        <w:rPr>
          <w:rtl w:val="0"/>
        </w:rPr>
      </w:r>
    </w:p>
    <w:tbl>
      <w:tblPr>
        <w:tblStyle w:val="Table1"/>
        <w:tblW w:w="8505.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941"/>
        <w:gridCol w:w="1365"/>
        <w:gridCol w:w="4862"/>
        <w:gridCol w:w="1337"/>
        <w:tblGridChange w:id="0">
          <w:tblGrid>
            <w:gridCol w:w="941"/>
            <w:gridCol w:w="1365"/>
            <w:gridCol w:w="4862"/>
            <w:gridCol w:w="1337"/>
          </w:tblGrid>
        </w:tblGridChange>
      </w:tblGrid>
      <w:tr>
        <w:trPr>
          <w:cantSplit w:val="0"/>
          <w:trHeight w:val="340" w:hRule="atLeast"/>
          <w:tblHeader w:val="1"/>
        </w:trPr>
        <w:tc>
          <w:tcPr>
            <w:tcBorders>
              <w:top w:color="000000" w:space="0" w:sz="12" w:val="single"/>
              <w:bottom w:color="000000" w:space="0" w:sz="12"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del w:author="Administrator" w:id="67" w:date="2023-02-07T11:04: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版本</w:delText>
              </w:r>
            </w:del>
            <w:ins w:author="Administrator" w:id="67" w:date="2023-02-07T11:04: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version</w:t>
              </w:r>
            </w:ins>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ins w:author="Administrator" w:id="68" w:date="2023-02-07T11:05:00Z">
              <w:r w:rsidDel="00000000" w:rsidR="00000000" w:rsidRPr="00000000">
                <w:rPr>
                  <w:rFonts w:ascii="Quattrocento Sans" w:cs="Quattrocento Sans" w:eastAsia="Quattrocento Sans" w:hAnsi="Quattrocento Sans"/>
                  <w:b w:val="1"/>
                  <w:i w:val="0"/>
                  <w:smallCaps w:val="0"/>
                  <w:strike w:val="0"/>
                  <w:color w:val="2a2b2e"/>
                  <w:sz w:val="23"/>
                  <w:szCs w:val="23"/>
                  <w:highlight w:val="white"/>
                  <w:u w:val="none"/>
                  <w:vertAlign w:val="baseline"/>
                  <w:rtl w:val="0"/>
                </w:rPr>
                <w:t xml:space="preserve">release date</w:t>
              </w:r>
            </w:ins>
            <w:del w:author="Administrator" w:id="68" w:date="2023-02-07T11:05: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发布日期</w:delText>
              </w:r>
            </w:del>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ins w:author="Administrator" w:id="69" w:date="2023-02-07T11:05:00Z">
              <w:r w:rsidDel="00000000" w:rsidR="00000000" w:rsidRPr="00000000">
                <w:rPr>
                  <w:rFonts w:ascii="Quattrocento Sans" w:cs="Quattrocento Sans" w:eastAsia="Quattrocento Sans" w:hAnsi="Quattrocento Sans"/>
                  <w:b w:val="0"/>
                  <w:i w:val="0"/>
                  <w:smallCaps w:val="0"/>
                  <w:strike w:val="0"/>
                  <w:color w:val="2a2b2e"/>
                  <w:sz w:val="21"/>
                  <w:szCs w:val="21"/>
                  <w:highlight w:val="white"/>
                  <w:u w:val="none"/>
                  <w:vertAlign w:val="baseline"/>
                  <w:rtl w:val="0"/>
                </w:rPr>
                <w:t xml:space="preserve">Change the inner volume</w:t>
              </w:r>
            </w:ins>
            <w:del w:author="Administrator" w:id="69" w:date="2023-02-07T11:05: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更  改  内  容</w:delText>
              </w:r>
            </w:del>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del w:author="Administrator" w:id="70" w:date="2023-02-07T11:05:00Z">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delText xml:space="preserve">更改人</w:delText>
              </w:r>
            </w:del>
            <w:r w:rsidDel="00000000" w:rsidR="00000000" w:rsidRPr="00000000">
              <w:rPr>
                <w:rtl w:val="0"/>
              </w:rPr>
            </w:r>
          </w:p>
        </w:tc>
      </w:tr>
      <w:tr>
        <w:trPr>
          <w:cantSplit w:val="0"/>
          <w:trHeight w:val="340" w:hRule="atLeast"/>
          <w:tblHeader w:val="0"/>
        </w:trPr>
        <w:tc>
          <w:tcPr>
            <w:tcBorders>
              <w:top w:color="000000" w:space="0" w:sz="12" w:val="single"/>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0.1</w:t>
            </w:r>
          </w:p>
        </w:tc>
        <w:tc>
          <w:tcPr>
            <w:tcBorders>
              <w:top w:color="000000" w:space="0" w:sz="12"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2016-1-20</w:t>
            </w:r>
          </w:p>
        </w:tc>
        <w:tc>
          <w:tcPr>
            <w:tcBorders>
              <w:top w:color="000000" w:space="0" w:sz="12"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初稿</w:t>
            </w:r>
          </w:p>
        </w:tc>
        <w:tc>
          <w:tcPr>
            <w:tcBorders>
              <w:top w:color="000000" w:space="0" w:sz="12"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0.2</w:t>
            </w:r>
          </w:p>
        </w:tc>
        <w:tc>
          <w:tcP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2016-3-24</w:t>
            </w:r>
          </w:p>
        </w:tc>
        <w:tc>
          <w:tcPr>
            <w:vAlign w:val="center"/>
          </w:tcPr>
          <w:p w:rsidR="00000000" w:rsidDel="00000000" w:rsidP="00000000" w:rsidRDefault="00000000" w:rsidRPr="00000000" w14:paraId="000000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增加错误分支处理</w:t>
            </w:r>
          </w:p>
          <w:p w:rsidR="00000000" w:rsidDel="00000000" w:rsidP="00000000" w:rsidRDefault="00000000" w:rsidRPr="00000000" w14:paraId="000000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增强容错能力</w:t>
            </w:r>
          </w:p>
          <w:p w:rsidR="00000000" w:rsidDel="00000000" w:rsidP="00000000" w:rsidRDefault="00000000" w:rsidRPr="00000000" w14:paraId="0000004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增加新的管理配置接口</w:t>
            </w:r>
          </w:p>
        </w:tc>
        <w:tc>
          <w:tcP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154" w:hRule="atLeast"/>
          <w:tblHeader w:val="0"/>
        </w:trPr>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0.32</w:t>
            </w:r>
          </w:p>
        </w:tc>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2016-5-14</w:t>
            </w:r>
          </w:p>
        </w:tc>
        <w:tc>
          <w:tcPr>
            <w:vAlign w:val="center"/>
          </w:tcPr>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增加重定向用户列表接口定义</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增加最小接收电平消息接口定义</w:t>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187" w:hRule="atLeast"/>
          <w:tblHeader w:val="0"/>
        </w:trPr>
        <w:tc>
          <w:tcP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0.34</w:t>
            </w:r>
          </w:p>
        </w:tc>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2016-5-31</w:t>
            </w:r>
          </w:p>
        </w:tc>
        <w:tc>
          <w:tcP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增加GPS状态上报</w:t>
            </w:r>
          </w:p>
        </w:tc>
        <w:tc>
          <w:tcP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133" w:hRule="atLeast"/>
          <w:tblHeader w:val="0"/>
        </w:trPr>
        <w:tc>
          <w:tcP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0.35</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2016-6-7</w:t>
            </w:r>
          </w:p>
        </w:tc>
        <w:tc>
          <w:tcP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增加I2C接口：4.5.34 – 4.5.39</w:t>
            </w:r>
          </w:p>
        </w:tc>
        <w:tc>
          <w:tcP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0.36</w:t>
            </w:r>
          </w:p>
        </w:tc>
        <w:tc>
          <w:tcP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2016-6-16</w:t>
            </w:r>
          </w:p>
        </w:tc>
        <w:tc>
          <w:tcP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增加时延域字段 4.5.28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增加返回结果 4.5.37</w:t>
            </w:r>
          </w:p>
        </w:tc>
        <w:tc>
          <w:tcP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0.37</w:t>
            </w:r>
          </w:p>
        </w:tc>
        <w:tc>
          <w:tcP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2016-6-17</w:t>
            </w:r>
          </w:p>
        </w:tc>
        <w:tc>
          <w:tcP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同步消息上报增加频点、PCI、TAC、RSSI信息</w:t>
            </w:r>
          </w:p>
        </w:tc>
        <w:tc>
          <w:tcP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0.38</w:t>
            </w:r>
          </w:p>
        </w:tc>
        <w:tc>
          <w:tcP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2016-6-19</w:t>
            </w:r>
          </w:p>
        </w:tc>
        <w:tc>
          <w:tcP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增加GPS状态 4.5.20</w:t>
            </w:r>
          </w:p>
        </w:tc>
        <w:tc>
          <w:tcP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0.39</w:t>
            </w:r>
          </w:p>
        </w:tc>
        <w:tc>
          <w:tcP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2016-6-19</w:t>
            </w:r>
          </w:p>
        </w:tc>
        <w:tc>
          <w:tcP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修改部分文字描述不一致的地方</w:t>
            </w:r>
          </w:p>
        </w:tc>
        <w:tc>
          <w:tcP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0.40</w:t>
            </w:r>
          </w:p>
        </w:tc>
        <w:tc>
          <w:tcP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2016-6-22</w:t>
            </w:r>
          </w:p>
        </w:tc>
        <w:tc>
          <w:tcP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修改4.5.28、4.5.20。增加同步状态nmm辅助纠频偏；初始配置增加是否保存频偏</w:t>
            </w:r>
          </w:p>
        </w:tc>
        <w:tc>
          <w:tcP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0.41</w:t>
            </w:r>
          </w:p>
        </w:tc>
        <w:tc>
          <w:tcP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2016-6-23</w:t>
            </w:r>
          </w:p>
        </w:tc>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添加GPS经纬度；初始配置添加工作频带；设备启动信息的支持频带改为工作频带</w:t>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0.42</w:t>
            </w:r>
          </w:p>
        </w:tc>
        <w:tc>
          <w:tcP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2016-6-27</w:t>
            </w:r>
          </w:p>
        </w:tc>
        <w:tc>
          <w:tcP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修改4.5.6：增加物理层、内核的版本号</w:t>
            </w:r>
          </w:p>
        </w:tc>
        <w:tc>
          <w:tcP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0.43</w:t>
            </w:r>
          </w:p>
        </w:tc>
        <w:tc>
          <w:tcP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2016-7-9</w:t>
            </w:r>
          </w:p>
        </w:tc>
        <w:tc>
          <w:tcP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修改4.4.23：支持所有重定向</w:t>
            </w:r>
          </w:p>
        </w:tc>
        <w:tc>
          <w:tcP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0.44</w:t>
            </w:r>
          </w:p>
        </w:tc>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2016-7-30</w:t>
            </w:r>
          </w:p>
        </w:tc>
        <w:tc>
          <w:tcP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支持5M</w:t>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0.45</w:t>
            </w:r>
          </w:p>
        </w:tc>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2016-8-30</w:t>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4.5.6：添加硬件版本号</w:t>
            </w:r>
          </w:p>
        </w:tc>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0.46</w:t>
            </w:r>
          </w:p>
        </w:tc>
        <w:tc>
          <w:tcP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2016-9-1</w:t>
            </w:r>
          </w:p>
        </w:tc>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4.5.22： GPS状态改为有效、无效两种</w:t>
            </w:r>
          </w:p>
        </w:tc>
        <w:tc>
          <w:tcP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0.47</w:t>
            </w:r>
          </w:p>
        </w:tc>
        <w:tc>
          <w:tcP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2016-9-23</w:t>
            </w:r>
          </w:p>
        </w:tc>
        <w:tc>
          <w:tcP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4.5.40-4.5.43：增加EPC_TX_POWER_STD流程</w:t>
            </w:r>
          </w:p>
        </w:tc>
        <w:tc>
          <w:tcP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0.48</w:t>
            </w:r>
          </w:p>
        </w:tc>
        <w:tc>
          <w:tcP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2016-10-13</w:t>
            </w:r>
          </w:p>
        </w:tc>
        <w:tc>
          <w:tcP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4.5.44-4.5.47：增加EPC_TX_POWER_STD_DBM流程</w:t>
            </w:r>
          </w:p>
        </w:tc>
        <w:tc>
          <w:tcP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0.52</w:t>
            </w:r>
          </w:p>
        </w:tc>
        <w:tc>
          <w:tcP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2017/6/7</w:t>
            </w:r>
          </w:p>
        </w:tc>
        <w:tc>
          <w:tcPr>
            <w:vAlign w:val="center"/>
          </w:tcPr>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更新小区配置、小区更新信息</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增加UE过滤模式设置、Scan模式设置、上行频点设置、运行时参数设置消息</w:t>
            </w:r>
          </w:p>
        </w:tc>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0.53</w:t>
            </w:r>
          </w:p>
        </w:tc>
        <w:tc>
          <w:tcP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更新小区更新消息</w:t>
            </w:r>
          </w:p>
        </w:tc>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0.54</w:t>
            </w:r>
          </w:p>
        </w:tc>
        <w:tc>
          <w:tcP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增加干扰探测功能</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0.55</w:t>
            </w:r>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增加扫频结果中优先级字段</w:t>
            </w:r>
          </w:p>
        </w:tc>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0.56</w:t>
            </w:r>
          </w:p>
        </w:tc>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增加重定向直接释放白名单目标名单</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0.57</w:t>
            </w:r>
          </w:p>
        </w:tc>
        <w:tc>
          <w:tcP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增加场强上报携带CRNTI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增强TMSI定位</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0.58</w:t>
            </w:r>
          </w:p>
        </w:tc>
        <w:tc>
          <w:tcP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2017/12/24</w:t>
            </w:r>
          </w:p>
        </w:tc>
        <w:tc>
          <w:tcP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完善接口描述，使之更清晰明确。</w:t>
            </w:r>
          </w:p>
        </w:tc>
        <w:tc>
          <w:tcP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0.59</w:t>
            </w:r>
          </w:p>
        </w:tc>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2019/01/15</w:t>
            </w:r>
          </w:p>
        </w:tc>
        <w:tc>
          <w:tcP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设备启动流程增加上报IP地址和MAC地址</w:t>
            </w:r>
          </w:p>
        </w:tc>
        <w:tc>
          <w:tcP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0.60</w:t>
            </w:r>
          </w:p>
        </w:tc>
        <w:tc>
          <w:tcP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2019/02/25</w:t>
            </w:r>
          </w:p>
        </w:tc>
        <w:tc>
          <w:tcP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增加管控模式设置，详见运行时参数配置，增加定位目标imsi列表最大支持个数说明</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0.61</w:t>
            </w:r>
          </w:p>
        </w:tc>
        <w:tc>
          <w:tcP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2019/04/17</w:t>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增加运行时参数中禁用TAC更新的功能。</w:t>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0.62</w:t>
            </w:r>
          </w:p>
        </w:tc>
        <w:tc>
          <w:tcP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2019/0/25</w:t>
            </w:r>
          </w:p>
        </w:tc>
        <w:tc>
          <w:tcP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新增上报邻区信息接口</w:t>
            </w:r>
          </w:p>
        </w:tc>
        <w:tc>
          <w:tcP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widowControl w:val="1"/>
        <w:spacing w:line="240" w:lineRule="auto"/>
        <w:ind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12"/>
        </w:numPr>
        <w:tabs>
          <w:tab w:val="left" w:leader="none" w:pos="-4368"/>
        </w:tabs>
        <w:ind w:left="432" w:hanging="432"/>
        <w:rPr/>
      </w:pPr>
      <w:bookmarkStart w:colFirst="0" w:colLast="0" w:name="_tyjcwt" w:id="5"/>
      <w:bookmarkEnd w:id="5"/>
      <w:r w:rsidDel="00000000" w:rsidR="00000000" w:rsidRPr="00000000">
        <w:rPr>
          <w:rtl w:val="0"/>
        </w:rPr>
        <w:t xml:space="preserve">引言</w:t>
      </w:r>
    </w:p>
    <w:p w:rsidR="00000000" w:rsidDel="00000000" w:rsidP="00000000" w:rsidRDefault="00000000" w:rsidRPr="00000000" w14:paraId="000000C3">
      <w:pPr>
        <w:rPr>
          <w:rFonts w:ascii="SimSun" w:cs="SimSun" w:eastAsia="SimSun" w:hAnsi="SimSun"/>
        </w:rPr>
      </w:pPr>
      <w:r w:rsidDel="00000000" w:rsidR="00000000" w:rsidRPr="00000000">
        <w:rPr>
          <w:rFonts w:ascii="SimSun" w:cs="SimSun" w:eastAsia="SimSun" w:hAnsi="SimSun"/>
          <w:rtl w:val="0"/>
        </w:rPr>
        <w:t xml:space="preserve">本文档</w:t>
      </w:r>
      <w:bookmarkStart w:colFirst="0" w:colLast="0" w:name="3dy6vkm" w:id="6"/>
      <w:bookmarkEnd w:id="6"/>
      <w:bookmarkStart w:colFirst="0" w:colLast="0" w:name="4d34og8" w:id="7"/>
      <w:bookmarkEnd w:id="7"/>
      <w:bookmarkStart w:colFirst="0" w:colLast="0" w:name="1t3h5sf" w:id="8"/>
      <w:bookmarkEnd w:id="8"/>
      <w:r w:rsidDel="00000000" w:rsidR="00000000" w:rsidRPr="00000000">
        <w:rPr>
          <w:rFonts w:ascii="SimSun" w:cs="SimSun" w:eastAsia="SimSun" w:hAnsi="SimSun"/>
          <w:rtl w:val="0"/>
        </w:rPr>
        <w:t xml:space="preserve">提供4G侦码设备与控制管理设备的接口定义，描述系统对侦码设备的管理配置以及侦码设备上报设备状态以及侦码上报流程，并对双方通信方式，消息定义，错误码以及错误处理方式进行详细说明。</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1"/>
          <w:numId w:val="12"/>
        </w:numPr>
        <w:ind w:left="576" w:hanging="576"/>
        <w:rPr/>
      </w:pPr>
      <w:bookmarkStart w:colFirst="0" w:colLast="0" w:name="_2s8eyo1" w:id="9"/>
      <w:bookmarkEnd w:id="9"/>
      <w:r w:rsidDel="00000000" w:rsidR="00000000" w:rsidRPr="00000000">
        <w:rPr>
          <w:rtl w:val="0"/>
        </w:rPr>
        <w:t xml:space="preserve">编写目的</w:t>
      </w:r>
    </w:p>
    <w:p w:rsidR="00000000" w:rsidDel="00000000" w:rsidP="00000000" w:rsidRDefault="00000000" w:rsidRPr="00000000" w14:paraId="000000C6">
      <w:pPr>
        <w:rPr>
          <w:rFonts w:ascii="SimSun" w:cs="SimSun" w:eastAsia="SimSun" w:hAnsi="SimSun"/>
        </w:rPr>
      </w:pPr>
      <w:r w:rsidDel="00000000" w:rsidR="00000000" w:rsidRPr="00000000">
        <w:rPr>
          <w:rtl w:val="0"/>
        </w:rPr>
        <w:t xml:space="preserve">本文档通过对主控设备与控制管理设备之间交互接口进行详细说明，明确两个对等实体通信以及响应方式。</w:t>
      </w:r>
      <w:r w:rsidDel="00000000" w:rsidR="00000000" w:rsidRPr="00000000">
        <w:rPr>
          <w:rtl w:val="0"/>
        </w:rPr>
      </w:r>
    </w:p>
    <w:p w:rsidR="00000000" w:rsidDel="00000000" w:rsidP="00000000" w:rsidRDefault="00000000" w:rsidRPr="00000000" w14:paraId="000000C7">
      <w:pPr>
        <w:rPr>
          <w:rFonts w:ascii="SimSun" w:cs="SimSun" w:eastAsia="SimSun" w:hAnsi="SimSun"/>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12"/>
        </w:numPr>
        <w:ind w:left="576" w:hanging="576"/>
        <w:rPr/>
      </w:pPr>
      <w:bookmarkStart w:colFirst="0" w:colLast="0" w:name="_17dp8vu" w:id="10"/>
      <w:bookmarkEnd w:id="10"/>
      <w:r w:rsidDel="00000000" w:rsidR="00000000" w:rsidRPr="00000000">
        <w:rPr>
          <w:rtl w:val="0"/>
        </w:rPr>
        <w:t xml:space="preserve">预期读者建议</w:t>
      </w:r>
    </w:p>
    <w:p w:rsidR="00000000" w:rsidDel="00000000" w:rsidP="00000000" w:rsidRDefault="00000000" w:rsidRPr="00000000" w14:paraId="000000CA">
      <w:pPr>
        <w:numPr>
          <w:ilvl w:val="0"/>
          <w:numId w:val="3"/>
        </w:numPr>
        <w:tabs>
          <w:tab w:val="left" w:leader="none" w:pos="-1975"/>
          <w:tab w:val="left" w:leader="none" w:pos="0"/>
        </w:tabs>
        <w:ind w:left="0" w:firstLine="425"/>
        <w:rPr/>
      </w:pPr>
      <w:r w:rsidDel="00000000" w:rsidR="00000000" w:rsidRPr="00000000">
        <w:rPr>
          <w:rFonts w:ascii="SimSun" w:cs="SimSun" w:eastAsia="SimSun" w:hAnsi="SimSun"/>
          <w:rtl w:val="0"/>
        </w:rPr>
        <w:t xml:space="preserve">产品经理：建议全部阅读；</w:t>
      </w:r>
    </w:p>
    <w:p w:rsidR="00000000" w:rsidDel="00000000" w:rsidP="00000000" w:rsidRDefault="00000000" w:rsidRPr="00000000" w14:paraId="000000CB">
      <w:pPr>
        <w:numPr>
          <w:ilvl w:val="0"/>
          <w:numId w:val="3"/>
        </w:numPr>
        <w:tabs>
          <w:tab w:val="left" w:leader="none" w:pos="-1975"/>
          <w:tab w:val="left" w:leader="none" w:pos="905"/>
        </w:tabs>
        <w:ind w:left="0" w:firstLine="425"/>
        <w:rPr/>
      </w:pPr>
      <w:r w:rsidDel="00000000" w:rsidR="00000000" w:rsidRPr="00000000">
        <w:rPr>
          <w:rFonts w:ascii="SimSun" w:cs="SimSun" w:eastAsia="SimSun" w:hAnsi="SimSun"/>
          <w:rtl w:val="0"/>
        </w:rPr>
        <w:t xml:space="preserve">项目经理：</w:t>
      </w:r>
      <w:bookmarkStart w:colFirst="0" w:colLast="0" w:name="26in1rg" w:id="11"/>
      <w:bookmarkEnd w:id="11"/>
      <w:bookmarkStart w:colFirst="0" w:colLast="0" w:name="3rdcrjn" w:id="12"/>
      <w:bookmarkEnd w:id="12"/>
      <w:bookmarkStart w:colFirst="0" w:colLast="0" w:name="lnxbz9" w:id="13"/>
      <w:bookmarkEnd w:id="13"/>
      <w:r w:rsidDel="00000000" w:rsidR="00000000" w:rsidRPr="00000000">
        <w:rPr>
          <w:rFonts w:ascii="SimSun" w:cs="SimSun" w:eastAsia="SimSun" w:hAnsi="SimSun"/>
          <w:rtl w:val="0"/>
        </w:rPr>
        <w:t xml:space="preserve">建议全部阅读；</w:t>
      </w:r>
    </w:p>
    <w:p w:rsidR="00000000" w:rsidDel="00000000" w:rsidP="00000000" w:rsidRDefault="00000000" w:rsidRPr="00000000" w14:paraId="000000CC">
      <w:pPr>
        <w:numPr>
          <w:ilvl w:val="0"/>
          <w:numId w:val="3"/>
        </w:numPr>
        <w:tabs>
          <w:tab w:val="left" w:leader="none" w:pos="-1975"/>
          <w:tab w:val="left" w:leader="none" w:pos="905"/>
        </w:tabs>
        <w:ind w:left="0" w:firstLine="425"/>
        <w:rPr/>
      </w:pPr>
      <w:r w:rsidDel="00000000" w:rsidR="00000000" w:rsidRPr="00000000">
        <w:rPr>
          <w:rFonts w:ascii="SimSun" w:cs="SimSun" w:eastAsia="SimSun" w:hAnsi="SimSun"/>
          <w:rtl w:val="0"/>
        </w:rPr>
        <w:t xml:space="preserve">软件开发人员：建议全部阅读；</w:t>
      </w:r>
    </w:p>
    <w:p w:rsidR="00000000" w:rsidDel="00000000" w:rsidP="00000000" w:rsidRDefault="00000000" w:rsidRPr="00000000" w14:paraId="000000CD">
      <w:pPr>
        <w:numPr>
          <w:ilvl w:val="0"/>
          <w:numId w:val="3"/>
        </w:numPr>
        <w:tabs>
          <w:tab w:val="left" w:leader="none" w:pos="-1975"/>
          <w:tab w:val="left" w:leader="none" w:pos="905"/>
        </w:tabs>
        <w:ind w:left="0" w:firstLine="425"/>
        <w:rPr/>
      </w:pPr>
      <w:r w:rsidDel="00000000" w:rsidR="00000000" w:rsidRPr="00000000">
        <w:rPr>
          <w:rFonts w:ascii="SimSun" w:cs="SimSun" w:eastAsia="SimSun" w:hAnsi="SimSun"/>
          <w:rtl w:val="0"/>
        </w:rPr>
        <w:t xml:space="preserve">系统测试人员：建议全部阅读。</w:t>
      </w:r>
    </w:p>
    <w:p w:rsidR="00000000" w:rsidDel="00000000" w:rsidP="00000000" w:rsidRDefault="00000000" w:rsidRPr="00000000" w14:paraId="000000CE">
      <w:pPr>
        <w:tabs>
          <w:tab w:val="left" w:leader="none" w:pos="905"/>
        </w:tabs>
        <w:ind w:left="425" w:firstLine="0"/>
        <w:rPr>
          <w:rFonts w:ascii="SimSun" w:cs="SimSun" w:eastAsia="SimSun" w:hAnsi="SimSun"/>
        </w:rPr>
      </w:pPr>
      <w:r w:rsidDel="00000000" w:rsidR="00000000" w:rsidRPr="00000000">
        <w:rPr>
          <w:rtl w:val="0"/>
        </w:rPr>
      </w:r>
    </w:p>
    <w:p w:rsidR="00000000" w:rsidDel="00000000" w:rsidP="00000000" w:rsidRDefault="00000000" w:rsidRPr="00000000" w14:paraId="000000CF">
      <w:pPr>
        <w:pStyle w:val="Heading2"/>
        <w:numPr>
          <w:ilvl w:val="1"/>
          <w:numId w:val="12"/>
        </w:numPr>
        <w:ind w:left="576" w:hanging="576"/>
        <w:rPr/>
      </w:pPr>
      <w:bookmarkStart w:colFirst="0" w:colLast="0" w:name="_35nkun2" w:id="14"/>
      <w:bookmarkEnd w:id="14"/>
      <w:r w:rsidDel="00000000" w:rsidR="00000000" w:rsidRPr="00000000">
        <w:rPr>
          <w:rtl w:val="0"/>
        </w:rPr>
        <w:t xml:space="preserve">参考文档</w:t>
      </w:r>
    </w:p>
    <w:p w:rsidR="00000000" w:rsidDel="00000000" w:rsidP="00000000" w:rsidRDefault="00000000" w:rsidRPr="00000000" w14:paraId="000000D0">
      <w:pPr>
        <w:rPr/>
      </w:pPr>
      <w:r w:rsidDel="00000000" w:rsidR="00000000" w:rsidRPr="00000000">
        <w:rPr>
          <w:rtl w:val="0"/>
        </w:rPr>
        <w:t xml:space="preserve">【1】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2"/>
        </w:numPr>
        <w:ind w:left="576" w:hanging="576"/>
        <w:rPr/>
      </w:pPr>
      <w:bookmarkStart w:colFirst="0" w:colLast="0" w:name="_1ksv4uv" w:id="15"/>
      <w:bookmarkEnd w:id="15"/>
      <w:r w:rsidDel="00000000" w:rsidR="00000000" w:rsidRPr="00000000">
        <w:rPr>
          <w:rtl w:val="0"/>
        </w:rPr>
        <w:t xml:space="preserve">缩略语</w:t>
      </w:r>
    </w:p>
    <w:p w:rsidR="00000000" w:rsidDel="00000000" w:rsidP="00000000" w:rsidRDefault="00000000" w:rsidRPr="00000000" w14:paraId="000000D3">
      <w:pPr>
        <w:ind w:firstLine="372"/>
        <w:rPr>
          <w:sz w:val="21"/>
          <w:szCs w:val="21"/>
        </w:rPr>
      </w:pPr>
      <w:r w:rsidDel="00000000" w:rsidR="00000000" w:rsidRPr="00000000">
        <w:rPr>
          <w:sz w:val="21"/>
          <w:szCs w:val="21"/>
          <w:rtl w:val="0"/>
        </w:rPr>
        <w:t xml:space="preserve">3GPP</w:t>
        <w:tab/>
        <w:tab/>
        <w:t xml:space="preserve">Third Generation Partnership Project</w:t>
      </w:r>
    </w:p>
    <w:p w:rsidR="00000000" w:rsidDel="00000000" w:rsidP="00000000" w:rsidRDefault="00000000" w:rsidRPr="00000000" w14:paraId="000000D4">
      <w:pPr>
        <w:ind w:firstLine="372"/>
        <w:rPr>
          <w:sz w:val="21"/>
          <w:szCs w:val="21"/>
        </w:rPr>
      </w:pPr>
      <w:r w:rsidDel="00000000" w:rsidR="00000000" w:rsidRPr="00000000">
        <w:rPr>
          <w:sz w:val="21"/>
          <w:szCs w:val="21"/>
          <w:rtl w:val="0"/>
        </w:rPr>
        <w:t xml:space="preserve">SOW        Statement Of Work</w:t>
      </w:r>
    </w:p>
    <w:p w:rsidR="00000000" w:rsidDel="00000000" w:rsidP="00000000" w:rsidRDefault="00000000" w:rsidRPr="00000000" w14:paraId="000000D5">
      <w:pPr>
        <w:widowControl w:val="1"/>
        <w:spacing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12"/>
        </w:numPr>
        <w:tabs>
          <w:tab w:val="left" w:leader="none" w:pos="432"/>
        </w:tabs>
        <w:ind w:left="432" w:hanging="432"/>
        <w:rPr/>
      </w:pPr>
      <w:bookmarkStart w:colFirst="0" w:colLast="0" w:name="_44sinio" w:id="16"/>
      <w:bookmarkEnd w:id="16"/>
      <w:r w:rsidDel="00000000" w:rsidR="00000000" w:rsidRPr="00000000">
        <w:rPr>
          <w:rtl w:val="0"/>
        </w:rPr>
        <w:t xml:space="preserve">介绍</w:t>
      </w:r>
    </w:p>
    <w:p w:rsidR="00000000" w:rsidDel="00000000" w:rsidP="00000000" w:rsidRDefault="00000000" w:rsidRPr="00000000" w14:paraId="000000D7">
      <w:pPr>
        <w:ind w:firstLine="0"/>
        <w:rPr>
          <w:rFonts w:ascii="SimSun" w:cs="SimSun" w:eastAsia="SimSun" w:hAnsi="SimSun"/>
        </w:rPr>
      </w:pPr>
      <w:r w:rsidDel="00000000" w:rsidR="00000000" w:rsidRPr="00000000">
        <w:rPr>
          <w:rtl w:val="0"/>
        </w:rPr>
      </w:r>
    </w:p>
    <w:p w:rsidR="00000000" w:rsidDel="00000000" w:rsidP="00000000" w:rsidRDefault="00000000" w:rsidRPr="00000000" w14:paraId="000000D8">
      <w:pPr>
        <w:widowControl w:val="1"/>
        <w:spacing w:line="240" w:lineRule="auto"/>
        <w:ind w:firstLine="0"/>
        <w:jc w:val="left"/>
        <w:rPr>
          <w:rFonts w:ascii="SimSun" w:cs="SimSun" w:eastAsia="SimSun" w:hAnsi="SimSun"/>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numPr>
          <w:ilvl w:val="0"/>
          <w:numId w:val="12"/>
        </w:numPr>
        <w:tabs>
          <w:tab w:val="left" w:leader="none" w:pos="432"/>
        </w:tabs>
        <w:ind w:left="432" w:hanging="432"/>
        <w:rPr/>
      </w:pPr>
      <w:bookmarkStart w:colFirst="0" w:colLast="0" w:name="_2jxsxqh" w:id="17"/>
      <w:bookmarkEnd w:id="17"/>
      <w:r w:rsidDel="00000000" w:rsidR="00000000" w:rsidRPr="00000000">
        <w:rPr>
          <w:rtl w:val="0"/>
        </w:rPr>
        <w:t xml:space="preserve">接口流程</w:t>
      </w:r>
    </w:p>
    <w:p w:rsidR="00000000" w:rsidDel="00000000" w:rsidP="00000000" w:rsidRDefault="00000000" w:rsidRPr="00000000" w14:paraId="000000DA">
      <w:pPr>
        <w:pStyle w:val="Heading2"/>
        <w:numPr>
          <w:ilvl w:val="1"/>
          <w:numId w:val="12"/>
        </w:numPr>
        <w:ind w:left="576" w:hanging="576"/>
        <w:rPr/>
      </w:pPr>
      <w:bookmarkStart w:colFirst="0" w:colLast="0" w:name="_z337ya" w:id="18"/>
      <w:bookmarkEnd w:id="18"/>
      <w:r w:rsidDel="00000000" w:rsidR="00000000" w:rsidRPr="00000000">
        <w:rPr>
          <w:rtl w:val="0"/>
        </w:rPr>
        <w:t xml:space="preserve">定义</w:t>
      </w:r>
    </w:p>
    <w:p w:rsidR="00000000" w:rsidDel="00000000" w:rsidP="00000000" w:rsidRDefault="00000000" w:rsidRPr="00000000" w14:paraId="000000DB">
      <w:pPr>
        <w:spacing w:line="240" w:lineRule="auto"/>
        <w:rPr/>
      </w:pPr>
      <w:r w:rsidDel="00000000" w:rsidR="00000000" w:rsidRPr="00000000">
        <w:rPr>
          <w:rtl w:val="0"/>
        </w:rPr>
        <w:t xml:space="preserve">使用</w:t>
      </w:r>
      <w:ins w:author="李海" w:id="71" w:date="2020-12-11T14:45:00Z">
        <w:r w:rsidDel="00000000" w:rsidR="00000000" w:rsidRPr="00000000">
          <w:rPr>
            <w:rtl w:val="0"/>
          </w:rPr>
          <w:t xml:space="preserve">TCP</w:t>
        </w:r>
      </w:ins>
      <w:r w:rsidDel="00000000" w:rsidR="00000000" w:rsidRPr="00000000">
        <w:rPr>
          <w:rtl w:val="0"/>
        </w:rPr>
        <w:t xml:space="preserve">协议。</w:t>
      </w:r>
    </w:p>
    <w:p w:rsidR="00000000" w:rsidDel="00000000" w:rsidP="00000000" w:rsidRDefault="00000000" w:rsidRPr="00000000" w14:paraId="000000DC">
      <w:pPr>
        <w:spacing w:line="240" w:lineRule="auto"/>
        <w:rPr/>
      </w:pPr>
      <w:r w:rsidDel="00000000" w:rsidR="00000000" w:rsidRPr="00000000">
        <w:rPr>
          <w:rtl w:val="0"/>
        </w:rPr>
        <w:t xml:space="preserve">主控板端口：32790；基站端口：31790。</w:t>
      </w:r>
    </w:p>
    <w:p w:rsidR="00000000" w:rsidDel="00000000" w:rsidP="00000000" w:rsidRDefault="00000000" w:rsidRPr="00000000" w14:paraId="000000DD">
      <w:pPr>
        <w:rPr/>
      </w:pPr>
      <w:r w:rsidDel="00000000" w:rsidR="00000000" w:rsidRPr="00000000">
        <w:rPr>
          <w:rtl w:val="0"/>
        </w:rPr>
        <w:t xml:space="preserve">在基站侧的配置文件中，指定主控板的IP地址。</w:t>
      </w:r>
    </w:p>
    <w:p w:rsidR="00000000" w:rsidDel="00000000" w:rsidP="00000000" w:rsidRDefault="00000000" w:rsidRPr="00000000" w14:paraId="000000DE">
      <w:pPr>
        <w:rPr/>
      </w:pPr>
      <w:r w:rsidDel="00000000" w:rsidR="00000000" w:rsidRPr="00000000">
        <w:rPr>
          <w:rtl w:val="0"/>
        </w:rPr>
        <w:t xml:space="preserve">采用网络字节序进行传输</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numPr>
          <w:ilvl w:val="1"/>
          <w:numId w:val="12"/>
        </w:numPr>
        <w:ind w:left="576" w:hanging="576"/>
        <w:rPr/>
      </w:pPr>
      <w:bookmarkStart w:colFirst="0" w:colLast="0" w:name="_3j2qqm3" w:id="19"/>
      <w:bookmarkEnd w:id="19"/>
      <w:r w:rsidDel="00000000" w:rsidR="00000000" w:rsidRPr="00000000">
        <w:rPr>
          <w:rtl w:val="0"/>
        </w:rPr>
        <w:t xml:space="preserve">业务功能流程</w:t>
      </w:r>
    </w:p>
    <w:p w:rsidR="00000000" w:rsidDel="00000000" w:rsidP="00000000" w:rsidRDefault="00000000" w:rsidRPr="00000000" w14:paraId="000000E1">
      <w:pPr>
        <w:pStyle w:val="Heading3"/>
        <w:numPr>
          <w:ilvl w:val="2"/>
          <w:numId w:val="12"/>
        </w:numPr>
        <w:ind w:left="720" w:hanging="720"/>
        <w:rPr/>
      </w:pPr>
      <w:bookmarkStart w:colFirst="0" w:colLast="0" w:name="_1y810tw" w:id="20"/>
      <w:bookmarkEnd w:id="20"/>
      <w:r w:rsidDel="00000000" w:rsidR="00000000" w:rsidRPr="00000000">
        <w:rPr>
          <w:rtl w:val="0"/>
        </w:rPr>
        <w:t xml:space="preserve">链路保持</w:t>
      </w:r>
    </w:p>
    <w:p w:rsidR="00000000" w:rsidDel="00000000" w:rsidP="00000000" w:rsidRDefault="00000000" w:rsidRPr="00000000" w14:paraId="000000E2">
      <w:pPr>
        <w:rPr/>
      </w:pPr>
      <w:r w:rsidDel="00000000" w:rsidR="00000000" w:rsidRPr="00000000">
        <w:rPr>
          <w:rtl w:val="0"/>
        </w:rPr>
        <w:t xml:space="preserve">在完成系统启动流程后，主控板每5秒发送</w:t>
      </w:r>
      <w:r w:rsidDel="00000000" w:rsidR="00000000" w:rsidRPr="00000000">
        <w:rPr>
          <w:i w:val="1"/>
          <w:rtl w:val="0"/>
        </w:rPr>
        <w:t xml:space="preserve">HEARBEAT</w:t>
      </w:r>
      <w:r w:rsidDel="00000000" w:rsidR="00000000" w:rsidRPr="00000000">
        <w:rPr>
          <w:rtl w:val="0"/>
        </w:rPr>
        <w:t xml:space="preserve">消息，基站回复</w:t>
      </w:r>
      <w:r w:rsidDel="00000000" w:rsidR="00000000" w:rsidRPr="00000000">
        <w:rPr>
          <w:i w:val="1"/>
          <w:rtl w:val="0"/>
        </w:rPr>
        <w:t xml:space="preserve">HEARBEAT_ACK</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5"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主控板连续5次都没有收到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HEARBEAT_ACK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，则认为BBU失去连接。</w:t>
      </w:r>
    </w:p>
    <w:p w:rsidR="00000000" w:rsidDel="00000000" w:rsidP="00000000" w:rsidRDefault="00000000" w:rsidRPr="00000000" w14:paraId="000000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5"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基站在25秒内没有收到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HEARBEAT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，则重新进行设备启动流程，每5s发送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INIT_NOTIFICATION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消息。</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2"/>
          <w:numId w:val="12"/>
        </w:numPr>
        <w:ind w:left="720" w:hanging="720"/>
        <w:rPr/>
      </w:pPr>
      <w:bookmarkStart w:colFirst="0" w:colLast="0" w:name="_4i7ojhp" w:id="21"/>
      <w:bookmarkEnd w:id="21"/>
      <w:r w:rsidDel="00000000" w:rsidR="00000000" w:rsidRPr="00000000">
        <w:rPr>
          <w:rtl w:val="0"/>
        </w:rPr>
        <w:t xml:space="preserve">基站设备启动流程</w:t>
      </w:r>
    </w:p>
    <w:p w:rsidR="00000000" w:rsidDel="00000000" w:rsidP="00000000" w:rsidRDefault="00000000" w:rsidRPr="00000000" w14:paraId="000000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基站启动时，每5s发送INIT_NOTIFICATION消息，消息中携带支持的Band和制式。收到INIT_NOTIFICATION_RSP后，进入基础配置状态。</w:t>
      </w:r>
    </w:p>
    <w:p w:rsidR="00000000" w:rsidDel="00000000" w:rsidP="00000000" w:rsidRDefault="00000000" w:rsidRPr="00000000" w14:paraId="000000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主控板收到INIT_NOTIFICATION消息后，应返回INIT_NOTIFICATION_RSP，表示接入成功。</w:t>
      </w:r>
    </w:p>
    <w:p w:rsidR="00000000" w:rsidDel="00000000" w:rsidP="00000000" w:rsidRDefault="00000000" w:rsidRPr="00000000" w14:paraId="000000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主控板下发基础配置消息，此时除了心跳外，其余消息不可用</w:t>
      </w:r>
    </w:p>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12" w:lineRule="auto"/>
        <w:ind w:left="78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基站完成基础配置后，发送基础配置完成，进入设备可用状态</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3"/>
        <w:numPr>
          <w:ilvl w:val="2"/>
          <w:numId w:val="12"/>
        </w:numPr>
        <w:ind w:left="720" w:hanging="720"/>
        <w:rPr/>
      </w:pPr>
      <w:bookmarkStart w:colFirst="0" w:colLast="0" w:name="_2xcytpi" w:id="22"/>
      <w:bookmarkEnd w:id="22"/>
      <w:r w:rsidDel="00000000" w:rsidR="00000000" w:rsidRPr="00000000">
        <w:rPr>
          <w:rtl w:val="0"/>
        </w:rPr>
        <w:t xml:space="preserve">扫频流程</w:t>
      </w:r>
    </w:p>
    <w:p w:rsidR="00000000" w:rsidDel="00000000" w:rsidP="00000000" w:rsidRDefault="00000000" w:rsidRPr="00000000" w14:paraId="000000ED">
      <w:pPr>
        <w:ind w:firstLine="420"/>
        <w:rPr/>
      </w:pPr>
      <w:r w:rsidDel="00000000" w:rsidR="00000000" w:rsidRPr="00000000">
        <w:rPr>
          <w:rtl w:val="0"/>
        </w:rPr>
        <w:t xml:space="preserve">在设备启动流程结束后，可开始进行扫频，消息流程如下：</w:t>
      </w:r>
    </w:p>
    <w:p w:rsidR="00000000" w:rsidDel="00000000" w:rsidP="00000000" w:rsidRDefault="00000000" w:rsidRPr="00000000" w14:paraId="000000E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SNIFFER_START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开始扫频，基站返回</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SNIFFER_START_RSP，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主控板在5s内没有收到响应消息则重发</w:t>
      </w:r>
    </w:p>
    <w:p w:rsidR="00000000" w:rsidDel="00000000" w:rsidP="00000000" w:rsidRDefault="00000000" w:rsidRPr="00000000" w14:paraId="000000E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扫频结束后基站分批（每次30条）上报扫频结果</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SNIFFER_RESULT_REPORT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，主控板返回</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SNIFFER_RESULT_REPORT_RSP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，BBU继续上报下一批。所有结果上报后，基站会发送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SNIFFER_RESULT_REPORT_END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，表示所有结果上报完毕。主控板需返回</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SNIFFER_RESULT_REPORT_END_RSP</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采用乒乓的方式分批发送扫频结果内容</w:t>
      </w:r>
    </w:p>
    <w:p w:rsidR="00000000" w:rsidDel="00000000" w:rsidP="00000000" w:rsidRDefault="00000000" w:rsidRPr="00000000" w14:paraId="000000F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基站只有在等到上一条消息的响应后，上报下一批结果</w:t>
      </w:r>
    </w:p>
    <w:p w:rsidR="00000000" w:rsidDel="00000000" w:rsidP="00000000" w:rsidRDefault="00000000" w:rsidRPr="00000000" w14:paraId="000000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超时等待5s后，则重发当前消息</w:t>
      </w:r>
    </w:p>
    <w:p w:rsidR="00000000" w:rsidDel="00000000" w:rsidP="00000000" w:rsidRDefault="00000000" w:rsidRPr="00000000" w14:paraId="000000F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基站会上报所有的扫频结果</w:t>
      </w:r>
    </w:p>
    <w:p w:rsidR="00000000" w:rsidDel="00000000" w:rsidP="00000000" w:rsidRDefault="00000000" w:rsidRPr="00000000" w14:paraId="000000F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主控板根据扫频结果上报的信息，根据一定的原则确定当前小区的系统工作参数，例如频点，PCI以及邻小区配置，下发小区配置</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CELL_CONFIG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消息；</w:t>
      </w:r>
    </w:p>
    <w:p w:rsidR="00000000" w:rsidDel="00000000" w:rsidP="00000000" w:rsidRDefault="00000000" w:rsidRPr="00000000" w14:paraId="000000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96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主控板进行下一次扫频前，需发送复位命令SNIFFER_REST，基站则返回SNIFFER_REST_RSP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spacing w:line="240" w:lineRule="auto"/>
        <w:ind w:firstLine="0"/>
        <w:rPr/>
      </w:pPr>
      <w:r w:rsidDel="00000000" w:rsidR="00000000" w:rsidRPr="00000000">
        <w:rPr>
          <w:rtl w:val="0"/>
        </w:rPr>
      </w:r>
    </w:p>
    <w:p w:rsidR="00000000" w:rsidDel="00000000" w:rsidP="00000000" w:rsidRDefault="00000000" w:rsidRPr="00000000" w14:paraId="000000F8">
      <w:pPr>
        <w:pStyle w:val="Heading3"/>
        <w:numPr>
          <w:ilvl w:val="2"/>
          <w:numId w:val="12"/>
        </w:numPr>
        <w:ind w:left="720" w:hanging="720"/>
        <w:rPr/>
      </w:pPr>
      <w:bookmarkStart w:colFirst="0" w:colLast="0" w:name="_1ci93xb" w:id="23"/>
      <w:bookmarkEnd w:id="23"/>
      <w:r w:rsidDel="00000000" w:rsidR="00000000" w:rsidRPr="00000000">
        <w:rPr>
          <w:rtl w:val="0"/>
        </w:rPr>
        <w:t xml:space="preserve">小区配置流程</w:t>
      </w:r>
    </w:p>
    <w:p w:rsidR="00000000" w:rsidDel="00000000" w:rsidP="00000000" w:rsidRDefault="00000000" w:rsidRPr="00000000" w14:paraId="000000F9">
      <w:pPr>
        <w:rPr/>
      </w:pPr>
      <w:r w:rsidDel="00000000" w:rsidR="00000000" w:rsidRPr="00000000">
        <w:rPr>
          <w:rtl w:val="0"/>
        </w:rPr>
        <w:t xml:space="preserve">该流程在完成扫频自动小区配置或者单独对小区进行配置的流程，完成对该小区的PLMNID，TAC，PCI，小区频点等必要信息，同频小区PCI以及异频小区频点配置信息。</w:t>
      </w:r>
    </w:p>
    <w:p w:rsidR="00000000" w:rsidDel="00000000" w:rsidP="00000000" w:rsidRDefault="00000000" w:rsidRPr="00000000" w14:paraId="000000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845"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CELL_CONFIG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给基站</w:t>
      </w:r>
    </w:p>
    <w:p w:rsidR="00000000" w:rsidDel="00000000" w:rsidP="00000000" w:rsidRDefault="00000000" w:rsidRPr="00000000" w14:paraId="000000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845"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当基站完成对消息的解析后，返回CELL_CONFIG_RSP，如果成功，返回状态码为0，否则会表示对应的错误原因</w:t>
      </w:r>
    </w:p>
    <w:p w:rsidR="00000000" w:rsidDel="00000000" w:rsidP="00000000" w:rsidRDefault="00000000" w:rsidRPr="00000000" w14:paraId="000000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12" w:lineRule="auto"/>
        <w:ind w:left="845"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如果主控板在5s中没有收到基站的响应，则重发该条消息</w:t>
      </w:r>
    </w:p>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pStyle w:val="Heading3"/>
        <w:numPr>
          <w:ilvl w:val="2"/>
          <w:numId w:val="12"/>
        </w:numPr>
        <w:ind w:left="720" w:hanging="720"/>
        <w:rPr/>
      </w:pPr>
      <w:bookmarkStart w:colFirst="0" w:colLast="0" w:name="_3whwml4" w:id="24"/>
      <w:bookmarkEnd w:id="24"/>
      <w:r w:rsidDel="00000000" w:rsidR="00000000" w:rsidRPr="00000000">
        <w:rPr>
          <w:rtl w:val="0"/>
        </w:rPr>
        <w:t xml:space="preserve">小区信息更新流程</w:t>
      </w:r>
    </w:p>
    <w:p w:rsidR="00000000" w:rsidDel="00000000" w:rsidP="00000000" w:rsidRDefault="00000000" w:rsidRPr="00000000" w14:paraId="000000FF">
      <w:pPr>
        <w:rPr/>
      </w:pPr>
      <w:r w:rsidDel="00000000" w:rsidR="00000000" w:rsidRPr="00000000">
        <w:rPr>
          <w:rtl w:val="0"/>
        </w:rPr>
        <w:t xml:space="preserve">在设备运行过程中可以在线修改小区的PLMNID，TAC、频点，无需系统重启的情况下完成系统信息的更新。</w:t>
      </w:r>
    </w:p>
    <w:p w:rsidR="00000000" w:rsidDel="00000000" w:rsidP="00000000" w:rsidRDefault="00000000" w:rsidRPr="00000000" w14:paraId="000001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CELL_UPDATE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开始小区信息更新，基站返回</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CELL_UPDATE_RSP，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需要支持超时重传功能</w:t>
      </w:r>
    </w:p>
    <w:p w:rsidR="00000000" w:rsidDel="00000000" w:rsidP="00000000" w:rsidRDefault="00000000" w:rsidRPr="00000000" w14:paraId="000001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12"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基站收到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CELL_UPDATE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消息后提取相关的系统信息，判断当前的系统信息与已存在的信息是否一致，如果一致则在响应消息里提示没有更新，否则触发基站更新相关系统信息，并返回成功</w:t>
      </w:r>
    </w:p>
    <w:p w:rsidR="00000000" w:rsidDel="00000000" w:rsidP="00000000" w:rsidRDefault="00000000" w:rsidRPr="00000000" w14:paraId="00000102">
      <w:pPr>
        <w:ind w:firstLine="0"/>
        <w:rPr/>
      </w:pPr>
      <w:r w:rsidDel="00000000" w:rsidR="00000000" w:rsidRPr="00000000">
        <w:rPr>
          <w:rtl w:val="0"/>
        </w:rPr>
      </w:r>
    </w:p>
    <w:p w:rsidR="00000000" w:rsidDel="00000000" w:rsidP="00000000" w:rsidRDefault="00000000" w:rsidRPr="00000000" w14:paraId="00000103">
      <w:pPr>
        <w:pStyle w:val="Heading3"/>
        <w:numPr>
          <w:ilvl w:val="2"/>
          <w:numId w:val="12"/>
        </w:numPr>
        <w:ind w:left="720" w:hanging="720"/>
        <w:rPr/>
      </w:pPr>
      <w:bookmarkStart w:colFirst="0" w:colLast="0" w:name="_2bn6wsx" w:id="25"/>
      <w:bookmarkEnd w:id="25"/>
      <w:r w:rsidDel="00000000" w:rsidR="00000000" w:rsidRPr="00000000">
        <w:rPr>
          <w:rtl w:val="0"/>
        </w:rPr>
        <w:t xml:space="preserve">重定向释放更新流程</w:t>
      </w:r>
    </w:p>
    <w:p w:rsidR="00000000" w:rsidDel="00000000" w:rsidP="00000000" w:rsidRDefault="00000000" w:rsidRPr="00000000" w14:paraId="00000104">
      <w:pPr>
        <w:rPr/>
      </w:pPr>
      <w:r w:rsidDel="00000000" w:rsidR="00000000" w:rsidRPr="00000000">
        <w:rPr>
          <w:rtl w:val="0"/>
        </w:rPr>
        <w:t xml:space="preserve">在设备运行过程中或系统启动过程中提供终端释放重定向功能，支持不同制式，频点可以配置</w:t>
      </w:r>
    </w:p>
    <w:p w:rsidR="00000000" w:rsidDel="00000000" w:rsidP="00000000" w:rsidRDefault="00000000" w:rsidRPr="00000000" w14:paraId="000001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主控板发送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RELEASE_REDIRECT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开始配置重定向，基站检查配置参数是否合法，合法则发送到协议栈进行重定向配置； 如果非法直接发送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RELEASE_REDIRECT_RSP 携带重定向失败原因</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在收到协议栈的重定向配置成功后，则向主控板发送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RELEASE_REDIRECT_RSP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重定向配置成功，状态码为0。</w:t>
      </w:r>
    </w:p>
    <w:p w:rsidR="00000000" w:rsidDel="00000000" w:rsidP="00000000" w:rsidRDefault="00000000" w:rsidRPr="00000000" w14:paraId="00000107">
      <w:pPr>
        <w:ind w:firstLine="0"/>
        <w:rPr/>
      </w:pPr>
      <w:r w:rsidDel="00000000" w:rsidR="00000000" w:rsidRPr="00000000">
        <w:rPr>
          <w:rtl w:val="0"/>
        </w:rPr>
      </w:r>
    </w:p>
    <w:p w:rsidR="00000000" w:rsidDel="00000000" w:rsidP="00000000" w:rsidRDefault="00000000" w:rsidRPr="00000000" w14:paraId="00000108">
      <w:pPr>
        <w:pStyle w:val="Heading2"/>
        <w:numPr>
          <w:ilvl w:val="1"/>
          <w:numId w:val="12"/>
        </w:numPr>
        <w:ind w:left="576" w:hanging="576"/>
        <w:rPr/>
      </w:pPr>
      <w:bookmarkStart w:colFirst="0" w:colLast="0" w:name="_qsh70q" w:id="26"/>
      <w:bookmarkEnd w:id="26"/>
      <w:r w:rsidDel="00000000" w:rsidR="00000000" w:rsidRPr="00000000">
        <w:rPr>
          <w:rtl w:val="0"/>
        </w:rPr>
        <w:t xml:space="preserve">操作维护功能流程</w:t>
      </w:r>
    </w:p>
    <w:p w:rsidR="00000000" w:rsidDel="00000000" w:rsidP="00000000" w:rsidRDefault="00000000" w:rsidRPr="00000000" w14:paraId="00000109">
      <w:pPr>
        <w:pStyle w:val="Heading3"/>
        <w:numPr>
          <w:ilvl w:val="2"/>
          <w:numId w:val="12"/>
        </w:numPr>
        <w:ind w:left="720" w:hanging="720"/>
        <w:rPr/>
      </w:pPr>
      <w:bookmarkStart w:colFirst="0" w:colLast="0" w:name="_3as4poj" w:id="27"/>
      <w:bookmarkEnd w:id="27"/>
      <w:r w:rsidDel="00000000" w:rsidR="00000000" w:rsidRPr="00000000">
        <w:rPr>
          <w:rtl w:val="0"/>
        </w:rPr>
        <w:t xml:space="preserve">设置系统时间</w:t>
      </w:r>
    </w:p>
    <w:p w:rsidR="00000000" w:rsidDel="00000000" w:rsidP="00000000" w:rsidRDefault="00000000" w:rsidRPr="00000000" w14:paraId="0000010A">
      <w:pPr>
        <w:ind w:left="420" w:firstLine="0"/>
        <w:rPr/>
      </w:pPr>
      <w:r w:rsidDel="00000000" w:rsidR="00000000" w:rsidRPr="00000000">
        <w:rPr>
          <w:rtl w:val="0"/>
        </w:rPr>
        <w:t xml:space="preserve">主控板使用 消息同步基站的日期同步（年月日时分秒）， 基站响应</w:t>
      </w:r>
    </w:p>
    <w:p w:rsidR="00000000" w:rsidDel="00000000" w:rsidP="00000000" w:rsidRDefault="00000000" w:rsidRPr="00000000" w14:paraId="0000010B">
      <w:pPr>
        <w:ind w:firstLine="0"/>
        <w:rPr/>
      </w:pPr>
      <w:r w:rsidDel="00000000" w:rsidR="00000000" w:rsidRPr="00000000">
        <w:rPr>
          <w:rtl w:val="0"/>
        </w:rPr>
      </w:r>
    </w:p>
    <w:p w:rsidR="00000000" w:rsidDel="00000000" w:rsidP="00000000" w:rsidRDefault="00000000" w:rsidRPr="00000000" w14:paraId="0000010C">
      <w:pPr>
        <w:pStyle w:val="Heading3"/>
        <w:numPr>
          <w:ilvl w:val="2"/>
          <w:numId w:val="12"/>
        </w:numPr>
        <w:ind w:left="720" w:hanging="720"/>
        <w:rPr/>
      </w:pPr>
      <w:bookmarkStart w:colFirst="0" w:colLast="0" w:name="_1pxezwc" w:id="28"/>
      <w:bookmarkEnd w:id="28"/>
      <w:r w:rsidDel="00000000" w:rsidR="00000000" w:rsidRPr="00000000">
        <w:rPr>
          <w:rtl w:val="0"/>
        </w:rPr>
        <w:t xml:space="preserve">基站输出功率控制</w:t>
      </w:r>
    </w:p>
    <w:p w:rsidR="00000000" w:rsidDel="00000000" w:rsidP="00000000" w:rsidRDefault="00000000" w:rsidRPr="00000000" w14:paraId="0000010D">
      <w:pPr>
        <w:ind w:firstLine="420"/>
        <w:rPr/>
      </w:pPr>
      <w:r w:rsidDel="00000000" w:rsidR="00000000" w:rsidRPr="00000000">
        <w:rPr>
          <w:rtl w:val="0"/>
        </w:rPr>
        <w:t xml:space="preserve">T2K基带板输出功率衰减等级的配置（0， 表示不衰减， 总共 64 等级， 每个等级：0.5； 大于64表示关闭功率）</w:t>
      </w:r>
    </w:p>
    <w:p w:rsidR="00000000" w:rsidDel="00000000" w:rsidP="00000000" w:rsidRDefault="00000000" w:rsidRPr="00000000" w14:paraId="0000010E">
      <w:pPr>
        <w:ind w:firstLine="0"/>
        <w:rPr/>
      </w:pPr>
      <w:r w:rsidDel="00000000" w:rsidR="00000000" w:rsidRPr="00000000">
        <w:rPr>
          <w:rtl w:val="0"/>
        </w:rPr>
      </w:r>
    </w:p>
    <w:p w:rsidR="00000000" w:rsidDel="00000000" w:rsidP="00000000" w:rsidRDefault="00000000" w:rsidRPr="00000000" w14:paraId="0000010F">
      <w:pPr>
        <w:pStyle w:val="Heading3"/>
        <w:numPr>
          <w:ilvl w:val="2"/>
          <w:numId w:val="12"/>
        </w:numPr>
        <w:ind w:left="720" w:hanging="720"/>
        <w:rPr/>
      </w:pPr>
      <w:bookmarkStart w:colFirst="0" w:colLast="0" w:name="_49x2ik5" w:id="29"/>
      <w:bookmarkEnd w:id="29"/>
      <w:r w:rsidDel="00000000" w:rsidR="00000000" w:rsidRPr="00000000">
        <w:rPr>
          <w:rtl w:val="0"/>
        </w:rPr>
        <w:t xml:space="preserve">版本管理</w:t>
      </w:r>
    </w:p>
    <w:p w:rsidR="00000000" w:rsidDel="00000000" w:rsidP="00000000" w:rsidRDefault="00000000" w:rsidRPr="00000000" w14:paraId="000001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版本查询</w:t>
      </w:r>
    </w:p>
    <w:p w:rsidR="00000000" w:rsidDel="00000000" w:rsidP="00000000" w:rsidRDefault="00000000" w:rsidRPr="00000000" w14:paraId="00000111">
      <w:pPr>
        <w:spacing w:line="240" w:lineRule="auto"/>
        <w:rPr/>
      </w:pPr>
      <w:r w:rsidDel="00000000" w:rsidR="00000000" w:rsidRPr="00000000">
        <w:rPr>
          <w:rtl w:val="0"/>
        </w:rPr>
        <w:t xml:space="preserve">主控板发送版本查询请求，基站返回版本号</w:t>
      </w:r>
    </w:p>
    <w:p w:rsidR="00000000" w:rsidDel="00000000" w:rsidP="00000000" w:rsidRDefault="00000000" w:rsidRPr="00000000" w14:paraId="000001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版本升级</w:t>
      </w:r>
    </w:p>
    <w:p w:rsidR="00000000" w:rsidDel="00000000" w:rsidP="00000000" w:rsidRDefault="00000000" w:rsidRPr="00000000" w14:paraId="00000113">
      <w:pPr>
        <w:spacing w:line="240" w:lineRule="auto"/>
        <w:ind w:left="420" w:firstLine="0"/>
        <w:rPr/>
      </w:pPr>
      <w:r w:rsidDel="00000000" w:rsidR="00000000" w:rsidRPr="00000000">
        <w:rPr>
          <w:rtl w:val="0"/>
        </w:rPr>
        <w:t xml:space="preserve">主控板发送版本升级命令，需携带ftp地址，用户名、密码、版本号，基站返回下载版本响应，状态码为0表示成功，非0表示对应的错误原因。基站成功下载后，自启动安装新版本后，返回版本升级完成命令，0表示安装成功，非0表示对应的错误原因。</w:t>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pStyle w:val="Heading3"/>
        <w:numPr>
          <w:ilvl w:val="2"/>
          <w:numId w:val="12"/>
        </w:numPr>
        <w:ind w:left="720" w:hanging="720"/>
        <w:rPr/>
      </w:pPr>
      <w:bookmarkStart w:colFirst="0" w:colLast="0" w:name="_2p2csry" w:id="30"/>
      <w:bookmarkEnd w:id="30"/>
      <w:r w:rsidDel="00000000" w:rsidR="00000000" w:rsidRPr="00000000">
        <w:rPr>
          <w:rtl w:val="0"/>
        </w:rPr>
        <w:t xml:space="preserve">状态管理</w:t>
      </w:r>
    </w:p>
    <w:p w:rsidR="00000000" w:rsidDel="00000000" w:rsidP="00000000" w:rsidRDefault="00000000" w:rsidRPr="00000000" w14:paraId="00000116">
      <w:pPr>
        <w:ind w:firstLine="420"/>
        <w:rPr/>
      </w:pPr>
      <w:r w:rsidDel="00000000" w:rsidR="00000000" w:rsidRPr="00000000">
        <w:rPr>
          <w:rtl w:val="0"/>
        </w:rPr>
        <w:t xml:space="preserve">正常运行状态上报（每分钟、每10秒）：具体那些状态及告警等待定义</w:t>
      </w:r>
    </w:p>
    <w:p w:rsidR="00000000" w:rsidDel="00000000" w:rsidP="00000000" w:rsidRDefault="00000000" w:rsidRPr="00000000" w14:paraId="00000117">
      <w:pPr>
        <w:pStyle w:val="Heading3"/>
        <w:numPr>
          <w:ilvl w:val="2"/>
          <w:numId w:val="12"/>
        </w:numPr>
        <w:ind w:left="720" w:hanging="720"/>
        <w:rPr/>
      </w:pPr>
      <w:bookmarkStart w:colFirst="0" w:colLast="0" w:name="_147n2zr" w:id="31"/>
      <w:bookmarkEnd w:id="31"/>
      <w:r w:rsidDel="00000000" w:rsidR="00000000" w:rsidRPr="00000000">
        <w:rPr>
          <w:rtl w:val="0"/>
        </w:rPr>
        <w:t xml:space="preserve">资产管理</w:t>
      </w:r>
    </w:p>
    <w:p w:rsidR="00000000" w:rsidDel="00000000" w:rsidP="00000000" w:rsidRDefault="00000000" w:rsidRPr="00000000" w14:paraId="00000118">
      <w:pPr>
        <w:ind w:firstLine="420"/>
        <w:rPr/>
      </w:pPr>
      <w:r w:rsidDel="00000000" w:rsidR="00000000" w:rsidRPr="00000000">
        <w:rPr>
          <w:rtl w:val="0"/>
        </w:rPr>
        <w:t xml:space="preserve">设备的硬件资源管理（资产管理）相关接口有待定义，在单板上预留信息文件，该信息文件可以通过接口来</w:t>
      </w:r>
      <w:r w:rsidDel="00000000" w:rsidR="00000000" w:rsidRPr="00000000">
        <w:rPr>
          <w:color w:val="ff0000"/>
          <w:rtl w:val="0"/>
        </w:rPr>
        <w:t xml:space="preserve">配置</w:t>
      </w:r>
      <w:r w:rsidDel="00000000" w:rsidR="00000000" w:rsidRPr="00000000">
        <w:rPr>
          <w:rtl w:val="0"/>
        </w:rPr>
        <w:t xml:space="preserve">以及</w:t>
      </w:r>
      <w:r w:rsidDel="00000000" w:rsidR="00000000" w:rsidRPr="00000000">
        <w:rPr>
          <w:color w:val="ff0000"/>
          <w:rtl w:val="0"/>
        </w:rPr>
        <w:t xml:space="preserve">查询</w:t>
      </w:r>
      <w:r w:rsidDel="00000000" w:rsidR="00000000" w:rsidRPr="00000000">
        <w:rPr>
          <w:rtl w:val="0"/>
        </w:rPr>
        <w:t xml:space="preserve">。比如： 硬件版本，BOM号，出厂日期，维修情况，TDD/FDD等</w:t>
      </w:r>
    </w:p>
    <w:p w:rsidR="00000000" w:rsidDel="00000000" w:rsidP="00000000" w:rsidRDefault="00000000" w:rsidRPr="00000000" w14:paraId="00000119">
      <w:pPr>
        <w:pStyle w:val="Heading3"/>
        <w:numPr>
          <w:ilvl w:val="2"/>
          <w:numId w:val="12"/>
        </w:numPr>
        <w:ind w:left="720" w:hanging="720"/>
        <w:rPr>
          <w:highlight w:val="yellow"/>
        </w:rPr>
      </w:pPr>
      <w:r w:rsidDel="00000000" w:rsidR="00000000" w:rsidRPr="00000000">
        <w:rPr>
          <w:highlight w:val="yellow"/>
          <w:rtl w:val="0"/>
        </w:rPr>
        <w:t xml:space="preserve">同步模式设置</w:t>
      </w:r>
    </w:p>
    <w:p w:rsidR="00000000" w:rsidDel="00000000" w:rsidP="00000000" w:rsidRDefault="00000000" w:rsidRPr="00000000" w14:paraId="0000011A">
      <w:pPr>
        <w:rPr/>
      </w:pPr>
      <w:r w:rsidDel="00000000" w:rsidR="00000000" w:rsidRPr="00000000">
        <w:rPr>
          <w:rtl w:val="0"/>
        </w:rPr>
        <w:t xml:space="preserve">通过SYNC_MODE对系统的同步方式进行配置，是采用空口同步还是GPS同步，基站收到同步方式设置消息后对本站的同步方式进行配置，在配置完成后返回SYNC_MODE_RSP响应，确定修改成功与否</w:t>
      </w:r>
    </w:p>
    <w:p w:rsidR="00000000" w:rsidDel="00000000" w:rsidP="00000000" w:rsidRDefault="00000000" w:rsidRPr="00000000" w14:paraId="0000011B">
      <w:pPr>
        <w:ind w:firstLine="0"/>
        <w:rPr/>
      </w:pPr>
      <w:r w:rsidDel="00000000" w:rsidR="00000000" w:rsidRPr="00000000">
        <w:rPr>
          <w:rtl w:val="0"/>
        </w:rPr>
      </w:r>
    </w:p>
    <w:p w:rsidR="00000000" w:rsidDel="00000000" w:rsidP="00000000" w:rsidRDefault="00000000" w:rsidRPr="00000000" w14:paraId="0000011C">
      <w:pPr>
        <w:pStyle w:val="Heading3"/>
        <w:numPr>
          <w:ilvl w:val="2"/>
          <w:numId w:val="12"/>
        </w:numPr>
        <w:ind w:left="720" w:hanging="720"/>
        <w:rPr>
          <w:highlight w:val="yellow"/>
        </w:rPr>
      </w:pPr>
      <w:r w:rsidDel="00000000" w:rsidR="00000000" w:rsidRPr="00000000">
        <w:rPr>
          <w:highlight w:val="yellow"/>
          <w:rtl w:val="0"/>
        </w:rPr>
        <w:t xml:space="preserve">系统同步状态查询</w:t>
      </w:r>
    </w:p>
    <w:p w:rsidR="00000000" w:rsidDel="00000000" w:rsidP="00000000" w:rsidRDefault="00000000" w:rsidRPr="00000000" w14:paraId="0000011D">
      <w:pPr>
        <w:rPr/>
      </w:pPr>
      <w:r w:rsidDel="00000000" w:rsidR="00000000" w:rsidRPr="00000000">
        <w:rPr>
          <w:rtl w:val="0"/>
        </w:rPr>
        <w:t xml:space="preserve">主控板可以通过SYNC_STATUS_REQ查询系统当前的同步状态，基站SYNC_STATUS_REPORT上报当前的同步状态，在同步状态发生变化时基站也可以主动上报同步状态</w:t>
      </w:r>
    </w:p>
    <w:p w:rsidR="00000000" w:rsidDel="00000000" w:rsidP="00000000" w:rsidRDefault="00000000" w:rsidRPr="00000000" w14:paraId="0000011E">
      <w:pPr>
        <w:pStyle w:val="Heading3"/>
        <w:numPr>
          <w:ilvl w:val="2"/>
          <w:numId w:val="12"/>
        </w:numPr>
        <w:ind w:left="720" w:hanging="720"/>
        <w:rPr>
          <w:highlight w:val="yellow"/>
        </w:rPr>
      </w:pPr>
      <w:r w:rsidDel="00000000" w:rsidR="00000000" w:rsidRPr="00000000">
        <w:rPr>
          <w:highlight w:val="yellow"/>
          <w:rtl w:val="0"/>
        </w:rPr>
        <w:t xml:space="preserve">GPS同步信息查询</w:t>
      </w:r>
    </w:p>
    <w:p w:rsidR="00000000" w:rsidDel="00000000" w:rsidP="00000000" w:rsidRDefault="00000000" w:rsidRPr="00000000" w14:paraId="0000011F">
      <w:pPr>
        <w:ind w:firstLine="0"/>
        <w:rPr/>
      </w:pPr>
      <w:r w:rsidDel="00000000" w:rsidR="00000000" w:rsidRPr="00000000">
        <w:rPr>
          <w:rtl w:val="0"/>
        </w:rPr>
        <w:t xml:space="preserve">支持GPS同步，并提供GPS同步状态查询以及状态上报功能</w:t>
      </w:r>
    </w:p>
    <w:p w:rsidR="00000000" w:rsidDel="00000000" w:rsidP="00000000" w:rsidRDefault="00000000" w:rsidRPr="00000000" w14:paraId="00000120">
      <w:pPr>
        <w:widowControl w:val="1"/>
        <w:spacing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numPr>
          <w:ilvl w:val="0"/>
          <w:numId w:val="12"/>
        </w:numPr>
        <w:tabs>
          <w:tab w:val="left" w:leader="none" w:pos="432"/>
        </w:tabs>
        <w:ind w:left="432" w:hanging="432"/>
        <w:rPr/>
      </w:pPr>
      <w:bookmarkStart w:colFirst="0" w:colLast="0" w:name="_3o7alnk" w:id="32"/>
      <w:bookmarkEnd w:id="32"/>
      <w:r w:rsidDel="00000000" w:rsidR="00000000" w:rsidRPr="00000000">
        <w:rPr>
          <w:rtl w:val="0"/>
        </w:rPr>
        <w:t xml:space="preserve">消息定义</w:t>
      </w:r>
    </w:p>
    <w:p w:rsidR="00000000" w:rsidDel="00000000" w:rsidP="00000000" w:rsidRDefault="00000000" w:rsidRPr="00000000" w14:paraId="00000122">
      <w:pPr>
        <w:pStyle w:val="Heading2"/>
        <w:numPr>
          <w:ilvl w:val="1"/>
          <w:numId w:val="12"/>
        </w:numPr>
        <w:ind w:left="576" w:hanging="576"/>
        <w:rPr/>
      </w:pPr>
      <w:bookmarkStart w:colFirst="0" w:colLast="0" w:name="_23ckvvd" w:id="33"/>
      <w:bookmarkEnd w:id="33"/>
      <w:r w:rsidDel="00000000" w:rsidR="00000000" w:rsidRPr="00000000">
        <w:rPr>
          <w:rtl w:val="0"/>
        </w:rPr>
        <w:t xml:space="preserve">总体结构</w:t>
      </w:r>
    </w:p>
    <w:p w:rsidR="00000000" w:rsidDel="00000000" w:rsidP="00000000" w:rsidRDefault="00000000" w:rsidRPr="00000000" w14:paraId="0000012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通信使用网络字节序</w:t>
      </w:r>
    </w:p>
    <w:p w:rsidR="00000000" w:rsidDel="00000000" w:rsidP="00000000" w:rsidRDefault="00000000" w:rsidRPr="00000000" w14:paraId="000001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通用消息定义：</w:t>
      </w:r>
    </w:p>
    <w:p w:rsidR="00000000" w:rsidDel="00000000" w:rsidP="00000000" w:rsidRDefault="00000000" w:rsidRPr="00000000" w14:paraId="0000012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pPr>
      <w:r w:rsidDel="00000000" w:rsidR="00000000" w:rsidRPr="00000000">
        <w:rPr>
          <w:rtl w:val="0"/>
        </w:rPr>
      </w:r>
    </w:p>
    <w:tbl>
      <w:tblPr>
        <w:tblStyle w:val="Table2"/>
        <w:tblW w:w="8930.0" w:type="dxa"/>
        <w:jc w:val="left"/>
        <w:tblInd w:w="157.0" w:type="dxa"/>
        <w:tblLayout w:type="fixed"/>
        <w:tblLook w:val="0400"/>
      </w:tblPr>
      <w:tblGrid>
        <w:gridCol w:w="2693"/>
        <w:gridCol w:w="6237"/>
        <w:tblGridChange w:id="0">
          <w:tblGrid>
            <w:gridCol w:w="2693"/>
            <w:gridCol w:w="6237"/>
          </w:tblGrid>
        </w:tblGridChange>
      </w:tblGrid>
      <w:tr>
        <w:trPr>
          <w:cantSplit w:val="0"/>
          <w:trHeight w:val="493" w:hRule="atLeast"/>
          <w:tblHeader w:val="0"/>
        </w:trPr>
        <w:tc>
          <w:tcPr>
            <w:tcBorders>
              <w:top w:color="000000" w:space="0" w:sz="12" w:val="single"/>
              <w:left w:color="000000" w:space="0" w:sz="12" w:val="single"/>
              <w:bottom w:color="000000" w:space="0" w:sz="12" w:val="single"/>
              <w:right w:color="000000" w:space="0" w:sz="8" w:val="single"/>
            </w:tcBorders>
            <w:shd w:fill="dfdfdf" w:val="clear"/>
            <w:vAlign w:val="center"/>
          </w:tcPr>
          <w:p w:rsidR="00000000" w:rsidDel="00000000" w:rsidP="00000000" w:rsidRDefault="00000000" w:rsidRPr="00000000" w14:paraId="00000126">
            <w:pPr>
              <w:ind w:firstLine="0"/>
              <w:jc w:val="left"/>
              <w:rPr>
                <w:b w:val="1"/>
              </w:rPr>
            </w:pPr>
            <w:r w:rsidDel="00000000" w:rsidR="00000000" w:rsidRPr="00000000">
              <w:rPr>
                <w:b w:val="1"/>
                <w:rtl w:val="0"/>
              </w:rPr>
              <w:t xml:space="preserve">类型</w:t>
            </w:r>
          </w:p>
        </w:tc>
        <w:tc>
          <w:tcPr>
            <w:tcBorders>
              <w:top w:color="000000" w:space="0" w:sz="12" w:val="single"/>
              <w:left w:color="000000" w:space="0" w:sz="8" w:val="single"/>
              <w:bottom w:color="000000" w:space="0" w:sz="12" w:val="single"/>
              <w:right w:color="000000" w:space="0" w:sz="12" w:val="single"/>
            </w:tcBorders>
            <w:shd w:fill="dfdfdf" w:val="clear"/>
            <w:vAlign w:val="center"/>
          </w:tcPr>
          <w:p w:rsidR="00000000" w:rsidDel="00000000" w:rsidP="00000000" w:rsidRDefault="00000000" w:rsidRPr="00000000" w14:paraId="00000127">
            <w:pPr>
              <w:ind w:firstLine="0"/>
              <w:rPr>
                <w:b w:val="1"/>
              </w:rPr>
            </w:pPr>
            <w:r w:rsidDel="00000000" w:rsidR="00000000" w:rsidRPr="00000000">
              <w:rPr>
                <w:b w:val="1"/>
                <w:rtl w:val="0"/>
              </w:rPr>
              <w:t xml:space="preserve">描述</w:t>
            </w:r>
          </w:p>
        </w:tc>
      </w:tr>
      <w:tr>
        <w:trPr>
          <w:cantSplit w:val="0"/>
          <w:trHeight w:val="1124" w:hRule="atLeast"/>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128">
            <w:pPr>
              <w:ind w:firstLine="0"/>
              <w:jc w:val="center"/>
              <w:rPr/>
            </w:pPr>
            <w:r w:rsidDel="00000000" w:rsidR="00000000" w:rsidRPr="00000000">
              <w:rPr>
                <w:rtl w:val="0"/>
              </w:rPr>
              <w:t xml:space="preserve">uint8_t</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129">
            <w:pPr>
              <w:ind w:firstLine="0"/>
              <w:jc w:val="center"/>
              <w:rPr/>
            </w:pPr>
            <w:r w:rsidDel="00000000" w:rsidR="00000000" w:rsidRPr="00000000">
              <w:rPr>
                <w:rtl w:val="0"/>
              </w:rPr>
              <w:t xml:space="preserve">Protocol Number.  </w:t>
            </w:r>
          </w:p>
          <w:p w:rsidR="00000000" w:rsidDel="00000000" w:rsidP="00000000" w:rsidRDefault="00000000" w:rsidRPr="00000000" w14:paraId="0000012A">
            <w:pPr>
              <w:ind w:firstLine="0"/>
              <w:jc w:val="center"/>
              <w:rPr/>
            </w:pPr>
            <w:r w:rsidDel="00000000" w:rsidR="00000000" w:rsidRPr="00000000">
              <w:rPr>
                <w:rtl w:val="0"/>
              </w:rPr>
              <w:t xml:space="preserve">0x01表示业务相关的，0x02表示操作维护类</w:t>
            </w:r>
          </w:p>
        </w:tc>
      </w:tr>
      <w:tr>
        <w:trPr>
          <w:cantSplit w:val="0"/>
          <w:trHeight w:val="488"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B">
            <w:pPr>
              <w:ind w:firstLine="0"/>
              <w:jc w:val="center"/>
              <w:rPr/>
            </w:pPr>
            <w:r w:rsidDel="00000000" w:rsidR="00000000" w:rsidRPr="00000000">
              <w:rPr>
                <w:rtl w:val="0"/>
              </w:rPr>
              <w:t xml:space="preserve">uint8_t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C">
            <w:pPr>
              <w:ind w:firstLine="0"/>
              <w:jc w:val="center"/>
              <w:rPr/>
            </w:pPr>
            <w:r w:rsidDel="00000000" w:rsidR="00000000" w:rsidRPr="00000000">
              <w:rPr>
                <w:rtl w:val="0"/>
              </w:rPr>
              <w:t xml:space="preserve">Signal Type.见4.2、4.3节</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D">
            <w:pPr>
              <w:ind w:firstLine="0"/>
              <w:jc w:val="center"/>
              <w:rPr/>
            </w:pPr>
            <w:r w:rsidDel="00000000" w:rsidR="00000000" w:rsidRPr="00000000">
              <w:rPr>
                <w:rtl w:val="0"/>
              </w:rPr>
              <w:t xml:space="preserve">uint16_t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2E">
            <w:pPr>
              <w:ind w:firstLine="0"/>
              <w:jc w:val="center"/>
              <w:rPr/>
            </w:pPr>
            <w:r w:rsidDel="00000000" w:rsidR="00000000" w:rsidRPr="00000000">
              <w:rPr>
                <w:rtl w:val="0"/>
              </w:rPr>
              <w:t xml:space="preserve">Length of message</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2F">
            <w:pPr>
              <w:ind w:firstLine="0"/>
              <w:jc w:val="center"/>
              <w:rPr/>
            </w:pPr>
            <w:r w:rsidDel="00000000" w:rsidR="00000000" w:rsidRPr="00000000">
              <w:rPr>
                <w:rtl w:val="0"/>
              </w:rPr>
              <w:t xml:space="preserve">uint8_t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0">
            <w:pPr>
              <w:ind w:firstLine="0"/>
              <w:jc w:val="center"/>
              <w:rPr/>
            </w:pPr>
            <w:r w:rsidDel="00000000" w:rsidR="00000000" w:rsidRPr="00000000">
              <w:rPr>
                <w:rtl w:val="0"/>
              </w:rPr>
              <w:t xml:space="preserve">Tag</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1">
            <w:pPr>
              <w:ind w:firstLine="0"/>
              <w:jc w:val="center"/>
              <w:rPr/>
            </w:pPr>
            <w:r w:rsidDel="00000000" w:rsidR="00000000" w:rsidRPr="00000000">
              <w:rPr>
                <w:rtl w:val="0"/>
              </w:rPr>
              <w:t xml:space="preserve">uint16_t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2">
            <w:pPr>
              <w:ind w:firstLine="0"/>
              <w:jc w:val="center"/>
              <w:rPr/>
            </w:pPr>
            <w:r w:rsidDel="00000000" w:rsidR="00000000" w:rsidRPr="00000000">
              <w:rPr>
                <w:rtl w:val="0"/>
              </w:rPr>
              <w:t xml:space="preserve">Length of tag’s content</w:t>
            </w:r>
          </w:p>
        </w:tc>
      </w:tr>
      <w:tr>
        <w:trPr>
          <w:cantSplit w:val="0"/>
          <w:trHeight w:val="49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133">
            <w:pPr>
              <w:ind w:firstLine="0"/>
              <w:jc w:val="center"/>
              <w:rPr/>
            </w:pPr>
            <w:r w:rsidDel="00000000" w:rsidR="00000000" w:rsidRPr="00000000">
              <w:rPr>
                <w:rtl w:val="0"/>
              </w:rPr>
              <w:t xml:space="preserve">array of uint8_t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134">
            <w:pPr>
              <w:ind w:firstLine="0"/>
              <w:jc w:val="center"/>
              <w:rPr/>
            </w:pPr>
            <w:r w:rsidDel="00000000" w:rsidR="00000000" w:rsidRPr="00000000">
              <w:rPr>
                <w:rtl w:val="0"/>
              </w:rPr>
              <w:t xml:space="preserve">Value </w:t>
            </w:r>
          </w:p>
        </w:tc>
      </w:tr>
      <w:tr>
        <w:trPr>
          <w:cantSplit w:val="0"/>
          <w:trHeight w:val="490" w:hRule="atLeast"/>
          <w:tblHeader w:val="0"/>
        </w:trPr>
        <w:tc>
          <w:tcPr>
            <w:gridSpan w:val="2"/>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14:paraId="00000135">
            <w:pPr>
              <w:ind w:left="40" w:firstLine="425"/>
              <w:rPr/>
            </w:pPr>
            <w:r w:rsidDel="00000000" w:rsidR="00000000" w:rsidRPr="00000000">
              <w:rPr>
                <w:rtl w:val="0"/>
              </w:rPr>
              <w:t xml:space="preserve">…</w:t>
            </w:r>
          </w:p>
        </w:tc>
      </w:tr>
    </w:tbl>
    <w:p w:rsidR="00000000" w:rsidDel="00000000" w:rsidP="00000000" w:rsidRDefault="00000000" w:rsidRPr="00000000" w14:paraId="00000137">
      <w:pPr>
        <w:ind w:firstLine="0"/>
        <w:rPr/>
      </w:pPr>
      <w:r w:rsidDel="00000000" w:rsidR="00000000" w:rsidRPr="00000000">
        <w:rPr>
          <w:rtl w:val="0"/>
        </w:rPr>
      </w:r>
    </w:p>
    <w:p w:rsidR="00000000" w:rsidDel="00000000" w:rsidP="00000000" w:rsidRDefault="00000000" w:rsidRPr="00000000" w14:paraId="00000138">
      <w:pPr>
        <w:ind w:firstLine="0"/>
        <w:rPr/>
      </w:pPr>
      <w:r w:rsidDel="00000000" w:rsidR="00000000" w:rsidRPr="00000000">
        <w:rPr>
          <w:rtl w:val="0"/>
        </w:rPr>
      </w:r>
    </w:p>
    <w:bookmarkStart w:colFirst="0" w:colLast="0" w:name="1hmsyys" w:id="34"/>
    <w:bookmarkEnd w:id="34"/>
    <w:bookmarkStart w:colFirst="0" w:colLast="0" w:name="32hioqz" w:id="35"/>
    <w:bookmarkEnd w:id="35"/>
    <w:p w:rsidR="00000000" w:rsidDel="00000000" w:rsidP="00000000" w:rsidRDefault="00000000" w:rsidRPr="00000000" w14:paraId="00000139">
      <w:pPr>
        <w:pStyle w:val="Heading2"/>
        <w:numPr>
          <w:ilvl w:val="1"/>
          <w:numId w:val="12"/>
        </w:numPr>
        <w:ind w:left="576" w:hanging="576"/>
        <w:rPr/>
      </w:pPr>
      <w:bookmarkStart w:colFirst="0" w:colLast="0" w:name="_ihv636" w:id="36"/>
      <w:bookmarkEnd w:id="36"/>
      <w:r w:rsidDel="00000000" w:rsidR="00000000" w:rsidRPr="00000000">
        <w:rPr>
          <w:rtl w:val="0"/>
        </w:rPr>
        <w:t xml:space="preserve">业务消息类型</w:t>
      </w:r>
    </w:p>
    <w:tbl>
      <w:tblPr>
        <w:tblStyle w:val="Table3"/>
        <w:tblW w:w="9570.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4368"/>
        <w:gridCol w:w="992"/>
        <w:gridCol w:w="2228"/>
        <w:gridCol w:w="1982"/>
        <w:tblGridChange w:id="0">
          <w:tblGrid>
            <w:gridCol w:w="4368"/>
            <w:gridCol w:w="992"/>
            <w:gridCol w:w="2228"/>
            <w:gridCol w:w="1982"/>
          </w:tblGrid>
        </w:tblGridChange>
      </w:tblGrid>
      <w:tr>
        <w:trPr>
          <w:cantSplit w:val="0"/>
          <w:tblHeader w:val="0"/>
        </w:trPr>
        <w:tc>
          <w:tcPr>
            <w:shd w:fill="d9d9d9" w:val="clear"/>
            <w:vAlign w:val="center"/>
          </w:tcPr>
          <w:p w:rsidR="00000000" w:rsidDel="00000000" w:rsidP="00000000" w:rsidRDefault="00000000" w:rsidRPr="00000000" w14:paraId="0000013A">
            <w:pPr>
              <w:ind w:firstLine="0"/>
              <w:rPr>
                <w:b w:val="1"/>
              </w:rPr>
            </w:pPr>
            <w:r w:rsidDel="00000000" w:rsidR="00000000" w:rsidRPr="00000000">
              <w:rPr>
                <w:b w:val="1"/>
                <w:rtl w:val="0"/>
              </w:rPr>
              <w:t xml:space="preserve">消息类型</w:t>
            </w:r>
          </w:p>
        </w:tc>
        <w:tc>
          <w:tcPr>
            <w:shd w:fill="d9d9d9" w:val="clear"/>
          </w:tcPr>
          <w:p w:rsidR="00000000" w:rsidDel="00000000" w:rsidP="00000000" w:rsidRDefault="00000000" w:rsidRPr="00000000" w14:paraId="0000013B">
            <w:pPr>
              <w:ind w:firstLine="0"/>
              <w:rPr>
                <w:b w:val="1"/>
              </w:rPr>
            </w:pPr>
            <w:r w:rsidDel="00000000" w:rsidR="00000000" w:rsidRPr="00000000">
              <w:rPr>
                <w:b w:val="1"/>
                <w:rtl w:val="0"/>
              </w:rPr>
              <w:t xml:space="preserve">取值</w:t>
            </w:r>
          </w:p>
        </w:tc>
        <w:tc>
          <w:tcPr>
            <w:shd w:fill="d9d9d9" w:val="clear"/>
          </w:tcPr>
          <w:p w:rsidR="00000000" w:rsidDel="00000000" w:rsidP="00000000" w:rsidRDefault="00000000" w:rsidRPr="00000000" w14:paraId="0000013C">
            <w:pPr>
              <w:ind w:firstLine="0"/>
              <w:rPr>
                <w:b w:val="1"/>
              </w:rPr>
            </w:pPr>
            <w:r w:rsidDel="00000000" w:rsidR="00000000" w:rsidRPr="00000000">
              <w:rPr>
                <w:b w:val="1"/>
                <w:rtl w:val="0"/>
              </w:rPr>
              <w:t xml:space="preserve">描述</w:t>
            </w:r>
          </w:p>
        </w:tc>
        <w:tc>
          <w:tcPr>
            <w:shd w:fill="d9d9d9" w:val="clear"/>
          </w:tcPr>
          <w:p w:rsidR="00000000" w:rsidDel="00000000" w:rsidP="00000000" w:rsidRDefault="00000000" w:rsidRPr="00000000" w14:paraId="0000013D">
            <w:pPr>
              <w:ind w:firstLine="0"/>
              <w:rPr>
                <w:b w:val="1"/>
              </w:rPr>
            </w:pPr>
            <w:r w:rsidDel="00000000" w:rsidR="00000000" w:rsidRPr="00000000">
              <w:rPr>
                <w:b w:val="1"/>
                <w:rtl w:val="0"/>
              </w:rPr>
              <w:t xml:space="preserve">方向</w:t>
            </w:r>
          </w:p>
        </w:tc>
      </w:tr>
      <w:tr>
        <w:trPr>
          <w:cantSplit w:val="0"/>
          <w:tblHeader w:val="0"/>
        </w:trPr>
        <w:tc>
          <w:tcPr/>
          <w:p w:rsidR="00000000" w:rsidDel="00000000" w:rsidP="00000000" w:rsidRDefault="00000000" w:rsidRPr="00000000" w14:paraId="0000013E">
            <w:pPr>
              <w:ind w:firstLine="0"/>
              <w:rPr/>
            </w:pPr>
            <w:r w:rsidDel="00000000" w:rsidR="00000000" w:rsidRPr="00000000">
              <w:rPr>
                <w:rtl w:val="0"/>
              </w:rPr>
              <w:t xml:space="preserve">INIT_NOTIFICATION</w:t>
            </w:r>
          </w:p>
        </w:tc>
        <w:tc>
          <w:tcPr/>
          <w:p w:rsidR="00000000" w:rsidDel="00000000" w:rsidP="00000000" w:rsidRDefault="00000000" w:rsidRPr="00000000" w14:paraId="0000013F">
            <w:pPr>
              <w:rPr/>
            </w:pPr>
            <w:r w:rsidDel="00000000" w:rsidR="00000000" w:rsidRPr="00000000">
              <w:rPr>
                <w:rtl w:val="0"/>
              </w:rPr>
              <w:t xml:space="preserve">1</w:t>
            </w:r>
          </w:p>
        </w:tc>
        <w:tc>
          <w:tcPr/>
          <w:p w:rsidR="00000000" w:rsidDel="00000000" w:rsidP="00000000" w:rsidRDefault="00000000" w:rsidRPr="00000000" w14:paraId="00000140">
            <w:pPr>
              <w:ind w:firstLine="0"/>
              <w:rPr/>
            </w:pPr>
            <w:hyperlink w:anchor="_1mrcu09">
              <w:r w:rsidDel="00000000" w:rsidR="00000000" w:rsidRPr="00000000">
                <w:rPr>
                  <w:color w:val="0000ff"/>
                  <w:u w:val="single"/>
                  <w:rtl w:val="0"/>
                </w:rPr>
                <w:t xml:space="preserve">设备启动通知</w:t>
              </w:r>
            </w:hyperlink>
            <w:r w:rsidDel="00000000" w:rsidR="00000000" w:rsidRPr="00000000">
              <w:rPr>
                <w:rtl w:val="0"/>
              </w:rPr>
            </w:r>
          </w:p>
        </w:tc>
        <w:tc>
          <w:tcPr/>
          <w:p w:rsidR="00000000" w:rsidDel="00000000" w:rsidP="00000000" w:rsidRDefault="00000000" w:rsidRPr="00000000" w14:paraId="00000141">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42">
            <w:pPr>
              <w:ind w:firstLine="0"/>
              <w:rPr/>
            </w:pPr>
            <w:r w:rsidDel="00000000" w:rsidR="00000000" w:rsidRPr="00000000">
              <w:rPr>
                <w:rtl w:val="0"/>
              </w:rPr>
              <w:t xml:space="preserve">INIT_NOTIFICATION_RSP</w:t>
            </w:r>
          </w:p>
        </w:tc>
        <w:tc>
          <w:tcPr/>
          <w:p w:rsidR="00000000" w:rsidDel="00000000" w:rsidP="00000000" w:rsidRDefault="00000000" w:rsidRPr="00000000" w14:paraId="00000143">
            <w:pPr>
              <w:rPr/>
            </w:pPr>
            <w:r w:rsidDel="00000000" w:rsidR="00000000" w:rsidRPr="00000000">
              <w:rPr>
                <w:rtl w:val="0"/>
              </w:rPr>
              <w:t xml:space="preserve">2</w:t>
            </w:r>
          </w:p>
        </w:tc>
        <w:tc>
          <w:tcPr/>
          <w:p w:rsidR="00000000" w:rsidDel="00000000" w:rsidP="00000000" w:rsidRDefault="00000000" w:rsidRPr="00000000" w14:paraId="00000144">
            <w:pPr>
              <w:ind w:firstLine="0"/>
              <w:rPr/>
            </w:pPr>
            <w:hyperlink w:anchor="_3l18frh">
              <w:r w:rsidDel="00000000" w:rsidR="00000000" w:rsidRPr="00000000">
                <w:rPr>
                  <w:color w:val="0000ff"/>
                  <w:u w:val="single"/>
                  <w:rtl w:val="0"/>
                </w:rPr>
                <w:t xml:space="preserve">设备启动通知响应</w:t>
              </w:r>
            </w:hyperlink>
            <w:r w:rsidDel="00000000" w:rsidR="00000000" w:rsidRPr="00000000">
              <w:rPr>
                <w:rtl w:val="0"/>
              </w:rPr>
            </w:r>
          </w:p>
        </w:tc>
        <w:tc>
          <w:tcPr/>
          <w:p w:rsidR="00000000" w:rsidDel="00000000" w:rsidP="00000000" w:rsidRDefault="00000000" w:rsidRPr="00000000" w14:paraId="00000145">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46">
            <w:pPr>
              <w:ind w:firstLine="0"/>
              <w:rPr/>
            </w:pPr>
            <w:r w:rsidDel="00000000" w:rsidR="00000000" w:rsidRPr="00000000">
              <w:rPr>
                <w:rtl w:val="0"/>
              </w:rPr>
              <w:t xml:space="preserve">HEARBEAT</w:t>
            </w:r>
          </w:p>
        </w:tc>
        <w:tc>
          <w:tcPr/>
          <w:p w:rsidR="00000000" w:rsidDel="00000000" w:rsidP="00000000" w:rsidRDefault="00000000" w:rsidRPr="00000000" w14:paraId="00000147">
            <w:pPr>
              <w:rPr/>
            </w:pPr>
            <w:r w:rsidDel="00000000" w:rsidR="00000000" w:rsidRPr="00000000">
              <w:rPr>
                <w:rtl w:val="0"/>
              </w:rPr>
              <w:t xml:space="preserve">3</w:t>
            </w:r>
          </w:p>
        </w:tc>
        <w:tc>
          <w:tcPr/>
          <w:p w:rsidR="00000000" w:rsidDel="00000000" w:rsidP="00000000" w:rsidRDefault="00000000" w:rsidRPr="00000000" w14:paraId="00000148">
            <w:pPr>
              <w:ind w:firstLine="0"/>
              <w:rPr/>
            </w:pPr>
            <w:hyperlink w:anchor="_206ipza">
              <w:r w:rsidDel="00000000" w:rsidR="00000000" w:rsidRPr="00000000">
                <w:rPr>
                  <w:color w:val="0000ff"/>
                  <w:u w:val="single"/>
                  <w:rtl w:val="0"/>
                </w:rPr>
                <w:t xml:space="preserve">心跳</w:t>
              </w:r>
            </w:hyperlink>
            <w:r w:rsidDel="00000000" w:rsidR="00000000" w:rsidRPr="00000000">
              <w:rPr>
                <w:rtl w:val="0"/>
              </w:rPr>
            </w:r>
          </w:p>
        </w:tc>
        <w:tc>
          <w:tcPr/>
          <w:p w:rsidR="00000000" w:rsidDel="00000000" w:rsidP="00000000" w:rsidRDefault="00000000" w:rsidRPr="00000000" w14:paraId="00000149">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4A">
            <w:pPr>
              <w:ind w:firstLine="0"/>
              <w:rPr/>
            </w:pPr>
            <w:r w:rsidDel="00000000" w:rsidR="00000000" w:rsidRPr="00000000">
              <w:rPr>
                <w:rtl w:val="0"/>
              </w:rPr>
              <w:t xml:space="preserve">HEARBEAT_ACK</w:t>
            </w:r>
          </w:p>
        </w:tc>
        <w:tc>
          <w:tcPr/>
          <w:p w:rsidR="00000000" w:rsidDel="00000000" w:rsidP="00000000" w:rsidRDefault="00000000" w:rsidRPr="00000000" w14:paraId="0000014B">
            <w:pPr>
              <w:rPr/>
            </w:pPr>
            <w:r w:rsidDel="00000000" w:rsidR="00000000" w:rsidRPr="00000000">
              <w:rPr>
                <w:rtl w:val="0"/>
              </w:rPr>
              <w:t xml:space="preserve">4</w:t>
            </w:r>
          </w:p>
        </w:tc>
        <w:tc>
          <w:tcPr/>
          <w:p w:rsidR="00000000" w:rsidDel="00000000" w:rsidP="00000000" w:rsidRDefault="00000000" w:rsidRPr="00000000" w14:paraId="0000014C">
            <w:pPr>
              <w:ind w:firstLine="0"/>
              <w:rPr/>
            </w:pPr>
            <w:hyperlink w:anchor="_4k668n3">
              <w:r w:rsidDel="00000000" w:rsidR="00000000" w:rsidRPr="00000000">
                <w:rPr>
                  <w:color w:val="0000ff"/>
                  <w:u w:val="single"/>
                  <w:rtl w:val="0"/>
                </w:rPr>
                <w:t xml:space="preserve">心跳响应</w:t>
              </w:r>
            </w:hyperlink>
            <w:r w:rsidDel="00000000" w:rsidR="00000000" w:rsidRPr="00000000">
              <w:rPr>
                <w:rtl w:val="0"/>
              </w:rPr>
            </w:r>
          </w:p>
        </w:tc>
        <w:tc>
          <w:tcPr/>
          <w:p w:rsidR="00000000" w:rsidDel="00000000" w:rsidP="00000000" w:rsidRDefault="00000000" w:rsidRPr="00000000" w14:paraId="0000014D">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4E">
            <w:pPr>
              <w:ind w:firstLine="0"/>
              <w:rPr/>
            </w:pPr>
            <w:r w:rsidDel="00000000" w:rsidR="00000000" w:rsidRPr="00000000">
              <w:rPr>
                <w:rtl w:val="0"/>
              </w:rPr>
              <w:t xml:space="preserve">SNIFFER_START</w:t>
            </w:r>
          </w:p>
        </w:tc>
        <w:tc>
          <w:tcPr/>
          <w:p w:rsidR="00000000" w:rsidDel="00000000" w:rsidP="00000000" w:rsidRDefault="00000000" w:rsidRPr="00000000" w14:paraId="0000014F">
            <w:pPr>
              <w:rPr/>
            </w:pPr>
            <w:r w:rsidDel="00000000" w:rsidR="00000000" w:rsidRPr="00000000">
              <w:rPr>
                <w:rtl w:val="0"/>
              </w:rPr>
              <w:t xml:space="preserve">5</w:t>
            </w:r>
          </w:p>
        </w:tc>
        <w:tc>
          <w:tcPr/>
          <w:p w:rsidR="00000000" w:rsidDel="00000000" w:rsidP="00000000" w:rsidRDefault="00000000" w:rsidRPr="00000000" w14:paraId="00000150">
            <w:pPr>
              <w:ind w:firstLine="0"/>
              <w:rPr>
                <w:color w:val="0000ff"/>
                <w:u w:val="single"/>
              </w:rPr>
            </w:pPr>
            <w:hyperlink w:anchor="_j8sehv">
              <w:r w:rsidDel="00000000" w:rsidR="00000000" w:rsidRPr="00000000">
                <w:rPr>
                  <w:color w:val="0000ff"/>
                  <w:u w:val="single"/>
                  <w:rtl w:val="0"/>
                </w:rPr>
                <w:t xml:space="preserve">启动扫频</w:t>
              </w:r>
            </w:hyperlink>
            <w:r w:rsidDel="00000000" w:rsidR="00000000" w:rsidRPr="00000000">
              <w:rPr>
                <w:rtl w:val="0"/>
              </w:rPr>
            </w:r>
          </w:p>
        </w:tc>
        <w:tc>
          <w:tcPr/>
          <w:p w:rsidR="00000000" w:rsidDel="00000000" w:rsidP="00000000" w:rsidRDefault="00000000" w:rsidRPr="00000000" w14:paraId="00000151">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52">
            <w:pPr>
              <w:ind w:firstLine="0"/>
              <w:rPr/>
            </w:pPr>
            <w:r w:rsidDel="00000000" w:rsidR="00000000" w:rsidRPr="00000000">
              <w:rPr>
                <w:rtl w:val="0"/>
              </w:rPr>
              <w:t xml:space="preserve">SNIFFER_START_RSP</w:t>
            </w:r>
          </w:p>
        </w:tc>
        <w:tc>
          <w:tcPr/>
          <w:p w:rsidR="00000000" w:rsidDel="00000000" w:rsidP="00000000" w:rsidRDefault="00000000" w:rsidRPr="00000000" w14:paraId="00000153">
            <w:pPr>
              <w:rPr/>
            </w:pPr>
            <w:r w:rsidDel="00000000" w:rsidR="00000000" w:rsidRPr="00000000">
              <w:rPr>
                <w:rtl w:val="0"/>
              </w:rPr>
              <w:t xml:space="preserve">6</w:t>
            </w:r>
          </w:p>
        </w:tc>
        <w:tc>
          <w:tcPr/>
          <w:p w:rsidR="00000000" w:rsidDel="00000000" w:rsidP="00000000" w:rsidRDefault="00000000" w:rsidRPr="00000000" w14:paraId="00000154">
            <w:pPr>
              <w:ind w:firstLine="0"/>
              <w:rPr>
                <w:color w:val="0000ff"/>
                <w:u w:val="single"/>
              </w:rPr>
            </w:pPr>
            <w:hyperlink w:anchor="_338fx5o">
              <w:r w:rsidDel="00000000" w:rsidR="00000000" w:rsidRPr="00000000">
                <w:rPr>
                  <w:color w:val="0000ff"/>
                  <w:u w:val="single"/>
                  <w:rtl w:val="0"/>
                </w:rPr>
                <w:t xml:space="preserve">启动扫频响应</w:t>
              </w:r>
            </w:hyperlink>
            <w:r w:rsidDel="00000000" w:rsidR="00000000" w:rsidRPr="00000000">
              <w:rPr>
                <w:rtl w:val="0"/>
              </w:rPr>
            </w:r>
          </w:p>
        </w:tc>
        <w:tc>
          <w:tcPr/>
          <w:p w:rsidR="00000000" w:rsidDel="00000000" w:rsidP="00000000" w:rsidRDefault="00000000" w:rsidRPr="00000000" w14:paraId="0000015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56">
            <w:pPr>
              <w:ind w:firstLine="0"/>
              <w:rPr/>
            </w:pPr>
            <w:r w:rsidDel="00000000" w:rsidR="00000000" w:rsidRPr="00000000">
              <w:rPr>
                <w:rtl w:val="0"/>
              </w:rPr>
              <w:t xml:space="preserve">SNIFFER_STOP</w:t>
            </w:r>
          </w:p>
        </w:tc>
        <w:tc>
          <w:tcPr/>
          <w:p w:rsidR="00000000" w:rsidDel="00000000" w:rsidP="00000000" w:rsidRDefault="00000000" w:rsidRPr="00000000" w14:paraId="00000157">
            <w:pPr>
              <w:rPr/>
            </w:pPr>
            <w:r w:rsidDel="00000000" w:rsidR="00000000" w:rsidRPr="00000000">
              <w:rPr>
                <w:rtl w:val="0"/>
              </w:rPr>
              <w:t xml:space="preserve">7</w:t>
            </w:r>
          </w:p>
        </w:tc>
        <w:tc>
          <w:tcPr/>
          <w:p w:rsidR="00000000" w:rsidDel="00000000" w:rsidP="00000000" w:rsidRDefault="00000000" w:rsidRPr="00000000" w14:paraId="00000158">
            <w:pPr>
              <w:ind w:firstLine="0"/>
              <w:rPr>
                <w:color w:val="0000ff"/>
                <w:u w:val="single"/>
              </w:rPr>
            </w:pPr>
            <w:hyperlink w:anchor="_1idq7dh">
              <w:r w:rsidDel="00000000" w:rsidR="00000000" w:rsidRPr="00000000">
                <w:rPr>
                  <w:color w:val="0000ff"/>
                  <w:u w:val="single"/>
                  <w:rtl w:val="0"/>
                </w:rPr>
                <w:t xml:space="preserve">停止扫频</w:t>
              </w:r>
            </w:hyperlink>
            <w:r w:rsidDel="00000000" w:rsidR="00000000" w:rsidRPr="00000000">
              <w:rPr>
                <w:rtl w:val="0"/>
              </w:rPr>
            </w:r>
          </w:p>
        </w:tc>
        <w:tc>
          <w:tcPr/>
          <w:p w:rsidR="00000000" w:rsidDel="00000000" w:rsidP="00000000" w:rsidRDefault="00000000" w:rsidRPr="00000000" w14:paraId="00000159">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5A">
            <w:pPr>
              <w:ind w:firstLine="0"/>
              <w:rPr/>
            </w:pPr>
            <w:r w:rsidDel="00000000" w:rsidR="00000000" w:rsidRPr="00000000">
              <w:rPr>
                <w:rtl w:val="0"/>
              </w:rPr>
              <w:t xml:space="preserve">SNIFFER_STOP_RSP</w:t>
            </w:r>
          </w:p>
        </w:tc>
        <w:tc>
          <w:tcPr/>
          <w:p w:rsidR="00000000" w:rsidDel="00000000" w:rsidP="00000000" w:rsidRDefault="00000000" w:rsidRPr="00000000" w14:paraId="0000015B">
            <w:pPr>
              <w:rPr/>
            </w:pPr>
            <w:r w:rsidDel="00000000" w:rsidR="00000000" w:rsidRPr="00000000">
              <w:rPr>
                <w:rtl w:val="0"/>
              </w:rPr>
              <w:t xml:space="preserve">8</w:t>
            </w:r>
          </w:p>
        </w:tc>
        <w:tc>
          <w:tcPr/>
          <w:p w:rsidR="00000000" w:rsidDel="00000000" w:rsidP="00000000" w:rsidRDefault="00000000" w:rsidRPr="00000000" w14:paraId="0000015C">
            <w:pPr>
              <w:ind w:firstLine="0"/>
              <w:rPr>
                <w:color w:val="0000ff"/>
                <w:u w:val="single"/>
              </w:rPr>
            </w:pPr>
            <w:hyperlink w:anchor="_42ddq1a">
              <w:r w:rsidDel="00000000" w:rsidR="00000000" w:rsidRPr="00000000">
                <w:rPr>
                  <w:color w:val="0000ff"/>
                  <w:u w:val="single"/>
                  <w:rtl w:val="0"/>
                </w:rPr>
                <w:t xml:space="preserve">停止扫频响应</w:t>
              </w:r>
            </w:hyperlink>
            <w:r w:rsidDel="00000000" w:rsidR="00000000" w:rsidRPr="00000000">
              <w:rPr>
                <w:rtl w:val="0"/>
              </w:rPr>
            </w:r>
          </w:p>
        </w:tc>
        <w:tc>
          <w:tcPr/>
          <w:p w:rsidR="00000000" w:rsidDel="00000000" w:rsidP="00000000" w:rsidRDefault="00000000" w:rsidRPr="00000000" w14:paraId="0000015D">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5E">
            <w:pPr>
              <w:ind w:firstLine="0"/>
              <w:rPr/>
            </w:pPr>
            <w:r w:rsidDel="00000000" w:rsidR="00000000" w:rsidRPr="00000000">
              <w:rPr>
                <w:rtl w:val="0"/>
              </w:rPr>
              <w:t xml:space="preserve">SNIFFER_REST</w:t>
            </w:r>
          </w:p>
        </w:tc>
        <w:tc>
          <w:tcPr/>
          <w:p w:rsidR="00000000" w:rsidDel="00000000" w:rsidP="00000000" w:rsidRDefault="00000000" w:rsidRPr="00000000" w14:paraId="0000015F">
            <w:pPr>
              <w:rPr/>
            </w:pPr>
            <w:r w:rsidDel="00000000" w:rsidR="00000000" w:rsidRPr="00000000">
              <w:rPr>
                <w:rtl w:val="0"/>
              </w:rPr>
              <w:t xml:space="preserve">9</w:t>
            </w:r>
          </w:p>
        </w:tc>
        <w:tc>
          <w:tcPr/>
          <w:p w:rsidR="00000000" w:rsidDel="00000000" w:rsidP="00000000" w:rsidRDefault="00000000" w:rsidRPr="00000000" w14:paraId="00000160">
            <w:pPr>
              <w:ind w:firstLine="0"/>
              <w:rPr>
                <w:color w:val="0000ff"/>
                <w:u w:val="single"/>
              </w:rPr>
            </w:pPr>
            <w:hyperlink w:anchor="_2hio093">
              <w:r w:rsidDel="00000000" w:rsidR="00000000" w:rsidRPr="00000000">
                <w:rPr>
                  <w:color w:val="0000ff"/>
                  <w:u w:val="single"/>
                  <w:rtl w:val="0"/>
                </w:rPr>
                <w:t xml:space="preserve">复位</w:t>
              </w:r>
            </w:hyperlink>
            <w:r w:rsidDel="00000000" w:rsidR="00000000" w:rsidRPr="00000000">
              <w:rPr>
                <w:color w:val="0000ff"/>
                <w:u w:val="single"/>
                <w:rtl w:val="0"/>
              </w:rPr>
              <w:t xml:space="preserve">扫频</w:t>
            </w:r>
          </w:p>
        </w:tc>
        <w:tc>
          <w:tcPr/>
          <w:p w:rsidR="00000000" w:rsidDel="00000000" w:rsidP="00000000" w:rsidRDefault="00000000" w:rsidRPr="00000000" w14:paraId="00000161">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62">
            <w:pPr>
              <w:ind w:firstLine="0"/>
              <w:rPr/>
            </w:pPr>
            <w:r w:rsidDel="00000000" w:rsidR="00000000" w:rsidRPr="00000000">
              <w:rPr>
                <w:rtl w:val="0"/>
              </w:rPr>
              <w:t xml:space="preserve">SNIFFER_REST_RSP</w:t>
            </w:r>
          </w:p>
        </w:tc>
        <w:tc>
          <w:tcPr/>
          <w:p w:rsidR="00000000" w:rsidDel="00000000" w:rsidP="00000000" w:rsidRDefault="00000000" w:rsidRPr="00000000" w14:paraId="00000163">
            <w:pPr>
              <w:rPr/>
            </w:pPr>
            <w:r w:rsidDel="00000000" w:rsidR="00000000" w:rsidRPr="00000000">
              <w:rPr>
                <w:rtl w:val="0"/>
              </w:rPr>
              <w:t xml:space="preserve">10</w:t>
            </w:r>
          </w:p>
        </w:tc>
        <w:tc>
          <w:tcPr/>
          <w:p w:rsidR="00000000" w:rsidDel="00000000" w:rsidP="00000000" w:rsidRDefault="00000000" w:rsidRPr="00000000" w14:paraId="00000164">
            <w:pPr>
              <w:ind w:firstLine="0"/>
              <w:rPr>
                <w:color w:val="0000ff"/>
                <w:u w:val="single"/>
              </w:rPr>
            </w:pPr>
            <w:hyperlink w:anchor="_wnyagw">
              <w:r w:rsidDel="00000000" w:rsidR="00000000" w:rsidRPr="00000000">
                <w:rPr>
                  <w:color w:val="0000ff"/>
                  <w:u w:val="single"/>
                  <w:rtl w:val="0"/>
                </w:rPr>
                <w:t xml:space="preserve">复位扫频响应</w:t>
              </w:r>
            </w:hyperlink>
            <w:r w:rsidDel="00000000" w:rsidR="00000000" w:rsidRPr="00000000">
              <w:rPr>
                <w:rtl w:val="0"/>
              </w:rPr>
            </w:r>
          </w:p>
        </w:tc>
        <w:tc>
          <w:tcPr/>
          <w:p w:rsidR="00000000" w:rsidDel="00000000" w:rsidP="00000000" w:rsidRDefault="00000000" w:rsidRPr="00000000" w14:paraId="0000016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66">
            <w:pPr>
              <w:ind w:firstLine="0"/>
              <w:rPr/>
            </w:pPr>
            <w:r w:rsidDel="00000000" w:rsidR="00000000" w:rsidRPr="00000000">
              <w:rPr>
                <w:rtl w:val="0"/>
              </w:rPr>
              <w:t xml:space="preserve">SNIFFER_RESULT_REPORT</w:t>
            </w:r>
          </w:p>
        </w:tc>
        <w:tc>
          <w:tcPr/>
          <w:p w:rsidR="00000000" w:rsidDel="00000000" w:rsidP="00000000" w:rsidRDefault="00000000" w:rsidRPr="00000000" w14:paraId="00000167">
            <w:pPr>
              <w:rPr/>
            </w:pPr>
            <w:r w:rsidDel="00000000" w:rsidR="00000000" w:rsidRPr="00000000">
              <w:rPr>
                <w:rtl w:val="0"/>
              </w:rPr>
              <w:t xml:space="preserve">11</w:t>
            </w:r>
          </w:p>
        </w:tc>
        <w:tc>
          <w:tcPr/>
          <w:p w:rsidR="00000000" w:rsidDel="00000000" w:rsidP="00000000" w:rsidRDefault="00000000" w:rsidRPr="00000000" w14:paraId="00000168">
            <w:pPr>
              <w:ind w:firstLine="0"/>
              <w:rPr>
                <w:color w:val="0000ff"/>
                <w:u w:val="single"/>
              </w:rPr>
            </w:pPr>
            <w:hyperlink w:anchor="_1jlao46">
              <w:r w:rsidDel="00000000" w:rsidR="00000000" w:rsidRPr="00000000">
                <w:rPr>
                  <w:color w:val="0000ff"/>
                  <w:u w:val="single"/>
                  <w:rtl w:val="0"/>
                </w:rPr>
                <w:t xml:space="preserve">扫频结果上报</w:t>
              </w:r>
            </w:hyperlink>
            <w:r w:rsidDel="00000000" w:rsidR="00000000" w:rsidRPr="00000000">
              <w:rPr>
                <w:rtl w:val="0"/>
              </w:rPr>
            </w:r>
          </w:p>
        </w:tc>
        <w:tc>
          <w:tcPr/>
          <w:p w:rsidR="00000000" w:rsidDel="00000000" w:rsidP="00000000" w:rsidRDefault="00000000" w:rsidRPr="00000000" w14:paraId="00000169">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6A">
            <w:pPr>
              <w:ind w:firstLine="0"/>
              <w:rPr/>
            </w:pPr>
            <w:r w:rsidDel="00000000" w:rsidR="00000000" w:rsidRPr="00000000">
              <w:rPr>
                <w:rtl w:val="0"/>
              </w:rPr>
              <w:t xml:space="preserve">SNIFFER_RESULT_REPORT_RSP</w:t>
            </w:r>
          </w:p>
        </w:tc>
        <w:tc>
          <w:tcPr/>
          <w:p w:rsidR="00000000" w:rsidDel="00000000" w:rsidP="00000000" w:rsidRDefault="00000000" w:rsidRPr="00000000" w14:paraId="0000016B">
            <w:pPr>
              <w:rPr/>
            </w:pPr>
            <w:r w:rsidDel="00000000" w:rsidR="00000000" w:rsidRPr="00000000">
              <w:rPr>
                <w:rtl w:val="0"/>
              </w:rPr>
              <w:t xml:space="preserve">12</w:t>
            </w:r>
          </w:p>
        </w:tc>
        <w:tc>
          <w:tcPr/>
          <w:p w:rsidR="00000000" w:rsidDel="00000000" w:rsidP="00000000" w:rsidRDefault="00000000" w:rsidRPr="00000000" w14:paraId="0000016C">
            <w:pPr>
              <w:ind w:firstLine="0"/>
              <w:rPr>
                <w:color w:val="0000ff"/>
                <w:u w:val="single"/>
              </w:rPr>
            </w:pPr>
            <w:hyperlink w:anchor="_xvir7l">
              <w:r w:rsidDel="00000000" w:rsidR="00000000" w:rsidRPr="00000000">
                <w:rPr>
                  <w:color w:val="0000ff"/>
                  <w:u w:val="single"/>
                  <w:rtl w:val="0"/>
                </w:rPr>
                <w:t xml:space="preserve">扫频结果上报响应</w:t>
              </w:r>
            </w:hyperlink>
            <w:r w:rsidDel="00000000" w:rsidR="00000000" w:rsidRPr="00000000">
              <w:rPr>
                <w:rtl w:val="0"/>
              </w:rPr>
            </w:r>
          </w:p>
        </w:tc>
        <w:tc>
          <w:tcPr/>
          <w:p w:rsidR="00000000" w:rsidDel="00000000" w:rsidP="00000000" w:rsidRDefault="00000000" w:rsidRPr="00000000" w14:paraId="0000016D">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6E">
            <w:pPr>
              <w:ind w:firstLine="0"/>
              <w:rPr/>
            </w:pPr>
            <w:r w:rsidDel="00000000" w:rsidR="00000000" w:rsidRPr="00000000">
              <w:rPr>
                <w:rtl w:val="0"/>
              </w:rPr>
              <w:t xml:space="preserve">SNIFFER_RESULT_REPORT_END</w:t>
            </w:r>
          </w:p>
        </w:tc>
        <w:tc>
          <w:tcPr/>
          <w:p w:rsidR="00000000" w:rsidDel="00000000" w:rsidP="00000000" w:rsidRDefault="00000000" w:rsidRPr="00000000" w14:paraId="0000016F">
            <w:pPr>
              <w:rPr/>
            </w:pPr>
            <w:r w:rsidDel="00000000" w:rsidR="00000000" w:rsidRPr="00000000">
              <w:rPr>
                <w:rtl w:val="0"/>
              </w:rPr>
              <w:t xml:space="preserve">13</w:t>
            </w:r>
          </w:p>
        </w:tc>
        <w:tc>
          <w:tcPr/>
          <w:p w:rsidR="00000000" w:rsidDel="00000000" w:rsidP="00000000" w:rsidRDefault="00000000" w:rsidRPr="00000000" w14:paraId="00000170">
            <w:pPr>
              <w:ind w:firstLine="0"/>
              <w:rPr>
                <w:color w:val="0000ff"/>
                <w:u w:val="single"/>
              </w:rPr>
            </w:pPr>
            <w:hyperlink w:anchor="_3hv69ve">
              <w:r w:rsidDel="00000000" w:rsidR="00000000" w:rsidRPr="00000000">
                <w:rPr>
                  <w:color w:val="0000ff"/>
                  <w:u w:val="single"/>
                  <w:rtl w:val="0"/>
                </w:rPr>
                <w:t xml:space="preserve">扫频结果上报结束</w:t>
              </w:r>
            </w:hyperlink>
            <w:r w:rsidDel="00000000" w:rsidR="00000000" w:rsidRPr="00000000">
              <w:rPr>
                <w:rtl w:val="0"/>
              </w:rPr>
            </w:r>
          </w:p>
        </w:tc>
        <w:tc>
          <w:tcPr/>
          <w:p w:rsidR="00000000" w:rsidDel="00000000" w:rsidP="00000000" w:rsidRDefault="00000000" w:rsidRPr="00000000" w14:paraId="00000171">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72">
            <w:pPr>
              <w:ind w:firstLine="0"/>
              <w:rPr/>
            </w:pPr>
            <w:r w:rsidDel="00000000" w:rsidR="00000000" w:rsidRPr="00000000">
              <w:rPr>
                <w:rtl w:val="0"/>
              </w:rPr>
              <w:t xml:space="preserve">SNIFFER_RESULT_REPORT_END_RSP</w:t>
            </w:r>
          </w:p>
        </w:tc>
        <w:tc>
          <w:tcPr/>
          <w:p w:rsidR="00000000" w:rsidDel="00000000" w:rsidP="00000000" w:rsidRDefault="00000000" w:rsidRPr="00000000" w14:paraId="00000173">
            <w:pPr>
              <w:rPr/>
            </w:pPr>
            <w:r w:rsidDel="00000000" w:rsidR="00000000" w:rsidRPr="00000000">
              <w:rPr>
                <w:rtl w:val="0"/>
              </w:rPr>
              <w:t xml:space="preserve">14</w:t>
            </w:r>
          </w:p>
        </w:tc>
        <w:tc>
          <w:tcPr/>
          <w:p w:rsidR="00000000" w:rsidDel="00000000" w:rsidP="00000000" w:rsidRDefault="00000000" w:rsidRPr="00000000" w14:paraId="00000174">
            <w:pPr>
              <w:ind w:firstLine="0"/>
              <w:rPr/>
            </w:pPr>
            <w:hyperlink w:anchor="_2w5ecyt">
              <w:r w:rsidDel="00000000" w:rsidR="00000000" w:rsidRPr="00000000">
                <w:rPr>
                  <w:color w:val="0000ff"/>
                  <w:u w:val="single"/>
                  <w:rtl w:val="0"/>
                </w:rPr>
                <w:t xml:space="preserve">扫频结果上报结束响应</w:t>
              </w:r>
            </w:hyperlink>
            <w:r w:rsidDel="00000000" w:rsidR="00000000" w:rsidRPr="00000000">
              <w:rPr>
                <w:rtl w:val="0"/>
              </w:rPr>
            </w:r>
          </w:p>
        </w:tc>
        <w:tc>
          <w:tcPr/>
          <w:p w:rsidR="00000000" w:rsidDel="00000000" w:rsidP="00000000" w:rsidRDefault="00000000" w:rsidRPr="00000000" w14:paraId="00000175">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76">
            <w:pPr>
              <w:ind w:firstLine="0"/>
              <w:rPr/>
            </w:pPr>
            <w:r w:rsidDel="00000000" w:rsidR="00000000" w:rsidRPr="00000000">
              <w:rPr>
                <w:rtl w:val="0"/>
              </w:rPr>
              <w:t xml:space="preserve">CELL_CONFIG</w:t>
            </w:r>
          </w:p>
        </w:tc>
        <w:tc>
          <w:tcPr/>
          <w:p w:rsidR="00000000" w:rsidDel="00000000" w:rsidP="00000000" w:rsidRDefault="00000000" w:rsidRPr="00000000" w14:paraId="00000177">
            <w:pPr>
              <w:rPr/>
            </w:pPr>
            <w:r w:rsidDel="00000000" w:rsidR="00000000" w:rsidRPr="00000000">
              <w:rPr>
                <w:rtl w:val="0"/>
              </w:rPr>
              <w:t xml:space="preserve">15</w:t>
            </w:r>
          </w:p>
        </w:tc>
        <w:tc>
          <w:tcPr/>
          <w:p w:rsidR="00000000" w:rsidDel="00000000" w:rsidP="00000000" w:rsidRDefault="00000000" w:rsidRPr="00000000" w14:paraId="00000178">
            <w:pPr>
              <w:ind w:firstLine="0"/>
              <w:rPr/>
            </w:pPr>
            <w:hyperlink w:anchor="_1302m92">
              <w:r w:rsidDel="00000000" w:rsidR="00000000" w:rsidRPr="00000000">
                <w:rPr>
                  <w:color w:val="0000ff"/>
                  <w:u w:val="single"/>
                  <w:rtl w:val="0"/>
                </w:rPr>
                <w:t xml:space="preserve">小区配置</w:t>
              </w:r>
            </w:hyperlink>
            <w:r w:rsidDel="00000000" w:rsidR="00000000" w:rsidRPr="00000000">
              <w:rPr>
                <w:rtl w:val="0"/>
              </w:rPr>
            </w:r>
          </w:p>
        </w:tc>
        <w:tc>
          <w:tcPr/>
          <w:p w:rsidR="00000000" w:rsidDel="00000000" w:rsidP="00000000" w:rsidRDefault="00000000" w:rsidRPr="00000000" w14:paraId="00000179">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7A">
            <w:pPr>
              <w:ind w:firstLine="0"/>
              <w:rPr/>
            </w:pPr>
            <w:r w:rsidDel="00000000" w:rsidR="00000000" w:rsidRPr="00000000">
              <w:rPr>
                <w:rtl w:val="0"/>
              </w:rPr>
              <w:t xml:space="preserve">CELL_CONFIG_RSP</w:t>
            </w:r>
          </w:p>
        </w:tc>
        <w:tc>
          <w:tcPr/>
          <w:p w:rsidR="00000000" w:rsidDel="00000000" w:rsidP="00000000" w:rsidRDefault="00000000" w:rsidRPr="00000000" w14:paraId="0000017B">
            <w:pPr>
              <w:rPr/>
            </w:pPr>
            <w:r w:rsidDel="00000000" w:rsidR="00000000" w:rsidRPr="00000000">
              <w:rPr>
                <w:rtl w:val="0"/>
              </w:rPr>
              <w:t xml:space="preserve">16</w:t>
            </w:r>
          </w:p>
        </w:tc>
        <w:tc>
          <w:tcPr/>
          <w:p w:rsidR="00000000" w:rsidDel="00000000" w:rsidP="00000000" w:rsidRDefault="00000000" w:rsidRPr="00000000" w14:paraId="0000017C">
            <w:pPr>
              <w:ind w:firstLine="0"/>
              <w:rPr/>
            </w:pPr>
            <w:hyperlink w:anchor="_319y80a">
              <w:r w:rsidDel="00000000" w:rsidR="00000000" w:rsidRPr="00000000">
                <w:rPr>
                  <w:color w:val="0000ff"/>
                  <w:u w:val="single"/>
                  <w:rtl w:val="0"/>
                </w:rPr>
                <w:t xml:space="preserve">小区配置响应</w:t>
              </w:r>
            </w:hyperlink>
            <w:r w:rsidDel="00000000" w:rsidR="00000000" w:rsidRPr="00000000">
              <w:rPr>
                <w:rtl w:val="0"/>
              </w:rPr>
            </w:r>
          </w:p>
        </w:tc>
        <w:tc>
          <w:tcPr/>
          <w:p w:rsidR="00000000" w:rsidDel="00000000" w:rsidP="00000000" w:rsidRDefault="00000000" w:rsidRPr="00000000" w14:paraId="0000017D">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7E">
            <w:pPr>
              <w:ind w:firstLine="0"/>
              <w:rPr/>
            </w:pPr>
            <w:r w:rsidDel="00000000" w:rsidR="00000000" w:rsidRPr="00000000">
              <w:rPr>
                <w:rtl w:val="0"/>
              </w:rPr>
              <w:t xml:space="preserve">CELL_UPDATE</w:t>
            </w:r>
          </w:p>
        </w:tc>
        <w:tc>
          <w:tcPr/>
          <w:p w:rsidR="00000000" w:rsidDel="00000000" w:rsidP="00000000" w:rsidRDefault="00000000" w:rsidRPr="00000000" w14:paraId="0000017F">
            <w:pPr>
              <w:rPr/>
            </w:pPr>
            <w:r w:rsidDel="00000000" w:rsidR="00000000" w:rsidRPr="00000000">
              <w:rPr>
                <w:rtl w:val="0"/>
              </w:rPr>
              <w:t xml:space="preserve">17</w:t>
            </w:r>
          </w:p>
        </w:tc>
        <w:tc>
          <w:tcPr/>
          <w:p w:rsidR="00000000" w:rsidDel="00000000" w:rsidP="00000000" w:rsidRDefault="00000000" w:rsidRPr="00000000" w14:paraId="00000180">
            <w:pPr>
              <w:ind w:firstLine="0"/>
              <w:rPr/>
            </w:pPr>
            <w:hyperlink w:anchor="_1gf8i83">
              <w:r w:rsidDel="00000000" w:rsidR="00000000" w:rsidRPr="00000000">
                <w:rPr>
                  <w:color w:val="800080"/>
                  <w:u w:val="single"/>
                  <w:rtl w:val="0"/>
                </w:rPr>
                <w:t xml:space="preserve">小区更新</w:t>
              </w:r>
            </w:hyperlink>
            <w:r w:rsidDel="00000000" w:rsidR="00000000" w:rsidRPr="00000000">
              <w:rPr>
                <w:rtl w:val="0"/>
              </w:rPr>
            </w:r>
          </w:p>
        </w:tc>
        <w:tc>
          <w:tcPr/>
          <w:p w:rsidR="00000000" w:rsidDel="00000000" w:rsidP="00000000" w:rsidRDefault="00000000" w:rsidRPr="00000000" w14:paraId="00000181">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82">
            <w:pPr>
              <w:ind w:firstLine="0"/>
              <w:rPr/>
            </w:pPr>
            <w:r w:rsidDel="00000000" w:rsidR="00000000" w:rsidRPr="00000000">
              <w:rPr>
                <w:rtl w:val="0"/>
              </w:rPr>
              <w:t xml:space="preserve">CELL_UPDATE_RSP</w:t>
            </w:r>
          </w:p>
        </w:tc>
        <w:tc>
          <w:tcPr/>
          <w:p w:rsidR="00000000" w:rsidDel="00000000" w:rsidP="00000000" w:rsidRDefault="00000000" w:rsidRPr="00000000" w14:paraId="00000183">
            <w:pPr>
              <w:rPr/>
            </w:pPr>
            <w:r w:rsidDel="00000000" w:rsidR="00000000" w:rsidRPr="00000000">
              <w:rPr>
                <w:rtl w:val="0"/>
              </w:rPr>
              <w:t xml:space="preserve">18</w:t>
            </w:r>
          </w:p>
        </w:tc>
        <w:tc>
          <w:tcPr/>
          <w:p w:rsidR="00000000" w:rsidDel="00000000" w:rsidP="00000000" w:rsidRDefault="00000000" w:rsidRPr="00000000" w14:paraId="00000184">
            <w:pPr>
              <w:ind w:firstLine="0"/>
              <w:rPr/>
            </w:pPr>
            <w:hyperlink w:anchor="_40ew0vw">
              <w:r w:rsidDel="00000000" w:rsidR="00000000" w:rsidRPr="00000000">
                <w:rPr>
                  <w:color w:val="0000ff"/>
                  <w:u w:val="single"/>
                  <w:rtl w:val="0"/>
                </w:rPr>
                <w:t xml:space="preserve">小区更新响应</w:t>
              </w:r>
            </w:hyperlink>
            <w:r w:rsidDel="00000000" w:rsidR="00000000" w:rsidRPr="00000000">
              <w:rPr>
                <w:rtl w:val="0"/>
              </w:rPr>
            </w:r>
          </w:p>
        </w:tc>
        <w:tc>
          <w:tcPr/>
          <w:p w:rsidR="00000000" w:rsidDel="00000000" w:rsidP="00000000" w:rsidRDefault="00000000" w:rsidRPr="00000000" w14:paraId="0000018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86">
            <w:pPr>
              <w:ind w:firstLine="0"/>
              <w:rPr/>
            </w:pPr>
            <w:r w:rsidDel="00000000" w:rsidR="00000000" w:rsidRPr="00000000">
              <w:rPr>
                <w:rtl w:val="0"/>
              </w:rPr>
              <w:t xml:space="preserve">UEID_REPORT</w:t>
            </w:r>
          </w:p>
        </w:tc>
        <w:tc>
          <w:tcPr/>
          <w:p w:rsidR="00000000" w:rsidDel="00000000" w:rsidP="00000000" w:rsidRDefault="00000000" w:rsidRPr="00000000" w14:paraId="00000187">
            <w:pPr>
              <w:rPr/>
            </w:pPr>
            <w:r w:rsidDel="00000000" w:rsidR="00000000" w:rsidRPr="00000000">
              <w:rPr>
                <w:rtl w:val="0"/>
              </w:rPr>
              <w:t xml:space="preserve">19</w:t>
            </w:r>
          </w:p>
        </w:tc>
        <w:tc>
          <w:tcPr/>
          <w:p w:rsidR="00000000" w:rsidDel="00000000" w:rsidP="00000000" w:rsidRDefault="00000000" w:rsidRPr="00000000" w14:paraId="00000188">
            <w:pPr>
              <w:ind w:firstLine="0"/>
              <w:rPr/>
            </w:pPr>
            <w:hyperlink w:anchor="_2fk6b3p">
              <w:r w:rsidDel="00000000" w:rsidR="00000000" w:rsidRPr="00000000">
                <w:rPr>
                  <w:color w:val="0000ff"/>
                  <w:u w:val="single"/>
                  <w:rtl w:val="0"/>
                </w:rPr>
                <w:t xml:space="preserve">侦码上报</w:t>
              </w:r>
            </w:hyperlink>
            <w:r w:rsidDel="00000000" w:rsidR="00000000" w:rsidRPr="00000000">
              <w:rPr>
                <w:rtl w:val="0"/>
              </w:rPr>
            </w:r>
          </w:p>
        </w:tc>
        <w:tc>
          <w:tcPr/>
          <w:p w:rsidR="00000000" w:rsidDel="00000000" w:rsidP="00000000" w:rsidRDefault="00000000" w:rsidRPr="00000000" w14:paraId="00000189">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8A">
            <w:pPr>
              <w:ind w:firstLine="0"/>
              <w:rPr/>
            </w:pPr>
            <w:r w:rsidDel="00000000" w:rsidR="00000000" w:rsidRPr="00000000">
              <w:rPr>
                <w:rtl w:val="0"/>
              </w:rPr>
              <w:t xml:space="preserve">UEID_REPORT_RSP</w:t>
            </w:r>
          </w:p>
        </w:tc>
        <w:tc>
          <w:tcPr/>
          <w:p w:rsidR="00000000" w:rsidDel="00000000" w:rsidP="00000000" w:rsidRDefault="00000000" w:rsidRPr="00000000" w14:paraId="0000018B">
            <w:pPr>
              <w:rPr/>
            </w:pPr>
            <w:r w:rsidDel="00000000" w:rsidR="00000000" w:rsidRPr="00000000">
              <w:rPr>
                <w:rtl w:val="0"/>
              </w:rPr>
              <w:t xml:space="preserve">20</w:t>
            </w:r>
          </w:p>
        </w:tc>
        <w:tc>
          <w:tcPr/>
          <w:p w:rsidR="00000000" w:rsidDel="00000000" w:rsidP="00000000" w:rsidRDefault="00000000" w:rsidRPr="00000000" w14:paraId="0000018C">
            <w:pPr>
              <w:ind w:firstLine="0"/>
              <w:rPr/>
            </w:pPr>
            <w:hyperlink w:anchor="_1tuee74">
              <w:r w:rsidDel="00000000" w:rsidR="00000000" w:rsidRPr="00000000">
                <w:rPr>
                  <w:color w:val="0000ff"/>
                  <w:u w:val="single"/>
                  <w:rtl w:val="0"/>
                </w:rPr>
                <w:t xml:space="preserve">侦码响应</w:t>
              </w:r>
            </w:hyperlink>
            <w:r w:rsidDel="00000000" w:rsidR="00000000" w:rsidRPr="00000000">
              <w:rPr>
                <w:rtl w:val="0"/>
              </w:rPr>
            </w:r>
          </w:p>
        </w:tc>
        <w:tc>
          <w:tcPr/>
          <w:p w:rsidR="00000000" w:rsidDel="00000000" w:rsidP="00000000" w:rsidRDefault="00000000" w:rsidRPr="00000000" w14:paraId="0000018D">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8E">
            <w:pPr>
              <w:ind w:firstLine="0"/>
              <w:rPr/>
            </w:pPr>
            <w:r w:rsidDel="00000000" w:rsidR="00000000" w:rsidRPr="00000000">
              <w:rPr>
                <w:rtl w:val="0"/>
              </w:rPr>
              <w:t xml:space="preserve">NMM_STATUS_REQ</w:t>
            </w:r>
          </w:p>
        </w:tc>
        <w:tc>
          <w:tcPr/>
          <w:p w:rsidR="00000000" w:rsidDel="00000000" w:rsidP="00000000" w:rsidRDefault="00000000" w:rsidRPr="00000000" w14:paraId="0000018F">
            <w:pPr>
              <w:rPr/>
            </w:pPr>
            <w:r w:rsidDel="00000000" w:rsidR="00000000" w:rsidRPr="00000000">
              <w:rPr>
                <w:rtl w:val="0"/>
              </w:rPr>
              <w:t xml:space="preserve">21</w:t>
            </w:r>
          </w:p>
        </w:tc>
        <w:tc>
          <w:tcPr/>
          <w:p w:rsidR="00000000" w:rsidDel="00000000" w:rsidP="00000000" w:rsidRDefault="00000000" w:rsidRPr="00000000" w14:paraId="00000190">
            <w:pPr>
              <w:ind w:firstLine="0"/>
              <w:rPr>
                <w:color w:val="0000ff"/>
                <w:u w:val="single"/>
              </w:rPr>
            </w:pPr>
            <w:hyperlink w:anchor="_3gnlt4p">
              <w:r w:rsidDel="00000000" w:rsidR="00000000" w:rsidRPr="00000000">
                <w:rPr>
                  <w:color w:val="0000ff"/>
                  <w:u w:val="single"/>
                  <w:rtl w:val="0"/>
                </w:rPr>
                <w:t xml:space="preserve">扫频状态查询</w:t>
              </w:r>
            </w:hyperlink>
            <w:r w:rsidDel="00000000" w:rsidR="00000000" w:rsidRPr="00000000">
              <w:rPr>
                <w:rtl w:val="0"/>
              </w:rPr>
            </w:r>
          </w:p>
        </w:tc>
        <w:tc>
          <w:tcPr/>
          <w:p w:rsidR="00000000" w:rsidDel="00000000" w:rsidP="00000000" w:rsidRDefault="00000000" w:rsidRPr="00000000" w14:paraId="00000191">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92">
            <w:pPr>
              <w:ind w:firstLine="0"/>
              <w:rPr/>
            </w:pPr>
            <w:r w:rsidDel="00000000" w:rsidR="00000000" w:rsidRPr="00000000">
              <w:rPr>
                <w:rtl w:val="0"/>
              </w:rPr>
              <w:t xml:space="preserve">NMM_STATUS_REPORT</w:t>
            </w:r>
          </w:p>
        </w:tc>
        <w:tc>
          <w:tcPr/>
          <w:p w:rsidR="00000000" w:rsidDel="00000000" w:rsidP="00000000" w:rsidRDefault="00000000" w:rsidRPr="00000000" w14:paraId="00000193">
            <w:pPr>
              <w:rPr/>
            </w:pPr>
            <w:r w:rsidDel="00000000" w:rsidR="00000000" w:rsidRPr="00000000">
              <w:rPr>
                <w:rtl w:val="0"/>
              </w:rPr>
              <w:t xml:space="preserve">22</w:t>
            </w:r>
          </w:p>
        </w:tc>
        <w:tc>
          <w:tcPr/>
          <w:p w:rsidR="00000000" w:rsidDel="00000000" w:rsidP="00000000" w:rsidRDefault="00000000" w:rsidRPr="00000000" w14:paraId="00000194">
            <w:pPr>
              <w:ind w:firstLine="0"/>
              <w:rPr>
                <w:color w:val="0000ff"/>
                <w:u w:val="single"/>
              </w:rPr>
            </w:pPr>
            <w:hyperlink w:anchor="_1vsw3ci">
              <w:r w:rsidDel="00000000" w:rsidR="00000000" w:rsidRPr="00000000">
                <w:rPr>
                  <w:color w:val="0000ff"/>
                  <w:u w:val="single"/>
                  <w:rtl w:val="0"/>
                </w:rPr>
                <w:t xml:space="preserve">扫频状态回复</w:t>
              </w:r>
            </w:hyperlink>
            <w:r w:rsidDel="00000000" w:rsidR="00000000" w:rsidRPr="00000000">
              <w:rPr>
                <w:rtl w:val="0"/>
              </w:rPr>
            </w:r>
          </w:p>
        </w:tc>
        <w:tc>
          <w:tcPr/>
          <w:p w:rsidR="00000000" w:rsidDel="00000000" w:rsidP="00000000" w:rsidRDefault="00000000" w:rsidRPr="00000000" w14:paraId="0000019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96">
            <w:pPr>
              <w:ind w:firstLine="0"/>
              <w:rPr/>
            </w:pPr>
            <w:r w:rsidDel="00000000" w:rsidR="00000000" w:rsidRPr="00000000">
              <w:rPr>
                <w:rtl w:val="0"/>
              </w:rPr>
              <w:t xml:space="preserve">RSSI_THRLD_CONFIG</w:t>
            </w:r>
          </w:p>
        </w:tc>
        <w:tc>
          <w:tcPr/>
          <w:p w:rsidR="00000000" w:rsidDel="00000000" w:rsidP="00000000" w:rsidRDefault="00000000" w:rsidRPr="00000000" w14:paraId="00000197">
            <w:pPr>
              <w:rPr/>
            </w:pPr>
            <w:r w:rsidDel="00000000" w:rsidR="00000000" w:rsidRPr="00000000">
              <w:rPr>
                <w:rtl w:val="0"/>
              </w:rPr>
              <w:t xml:space="preserve">23</w:t>
            </w:r>
          </w:p>
        </w:tc>
        <w:tc>
          <w:tcPr/>
          <w:p w:rsidR="00000000" w:rsidDel="00000000" w:rsidP="00000000" w:rsidRDefault="00000000" w:rsidRPr="00000000" w14:paraId="00000198">
            <w:pPr>
              <w:ind w:firstLine="0"/>
              <w:rPr>
                <w:color w:val="0000ff"/>
                <w:u w:val="single"/>
              </w:rPr>
            </w:pPr>
            <w:r w:rsidDel="00000000" w:rsidR="00000000" w:rsidRPr="00000000">
              <w:rPr>
                <w:rtl w:val="0"/>
              </w:rPr>
              <w:t xml:space="preserve">RSSI门限设置</w:t>
            </w:r>
            <w:r w:rsidDel="00000000" w:rsidR="00000000" w:rsidRPr="00000000">
              <w:rPr>
                <w:rtl w:val="0"/>
              </w:rPr>
            </w:r>
          </w:p>
        </w:tc>
        <w:tc>
          <w:tcPr/>
          <w:p w:rsidR="00000000" w:rsidDel="00000000" w:rsidP="00000000" w:rsidRDefault="00000000" w:rsidRPr="00000000" w14:paraId="00000199">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9A">
            <w:pPr>
              <w:ind w:firstLine="0"/>
              <w:rPr/>
            </w:pPr>
            <w:r w:rsidDel="00000000" w:rsidR="00000000" w:rsidRPr="00000000">
              <w:rPr>
                <w:rtl w:val="0"/>
              </w:rPr>
              <w:t xml:space="preserve">RSSI_THRLD_CONFIG _RSP</w:t>
            </w:r>
          </w:p>
        </w:tc>
        <w:tc>
          <w:tcPr/>
          <w:p w:rsidR="00000000" w:rsidDel="00000000" w:rsidP="00000000" w:rsidRDefault="00000000" w:rsidRPr="00000000" w14:paraId="0000019B">
            <w:pPr>
              <w:rPr/>
            </w:pPr>
            <w:r w:rsidDel="00000000" w:rsidR="00000000" w:rsidRPr="00000000">
              <w:rPr>
                <w:rtl w:val="0"/>
              </w:rPr>
              <w:t xml:space="preserve">24</w:t>
            </w:r>
          </w:p>
        </w:tc>
        <w:tc>
          <w:tcPr/>
          <w:p w:rsidR="00000000" w:rsidDel="00000000" w:rsidP="00000000" w:rsidRDefault="00000000" w:rsidRPr="00000000" w14:paraId="0000019C">
            <w:pPr>
              <w:ind w:firstLine="0"/>
              <w:rPr>
                <w:color w:val="0000ff"/>
                <w:u w:val="single"/>
              </w:rPr>
            </w:pPr>
            <w:r w:rsidDel="00000000" w:rsidR="00000000" w:rsidRPr="00000000">
              <w:rPr>
                <w:rtl w:val="0"/>
              </w:rPr>
              <w:t xml:space="preserve">RSSI门限设置响应</w:t>
            </w:r>
            <w:r w:rsidDel="00000000" w:rsidR="00000000" w:rsidRPr="00000000">
              <w:rPr>
                <w:rtl w:val="0"/>
              </w:rPr>
            </w:r>
          </w:p>
        </w:tc>
        <w:tc>
          <w:tcPr/>
          <w:p w:rsidR="00000000" w:rsidDel="00000000" w:rsidP="00000000" w:rsidRDefault="00000000" w:rsidRPr="00000000" w14:paraId="0000019D">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9E">
            <w:pPr>
              <w:ind w:firstLine="0"/>
              <w:rPr/>
            </w:pPr>
            <w:r w:rsidDel="00000000" w:rsidR="00000000" w:rsidRPr="00000000">
              <w:rPr>
                <w:rtl w:val="0"/>
              </w:rPr>
              <w:t xml:space="preserve">RSSI_THRLD_REQUEST</w:t>
            </w:r>
          </w:p>
        </w:tc>
        <w:tc>
          <w:tcPr/>
          <w:p w:rsidR="00000000" w:rsidDel="00000000" w:rsidP="00000000" w:rsidRDefault="00000000" w:rsidRPr="00000000" w14:paraId="0000019F">
            <w:pPr>
              <w:rPr/>
            </w:pPr>
            <w:r w:rsidDel="00000000" w:rsidR="00000000" w:rsidRPr="00000000">
              <w:rPr>
                <w:rtl w:val="0"/>
              </w:rPr>
              <w:t xml:space="preserve">25</w:t>
            </w:r>
          </w:p>
        </w:tc>
        <w:tc>
          <w:tcPr/>
          <w:p w:rsidR="00000000" w:rsidDel="00000000" w:rsidP="00000000" w:rsidRDefault="00000000" w:rsidRPr="00000000" w14:paraId="000001A0">
            <w:pPr>
              <w:ind w:firstLine="0"/>
              <w:rPr/>
            </w:pPr>
            <w:r w:rsidDel="00000000" w:rsidR="00000000" w:rsidRPr="00000000">
              <w:rPr>
                <w:rtl w:val="0"/>
              </w:rPr>
              <w:t xml:space="preserve">获取RSSI门限值</w:t>
            </w:r>
          </w:p>
        </w:tc>
        <w:tc>
          <w:tcPr/>
          <w:p w:rsidR="00000000" w:rsidDel="00000000" w:rsidP="00000000" w:rsidRDefault="00000000" w:rsidRPr="00000000" w14:paraId="000001A1">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A2">
            <w:pPr>
              <w:ind w:firstLine="0"/>
              <w:rPr/>
            </w:pPr>
            <w:r w:rsidDel="00000000" w:rsidR="00000000" w:rsidRPr="00000000">
              <w:rPr>
                <w:rtl w:val="0"/>
              </w:rPr>
              <w:t xml:space="preserve">RSSI_THRLD_RSP</w:t>
            </w:r>
          </w:p>
        </w:tc>
        <w:tc>
          <w:tcPr/>
          <w:p w:rsidR="00000000" w:rsidDel="00000000" w:rsidP="00000000" w:rsidRDefault="00000000" w:rsidRPr="00000000" w14:paraId="000001A3">
            <w:pPr>
              <w:rPr/>
            </w:pPr>
            <w:r w:rsidDel="00000000" w:rsidR="00000000" w:rsidRPr="00000000">
              <w:rPr>
                <w:rtl w:val="0"/>
              </w:rPr>
              <w:t xml:space="preserve">26</w:t>
            </w:r>
          </w:p>
        </w:tc>
        <w:tc>
          <w:tcPr/>
          <w:p w:rsidR="00000000" w:rsidDel="00000000" w:rsidP="00000000" w:rsidRDefault="00000000" w:rsidRPr="00000000" w14:paraId="000001A4">
            <w:pPr>
              <w:ind w:firstLine="0"/>
              <w:rPr/>
            </w:pPr>
            <w:r w:rsidDel="00000000" w:rsidR="00000000" w:rsidRPr="00000000">
              <w:rPr>
                <w:rtl w:val="0"/>
              </w:rPr>
              <w:t xml:space="preserve">返回RSSI门限值</w:t>
            </w:r>
          </w:p>
        </w:tc>
        <w:tc>
          <w:tcPr/>
          <w:p w:rsidR="00000000" w:rsidDel="00000000" w:rsidP="00000000" w:rsidRDefault="00000000" w:rsidRPr="00000000" w14:paraId="000001A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A6">
            <w:pPr>
              <w:ind w:firstLine="0"/>
              <w:rPr/>
            </w:pPr>
            <w:r w:rsidDel="00000000" w:rsidR="00000000" w:rsidRPr="00000000">
              <w:rPr>
                <w:rtl w:val="0"/>
              </w:rPr>
              <w:t xml:space="preserve">UE_REDIREC</w:t>
            </w:r>
          </w:p>
        </w:tc>
        <w:tc>
          <w:tcPr/>
          <w:p w:rsidR="00000000" w:rsidDel="00000000" w:rsidP="00000000" w:rsidRDefault="00000000" w:rsidRPr="00000000" w14:paraId="000001A7">
            <w:pPr>
              <w:rPr/>
            </w:pPr>
            <w:r w:rsidDel="00000000" w:rsidR="00000000" w:rsidRPr="00000000">
              <w:rPr>
                <w:rtl w:val="0"/>
              </w:rPr>
              <w:t xml:space="preserve">27</w:t>
            </w:r>
          </w:p>
        </w:tc>
        <w:tc>
          <w:tcPr/>
          <w:p w:rsidR="00000000" w:rsidDel="00000000" w:rsidP="00000000" w:rsidRDefault="00000000" w:rsidRPr="00000000" w14:paraId="000001A8">
            <w:pPr>
              <w:ind w:firstLine="0"/>
              <w:rPr/>
            </w:pPr>
            <w:hyperlink w:anchor="_4du1wux">
              <w:r w:rsidDel="00000000" w:rsidR="00000000" w:rsidRPr="00000000">
                <w:rPr>
                  <w:color w:val="800080"/>
                  <w:u w:val="single"/>
                  <w:rtl w:val="0"/>
                </w:rPr>
                <w:t xml:space="preserve">重定向</w:t>
              </w:r>
            </w:hyperlink>
            <w:r w:rsidDel="00000000" w:rsidR="00000000" w:rsidRPr="00000000">
              <w:rPr>
                <w:rtl w:val="0"/>
              </w:rPr>
            </w:r>
          </w:p>
        </w:tc>
        <w:tc>
          <w:tcPr/>
          <w:bookmarkStart w:colFirst="0" w:colLast="0" w:name="vx1227" w:id="37"/>
          <w:bookmarkEnd w:id="37"/>
          <w:bookmarkStart w:colFirst="0" w:colLast="0" w:name="2grqrue" w:id="38"/>
          <w:bookmarkEnd w:id="38"/>
          <w:bookmarkStart w:colFirst="0" w:colLast="0" w:name="41mghml" w:id="39"/>
          <w:bookmarkEnd w:id="39"/>
          <w:p w:rsidR="00000000" w:rsidDel="00000000" w:rsidP="00000000" w:rsidRDefault="00000000" w:rsidRPr="00000000" w14:paraId="000001A9">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AA">
            <w:pPr>
              <w:ind w:firstLine="0"/>
              <w:rPr/>
            </w:pPr>
            <w:r w:rsidDel="00000000" w:rsidR="00000000" w:rsidRPr="00000000">
              <w:rPr>
                <w:rtl w:val="0"/>
              </w:rPr>
              <w:t xml:space="preserve">UE_REDIREC_RSP</w:t>
            </w:r>
          </w:p>
        </w:tc>
        <w:tc>
          <w:tcPr/>
          <w:p w:rsidR="00000000" w:rsidDel="00000000" w:rsidP="00000000" w:rsidRDefault="00000000" w:rsidRPr="00000000" w14:paraId="000001AB">
            <w:pPr>
              <w:rPr/>
            </w:pPr>
            <w:r w:rsidDel="00000000" w:rsidR="00000000" w:rsidRPr="00000000">
              <w:rPr>
                <w:rtl w:val="0"/>
              </w:rPr>
              <w:t xml:space="preserve">28</w:t>
            </w:r>
          </w:p>
        </w:tc>
        <w:tc>
          <w:tcPr/>
          <w:p w:rsidR="00000000" w:rsidDel="00000000" w:rsidP="00000000" w:rsidRDefault="00000000" w:rsidRPr="00000000" w14:paraId="000001AC">
            <w:pPr>
              <w:ind w:firstLine="0"/>
              <w:rPr/>
            </w:pPr>
            <w:hyperlink w:anchor="_3s49zyc">
              <w:r w:rsidDel="00000000" w:rsidR="00000000" w:rsidRPr="00000000">
                <w:rPr>
                  <w:color w:val="0000ff"/>
                  <w:u w:val="single"/>
                  <w:rtl w:val="0"/>
                </w:rPr>
                <w:t xml:space="preserve">重定向响应</w:t>
              </w:r>
            </w:hyperlink>
            <w:r w:rsidDel="00000000" w:rsidR="00000000" w:rsidRPr="00000000">
              <w:rPr>
                <w:rtl w:val="0"/>
              </w:rPr>
            </w:r>
          </w:p>
        </w:tc>
        <w:tc>
          <w:tcPr/>
          <w:bookmarkStart w:colFirst="0" w:colLast="0" w:name="3fwokq0" w:id="40"/>
          <w:bookmarkEnd w:id="40"/>
          <w:bookmarkStart w:colFirst="0" w:colLast="0" w:name="1v1yuxt" w:id="41"/>
          <w:bookmarkEnd w:id="41"/>
          <w:bookmarkStart w:colFirst="0" w:colLast="0" w:name="4f1mdlm" w:id="42"/>
          <w:bookmarkEnd w:id="42"/>
          <w:p w:rsidR="00000000" w:rsidDel="00000000" w:rsidP="00000000" w:rsidRDefault="00000000" w:rsidRPr="00000000" w14:paraId="000001AD">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AE">
            <w:pPr>
              <w:ind w:firstLine="0"/>
              <w:rPr/>
            </w:pPr>
            <w:r w:rsidDel="00000000" w:rsidR="00000000" w:rsidRPr="00000000">
              <w:rPr>
                <w:rtl w:val="0"/>
              </w:rPr>
              <w:t xml:space="preserve">LTE_SCAN_REQ</w:t>
            </w:r>
          </w:p>
        </w:tc>
        <w:tc>
          <w:tcPr/>
          <w:p w:rsidR="00000000" w:rsidDel="00000000" w:rsidP="00000000" w:rsidRDefault="00000000" w:rsidRPr="00000000" w14:paraId="000001AF">
            <w:pPr>
              <w:rPr/>
            </w:pPr>
            <w:r w:rsidDel="00000000" w:rsidR="00000000" w:rsidRPr="00000000">
              <w:rPr>
                <w:rtl w:val="0"/>
              </w:rPr>
              <w:t xml:space="preserve">29</w:t>
            </w:r>
          </w:p>
        </w:tc>
        <w:tc>
          <w:tcPr/>
          <w:bookmarkStart w:colFirst="0" w:colLast="0" w:name="19c6y18" w:id="43"/>
          <w:bookmarkEnd w:id="43"/>
          <w:bookmarkStart w:colFirst="0" w:colLast="0" w:name="2u6wntf" w:id="44"/>
          <w:bookmarkEnd w:id="44"/>
          <w:p w:rsidR="00000000" w:rsidDel="00000000" w:rsidP="00000000" w:rsidRDefault="00000000" w:rsidRPr="00000000" w14:paraId="000001B0">
            <w:pPr>
              <w:ind w:firstLine="0"/>
              <w:rPr/>
            </w:pPr>
            <w:r w:rsidDel="00000000" w:rsidR="00000000" w:rsidRPr="00000000">
              <w:rPr>
                <w:rtl w:val="0"/>
              </w:rPr>
              <w:t xml:space="preserve">LTE干扰探测</w:t>
            </w:r>
          </w:p>
        </w:tc>
        <w:tc>
          <w:tcPr/>
          <w:p w:rsidR="00000000" w:rsidDel="00000000" w:rsidP="00000000" w:rsidRDefault="00000000" w:rsidRPr="00000000" w14:paraId="000001B1">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B2">
            <w:pPr>
              <w:ind w:firstLine="0"/>
              <w:rPr/>
            </w:pPr>
            <w:r w:rsidDel="00000000" w:rsidR="00000000" w:rsidRPr="00000000">
              <w:rPr>
                <w:rtl w:val="0"/>
              </w:rPr>
              <w:t xml:space="preserve">LTE_SCAN_RSP</w:t>
            </w:r>
          </w:p>
        </w:tc>
        <w:tc>
          <w:tcPr/>
          <w:p w:rsidR="00000000" w:rsidDel="00000000" w:rsidP="00000000" w:rsidRDefault="00000000" w:rsidRPr="00000000" w14:paraId="000001B3">
            <w:pPr>
              <w:rPr/>
            </w:pPr>
            <w:r w:rsidDel="00000000" w:rsidR="00000000" w:rsidRPr="00000000">
              <w:rPr>
                <w:rtl w:val="0"/>
              </w:rPr>
              <w:t xml:space="preserve">30</w:t>
            </w:r>
          </w:p>
        </w:tc>
        <w:tc>
          <w:tcPr/>
          <w:p w:rsidR="00000000" w:rsidDel="00000000" w:rsidP="00000000" w:rsidRDefault="00000000" w:rsidRPr="00000000" w14:paraId="000001B4">
            <w:pPr>
              <w:ind w:firstLine="0"/>
              <w:rPr/>
            </w:pPr>
            <w:r w:rsidDel="00000000" w:rsidR="00000000" w:rsidRPr="00000000">
              <w:rPr>
                <w:rtl w:val="0"/>
              </w:rPr>
              <w:t xml:space="preserve">LTE干扰探测响应</w:t>
            </w:r>
          </w:p>
        </w:tc>
        <w:tc>
          <w:tcPr/>
          <w:p w:rsidR="00000000" w:rsidDel="00000000" w:rsidP="00000000" w:rsidRDefault="00000000" w:rsidRPr="00000000" w14:paraId="000001B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B6">
            <w:pPr>
              <w:ind w:firstLine="0"/>
              <w:rPr/>
            </w:pPr>
            <w:r w:rsidDel="00000000" w:rsidR="00000000" w:rsidRPr="00000000">
              <w:rPr>
                <w:rtl w:val="0"/>
              </w:rPr>
              <w:t xml:space="preserve">SNIFFER_RESULT_INTER_FREQ_INFO</w:t>
            </w:r>
          </w:p>
        </w:tc>
        <w:tc>
          <w:tcPr/>
          <w:p w:rsidR="00000000" w:rsidDel="00000000" w:rsidP="00000000" w:rsidRDefault="00000000" w:rsidRPr="00000000" w14:paraId="000001B7">
            <w:pPr>
              <w:rPr/>
            </w:pPr>
            <w:r w:rsidDel="00000000" w:rsidR="00000000" w:rsidRPr="00000000">
              <w:rPr>
                <w:rtl w:val="0"/>
              </w:rPr>
              <w:t xml:space="preserve">32</w:t>
            </w:r>
          </w:p>
        </w:tc>
        <w:tc>
          <w:tcPr/>
          <w:p w:rsidR="00000000" w:rsidDel="00000000" w:rsidP="00000000" w:rsidRDefault="00000000" w:rsidRPr="00000000" w14:paraId="000001B8">
            <w:pPr>
              <w:ind w:firstLine="0"/>
              <w:rPr/>
            </w:pPr>
            <w:r w:rsidDel="00000000" w:rsidR="00000000" w:rsidRPr="00000000">
              <w:rPr>
                <w:rtl w:val="0"/>
              </w:rPr>
              <w:t xml:space="preserve">LTE邻区信息上报</w:t>
            </w:r>
          </w:p>
        </w:tc>
        <w:tc>
          <w:tcPr/>
          <w:p w:rsidR="00000000" w:rsidDel="00000000" w:rsidP="00000000" w:rsidRDefault="00000000" w:rsidRPr="00000000" w14:paraId="000001B9">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BA">
            <w:pPr>
              <w:ind w:firstLine="0"/>
              <w:rPr/>
            </w:pPr>
            <w:r w:rsidDel="00000000" w:rsidR="00000000" w:rsidRPr="00000000">
              <w:rPr>
                <w:rtl w:val="0"/>
              </w:rPr>
              <w:t xml:space="preserve">UE_NOT_REDIRECT_CFG</w:t>
            </w:r>
          </w:p>
        </w:tc>
        <w:tc>
          <w:tcPr/>
          <w:p w:rsidR="00000000" w:rsidDel="00000000" w:rsidP="00000000" w:rsidRDefault="00000000" w:rsidRPr="00000000" w14:paraId="000001BB">
            <w:pPr>
              <w:rPr/>
            </w:pPr>
            <w:r w:rsidDel="00000000" w:rsidR="00000000" w:rsidRPr="00000000">
              <w:rPr>
                <w:rtl w:val="0"/>
              </w:rPr>
              <w:t xml:space="preserve">33</w:t>
            </w:r>
          </w:p>
        </w:tc>
        <w:tc>
          <w:tcPr/>
          <w:p w:rsidR="00000000" w:rsidDel="00000000" w:rsidP="00000000" w:rsidRDefault="00000000" w:rsidRPr="00000000" w14:paraId="000001BC">
            <w:pPr>
              <w:ind w:firstLine="0"/>
              <w:rPr/>
            </w:pPr>
            <w:r w:rsidDel="00000000" w:rsidR="00000000" w:rsidRPr="00000000">
              <w:rPr>
                <w:rtl w:val="0"/>
              </w:rPr>
              <w:t xml:space="preserve">不重定向用户配置</w:t>
            </w:r>
          </w:p>
        </w:tc>
        <w:tc>
          <w:tcPr/>
          <w:p w:rsidR="00000000" w:rsidDel="00000000" w:rsidP="00000000" w:rsidRDefault="00000000" w:rsidRPr="00000000" w14:paraId="000001BD">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BE">
            <w:pPr>
              <w:ind w:firstLine="0"/>
              <w:rPr/>
            </w:pPr>
            <w:r w:rsidDel="00000000" w:rsidR="00000000" w:rsidRPr="00000000">
              <w:rPr>
                <w:rtl w:val="0"/>
              </w:rPr>
              <w:t xml:space="preserve">UE_NOT_REDIRECT_CFG_RSP</w:t>
            </w:r>
          </w:p>
        </w:tc>
        <w:tc>
          <w:tcPr/>
          <w:p w:rsidR="00000000" w:rsidDel="00000000" w:rsidP="00000000" w:rsidRDefault="00000000" w:rsidRPr="00000000" w14:paraId="000001BF">
            <w:pPr>
              <w:rPr/>
            </w:pPr>
            <w:r w:rsidDel="00000000" w:rsidR="00000000" w:rsidRPr="00000000">
              <w:rPr>
                <w:rtl w:val="0"/>
              </w:rPr>
              <w:t xml:space="preserve">34</w:t>
            </w:r>
          </w:p>
        </w:tc>
        <w:tc>
          <w:tcPr/>
          <w:p w:rsidR="00000000" w:rsidDel="00000000" w:rsidP="00000000" w:rsidRDefault="00000000" w:rsidRPr="00000000" w14:paraId="000001C0">
            <w:pPr>
              <w:ind w:firstLine="0"/>
              <w:rPr/>
            </w:pPr>
            <w:r w:rsidDel="00000000" w:rsidR="00000000" w:rsidRPr="00000000">
              <w:rPr>
                <w:rtl w:val="0"/>
              </w:rPr>
              <w:t xml:space="preserve">不重定向用户配置响应</w:t>
            </w:r>
          </w:p>
        </w:tc>
        <w:tc>
          <w:tcPr/>
          <w:p w:rsidR="00000000" w:rsidDel="00000000" w:rsidP="00000000" w:rsidRDefault="00000000" w:rsidRPr="00000000" w14:paraId="000001C1">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C2">
            <w:pPr>
              <w:ind w:firstLine="0"/>
              <w:rPr/>
            </w:pPr>
            <w:r w:rsidDel="00000000" w:rsidR="00000000" w:rsidRPr="00000000">
              <w:rPr>
                <w:rtl w:val="0"/>
              </w:rPr>
              <w:t xml:space="preserve">SNIFFER_RESULT_INTER_FREQ_INFO_END</w:t>
            </w:r>
          </w:p>
        </w:tc>
        <w:tc>
          <w:tcPr/>
          <w:p w:rsidR="00000000" w:rsidDel="00000000" w:rsidP="00000000" w:rsidRDefault="00000000" w:rsidRPr="00000000" w14:paraId="000001C3">
            <w:pPr>
              <w:rPr/>
            </w:pPr>
            <w:r w:rsidDel="00000000" w:rsidR="00000000" w:rsidRPr="00000000">
              <w:rPr>
                <w:rtl w:val="0"/>
              </w:rPr>
              <w:t xml:space="preserve">35</w:t>
            </w:r>
          </w:p>
        </w:tc>
        <w:tc>
          <w:tcPr/>
          <w:p w:rsidR="00000000" w:rsidDel="00000000" w:rsidP="00000000" w:rsidRDefault="00000000" w:rsidRPr="00000000" w14:paraId="000001C4">
            <w:pPr>
              <w:ind w:firstLine="0"/>
              <w:rPr/>
            </w:pPr>
            <w:r w:rsidDel="00000000" w:rsidR="00000000" w:rsidRPr="00000000">
              <w:rPr>
                <w:rtl w:val="0"/>
              </w:rPr>
              <w:t xml:space="preserve">LTE邻区信息上报结束</w:t>
            </w:r>
          </w:p>
        </w:tc>
        <w:tc>
          <w:tcPr/>
          <w:p w:rsidR="00000000" w:rsidDel="00000000" w:rsidP="00000000" w:rsidRDefault="00000000" w:rsidRPr="00000000" w14:paraId="000001C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C6">
            <w:pPr>
              <w:ind w:firstLine="0"/>
              <w:rPr/>
            </w:pPr>
            <w:r w:rsidDel="00000000" w:rsidR="00000000" w:rsidRPr="00000000">
              <w:rPr>
                <w:rtl w:val="0"/>
              </w:rPr>
              <w:t xml:space="preserve">SNIFFER_RESULT_INTER_FREQ_INFO_END_RSP</w:t>
            </w:r>
          </w:p>
        </w:tc>
        <w:tc>
          <w:tcPr/>
          <w:p w:rsidR="00000000" w:rsidDel="00000000" w:rsidP="00000000" w:rsidRDefault="00000000" w:rsidRPr="00000000" w14:paraId="000001C7">
            <w:pPr>
              <w:rPr/>
            </w:pPr>
            <w:r w:rsidDel="00000000" w:rsidR="00000000" w:rsidRPr="00000000">
              <w:rPr>
                <w:rtl w:val="0"/>
              </w:rPr>
              <w:t xml:space="preserve">36</w:t>
            </w:r>
          </w:p>
        </w:tc>
        <w:tc>
          <w:tcPr/>
          <w:p w:rsidR="00000000" w:rsidDel="00000000" w:rsidP="00000000" w:rsidRDefault="00000000" w:rsidRPr="00000000" w14:paraId="000001C8">
            <w:pPr>
              <w:ind w:firstLine="0"/>
              <w:rPr/>
            </w:pPr>
            <w:r w:rsidDel="00000000" w:rsidR="00000000" w:rsidRPr="00000000">
              <w:rPr>
                <w:rtl w:val="0"/>
              </w:rPr>
              <w:t xml:space="preserve">LTE邻区信息上报结束响应</w:t>
            </w:r>
          </w:p>
        </w:tc>
        <w:tc>
          <w:tcPr/>
          <w:p w:rsidR="00000000" w:rsidDel="00000000" w:rsidP="00000000" w:rsidRDefault="00000000" w:rsidRPr="00000000" w14:paraId="000001C9">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CA">
            <w:pPr>
              <w:ind w:firstLine="0"/>
              <w:rPr/>
            </w:pPr>
            <w:r w:rsidDel="00000000" w:rsidR="00000000" w:rsidRPr="00000000">
              <w:rPr>
                <w:rtl w:val="0"/>
              </w:rPr>
              <w:t xml:space="preserve">SIB3_MSG</w:t>
            </w:r>
          </w:p>
        </w:tc>
        <w:tc>
          <w:tcPr/>
          <w:p w:rsidR="00000000" w:rsidDel="00000000" w:rsidP="00000000" w:rsidRDefault="00000000" w:rsidRPr="00000000" w14:paraId="000001CB">
            <w:pPr>
              <w:rPr/>
            </w:pPr>
            <w:r w:rsidDel="00000000" w:rsidR="00000000" w:rsidRPr="00000000">
              <w:rPr>
                <w:rtl w:val="0"/>
              </w:rPr>
              <w:t xml:space="preserve">37</w:t>
            </w:r>
          </w:p>
        </w:tc>
        <w:tc>
          <w:tcPr/>
          <w:p w:rsidR="00000000" w:rsidDel="00000000" w:rsidP="00000000" w:rsidRDefault="00000000" w:rsidRPr="00000000" w14:paraId="000001CC">
            <w:pPr>
              <w:ind w:firstLine="0"/>
              <w:rPr/>
            </w:pPr>
            <w:r w:rsidDel="00000000" w:rsidR="00000000" w:rsidRPr="00000000">
              <w:rPr>
                <w:rtl w:val="0"/>
              </w:rPr>
              <w:t xml:space="preserve">LTE扫频小区的SIB3</w:t>
            </w:r>
          </w:p>
        </w:tc>
        <w:tc>
          <w:tcPr/>
          <w:p w:rsidR="00000000" w:rsidDel="00000000" w:rsidP="00000000" w:rsidRDefault="00000000" w:rsidRPr="00000000" w14:paraId="000001CD">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CE">
            <w:pPr>
              <w:ind w:firstLine="0"/>
              <w:rPr/>
            </w:pPr>
            <w:r w:rsidDel="00000000" w:rsidR="00000000" w:rsidRPr="00000000">
              <w:rPr>
                <w:rtl w:val="0"/>
              </w:rPr>
              <w:t xml:space="preserve">SIB4_MSG</w:t>
            </w:r>
          </w:p>
        </w:tc>
        <w:tc>
          <w:tcPr/>
          <w:p w:rsidR="00000000" w:rsidDel="00000000" w:rsidP="00000000" w:rsidRDefault="00000000" w:rsidRPr="00000000" w14:paraId="000001CF">
            <w:pPr>
              <w:rPr/>
            </w:pPr>
            <w:r w:rsidDel="00000000" w:rsidR="00000000" w:rsidRPr="00000000">
              <w:rPr>
                <w:rtl w:val="0"/>
              </w:rPr>
              <w:t xml:space="preserve">38</w:t>
            </w:r>
          </w:p>
        </w:tc>
        <w:tc>
          <w:tcPr/>
          <w:p w:rsidR="00000000" w:rsidDel="00000000" w:rsidP="00000000" w:rsidRDefault="00000000" w:rsidRPr="00000000" w14:paraId="000001D0">
            <w:pPr>
              <w:ind w:firstLine="0"/>
              <w:rPr/>
            </w:pPr>
            <w:r w:rsidDel="00000000" w:rsidR="00000000" w:rsidRPr="00000000">
              <w:rPr>
                <w:rtl w:val="0"/>
              </w:rPr>
              <w:t xml:space="preserve">LTE扫频小区的SIB4</w:t>
            </w:r>
          </w:p>
        </w:tc>
        <w:tc>
          <w:tcPr/>
          <w:p w:rsidR="00000000" w:rsidDel="00000000" w:rsidP="00000000" w:rsidRDefault="00000000" w:rsidRPr="00000000" w14:paraId="000001D1">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D2">
            <w:pPr>
              <w:ind w:firstLine="0"/>
              <w:rPr/>
            </w:pPr>
            <w:r w:rsidDel="00000000" w:rsidR="00000000" w:rsidRPr="00000000">
              <w:rPr>
                <w:rtl w:val="0"/>
              </w:rPr>
              <w:t xml:space="preserve">SIB5_MSG</w:t>
            </w:r>
          </w:p>
        </w:tc>
        <w:tc>
          <w:tcPr/>
          <w:p w:rsidR="00000000" w:rsidDel="00000000" w:rsidP="00000000" w:rsidRDefault="00000000" w:rsidRPr="00000000" w14:paraId="000001D3">
            <w:pPr>
              <w:rPr/>
            </w:pPr>
            <w:r w:rsidDel="00000000" w:rsidR="00000000" w:rsidRPr="00000000">
              <w:rPr>
                <w:rtl w:val="0"/>
              </w:rPr>
              <w:t xml:space="preserve">39</w:t>
            </w:r>
          </w:p>
        </w:tc>
        <w:tc>
          <w:tcPr/>
          <w:p w:rsidR="00000000" w:rsidDel="00000000" w:rsidP="00000000" w:rsidRDefault="00000000" w:rsidRPr="00000000" w14:paraId="000001D4">
            <w:pPr>
              <w:ind w:firstLine="0"/>
              <w:rPr/>
            </w:pPr>
            <w:r w:rsidDel="00000000" w:rsidR="00000000" w:rsidRPr="00000000">
              <w:rPr>
                <w:rtl w:val="0"/>
              </w:rPr>
              <w:t xml:space="preserve">LTE扫频小区的SIB5</w:t>
            </w:r>
          </w:p>
        </w:tc>
        <w:tc>
          <w:tcPr/>
          <w:p w:rsidR="00000000" w:rsidDel="00000000" w:rsidP="00000000" w:rsidRDefault="00000000" w:rsidRPr="00000000" w14:paraId="000001D5">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D6">
            <w:pPr>
              <w:ind w:firstLine="0"/>
              <w:rPr/>
            </w:pPr>
            <w:r w:rsidDel="00000000" w:rsidR="00000000" w:rsidRPr="00000000">
              <w:rPr>
                <w:rtl w:val="0"/>
              </w:rPr>
              <w:t xml:space="preserve">SIBX_END_RPT</w:t>
            </w:r>
          </w:p>
        </w:tc>
        <w:tc>
          <w:tcPr/>
          <w:p w:rsidR="00000000" w:rsidDel="00000000" w:rsidP="00000000" w:rsidRDefault="00000000" w:rsidRPr="00000000" w14:paraId="000001D7">
            <w:pPr>
              <w:rPr/>
            </w:pPr>
            <w:r w:rsidDel="00000000" w:rsidR="00000000" w:rsidRPr="00000000">
              <w:rPr>
                <w:rtl w:val="0"/>
              </w:rPr>
              <w:t xml:space="preserve">40</w:t>
            </w:r>
          </w:p>
        </w:tc>
        <w:tc>
          <w:tcPr/>
          <w:p w:rsidR="00000000" w:rsidDel="00000000" w:rsidP="00000000" w:rsidRDefault="00000000" w:rsidRPr="00000000" w14:paraId="000001D8">
            <w:pPr>
              <w:ind w:firstLine="0"/>
              <w:rPr/>
            </w:pPr>
            <w:r w:rsidDel="00000000" w:rsidR="00000000" w:rsidRPr="00000000">
              <w:rPr>
                <w:rtl w:val="0"/>
              </w:rPr>
              <w:t xml:space="preserve">LTE SIB消息上报结束</w:t>
            </w:r>
          </w:p>
        </w:tc>
        <w:tc>
          <w:tcPr/>
          <w:p w:rsidR="00000000" w:rsidDel="00000000" w:rsidP="00000000" w:rsidRDefault="00000000" w:rsidRPr="00000000" w14:paraId="000001D9">
            <w:pPr>
              <w:ind w:firstLine="0"/>
              <w:rPr/>
            </w:pPr>
            <w:r w:rsidDel="00000000" w:rsidR="00000000" w:rsidRPr="00000000">
              <w:rPr>
                <w:rtl w:val="0"/>
              </w:rPr>
              <w:t xml:space="preserve">基站-&gt;主控板</w:t>
            </w:r>
          </w:p>
        </w:tc>
      </w:tr>
    </w:tbl>
    <w:p w:rsidR="00000000" w:rsidDel="00000000" w:rsidP="00000000" w:rsidRDefault="00000000" w:rsidRPr="00000000" w14:paraId="000001DA">
      <w:pPr>
        <w:ind w:firstLine="0"/>
        <w:rPr/>
      </w:pPr>
      <w:r w:rsidDel="00000000" w:rsidR="00000000" w:rsidRPr="00000000">
        <w:rPr>
          <w:rtl w:val="0"/>
        </w:rPr>
      </w:r>
    </w:p>
    <w:p w:rsidR="00000000" w:rsidDel="00000000" w:rsidP="00000000" w:rsidRDefault="00000000" w:rsidRPr="00000000" w14:paraId="000001DB">
      <w:pPr>
        <w:pStyle w:val="Heading2"/>
        <w:numPr>
          <w:ilvl w:val="1"/>
          <w:numId w:val="12"/>
        </w:numPr>
        <w:ind w:left="576" w:hanging="576"/>
        <w:rPr/>
      </w:pPr>
      <w:bookmarkStart w:colFirst="0" w:colLast="0" w:name="_3tbugp1" w:id="45"/>
      <w:bookmarkEnd w:id="45"/>
      <w:r w:rsidDel="00000000" w:rsidR="00000000" w:rsidRPr="00000000">
        <w:rPr>
          <w:rtl w:val="0"/>
        </w:rPr>
        <w:t xml:space="preserve">操作维护消息类型</w:t>
      </w:r>
    </w:p>
    <w:tbl>
      <w:tblPr>
        <w:tblStyle w:val="Table4"/>
        <w:tblW w:w="9570.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4082"/>
        <w:gridCol w:w="973"/>
        <w:gridCol w:w="2588"/>
        <w:gridCol w:w="1927"/>
        <w:tblGridChange w:id="0">
          <w:tblGrid>
            <w:gridCol w:w="4082"/>
            <w:gridCol w:w="973"/>
            <w:gridCol w:w="2588"/>
            <w:gridCol w:w="1927"/>
          </w:tblGrid>
        </w:tblGridChange>
      </w:tblGrid>
      <w:tr>
        <w:trPr>
          <w:cantSplit w:val="0"/>
          <w:tblHeader w:val="0"/>
        </w:trPr>
        <w:tc>
          <w:tcPr>
            <w:shd w:fill="d9d9d9" w:val="clear"/>
            <w:vAlign w:val="center"/>
          </w:tcPr>
          <w:p w:rsidR="00000000" w:rsidDel="00000000" w:rsidP="00000000" w:rsidRDefault="00000000" w:rsidRPr="00000000" w14:paraId="000001DC">
            <w:pPr>
              <w:ind w:firstLine="0"/>
              <w:rPr>
                <w:b w:val="1"/>
              </w:rPr>
            </w:pPr>
            <w:r w:rsidDel="00000000" w:rsidR="00000000" w:rsidRPr="00000000">
              <w:rPr>
                <w:b w:val="1"/>
                <w:rtl w:val="0"/>
              </w:rPr>
              <w:t xml:space="preserve">消息类型</w:t>
            </w:r>
          </w:p>
        </w:tc>
        <w:tc>
          <w:tcPr>
            <w:shd w:fill="d9d9d9" w:val="clear"/>
          </w:tcPr>
          <w:p w:rsidR="00000000" w:rsidDel="00000000" w:rsidP="00000000" w:rsidRDefault="00000000" w:rsidRPr="00000000" w14:paraId="000001DD">
            <w:pPr>
              <w:ind w:firstLine="0"/>
              <w:rPr>
                <w:b w:val="1"/>
              </w:rPr>
            </w:pPr>
            <w:r w:rsidDel="00000000" w:rsidR="00000000" w:rsidRPr="00000000">
              <w:rPr>
                <w:b w:val="1"/>
                <w:rtl w:val="0"/>
              </w:rPr>
              <w:t xml:space="preserve">取值</w:t>
            </w:r>
          </w:p>
        </w:tc>
        <w:tc>
          <w:tcPr>
            <w:shd w:fill="d9d9d9" w:val="clear"/>
          </w:tcPr>
          <w:p w:rsidR="00000000" w:rsidDel="00000000" w:rsidP="00000000" w:rsidRDefault="00000000" w:rsidRPr="00000000" w14:paraId="000001DE">
            <w:pPr>
              <w:ind w:firstLine="0"/>
              <w:rPr>
                <w:b w:val="1"/>
              </w:rPr>
            </w:pPr>
            <w:r w:rsidDel="00000000" w:rsidR="00000000" w:rsidRPr="00000000">
              <w:rPr>
                <w:b w:val="1"/>
                <w:rtl w:val="0"/>
              </w:rPr>
              <w:t xml:space="preserve">描述</w:t>
            </w:r>
          </w:p>
        </w:tc>
        <w:tc>
          <w:tcPr>
            <w:shd w:fill="d9d9d9" w:val="clear"/>
          </w:tcPr>
          <w:p w:rsidR="00000000" w:rsidDel="00000000" w:rsidP="00000000" w:rsidRDefault="00000000" w:rsidRPr="00000000" w14:paraId="000001DF">
            <w:pPr>
              <w:ind w:firstLine="0"/>
              <w:rPr>
                <w:b w:val="1"/>
              </w:rPr>
            </w:pPr>
            <w:r w:rsidDel="00000000" w:rsidR="00000000" w:rsidRPr="00000000">
              <w:rPr>
                <w:b w:val="1"/>
                <w:rtl w:val="0"/>
              </w:rPr>
              <w:t xml:space="preserve">方向</w:t>
            </w:r>
          </w:p>
        </w:tc>
      </w:tr>
      <w:tr>
        <w:trPr>
          <w:cantSplit w:val="0"/>
          <w:tblHeader w:val="0"/>
        </w:trPr>
        <w:tc>
          <w:tcPr/>
          <w:p w:rsidR="00000000" w:rsidDel="00000000" w:rsidP="00000000" w:rsidRDefault="00000000" w:rsidRPr="00000000" w14:paraId="000001E0">
            <w:pPr>
              <w:ind w:firstLine="0"/>
              <w:rPr/>
            </w:pPr>
            <w:r w:rsidDel="00000000" w:rsidR="00000000" w:rsidRPr="00000000">
              <w:rPr>
                <w:rtl w:val="0"/>
              </w:rPr>
              <w:t xml:space="preserve">SYSTEM_TIME</w:t>
            </w:r>
          </w:p>
        </w:tc>
        <w:tc>
          <w:tcPr/>
          <w:p w:rsidR="00000000" w:rsidDel="00000000" w:rsidP="00000000" w:rsidRDefault="00000000" w:rsidRPr="00000000" w14:paraId="000001E1">
            <w:pPr>
              <w:rPr/>
            </w:pPr>
            <w:r w:rsidDel="00000000" w:rsidR="00000000" w:rsidRPr="00000000">
              <w:rPr>
                <w:rtl w:val="0"/>
              </w:rPr>
              <w:t xml:space="preserve">1</w:t>
            </w:r>
          </w:p>
        </w:tc>
        <w:tc>
          <w:tcPr/>
          <w:p w:rsidR="00000000" w:rsidDel="00000000" w:rsidP="00000000" w:rsidRDefault="00000000" w:rsidRPr="00000000" w14:paraId="000001E2">
            <w:pPr>
              <w:ind w:firstLine="0"/>
              <w:rPr/>
            </w:pPr>
            <w:r w:rsidDel="00000000" w:rsidR="00000000" w:rsidRPr="00000000">
              <w:rPr>
                <w:rtl w:val="0"/>
              </w:rPr>
              <w:t xml:space="preserve">设置系统时间</w:t>
            </w:r>
          </w:p>
        </w:tc>
        <w:tc>
          <w:tcPr/>
          <w:p w:rsidR="00000000" w:rsidDel="00000000" w:rsidP="00000000" w:rsidRDefault="00000000" w:rsidRPr="00000000" w14:paraId="000001E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E4">
            <w:pPr>
              <w:ind w:firstLine="0"/>
              <w:rPr/>
            </w:pPr>
            <w:r w:rsidDel="00000000" w:rsidR="00000000" w:rsidRPr="00000000">
              <w:rPr>
                <w:rtl w:val="0"/>
              </w:rPr>
              <w:t xml:space="preserve">SYSTEM_TIME _RSP</w:t>
            </w:r>
          </w:p>
        </w:tc>
        <w:tc>
          <w:tcPr/>
          <w:p w:rsidR="00000000" w:rsidDel="00000000" w:rsidP="00000000" w:rsidRDefault="00000000" w:rsidRPr="00000000" w14:paraId="000001E5">
            <w:pPr>
              <w:rPr/>
            </w:pPr>
            <w:r w:rsidDel="00000000" w:rsidR="00000000" w:rsidRPr="00000000">
              <w:rPr>
                <w:rtl w:val="0"/>
              </w:rPr>
              <w:t xml:space="preserve">2</w:t>
            </w:r>
          </w:p>
        </w:tc>
        <w:tc>
          <w:tcPr/>
          <w:p w:rsidR="00000000" w:rsidDel="00000000" w:rsidP="00000000" w:rsidRDefault="00000000" w:rsidRPr="00000000" w14:paraId="000001E6">
            <w:pPr>
              <w:ind w:firstLine="0"/>
              <w:rPr/>
            </w:pPr>
            <w:r w:rsidDel="00000000" w:rsidR="00000000" w:rsidRPr="00000000">
              <w:rPr>
                <w:rtl w:val="0"/>
              </w:rPr>
              <w:t xml:space="preserve">设置系统时间响应</w:t>
            </w:r>
          </w:p>
        </w:tc>
        <w:tc>
          <w:tcPr/>
          <w:p w:rsidR="00000000" w:rsidDel="00000000" w:rsidP="00000000" w:rsidRDefault="00000000" w:rsidRPr="00000000" w14:paraId="000001E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E8">
            <w:pPr>
              <w:ind w:firstLine="0"/>
              <w:rPr/>
            </w:pPr>
            <w:r w:rsidDel="00000000" w:rsidR="00000000" w:rsidRPr="00000000">
              <w:rPr>
                <w:rtl w:val="0"/>
              </w:rPr>
              <w:t xml:space="preserve">TX_POWER_ATT</w:t>
            </w:r>
          </w:p>
        </w:tc>
        <w:tc>
          <w:tcPr/>
          <w:p w:rsidR="00000000" w:rsidDel="00000000" w:rsidP="00000000" w:rsidRDefault="00000000" w:rsidRPr="00000000" w14:paraId="000001E9">
            <w:pPr>
              <w:rPr/>
            </w:pPr>
            <w:r w:rsidDel="00000000" w:rsidR="00000000" w:rsidRPr="00000000">
              <w:rPr>
                <w:rtl w:val="0"/>
              </w:rPr>
              <w:t xml:space="preserve">3</w:t>
            </w:r>
          </w:p>
        </w:tc>
        <w:tc>
          <w:tcPr/>
          <w:p w:rsidR="00000000" w:rsidDel="00000000" w:rsidP="00000000" w:rsidRDefault="00000000" w:rsidRPr="00000000" w14:paraId="000001EA">
            <w:pPr>
              <w:ind w:firstLine="0"/>
              <w:rPr/>
            </w:pPr>
            <w:r w:rsidDel="00000000" w:rsidR="00000000" w:rsidRPr="00000000">
              <w:rPr>
                <w:rtl w:val="0"/>
              </w:rPr>
              <w:t xml:space="preserve">设置输出功率增益</w:t>
            </w:r>
          </w:p>
        </w:tc>
        <w:tc>
          <w:tcPr/>
          <w:p w:rsidR="00000000" w:rsidDel="00000000" w:rsidP="00000000" w:rsidRDefault="00000000" w:rsidRPr="00000000" w14:paraId="000001E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EC">
            <w:pPr>
              <w:ind w:firstLine="0"/>
              <w:rPr/>
            </w:pPr>
            <w:r w:rsidDel="00000000" w:rsidR="00000000" w:rsidRPr="00000000">
              <w:rPr>
                <w:rtl w:val="0"/>
              </w:rPr>
              <w:t xml:space="preserve">TX_POWER_ATT_RSP</w:t>
            </w:r>
          </w:p>
        </w:tc>
        <w:tc>
          <w:tcPr/>
          <w:p w:rsidR="00000000" w:rsidDel="00000000" w:rsidP="00000000" w:rsidRDefault="00000000" w:rsidRPr="00000000" w14:paraId="000001ED">
            <w:pPr>
              <w:rPr/>
            </w:pPr>
            <w:r w:rsidDel="00000000" w:rsidR="00000000" w:rsidRPr="00000000">
              <w:rPr>
                <w:rtl w:val="0"/>
              </w:rPr>
              <w:t xml:space="preserve">4</w:t>
            </w:r>
          </w:p>
        </w:tc>
        <w:tc>
          <w:tcPr/>
          <w:p w:rsidR="00000000" w:rsidDel="00000000" w:rsidP="00000000" w:rsidRDefault="00000000" w:rsidRPr="00000000" w14:paraId="000001EE">
            <w:pPr>
              <w:ind w:firstLine="0"/>
              <w:rPr/>
            </w:pPr>
            <w:r w:rsidDel="00000000" w:rsidR="00000000" w:rsidRPr="00000000">
              <w:rPr>
                <w:rtl w:val="0"/>
              </w:rPr>
              <w:t xml:space="preserve">设置输出功率增益响应</w:t>
            </w:r>
          </w:p>
        </w:tc>
        <w:tc>
          <w:tcPr/>
          <w:p w:rsidR="00000000" w:rsidDel="00000000" w:rsidP="00000000" w:rsidRDefault="00000000" w:rsidRPr="00000000" w14:paraId="000001E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F0">
            <w:pPr>
              <w:ind w:firstLine="0"/>
              <w:rPr/>
            </w:pPr>
            <w:r w:rsidDel="00000000" w:rsidR="00000000" w:rsidRPr="00000000">
              <w:rPr>
                <w:rtl w:val="0"/>
              </w:rPr>
              <w:t xml:space="preserve">SOFTWARE_INFO_REQ</w:t>
            </w:r>
          </w:p>
        </w:tc>
        <w:tc>
          <w:tcPr/>
          <w:p w:rsidR="00000000" w:rsidDel="00000000" w:rsidP="00000000" w:rsidRDefault="00000000" w:rsidRPr="00000000" w14:paraId="000001F1">
            <w:pPr>
              <w:rPr/>
            </w:pPr>
            <w:r w:rsidDel="00000000" w:rsidR="00000000" w:rsidRPr="00000000">
              <w:rPr>
                <w:rtl w:val="0"/>
              </w:rPr>
              <w:t xml:space="preserve">5</w:t>
            </w:r>
          </w:p>
        </w:tc>
        <w:tc>
          <w:tcPr/>
          <w:p w:rsidR="00000000" w:rsidDel="00000000" w:rsidP="00000000" w:rsidRDefault="00000000" w:rsidRPr="00000000" w14:paraId="000001F2">
            <w:pPr>
              <w:ind w:firstLine="0"/>
              <w:rPr>
                <w:color w:val="0000ff"/>
                <w:u w:val="single"/>
              </w:rPr>
            </w:pPr>
            <w:r w:rsidDel="00000000" w:rsidR="00000000" w:rsidRPr="00000000">
              <w:rPr>
                <w:rtl w:val="0"/>
              </w:rPr>
              <w:t xml:space="preserve">软件版本查询</w:t>
            </w:r>
            <w:r w:rsidDel="00000000" w:rsidR="00000000" w:rsidRPr="00000000">
              <w:rPr>
                <w:rtl w:val="0"/>
              </w:rPr>
            </w:r>
          </w:p>
        </w:tc>
        <w:tc>
          <w:tcPr/>
          <w:p w:rsidR="00000000" w:rsidDel="00000000" w:rsidP="00000000" w:rsidRDefault="00000000" w:rsidRPr="00000000" w14:paraId="000001F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F4">
            <w:pPr>
              <w:ind w:firstLine="0"/>
              <w:rPr/>
            </w:pPr>
            <w:r w:rsidDel="00000000" w:rsidR="00000000" w:rsidRPr="00000000">
              <w:rPr>
                <w:rtl w:val="0"/>
              </w:rPr>
              <w:t xml:space="preserve">SOFTWARE_INFO _REPORT</w:t>
            </w:r>
          </w:p>
        </w:tc>
        <w:tc>
          <w:tcPr/>
          <w:p w:rsidR="00000000" w:rsidDel="00000000" w:rsidP="00000000" w:rsidRDefault="00000000" w:rsidRPr="00000000" w14:paraId="000001F5">
            <w:pPr>
              <w:rPr/>
            </w:pPr>
            <w:r w:rsidDel="00000000" w:rsidR="00000000" w:rsidRPr="00000000">
              <w:rPr>
                <w:rtl w:val="0"/>
              </w:rPr>
              <w:t xml:space="preserve">6</w:t>
            </w:r>
          </w:p>
        </w:tc>
        <w:tc>
          <w:tcPr/>
          <w:p w:rsidR="00000000" w:rsidDel="00000000" w:rsidP="00000000" w:rsidRDefault="00000000" w:rsidRPr="00000000" w14:paraId="000001F6">
            <w:pPr>
              <w:ind w:firstLine="0"/>
              <w:rPr>
                <w:color w:val="0000ff"/>
                <w:u w:val="single"/>
              </w:rPr>
            </w:pPr>
            <w:r w:rsidDel="00000000" w:rsidR="00000000" w:rsidRPr="00000000">
              <w:rPr>
                <w:rtl w:val="0"/>
              </w:rPr>
              <w:t xml:space="preserve">软件版本查询响应</w:t>
            </w:r>
            <w:r w:rsidDel="00000000" w:rsidR="00000000" w:rsidRPr="00000000">
              <w:rPr>
                <w:rtl w:val="0"/>
              </w:rPr>
            </w:r>
          </w:p>
        </w:tc>
        <w:tc>
          <w:tcPr/>
          <w:p w:rsidR="00000000" w:rsidDel="00000000" w:rsidP="00000000" w:rsidRDefault="00000000" w:rsidRPr="00000000" w14:paraId="000001F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1F8">
            <w:pPr>
              <w:ind w:firstLine="0"/>
              <w:rPr/>
            </w:pPr>
            <w:r w:rsidDel="00000000" w:rsidR="00000000" w:rsidRPr="00000000">
              <w:rPr>
                <w:rtl w:val="0"/>
              </w:rPr>
              <w:t xml:space="preserve">SOFTWARE_UPGRADE(未支持)</w:t>
            </w:r>
          </w:p>
        </w:tc>
        <w:tc>
          <w:tcPr/>
          <w:p w:rsidR="00000000" w:rsidDel="00000000" w:rsidP="00000000" w:rsidRDefault="00000000" w:rsidRPr="00000000" w14:paraId="000001F9">
            <w:pPr>
              <w:rPr/>
            </w:pPr>
            <w:r w:rsidDel="00000000" w:rsidR="00000000" w:rsidRPr="00000000">
              <w:rPr>
                <w:rtl w:val="0"/>
              </w:rPr>
              <w:t xml:space="preserve">7</w:t>
            </w:r>
          </w:p>
        </w:tc>
        <w:tc>
          <w:tcPr/>
          <w:p w:rsidR="00000000" w:rsidDel="00000000" w:rsidP="00000000" w:rsidRDefault="00000000" w:rsidRPr="00000000" w14:paraId="000001FA">
            <w:pPr>
              <w:ind w:firstLine="0"/>
              <w:rPr>
                <w:color w:val="0000ff"/>
                <w:u w:val="single"/>
              </w:rPr>
            </w:pPr>
            <w:r w:rsidDel="00000000" w:rsidR="00000000" w:rsidRPr="00000000">
              <w:rPr>
                <w:rtl w:val="0"/>
              </w:rPr>
              <w:t xml:space="preserve">软件升级</w:t>
            </w:r>
            <w:r w:rsidDel="00000000" w:rsidR="00000000" w:rsidRPr="00000000">
              <w:rPr>
                <w:rtl w:val="0"/>
              </w:rPr>
            </w:r>
          </w:p>
        </w:tc>
        <w:tc>
          <w:tcPr/>
          <w:p w:rsidR="00000000" w:rsidDel="00000000" w:rsidP="00000000" w:rsidRDefault="00000000" w:rsidRPr="00000000" w14:paraId="000001F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1FC">
            <w:pPr>
              <w:ind w:firstLine="0"/>
              <w:rPr/>
            </w:pPr>
            <w:r w:rsidDel="00000000" w:rsidR="00000000" w:rsidRPr="00000000">
              <w:rPr>
                <w:rtl w:val="0"/>
              </w:rPr>
              <w:t xml:space="preserve">SOFTWARE_UPGRADE _RSP(未支持)</w:t>
            </w:r>
          </w:p>
        </w:tc>
        <w:tc>
          <w:tcPr/>
          <w:p w:rsidR="00000000" w:rsidDel="00000000" w:rsidP="00000000" w:rsidRDefault="00000000" w:rsidRPr="00000000" w14:paraId="000001FD">
            <w:pPr>
              <w:rPr/>
            </w:pPr>
            <w:r w:rsidDel="00000000" w:rsidR="00000000" w:rsidRPr="00000000">
              <w:rPr>
                <w:rtl w:val="0"/>
              </w:rPr>
              <w:t xml:space="preserve">8</w:t>
            </w:r>
          </w:p>
        </w:tc>
        <w:tc>
          <w:tcPr/>
          <w:p w:rsidR="00000000" w:rsidDel="00000000" w:rsidP="00000000" w:rsidRDefault="00000000" w:rsidRPr="00000000" w14:paraId="000001FE">
            <w:pPr>
              <w:ind w:firstLine="0"/>
              <w:rPr>
                <w:color w:val="0000ff"/>
                <w:u w:val="single"/>
              </w:rPr>
            </w:pPr>
            <w:r w:rsidDel="00000000" w:rsidR="00000000" w:rsidRPr="00000000">
              <w:rPr>
                <w:rtl w:val="0"/>
              </w:rPr>
              <w:t xml:space="preserve">软件升级响应</w:t>
            </w:r>
            <w:r w:rsidDel="00000000" w:rsidR="00000000" w:rsidRPr="00000000">
              <w:rPr>
                <w:rtl w:val="0"/>
              </w:rPr>
            </w:r>
          </w:p>
        </w:tc>
        <w:tc>
          <w:tcPr/>
          <w:p w:rsidR="00000000" w:rsidDel="00000000" w:rsidP="00000000" w:rsidRDefault="00000000" w:rsidRPr="00000000" w14:paraId="000001F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00">
            <w:pPr>
              <w:ind w:firstLine="0"/>
              <w:rPr/>
            </w:pPr>
            <w:r w:rsidDel="00000000" w:rsidR="00000000" w:rsidRPr="00000000">
              <w:rPr>
                <w:rtl w:val="0"/>
              </w:rPr>
              <w:t xml:space="preserve">SOFTWARE_UPGRADE_REPORT(未支持)</w:t>
            </w:r>
          </w:p>
        </w:tc>
        <w:tc>
          <w:tcPr/>
          <w:p w:rsidR="00000000" w:rsidDel="00000000" w:rsidP="00000000" w:rsidRDefault="00000000" w:rsidRPr="00000000" w14:paraId="00000201">
            <w:pPr>
              <w:rPr/>
            </w:pPr>
            <w:r w:rsidDel="00000000" w:rsidR="00000000" w:rsidRPr="00000000">
              <w:rPr>
                <w:rtl w:val="0"/>
              </w:rPr>
              <w:t xml:space="preserve">9</w:t>
            </w:r>
          </w:p>
        </w:tc>
        <w:tc>
          <w:tcPr/>
          <w:p w:rsidR="00000000" w:rsidDel="00000000" w:rsidP="00000000" w:rsidRDefault="00000000" w:rsidRPr="00000000" w14:paraId="00000202">
            <w:pPr>
              <w:ind w:firstLine="0"/>
              <w:rPr>
                <w:color w:val="0000ff"/>
                <w:u w:val="single"/>
              </w:rPr>
            </w:pPr>
            <w:r w:rsidDel="00000000" w:rsidR="00000000" w:rsidRPr="00000000">
              <w:rPr>
                <w:rtl w:val="0"/>
              </w:rPr>
              <w:t xml:space="preserve">软件升级状态上报</w:t>
            </w:r>
            <w:r w:rsidDel="00000000" w:rsidR="00000000" w:rsidRPr="00000000">
              <w:rPr>
                <w:rtl w:val="0"/>
              </w:rPr>
            </w:r>
          </w:p>
        </w:tc>
        <w:tc>
          <w:tcPr/>
          <w:p w:rsidR="00000000" w:rsidDel="00000000" w:rsidP="00000000" w:rsidRDefault="00000000" w:rsidRPr="00000000" w14:paraId="00000203">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04">
            <w:pPr>
              <w:ind w:firstLine="0"/>
              <w:rPr/>
            </w:pPr>
            <w:r w:rsidDel="00000000" w:rsidR="00000000" w:rsidRPr="00000000">
              <w:rPr>
                <w:rtl w:val="0"/>
              </w:rPr>
              <w:t xml:space="preserve">SYSTEM_STATUS_REQ</w:t>
            </w:r>
          </w:p>
        </w:tc>
        <w:tc>
          <w:tcPr/>
          <w:p w:rsidR="00000000" w:rsidDel="00000000" w:rsidP="00000000" w:rsidRDefault="00000000" w:rsidRPr="00000000" w14:paraId="00000205">
            <w:pPr>
              <w:rPr/>
            </w:pPr>
            <w:r w:rsidDel="00000000" w:rsidR="00000000" w:rsidRPr="00000000">
              <w:rPr>
                <w:rtl w:val="0"/>
              </w:rPr>
              <w:t xml:space="preserve">10</w:t>
            </w:r>
          </w:p>
        </w:tc>
        <w:tc>
          <w:tcPr/>
          <w:p w:rsidR="00000000" w:rsidDel="00000000" w:rsidP="00000000" w:rsidRDefault="00000000" w:rsidRPr="00000000" w14:paraId="00000206">
            <w:pPr>
              <w:ind w:firstLine="0"/>
              <w:rPr>
                <w:color w:val="0000ff"/>
                <w:u w:val="single"/>
              </w:rPr>
            </w:pPr>
            <w:r w:rsidDel="00000000" w:rsidR="00000000" w:rsidRPr="00000000">
              <w:rPr>
                <w:rtl w:val="0"/>
              </w:rPr>
              <w:t xml:space="preserve">系统状态查询</w:t>
            </w:r>
            <w:r w:rsidDel="00000000" w:rsidR="00000000" w:rsidRPr="00000000">
              <w:rPr>
                <w:rtl w:val="0"/>
              </w:rPr>
            </w:r>
          </w:p>
        </w:tc>
        <w:tc>
          <w:tcPr/>
          <w:p w:rsidR="00000000" w:rsidDel="00000000" w:rsidP="00000000" w:rsidRDefault="00000000" w:rsidRPr="00000000" w14:paraId="0000020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08">
            <w:pPr>
              <w:ind w:firstLine="0"/>
              <w:rPr/>
            </w:pPr>
            <w:r w:rsidDel="00000000" w:rsidR="00000000" w:rsidRPr="00000000">
              <w:rPr>
                <w:rtl w:val="0"/>
              </w:rPr>
              <w:t xml:space="preserve">SYSTEM_STATUS_ REPORT</w:t>
            </w:r>
          </w:p>
        </w:tc>
        <w:tc>
          <w:tcPr/>
          <w:p w:rsidR="00000000" w:rsidDel="00000000" w:rsidP="00000000" w:rsidRDefault="00000000" w:rsidRPr="00000000" w14:paraId="00000209">
            <w:pPr>
              <w:rPr/>
            </w:pPr>
            <w:r w:rsidDel="00000000" w:rsidR="00000000" w:rsidRPr="00000000">
              <w:rPr>
                <w:rtl w:val="0"/>
              </w:rPr>
              <w:t xml:space="preserve">11</w:t>
            </w:r>
          </w:p>
        </w:tc>
        <w:tc>
          <w:tcPr/>
          <w:p w:rsidR="00000000" w:rsidDel="00000000" w:rsidP="00000000" w:rsidRDefault="00000000" w:rsidRPr="00000000" w14:paraId="0000020A">
            <w:pPr>
              <w:ind w:firstLine="0"/>
              <w:rPr>
                <w:color w:val="0000ff"/>
                <w:u w:val="single"/>
              </w:rPr>
            </w:pPr>
            <w:r w:rsidDel="00000000" w:rsidR="00000000" w:rsidRPr="00000000">
              <w:rPr>
                <w:rtl w:val="0"/>
              </w:rPr>
              <w:t xml:space="preserve">系统状态上报</w:t>
            </w:r>
            <w:r w:rsidDel="00000000" w:rsidR="00000000" w:rsidRPr="00000000">
              <w:rPr>
                <w:rtl w:val="0"/>
              </w:rPr>
            </w:r>
          </w:p>
        </w:tc>
        <w:tc>
          <w:tcPr/>
          <w:p w:rsidR="00000000" w:rsidDel="00000000" w:rsidP="00000000" w:rsidRDefault="00000000" w:rsidRPr="00000000" w14:paraId="0000020B">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0C">
            <w:pPr>
              <w:ind w:firstLine="0"/>
              <w:rPr/>
            </w:pPr>
            <w:r w:rsidDel="00000000" w:rsidR="00000000" w:rsidRPr="00000000">
              <w:rPr>
                <w:rtl w:val="0"/>
              </w:rPr>
              <w:t xml:space="preserve">EQUIP_ASSETS_REQ</w:t>
            </w:r>
          </w:p>
        </w:tc>
        <w:tc>
          <w:tcPr/>
          <w:p w:rsidR="00000000" w:rsidDel="00000000" w:rsidP="00000000" w:rsidRDefault="00000000" w:rsidRPr="00000000" w14:paraId="0000020D">
            <w:pPr>
              <w:rPr/>
            </w:pPr>
            <w:r w:rsidDel="00000000" w:rsidR="00000000" w:rsidRPr="00000000">
              <w:rPr>
                <w:rtl w:val="0"/>
              </w:rPr>
              <w:t xml:space="preserve">12</w:t>
            </w:r>
          </w:p>
        </w:tc>
        <w:tc>
          <w:tcPr/>
          <w:p w:rsidR="00000000" w:rsidDel="00000000" w:rsidP="00000000" w:rsidRDefault="00000000" w:rsidRPr="00000000" w14:paraId="0000020E">
            <w:pPr>
              <w:ind w:firstLine="0"/>
              <w:rPr>
                <w:color w:val="0000ff"/>
                <w:u w:val="single"/>
              </w:rPr>
            </w:pPr>
            <w:r w:rsidDel="00000000" w:rsidR="00000000" w:rsidRPr="00000000">
              <w:rPr>
                <w:rtl w:val="0"/>
              </w:rPr>
              <w:t xml:space="preserve">资产信息查询</w:t>
            </w:r>
            <w:r w:rsidDel="00000000" w:rsidR="00000000" w:rsidRPr="00000000">
              <w:rPr>
                <w:rtl w:val="0"/>
              </w:rPr>
            </w:r>
          </w:p>
        </w:tc>
        <w:tc>
          <w:tcPr/>
          <w:p w:rsidR="00000000" w:rsidDel="00000000" w:rsidP="00000000" w:rsidRDefault="00000000" w:rsidRPr="00000000" w14:paraId="0000020F">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10">
            <w:pPr>
              <w:ind w:firstLine="0"/>
              <w:rPr/>
            </w:pPr>
            <w:r w:rsidDel="00000000" w:rsidR="00000000" w:rsidRPr="00000000">
              <w:rPr>
                <w:rtl w:val="0"/>
              </w:rPr>
              <w:t xml:space="preserve">EQUIP_ASSETS_REPORT</w:t>
            </w:r>
          </w:p>
        </w:tc>
        <w:tc>
          <w:tcPr/>
          <w:p w:rsidR="00000000" w:rsidDel="00000000" w:rsidP="00000000" w:rsidRDefault="00000000" w:rsidRPr="00000000" w14:paraId="00000211">
            <w:pPr>
              <w:rPr/>
            </w:pPr>
            <w:r w:rsidDel="00000000" w:rsidR="00000000" w:rsidRPr="00000000">
              <w:rPr>
                <w:rtl w:val="0"/>
              </w:rPr>
              <w:t xml:space="preserve">13</w:t>
            </w:r>
          </w:p>
        </w:tc>
        <w:tc>
          <w:tcPr/>
          <w:p w:rsidR="00000000" w:rsidDel="00000000" w:rsidP="00000000" w:rsidRDefault="00000000" w:rsidRPr="00000000" w14:paraId="00000212">
            <w:pPr>
              <w:ind w:firstLine="0"/>
              <w:rPr>
                <w:color w:val="0000ff"/>
                <w:u w:val="single"/>
              </w:rPr>
            </w:pPr>
            <w:r w:rsidDel="00000000" w:rsidR="00000000" w:rsidRPr="00000000">
              <w:rPr>
                <w:rtl w:val="0"/>
              </w:rPr>
              <w:t xml:space="preserve">资产信息上报</w:t>
            </w:r>
            <w:r w:rsidDel="00000000" w:rsidR="00000000" w:rsidRPr="00000000">
              <w:rPr>
                <w:rtl w:val="0"/>
              </w:rPr>
            </w:r>
          </w:p>
        </w:tc>
        <w:tc>
          <w:tcPr/>
          <w:p w:rsidR="00000000" w:rsidDel="00000000" w:rsidP="00000000" w:rsidRDefault="00000000" w:rsidRPr="00000000" w14:paraId="00000213">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14">
            <w:pPr>
              <w:ind w:firstLine="0"/>
              <w:rPr/>
            </w:pPr>
            <w:r w:rsidDel="00000000" w:rsidR="00000000" w:rsidRPr="00000000">
              <w:rPr>
                <w:rtl w:val="0"/>
              </w:rPr>
              <w:t xml:space="preserve">EQUIP_RESET</w:t>
            </w:r>
          </w:p>
        </w:tc>
        <w:tc>
          <w:tcPr/>
          <w:p w:rsidR="00000000" w:rsidDel="00000000" w:rsidP="00000000" w:rsidRDefault="00000000" w:rsidRPr="00000000" w14:paraId="00000215">
            <w:pPr>
              <w:rPr/>
            </w:pPr>
            <w:r w:rsidDel="00000000" w:rsidR="00000000" w:rsidRPr="00000000">
              <w:rPr>
                <w:rtl w:val="0"/>
              </w:rPr>
              <w:t xml:space="preserve">14</w:t>
            </w:r>
          </w:p>
        </w:tc>
        <w:tc>
          <w:tcPr/>
          <w:p w:rsidR="00000000" w:rsidDel="00000000" w:rsidP="00000000" w:rsidRDefault="00000000" w:rsidRPr="00000000" w14:paraId="00000216">
            <w:pPr>
              <w:ind w:firstLine="0"/>
              <w:rPr/>
            </w:pPr>
            <w:r w:rsidDel="00000000" w:rsidR="00000000" w:rsidRPr="00000000">
              <w:rPr>
                <w:rtl w:val="0"/>
              </w:rPr>
              <w:t xml:space="preserve">设备复位</w:t>
            </w:r>
          </w:p>
        </w:tc>
        <w:tc>
          <w:tcPr/>
          <w:p w:rsidR="00000000" w:rsidDel="00000000" w:rsidP="00000000" w:rsidRDefault="00000000" w:rsidRPr="00000000" w14:paraId="00000217">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18">
            <w:pPr>
              <w:ind w:firstLine="0"/>
              <w:rPr/>
            </w:pPr>
            <w:r w:rsidDel="00000000" w:rsidR="00000000" w:rsidRPr="00000000">
              <w:rPr>
                <w:rtl w:val="0"/>
              </w:rPr>
              <w:t xml:space="preserve">EQUIP_RESET_RSP</w:t>
            </w:r>
          </w:p>
        </w:tc>
        <w:tc>
          <w:tcPr/>
          <w:p w:rsidR="00000000" w:rsidDel="00000000" w:rsidP="00000000" w:rsidRDefault="00000000" w:rsidRPr="00000000" w14:paraId="00000219">
            <w:pPr>
              <w:rPr/>
            </w:pPr>
            <w:r w:rsidDel="00000000" w:rsidR="00000000" w:rsidRPr="00000000">
              <w:rPr>
                <w:rtl w:val="0"/>
              </w:rPr>
              <w:t xml:space="preserve">15</w:t>
            </w:r>
          </w:p>
        </w:tc>
        <w:tc>
          <w:tcPr/>
          <w:p w:rsidR="00000000" w:rsidDel="00000000" w:rsidP="00000000" w:rsidRDefault="00000000" w:rsidRPr="00000000" w14:paraId="0000021A">
            <w:pPr>
              <w:ind w:firstLine="0"/>
              <w:rPr/>
            </w:pPr>
            <w:r w:rsidDel="00000000" w:rsidR="00000000" w:rsidRPr="00000000">
              <w:rPr>
                <w:rtl w:val="0"/>
              </w:rPr>
              <w:t xml:space="preserve">设备复位响应</w:t>
            </w:r>
          </w:p>
        </w:tc>
        <w:tc>
          <w:tcPr/>
          <w:p w:rsidR="00000000" w:rsidDel="00000000" w:rsidP="00000000" w:rsidRDefault="00000000" w:rsidRPr="00000000" w14:paraId="0000021B">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1C">
            <w:pPr>
              <w:ind w:firstLine="0"/>
              <w:rPr/>
            </w:pPr>
            <w:r w:rsidDel="00000000" w:rsidR="00000000" w:rsidRPr="00000000">
              <w:rPr>
                <w:rtl w:val="0"/>
              </w:rPr>
              <w:t xml:space="preserve">EQUIP_RESET_ACCIDENT</w:t>
            </w:r>
          </w:p>
        </w:tc>
        <w:tc>
          <w:tcPr/>
          <w:p w:rsidR="00000000" w:rsidDel="00000000" w:rsidP="00000000" w:rsidRDefault="00000000" w:rsidRPr="00000000" w14:paraId="0000021D">
            <w:pPr>
              <w:rPr/>
            </w:pPr>
            <w:r w:rsidDel="00000000" w:rsidR="00000000" w:rsidRPr="00000000">
              <w:rPr>
                <w:rtl w:val="0"/>
              </w:rPr>
              <w:t xml:space="preserve">16</w:t>
            </w:r>
          </w:p>
        </w:tc>
        <w:tc>
          <w:tcPr/>
          <w:p w:rsidR="00000000" w:rsidDel="00000000" w:rsidP="00000000" w:rsidRDefault="00000000" w:rsidRPr="00000000" w14:paraId="0000021E">
            <w:pPr>
              <w:ind w:firstLine="0"/>
              <w:rPr/>
            </w:pPr>
            <w:r w:rsidDel="00000000" w:rsidR="00000000" w:rsidRPr="00000000">
              <w:rPr>
                <w:rtl w:val="0"/>
              </w:rPr>
              <w:t xml:space="preserve">设备意外复位通知</w:t>
            </w:r>
          </w:p>
        </w:tc>
        <w:tc>
          <w:tcPr/>
          <w:p w:rsidR="00000000" w:rsidDel="00000000" w:rsidP="00000000" w:rsidRDefault="00000000" w:rsidRPr="00000000" w14:paraId="0000021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20">
            <w:pPr>
              <w:ind w:firstLine="0"/>
              <w:rPr/>
            </w:pPr>
            <w:r w:rsidDel="00000000" w:rsidR="00000000" w:rsidRPr="00000000">
              <w:rPr>
                <w:rtl w:val="0"/>
              </w:rPr>
              <w:t xml:space="preserve">SYNC_MODE</w:t>
            </w:r>
          </w:p>
        </w:tc>
        <w:tc>
          <w:tcPr/>
          <w:p w:rsidR="00000000" w:rsidDel="00000000" w:rsidP="00000000" w:rsidRDefault="00000000" w:rsidRPr="00000000" w14:paraId="00000221">
            <w:pPr>
              <w:rPr/>
            </w:pPr>
            <w:r w:rsidDel="00000000" w:rsidR="00000000" w:rsidRPr="00000000">
              <w:rPr>
                <w:rtl w:val="0"/>
              </w:rPr>
              <w:t xml:space="preserve">17</w:t>
            </w:r>
          </w:p>
        </w:tc>
        <w:tc>
          <w:tcPr/>
          <w:p w:rsidR="00000000" w:rsidDel="00000000" w:rsidP="00000000" w:rsidRDefault="00000000" w:rsidRPr="00000000" w14:paraId="00000222">
            <w:pPr>
              <w:ind w:firstLine="0"/>
              <w:rPr/>
            </w:pPr>
            <w:r w:rsidDel="00000000" w:rsidR="00000000" w:rsidRPr="00000000">
              <w:rPr>
                <w:rtl w:val="0"/>
              </w:rPr>
              <w:t xml:space="preserve">设置同步模式</w:t>
            </w:r>
          </w:p>
        </w:tc>
        <w:tc>
          <w:tcPr/>
          <w:p w:rsidR="00000000" w:rsidDel="00000000" w:rsidP="00000000" w:rsidRDefault="00000000" w:rsidRPr="00000000" w14:paraId="0000022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24">
            <w:pPr>
              <w:ind w:firstLine="0"/>
              <w:rPr/>
            </w:pPr>
            <w:r w:rsidDel="00000000" w:rsidR="00000000" w:rsidRPr="00000000">
              <w:rPr>
                <w:rtl w:val="0"/>
              </w:rPr>
              <w:t xml:space="preserve">SYNC_MODE_RSP</w:t>
            </w:r>
          </w:p>
        </w:tc>
        <w:tc>
          <w:tcPr/>
          <w:p w:rsidR="00000000" w:rsidDel="00000000" w:rsidP="00000000" w:rsidRDefault="00000000" w:rsidRPr="00000000" w14:paraId="00000225">
            <w:pPr>
              <w:rPr/>
            </w:pPr>
            <w:r w:rsidDel="00000000" w:rsidR="00000000" w:rsidRPr="00000000">
              <w:rPr>
                <w:rtl w:val="0"/>
              </w:rPr>
              <w:t xml:space="preserve">18</w:t>
            </w:r>
          </w:p>
        </w:tc>
        <w:tc>
          <w:tcPr/>
          <w:p w:rsidR="00000000" w:rsidDel="00000000" w:rsidP="00000000" w:rsidRDefault="00000000" w:rsidRPr="00000000" w14:paraId="00000226">
            <w:pPr>
              <w:ind w:firstLine="0"/>
              <w:rPr/>
            </w:pPr>
            <w:r w:rsidDel="00000000" w:rsidR="00000000" w:rsidRPr="00000000">
              <w:rPr>
                <w:rtl w:val="0"/>
              </w:rPr>
              <w:t xml:space="preserve">设置同步模式响应</w:t>
            </w:r>
          </w:p>
        </w:tc>
        <w:tc>
          <w:tcPr/>
          <w:p w:rsidR="00000000" w:rsidDel="00000000" w:rsidP="00000000" w:rsidRDefault="00000000" w:rsidRPr="00000000" w14:paraId="0000022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28">
            <w:pPr>
              <w:ind w:firstLine="0"/>
              <w:rPr/>
            </w:pPr>
            <w:r w:rsidDel="00000000" w:rsidR="00000000" w:rsidRPr="00000000">
              <w:rPr>
                <w:rtl w:val="0"/>
              </w:rPr>
              <w:t xml:space="preserve">SYNC_STATUS_REQ</w:t>
            </w:r>
          </w:p>
        </w:tc>
        <w:tc>
          <w:tcPr/>
          <w:p w:rsidR="00000000" w:rsidDel="00000000" w:rsidP="00000000" w:rsidRDefault="00000000" w:rsidRPr="00000000" w14:paraId="00000229">
            <w:pPr>
              <w:rPr/>
            </w:pPr>
            <w:r w:rsidDel="00000000" w:rsidR="00000000" w:rsidRPr="00000000">
              <w:rPr>
                <w:rtl w:val="0"/>
              </w:rPr>
              <w:t xml:space="preserve">19</w:t>
            </w:r>
          </w:p>
        </w:tc>
        <w:tc>
          <w:tcPr/>
          <w:p w:rsidR="00000000" w:rsidDel="00000000" w:rsidP="00000000" w:rsidRDefault="00000000" w:rsidRPr="00000000" w14:paraId="0000022A">
            <w:pPr>
              <w:ind w:firstLine="0"/>
              <w:rPr/>
            </w:pPr>
            <w:r w:rsidDel="00000000" w:rsidR="00000000" w:rsidRPr="00000000">
              <w:rPr>
                <w:rtl w:val="0"/>
              </w:rPr>
              <w:t xml:space="preserve">同步状态查询</w:t>
            </w:r>
          </w:p>
        </w:tc>
        <w:tc>
          <w:tcPr/>
          <w:p w:rsidR="00000000" w:rsidDel="00000000" w:rsidP="00000000" w:rsidRDefault="00000000" w:rsidRPr="00000000" w14:paraId="0000022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2C">
            <w:pPr>
              <w:ind w:firstLine="0"/>
              <w:rPr/>
            </w:pPr>
            <w:r w:rsidDel="00000000" w:rsidR="00000000" w:rsidRPr="00000000">
              <w:rPr>
                <w:rtl w:val="0"/>
              </w:rPr>
              <w:t xml:space="preserve">SYNC_STATUS_REPORT</w:t>
            </w:r>
          </w:p>
        </w:tc>
        <w:tc>
          <w:tcPr/>
          <w:p w:rsidR="00000000" w:rsidDel="00000000" w:rsidP="00000000" w:rsidRDefault="00000000" w:rsidRPr="00000000" w14:paraId="0000022D">
            <w:pPr>
              <w:rPr/>
            </w:pPr>
            <w:r w:rsidDel="00000000" w:rsidR="00000000" w:rsidRPr="00000000">
              <w:rPr>
                <w:rtl w:val="0"/>
              </w:rPr>
              <w:t xml:space="preserve">20</w:t>
            </w:r>
          </w:p>
        </w:tc>
        <w:tc>
          <w:tcPr/>
          <w:p w:rsidR="00000000" w:rsidDel="00000000" w:rsidP="00000000" w:rsidRDefault="00000000" w:rsidRPr="00000000" w14:paraId="0000022E">
            <w:pPr>
              <w:ind w:firstLine="0"/>
              <w:rPr/>
            </w:pPr>
            <w:r w:rsidDel="00000000" w:rsidR="00000000" w:rsidRPr="00000000">
              <w:rPr>
                <w:rtl w:val="0"/>
              </w:rPr>
              <w:t xml:space="preserve">同步状态上报</w:t>
            </w:r>
          </w:p>
        </w:tc>
        <w:tc>
          <w:tcPr/>
          <w:p w:rsidR="00000000" w:rsidDel="00000000" w:rsidP="00000000" w:rsidRDefault="00000000" w:rsidRPr="00000000" w14:paraId="0000022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30">
            <w:pPr>
              <w:ind w:firstLine="0"/>
              <w:rPr/>
            </w:pPr>
            <w:r w:rsidDel="00000000" w:rsidR="00000000" w:rsidRPr="00000000">
              <w:rPr>
                <w:rtl w:val="0"/>
              </w:rPr>
              <w:t xml:space="preserve">GPS_INFO_REQ</w:t>
            </w:r>
          </w:p>
        </w:tc>
        <w:tc>
          <w:tcPr/>
          <w:p w:rsidR="00000000" w:rsidDel="00000000" w:rsidP="00000000" w:rsidRDefault="00000000" w:rsidRPr="00000000" w14:paraId="00000231">
            <w:pPr>
              <w:rPr/>
            </w:pPr>
            <w:r w:rsidDel="00000000" w:rsidR="00000000" w:rsidRPr="00000000">
              <w:rPr>
                <w:rtl w:val="0"/>
              </w:rPr>
              <w:t xml:space="preserve">21</w:t>
            </w:r>
          </w:p>
        </w:tc>
        <w:tc>
          <w:tcPr/>
          <w:p w:rsidR="00000000" w:rsidDel="00000000" w:rsidP="00000000" w:rsidRDefault="00000000" w:rsidRPr="00000000" w14:paraId="00000232">
            <w:pPr>
              <w:ind w:firstLine="0"/>
              <w:rPr/>
            </w:pPr>
            <w:r w:rsidDel="00000000" w:rsidR="00000000" w:rsidRPr="00000000">
              <w:rPr>
                <w:rtl w:val="0"/>
              </w:rPr>
              <w:t xml:space="preserve">GPS同步信息查询</w:t>
            </w:r>
          </w:p>
        </w:tc>
        <w:tc>
          <w:tcPr/>
          <w:p w:rsidR="00000000" w:rsidDel="00000000" w:rsidP="00000000" w:rsidRDefault="00000000" w:rsidRPr="00000000" w14:paraId="0000023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34">
            <w:pPr>
              <w:ind w:firstLine="0"/>
              <w:rPr/>
            </w:pPr>
            <w:r w:rsidDel="00000000" w:rsidR="00000000" w:rsidRPr="00000000">
              <w:rPr>
                <w:rtl w:val="0"/>
              </w:rPr>
              <w:t xml:space="preserve">GPS_INFO_REPORT</w:t>
            </w:r>
          </w:p>
        </w:tc>
        <w:tc>
          <w:tcPr/>
          <w:p w:rsidR="00000000" w:rsidDel="00000000" w:rsidP="00000000" w:rsidRDefault="00000000" w:rsidRPr="00000000" w14:paraId="00000235">
            <w:pPr>
              <w:rPr/>
            </w:pPr>
            <w:r w:rsidDel="00000000" w:rsidR="00000000" w:rsidRPr="00000000">
              <w:rPr>
                <w:rtl w:val="0"/>
              </w:rPr>
              <w:t xml:space="preserve">22</w:t>
            </w:r>
          </w:p>
        </w:tc>
        <w:tc>
          <w:tcPr/>
          <w:p w:rsidR="00000000" w:rsidDel="00000000" w:rsidP="00000000" w:rsidRDefault="00000000" w:rsidRPr="00000000" w14:paraId="00000236">
            <w:pPr>
              <w:ind w:firstLine="0"/>
              <w:rPr/>
            </w:pPr>
            <w:r w:rsidDel="00000000" w:rsidR="00000000" w:rsidRPr="00000000">
              <w:rPr>
                <w:rtl w:val="0"/>
              </w:rPr>
              <w:t xml:space="preserve">GPS同步信息上报</w:t>
            </w:r>
          </w:p>
        </w:tc>
        <w:tc>
          <w:tcPr/>
          <w:p w:rsidR="00000000" w:rsidDel="00000000" w:rsidP="00000000" w:rsidRDefault="00000000" w:rsidRPr="00000000" w14:paraId="0000023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38">
            <w:pPr>
              <w:ind w:firstLine="0"/>
              <w:rPr/>
            </w:pPr>
            <w:r w:rsidDel="00000000" w:rsidR="00000000" w:rsidRPr="00000000">
              <w:rPr>
                <w:rtl w:val="0"/>
              </w:rPr>
              <w:t xml:space="preserve">PA_SETTING(未支持)</w:t>
            </w:r>
          </w:p>
        </w:tc>
        <w:tc>
          <w:tcPr/>
          <w:p w:rsidR="00000000" w:rsidDel="00000000" w:rsidP="00000000" w:rsidRDefault="00000000" w:rsidRPr="00000000" w14:paraId="00000239">
            <w:pPr>
              <w:rPr/>
            </w:pPr>
            <w:r w:rsidDel="00000000" w:rsidR="00000000" w:rsidRPr="00000000">
              <w:rPr>
                <w:rtl w:val="0"/>
              </w:rPr>
              <w:t xml:space="preserve">23</w:t>
            </w:r>
          </w:p>
        </w:tc>
        <w:tc>
          <w:tcPr/>
          <w:p w:rsidR="00000000" w:rsidDel="00000000" w:rsidP="00000000" w:rsidRDefault="00000000" w:rsidRPr="00000000" w14:paraId="0000023A">
            <w:pPr>
              <w:ind w:firstLine="0"/>
              <w:rPr/>
            </w:pPr>
            <w:r w:rsidDel="00000000" w:rsidR="00000000" w:rsidRPr="00000000">
              <w:rPr>
                <w:rtl w:val="0"/>
              </w:rPr>
              <w:t xml:space="preserve">PA设置</w:t>
            </w:r>
          </w:p>
        </w:tc>
        <w:tc>
          <w:tcPr/>
          <w:p w:rsidR="00000000" w:rsidDel="00000000" w:rsidP="00000000" w:rsidRDefault="00000000" w:rsidRPr="00000000" w14:paraId="0000023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3C">
            <w:pPr>
              <w:ind w:firstLine="0"/>
              <w:rPr/>
            </w:pPr>
            <w:r w:rsidDel="00000000" w:rsidR="00000000" w:rsidRPr="00000000">
              <w:rPr>
                <w:rtl w:val="0"/>
              </w:rPr>
              <w:t xml:space="preserve">PA_SETTING_RSP(未支持)</w:t>
            </w:r>
          </w:p>
        </w:tc>
        <w:tc>
          <w:tcPr/>
          <w:p w:rsidR="00000000" w:rsidDel="00000000" w:rsidP="00000000" w:rsidRDefault="00000000" w:rsidRPr="00000000" w14:paraId="0000023D">
            <w:pPr>
              <w:rPr/>
            </w:pPr>
            <w:r w:rsidDel="00000000" w:rsidR="00000000" w:rsidRPr="00000000">
              <w:rPr>
                <w:rtl w:val="0"/>
              </w:rPr>
              <w:t xml:space="preserve">24</w:t>
            </w:r>
          </w:p>
        </w:tc>
        <w:tc>
          <w:tcPr/>
          <w:p w:rsidR="00000000" w:rsidDel="00000000" w:rsidP="00000000" w:rsidRDefault="00000000" w:rsidRPr="00000000" w14:paraId="0000023E">
            <w:pPr>
              <w:ind w:firstLine="0"/>
              <w:rPr/>
            </w:pPr>
            <w:r w:rsidDel="00000000" w:rsidR="00000000" w:rsidRPr="00000000">
              <w:rPr>
                <w:rtl w:val="0"/>
              </w:rPr>
              <w:t xml:space="preserve">PA设置响应</w:t>
            </w:r>
          </w:p>
        </w:tc>
        <w:tc>
          <w:tcPr/>
          <w:p w:rsidR="00000000" w:rsidDel="00000000" w:rsidP="00000000" w:rsidRDefault="00000000" w:rsidRPr="00000000" w14:paraId="0000023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40">
            <w:pPr>
              <w:ind w:firstLine="0"/>
              <w:rPr/>
            </w:pPr>
            <w:r w:rsidDel="00000000" w:rsidR="00000000" w:rsidRPr="00000000">
              <w:rPr>
                <w:rtl w:val="0"/>
              </w:rPr>
              <w:t xml:space="preserve">PA_STATUS_REQ(未支持)</w:t>
            </w:r>
          </w:p>
        </w:tc>
        <w:tc>
          <w:tcPr/>
          <w:p w:rsidR="00000000" w:rsidDel="00000000" w:rsidP="00000000" w:rsidRDefault="00000000" w:rsidRPr="00000000" w14:paraId="00000241">
            <w:pPr>
              <w:rPr/>
            </w:pPr>
            <w:r w:rsidDel="00000000" w:rsidR="00000000" w:rsidRPr="00000000">
              <w:rPr>
                <w:rtl w:val="0"/>
              </w:rPr>
              <w:t xml:space="preserve">25</w:t>
            </w:r>
          </w:p>
        </w:tc>
        <w:tc>
          <w:tcPr/>
          <w:p w:rsidR="00000000" w:rsidDel="00000000" w:rsidP="00000000" w:rsidRDefault="00000000" w:rsidRPr="00000000" w14:paraId="00000242">
            <w:pPr>
              <w:ind w:firstLine="0"/>
              <w:rPr/>
            </w:pPr>
            <w:r w:rsidDel="00000000" w:rsidR="00000000" w:rsidRPr="00000000">
              <w:rPr>
                <w:rtl w:val="0"/>
              </w:rPr>
              <w:t xml:space="preserve">PA状态查询</w:t>
            </w:r>
          </w:p>
        </w:tc>
        <w:tc>
          <w:tcPr/>
          <w:p w:rsidR="00000000" w:rsidDel="00000000" w:rsidP="00000000" w:rsidRDefault="00000000" w:rsidRPr="00000000" w14:paraId="0000024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44">
            <w:pPr>
              <w:ind w:firstLine="0"/>
              <w:rPr/>
            </w:pPr>
            <w:r w:rsidDel="00000000" w:rsidR="00000000" w:rsidRPr="00000000">
              <w:rPr>
                <w:rtl w:val="0"/>
              </w:rPr>
              <w:t xml:space="preserve">PA_STATUS_RSP(未支持)</w:t>
            </w:r>
          </w:p>
        </w:tc>
        <w:tc>
          <w:tcPr/>
          <w:p w:rsidR="00000000" w:rsidDel="00000000" w:rsidP="00000000" w:rsidRDefault="00000000" w:rsidRPr="00000000" w14:paraId="00000245">
            <w:pPr>
              <w:rPr/>
            </w:pPr>
            <w:r w:rsidDel="00000000" w:rsidR="00000000" w:rsidRPr="00000000">
              <w:rPr>
                <w:rtl w:val="0"/>
              </w:rPr>
              <w:t xml:space="preserve">26</w:t>
            </w:r>
          </w:p>
        </w:tc>
        <w:tc>
          <w:tcPr/>
          <w:p w:rsidR="00000000" w:rsidDel="00000000" w:rsidP="00000000" w:rsidRDefault="00000000" w:rsidRPr="00000000" w14:paraId="00000246">
            <w:pPr>
              <w:ind w:firstLine="0"/>
              <w:rPr/>
            </w:pPr>
            <w:r w:rsidDel="00000000" w:rsidR="00000000" w:rsidRPr="00000000">
              <w:rPr>
                <w:rtl w:val="0"/>
              </w:rPr>
              <w:t xml:space="preserve">PA状态回复</w:t>
            </w:r>
          </w:p>
        </w:tc>
        <w:tc>
          <w:tcPr/>
          <w:p w:rsidR="00000000" w:rsidDel="00000000" w:rsidP="00000000" w:rsidRDefault="00000000" w:rsidRPr="00000000" w14:paraId="0000024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48">
            <w:pPr>
              <w:ind w:firstLine="0"/>
              <w:rPr/>
            </w:pPr>
            <w:r w:rsidDel="00000000" w:rsidR="00000000" w:rsidRPr="00000000">
              <w:rPr>
                <w:rtl w:val="0"/>
              </w:rPr>
              <w:t xml:space="preserve">ALARM_REPORT(未支持)</w:t>
            </w:r>
          </w:p>
        </w:tc>
        <w:tc>
          <w:tcPr/>
          <w:p w:rsidR="00000000" w:rsidDel="00000000" w:rsidP="00000000" w:rsidRDefault="00000000" w:rsidRPr="00000000" w14:paraId="00000249">
            <w:pPr>
              <w:rPr/>
            </w:pPr>
            <w:r w:rsidDel="00000000" w:rsidR="00000000" w:rsidRPr="00000000">
              <w:rPr>
                <w:rtl w:val="0"/>
              </w:rPr>
              <w:t xml:space="preserve">27</w:t>
            </w:r>
          </w:p>
        </w:tc>
        <w:tc>
          <w:tcPr/>
          <w:p w:rsidR="00000000" w:rsidDel="00000000" w:rsidP="00000000" w:rsidRDefault="00000000" w:rsidRPr="00000000" w14:paraId="0000024A">
            <w:pPr>
              <w:ind w:firstLine="0"/>
              <w:rPr/>
            </w:pPr>
            <w:r w:rsidDel="00000000" w:rsidR="00000000" w:rsidRPr="00000000">
              <w:rPr>
                <w:rtl w:val="0"/>
              </w:rPr>
              <w:t xml:space="preserve">告警上报</w:t>
            </w:r>
          </w:p>
        </w:tc>
        <w:tc>
          <w:tcPr/>
          <w:p w:rsidR="00000000" w:rsidDel="00000000" w:rsidP="00000000" w:rsidRDefault="00000000" w:rsidRPr="00000000" w14:paraId="0000024B">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4C">
            <w:pPr>
              <w:ind w:firstLine="0"/>
              <w:rPr/>
            </w:pPr>
            <w:r w:rsidDel="00000000" w:rsidR="00000000" w:rsidRPr="00000000">
              <w:rPr>
                <w:rtl w:val="0"/>
              </w:rPr>
              <w:t xml:space="preserve">INIT_CONFIG</w:t>
            </w:r>
          </w:p>
        </w:tc>
        <w:tc>
          <w:tcPr/>
          <w:p w:rsidR="00000000" w:rsidDel="00000000" w:rsidP="00000000" w:rsidRDefault="00000000" w:rsidRPr="00000000" w14:paraId="0000024D">
            <w:pPr>
              <w:rPr/>
            </w:pPr>
            <w:r w:rsidDel="00000000" w:rsidR="00000000" w:rsidRPr="00000000">
              <w:rPr>
                <w:rtl w:val="0"/>
              </w:rPr>
              <w:t xml:space="preserve">28</w:t>
            </w:r>
          </w:p>
        </w:tc>
        <w:tc>
          <w:tcPr/>
          <w:p w:rsidR="00000000" w:rsidDel="00000000" w:rsidP="00000000" w:rsidRDefault="00000000" w:rsidRPr="00000000" w14:paraId="0000024E">
            <w:pPr>
              <w:ind w:firstLine="0"/>
              <w:rPr/>
            </w:pPr>
            <w:r w:rsidDel="00000000" w:rsidR="00000000" w:rsidRPr="00000000">
              <w:rPr>
                <w:rtl w:val="0"/>
              </w:rPr>
              <w:t xml:space="preserve">初始配置</w:t>
            </w:r>
          </w:p>
        </w:tc>
        <w:tc>
          <w:tcPr/>
          <w:p w:rsidR="00000000" w:rsidDel="00000000" w:rsidP="00000000" w:rsidRDefault="00000000" w:rsidRPr="00000000" w14:paraId="0000024F">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50">
            <w:pPr>
              <w:ind w:firstLine="0"/>
              <w:rPr/>
            </w:pPr>
            <w:r w:rsidDel="00000000" w:rsidR="00000000" w:rsidRPr="00000000">
              <w:rPr>
                <w:rtl w:val="0"/>
              </w:rPr>
              <w:t xml:space="preserve">INIT_CONFIG_COMP</w:t>
            </w:r>
          </w:p>
        </w:tc>
        <w:tc>
          <w:tcPr/>
          <w:p w:rsidR="00000000" w:rsidDel="00000000" w:rsidP="00000000" w:rsidRDefault="00000000" w:rsidRPr="00000000" w14:paraId="00000251">
            <w:pPr>
              <w:rPr/>
            </w:pPr>
            <w:r w:rsidDel="00000000" w:rsidR="00000000" w:rsidRPr="00000000">
              <w:rPr>
                <w:rtl w:val="0"/>
              </w:rPr>
              <w:t xml:space="preserve">29</w:t>
            </w:r>
          </w:p>
        </w:tc>
        <w:tc>
          <w:tcPr/>
          <w:p w:rsidR="00000000" w:rsidDel="00000000" w:rsidP="00000000" w:rsidRDefault="00000000" w:rsidRPr="00000000" w14:paraId="00000252">
            <w:pPr>
              <w:ind w:firstLine="0"/>
              <w:rPr/>
            </w:pPr>
            <w:r w:rsidDel="00000000" w:rsidR="00000000" w:rsidRPr="00000000">
              <w:rPr>
                <w:rtl w:val="0"/>
              </w:rPr>
              <w:t xml:space="preserve">初始配置完成</w:t>
            </w:r>
          </w:p>
        </w:tc>
        <w:tc>
          <w:tcPr/>
          <w:p w:rsidR="00000000" w:rsidDel="00000000" w:rsidP="00000000" w:rsidRDefault="00000000" w:rsidRPr="00000000" w14:paraId="00000253">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54">
            <w:pPr>
              <w:ind w:firstLine="0"/>
              <w:rPr/>
            </w:pPr>
            <w:r w:rsidDel="00000000" w:rsidR="00000000" w:rsidRPr="00000000">
              <w:rPr>
                <w:rtl w:val="0"/>
              </w:rPr>
              <w:t xml:space="preserve">RX_LEV_MIN_CONFIG</w:t>
            </w:r>
          </w:p>
        </w:tc>
        <w:tc>
          <w:tcPr/>
          <w:p w:rsidR="00000000" w:rsidDel="00000000" w:rsidP="00000000" w:rsidRDefault="00000000" w:rsidRPr="00000000" w14:paraId="00000255">
            <w:pPr>
              <w:rPr/>
            </w:pPr>
            <w:r w:rsidDel="00000000" w:rsidR="00000000" w:rsidRPr="00000000">
              <w:rPr>
                <w:rtl w:val="0"/>
              </w:rPr>
              <w:t xml:space="preserve">30</w:t>
            </w:r>
          </w:p>
        </w:tc>
        <w:tc>
          <w:tcPr/>
          <w:p w:rsidR="00000000" w:rsidDel="00000000" w:rsidP="00000000" w:rsidRDefault="00000000" w:rsidRPr="00000000" w14:paraId="00000256">
            <w:pPr>
              <w:ind w:firstLine="0"/>
              <w:rPr/>
            </w:pPr>
            <w:r w:rsidDel="00000000" w:rsidR="00000000" w:rsidRPr="00000000">
              <w:rPr>
                <w:rtl w:val="0"/>
              </w:rPr>
              <w:t xml:space="preserve">最小接入电平设置</w:t>
            </w:r>
          </w:p>
        </w:tc>
        <w:tc>
          <w:tcPr/>
          <w:p w:rsidR="00000000" w:rsidDel="00000000" w:rsidP="00000000" w:rsidRDefault="00000000" w:rsidRPr="00000000" w14:paraId="00000257">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58">
            <w:pPr>
              <w:ind w:firstLine="0"/>
              <w:rPr/>
            </w:pPr>
            <w:r w:rsidDel="00000000" w:rsidR="00000000" w:rsidRPr="00000000">
              <w:rPr>
                <w:rtl w:val="0"/>
              </w:rPr>
              <w:t xml:space="preserve">RX_LEV_MIN_CONFIG_RSP</w:t>
            </w:r>
          </w:p>
        </w:tc>
        <w:tc>
          <w:tcPr/>
          <w:p w:rsidR="00000000" w:rsidDel="00000000" w:rsidP="00000000" w:rsidRDefault="00000000" w:rsidRPr="00000000" w14:paraId="00000259">
            <w:pPr>
              <w:rPr/>
            </w:pPr>
            <w:r w:rsidDel="00000000" w:rsidR="00000000" w:rsidRPr="00000000">
              <w:rPr>
                <w:rtl w:val="0"/>
              </w:rPr>
              <w:t xml:space="preserve">31</w:t>
            </w:r>
          </w:p>
        </w:tc>
        <w:tc>
          <w:tcPr/>
          <w:p w:rsidR="00000000" w:rsidDel="00000000" w:rsidP="00000000" w:rsidRDefault="00000000" w:rsidRPr="00000000" w14:paraId="0000025A">
            <w:pPr>
              <w:ind w:firstLine="0"/>
              <w:rPr/>
            </w:pPr>
            <w:r w:rsidDel="00000000" w:rsidR="00000000" w:rsidRPr="00000000">
              <w:rPr>
                <w:rtl w:val="0"/>
              </w:rPr>
              <w:t xml:space="preserve">最小接入电平设置响应</w:t>
            </w:r>
          </w:p>
        </w:tc>
        <w:tc>
          <w:tcPr/>
          <w:p w:rsidR="00000000" w:rsidDel="00000000" w:rsidP="00000000" w:rsidRDefault="00000000" w:rsidRPr="00000000" w14:paraId="0000025B">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5C">
            <w:pPr>
              <w:ind w:firstLine="0"/>
              <w:rPr/>
            </w:pPr>
            <w:r w:rsidDel="00000000" w:rsidR="00000000" w:rsidRPr="00000000">
              <w:rPr>
                <w:rtl w:val="0"/>
              </w:rPr>
              <w:t xml:space="preserve">LOCATION_MODE_SETTING</w:t>
            </w:r>
          </w:p>
        </w:tc>
        <w:tc>
          <w:tcPr/>
          <w:p w:rsidR="00000000" w:rsidDel="00000000" w:rsidP="00000000" w:rsidRDefault="00000000" w:rsidRPr="00000000" w14:paraId="0000025D">
            <w:pPr>
              <w:rPr/>
            </w:pPr>
            <w:r w:rsidDel="00000000" w:rsidR="00000000" w:rsidRPr="00000000">
              <w:rPr>
                <w:rtl w:val="0"/>
              </w:rPr>
              <w:t xml:space="preserve">32</w:t>
            </w:r>
          </w:p>
        </w:tc>
        <w:tc>
          <w:tcPr/>
          <w:p w:rsidR="00000000" w:rsidDel="00000000" w:rsidP="00000000" w:rsidRDefault="00000000" w:rsidRPr="00000000" w14:paraId="0000025E">
            <w:pPr>
              <w:ind w:firstLine="0"/>
              <w:rPr/>
            </w:pPr>
            <w:r w:rsidDel="00000000" w:rsidR="00000000" w:rsidRPr="00000000">
              <w:rPr>
                <w:rtl w:val="0"/>
              </w:rPr>
              <w:t xml:space="preserve">IMSI定位模式设置</w:t>
            </w:r>
          </w:p>
        </w:tc>
        <w:tc>
          <w:tcPr/>
          <w:p w:rsidR="00000000" w:rsidDel="00000000" w:rsidP="00000000" w:rsidRDefault="00000000" w:rsidRPr="00000000" w14:paraId="0000025F">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60">
            <w:pPr>
              <w:ind w:firstLine="0"/>
              <w:rPr/>
            </w:pPr>
            <w:r w:rsidDel="00000000" w:rsidR="00000000" w:rsidRPr="00000000">
              <w:rPr>
                <w:rtl w:val="0"/>
              </w:rPr>
              <w:t xml:space="preserve">LOCATION_MODE_SETTING_RSP</w:t>
            </w:r>
          </w:p>
        </w:tc>
        <w:tc>
          <w:tcPr/>
          <w:p w:rsidR="00000000" w:rsidDel="00000000" w:rsidP="00000000" w:rsidRDefault="00000000" w:rsidRPr="00000000" w14:paraId="00000261">
            <w:pPr>
              <w:rPr/>
            </w:pPr>
            <w:r w:rsidDel="00000000" w:rsidR="00000000" w:rsidRPr="00000000">
              <w:rPr>
                <w:rtl w:val="0"/>
              </w:rPr>
              <w:t xml:space="preserve">33</w:t>
            </w:r>
          </w:p>
        </w:tc>
        <w:tc>
          <w:tcPr/>
          <w:p w:rsidR="00000000" w:rsidDel="00000000" w:rsidP="00000000" w:rsidRDefault="00000000" w:rsidRPr="00000000" w14:paraId="00000262">
            <w:pPr>
              <w:ind w:firstLine="0"/>
              <w:rPr/>
            </w:pPr>
            <w:r w:rsidDel="00000000" w:rsidR="00000000" w:rsidRPr="00000000">
              <w:rPr>
                <w:rtl w:val="0"/>
              </w:rPr>
              <w:t xml:space="preserve">IMSI定位模式设置响应</w:t>
            </w:r>
          </w:p>
        </w:tc>
        <w:tc>
          <w:tcPr/>
          <w:p w:rsidR="00000000" w:rsidDel="00000000" w:rsidP="00000000" w:rsidRDefault="00000000" w:rsidRPr="00000000" w14:paraId="00000263">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64">
            <w:pPr>
              <w:ind w:firstLine="0"/>
              <w:rPr/>
            </w:pPr>
            <w:r w:rsidDel="00000000" w:rsidR="00000000" w:rsidRPr="00000000">
              <w:rPr>
                <w:rtl w:val="0"/>
              </w:rPr>
              <w:t xml:space="preserve">I2C_TYPE_SETTING</w:t>
            </w:r>
          </w:p>
        </w:tc>
        <w:tc>
          <w:tcPr/>
          <w:p w:rsidR="00000000" w:rsidDel="00000000" w:rsidP="00000000" w:rsidRDefault="00000000" w:rsidRPr="00000000" w14:paraId="00000265">
            <w:pPr>
              <w:rPr/>
            </w:pPr>
            <w:r w:rsidDel="00000000" w:rsidR="00000000" w:rsidRPr="00000000">
              <w:rPr>
                <w:rtl w:val="0"/>
              </w:rPr>
              <w:t xml:space="preserve">34</w:t>
            </w:r>
          </w:p>
        </w:tc>
        <w:tc>
          <w:tcPr/>
          <w:p w:rsidR="00000000" w:rsidDel="00000000" w:rsidP="00000000" w:rsidRDefault="00000000" w:rsidRPr="00000000" w14:paraId="00000266">
            <w:pPr>
              <w:ind w:firstLine="0"/>
              <w:rPr/>
            </w:pPr>
            <w:r w:rsidDel="00000000" w:rsidR="00000000" w:rsidRPr="00000000">
              <w:rPr>
                <w:rtl w:val="0"/>
              </w:rPr>
              <w:t xml:space="preserve">I2C类型设置</w:t>
            </w:r>
          </w:p>
        </w:tc>
        <w:tc>
          <w:tcPr/>
          <w:p w:rsidR="00000000" w:rsidDel="00000000" w:rsidP="00000000" w:rsidRDefault="00000000" w:rsidRPr="00000000" w14:paraId="00000267">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68">
            <w:pPr>
              <w:ind w:firstLine="0"/>
              <w:rPr/>
            </w:pPr>
            <w:r w:rsidDel="00000000" w:rsidR="00000000" w:rsidRPr="00000000">
              <w:rPr>
                <w:rtl w:val="0"/>
              </w:rPr>
              <w:t xml:space="preserve">I2C_TYPE_SETTING_RSP</w:t>
            </w:r>
          </w:p>
        </w:tc>
        <w:tc>
          <w:tcPr/>
          <w:p w:rsidR="00000000" w:rsidDel="00000000" w:rsidP="00000000" w:rsidRDefault="00000000" w:rsidRPr="00000000" w14:paraId="00000269">
            <w:pPr>
              <w:rPr/>
            </w:pPr>
            <w:r w:rsidDel="00000000" w:rsidR="00000000" w:rsidRPr="00000000">
              <w:rPr>
                <w:rtl w:val="0"/>
              </w:rPr>
              <w:t xml:space="preserve">35</w:t>
            </w:r>
          </w:p>
        </w:tc>
        <w:tc>
          <w:tcPr/>
          <w:p w:rsidR="00000000" w:rsidDel="00000000" w:rsidP="00000000" w:rsidRDefault="00000000" w:rsidRPr="00000000" w14:paraId="0000026A">
            <w:pPr>
              <w:ind w:firstLine="0"/>
              <w:rPr/>
            </w:pPr>
            <w:r w:rsidDel="00000000" w:rsidR="00000000" w:rsidRPr="00000000">
              <w:rPr>
                <w:rtl w:val="0"/>
              </w:rPr>
              <w:t xml:space="preserve">I2C类型设置响应</w:t>
            </w:r>
          </w:p>
        </w:tc>
        <w:tc>
          <w:tcPr/>
          <w:p w:rsidR="00000000" w:rsidDel="00000000" w:rsidP="00000000" w:rsidRDefault="00000000" w:rsidRPr="00000000" w14:paraId="0000026B">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6C">
            <w:pPr>
              <w:ind w:firstLine="0"/>
              <w:rPr/>
            </w:pPr>
            <w:r w:rsidDel="00000000" w:rsidR="00000000" w:rsidRPr="00000000">
              <w:rPr>
                <w:rtl w:val="0"/>
              </w:rPr>
              <w:t xml:space="preserve">I2C_INFO_GET</w:t>
            </w:r>
          </w:p>
        </w:tc>
        <w:tc>
          <w:tcPr/>
          <w:p w:rsidR="00000000" w:rsidDel="00000000" w:rsidP="00000000" w:rsidRDefault="00000000" w:rsidRPr="00000000" w14:paraId="0000026D">
            <w:pPr>
              <w:rPr/>
            </w:pPr>
            <w:r w:rsidDel="00000000" w:rsidR="00000000" w:rsidRPr="00000000">
              <w:rPr>
                <w:rtl w:val="0"/>
              </w:rPr>
              <w:t xml:space="preserve">36</w:t>
            </w:r>
          </w:p>
        </w:tc>
        <w:tc>
          <w:tcPr/>
          <w:p w:rsidR="00000000" w:rsidDel="00000000" w:rsidP="00000000" w:rsidRDefault="00000000" w:rsidRPr="00000000" w14:paraId="0000026E">
            <w:pPr>
              <w:ind w:firstLine="0"/>
              <w:rPr/>
            </w:pPr>
            <w:r w:rsidDel="00000000" w:rsidR="00000000" w:rsidRPr="00000000">
              <w:rPr>
                <w:rtl w:val="0"/>
              </w:rPr>
              <w:t xml:space="preserve">I2C功放信息读取</w:t>
            </w:r>
          </w:p>
        </w:tc>
        <w:tc>
          <w:tcPr/>
          <w:p w:rsidR="00000000" w:rsidDel="00000000" w:rsidP="00000000" w:rsidRDefault="00000000" w:rsidRPr="00000000" w14:paraId="0000026F">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70">
            <w:pPr>
              <w:ind w:firstLine="0"/>
              <w:rPr/>
            </w:pPr>
            <w:r w:rsidDel="00000000" w:rsidR="00000000" w:rsidRPr="00000000">
              <w:rPr>
                <w:rtl w:val="0"/>
              </w:rPr>
              <w:t xml:space="preserve">I2C_INFO_GET_RSP</w:t>
            </w:r>
          </w:p>
        </w:tc>
        <w:tc>
          <w:tcPr/>
          <w:p w:rsidR="00000000" w:rsidDel="00000000" w:rsidP="00000000" w:rsidRDefault="00000000" w:rsidRPr="00000000" w14:paraId="00000271">
            <w:pPr>
              <w:rPr/>
            </w:pPr>
            <w:r w:rsidDel="00000000" w:rsidR="00000000" w:rsidRPr="00000000">
              <w:rPr>
                <w:rtl w:val="0"/>
              </w:rPr>
              <w:t xml:space="preserve">37</w:t>
            </w:r>
          </w:p>
        </w:tc>
        <w:tc>
          <w:tcPr/>
          <w:p w:rsidR="00000000" w:rsidDel="00000000" w:rsidP="00000000" w:rsidRDefault="00000000" w:rsidRPr="00000000" w14:paraId="00000272">
            <w:pPr>
              <w:ind w:firstLine="0"/>
              <w:rPr/>
            </w:pPr>
            <w:r w:rsidDel="00000000" w:rsidR="00000000" w:rsidRPr="00000000">
              <w:rPr>
                <w:rtl w:val="0"/>
              </w:rPr>
              <w:t xml:space="preserve">I2C功放信息</w:t>
            </w:r>
          </w:p>
        </w:tc>
        <w:tc>
          <w:tcPr/>
          <w:p w:rsidR="00000000" w:rsidDel="00000000" w:rsidP="00000000" w:rsidRDefault="00000000" w:rsidRPr="00000000" w14:paraId="00000273">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74">
            <w:pPr>
              <w:ind w:firstLine="0"/>
              <w:rPr/>
            </w:pPr>
            <w:r w:rsidDel="00000000" w:rsidR="00000000" w:rsidRPr="00000000">
              <w:rPr>
                <w:rtl w:val="0"/>
              </w:rPr>
              <w:t xml:space="preserve">I2C_INFO_WRITE</w:t>
            </w:r>
          </w:p>
        </w:tc>
        <w:tc>
          <w:tcPr/>
          <w:p w:rsidR="00000000" w:rsidDel="00000000" w:rsidP="00000000" w:rsidRDefault="00000000" w:rsidRPr="00000000" w14:paraId="00000275">
            <w:pPr>
              <w:rPr/>
            </w:pPr>
            <w:r w:rsidDel="00000000" w:rsidR="00000000" w:rsidRPr="00000000">
              <w:rPr>
                <w:rtl w:val="0"/>
              </w:rPr>
              <w:t xml:space="preserve">38</w:t>
            </w:r>
          </w:p>
        </w:tc>
        <w:tc>
          <w:tcPr/>
          <w:p w:rsidR="00000000" w:rsidDel="00000000" w:rsidP="00000000" w:rsidRDefault="00000000" w:rsidRPr="00000000" w14:paraId="00000276">
            <w:pPr>
              <w:ind w:firstLine="0"/>
              <w:rPr/>
            </w:pPr>
            <w:r w:rsidDel="00000000" w:rsidR="00000000" w:rsidRPr="00000000">
              <w:rPr>
                <w:rtl w:val="0"/>
              </w:rPr>
              <w:t xml:space="preserve">I2C功放信息写入</w:t>
            </w:r>
          </w:p>
        </w:tc>
        <w:tc>
          <w:tcPr/>
          <w:p w:rsidR="00000000" w:rsidDel="00000000" w:rsidP="00000000" w:rsidRDefault="00000000" w:rsidRPr="00000000" w14:paraId="00000277">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78">
            <w:pPr>
              <w:ind w:firstLine="0"/>
              <w:rPr/>
            </w:pPr>
            <w:r w:rsidDel="00000000" w:rsidR="00000000" w:rsidRPr="00000000">
              <w:rPr>
                <w:rtl w:val="0"/>
              </w:rPr>
              <w:t xml:space="preserve">I2C_INFO_WRITE_RSP</w:t>
            </w:r>
          </w:p>
        </w:tc>
        <w:tc>
          <w:tcPr/>
          <w:p w:rsidR="00000000" w:rsidDel="00000000" w:rsidP="00000000" w:rsidRDefault="00000000" w:rsidRPr="00000000" w14:paraId="00000279">
            <w:pPr>
              <w:rPr/>
            </w:pPr>
            <w:r w:rsidDel="00000000" w:rsidR="00000000" w:rsidRPr="00000000">
              <w:rPr>
                <w:rtl w:val="0"/>
              </w:rPr>
              <w:t xml:space="preserve">39</w:t>
            </w:r>
          </w:p>
        </w:tc>
        <w:tc>
          <w:tcPr/>
          <w:p w:rsidR="00000000" w:rsidDel="00000000" w:rsidP="00000000" w:rsidRDefault="00000000" w:rsidRPr="00000000" w14:paraId="0000027A">
            <w:pPr>
              <w:ind w:firstLine="0"/>
              <w:rPr/>
            </w:pPr>
            <w:r w:rsidDel="00000000" w:rsidR="00000000" w:rsidRPr="00000000">
              <w:rPr>
                <w:rtl w:val="0"/>
              </w:rPr>
              <w:t xml:space="preserve">I2C功放信息写入响应</w:t>
            </w:r>
          </w:p>
        </w:tc>
        <w:tc>
          <w:tcPr/>
          <w:p w:rsidR="00000000" w:rsidDel="00000000" w:rsidP="00000000" w:rsidRDefault="00000000" w:rsidRPr="00000000" w14:paraId="0000027B">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7C">
            <w:pPr>
              <w:ind w:firstLine="0"/>
              <w:rPr/>
            </w:pPr>
            <w:r w:rsidDel="00000000" w:rsidR="00000000" w:rsidRPr="00000000">
              <w:rPr>
                <w:rtl w:val="0"/>
              </w:rPr>
              <w:t xml:space="preserve">NMM_DELAY_REPORT_MSG</w:t>
            </w:r>
          </w:p>
        </w:tc>
        <w:tc>
          <w:tcPr/>
          <w:p w:rsidR="00000000" w:rsidDel="00000000" w:rsidP="00000000" w:rsidRDefault="00000000" w:rsidRPr="00000000" w14:paraId="0000027D">
            <w:pPr>
              <w:rPr/>
            </w:pPr>
            <w:r w:rsidDel="00000000" w:rsidR="00000000" w:rsidRPr="00000000">
              <w:rPr>
                <w:rtl w:val="0"/>
              </w:rPr>
              <w:t xml:space="preserve">40</w:t>
            </w:r>
          </w:p>
        </w:tc>
        <w:tc>
          <w:tcPr/>
          <w:p w:rsidR="00000000" w:rsidDel="00000000" w:rsidP="00000000" w:rsidRDefault="00000000" w:rsidRPr="00000000" w14:paraId="0000027E">
            <w:pPr>
              <w:ind w:firstLine="0"/>
              <w:rPr/>
            </w:pPr>
            <w:r w:rsidDel="00000000" w:rsidR="00000000" w:rsidRPr="00000000">
              <w:rPr>
                <w:rtl w:val="0"/>
              </w:rPr>
              <w:t xml:space="preserve">定位场强上报</w:t>
            </w:r>
          </w:p>
        </w:tc>
        <w:tc>
          <w:tcPr/>
          <w:p w:rsidR="00000000" w:rsidDel="00000000" w:rsidP="00000000" w:rsidRDefault="00000000" w:rsidRPr="00000000" w14:paraId="0000027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80">
            <w:pPr>
              <w:ind w:firstLine="0"/>
              <w:rPr/>
            </w:pPr>
            <w:r w:rsidDel="00000000" w:rsidR="00000000" w:rsidRPr="00000000">
              <w:rPr>
                <w:rtl w:val="0"/>
              </w:rPr>
              <w:t xml:space="preserve">TX_POWER_STD_CFG</w:t>
            </w:r>
          </w:p>
        </w:tc>
        <w:tc>
          <w:tcPr/>
          <w:p w:rsidR="00000000" w:rsidDel="00000000" w:rsidP="00000000" w:rsidRDefault="00000000" w:rsidRPr="00000000" w14:paraId="00000281">
            <w:pPr>
              <w:rPr/>
            </w:pPr>
            <w:r w:rsidDel="00000000" w:rsidR="00000000" w:rsidRPr="00000000">
              <w:rPr>
                <w:rtl w:val="0"/>
              </w:rPr>
              <w:t xml:space="preserve">41</w:t>
            </w:r>
          </w:p>
        </w:tc>
        <w:tc>
          <w:tcPr/>
          <w:p w:rsidR="00000000" w:rsidDel="00000000" w:rsidP="00000000" w:rsidRDefault="00000000" w:rsidRPr="00000000" w14:paraId="00000282">
            <w:pPr>
              <w:ind w:firstLine="0"/>
              <w:rPr/>
            </w:pPr>
            <w:r w:rsidDel="00000000" w:rsidR="00000000" w:rsidRPr="00000000">
              <w:rPr>
                <w:rtl w:val="0"/>
              </w:rPr>
              <w:t xml:space="preserve">配置STD 发送功率</w:t>
            </w:r>
          </w:p>
        </w:tc>
        <w:tc>
          <w:tcPr/>
          <w:p w:rsidR="00000000" w:rsidDel="00000000" w:rsidP="00000000" w:rsidRDefault="00000000" w:rsidRPr="00000000" w14:paraId="0000028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84">
            <w:pPr>
              <w:ind w:firstLine="0"/>
              <w:rPr/>
            </w:pPr>
            <w:r w:rsidDel="00000000" w:rsidR="00000000" w:rsidRPr="00000000">
              <w:rPr>
                <w:rtl w:val="0"/>
              </w:rPr>
              <w:t xml:space="preserve">TX_POWER_STD_CFG_RSP</w:t>
            </w:r>
          </w:p>
        </w:tc>
        <w:tc>
          <w:tcPr/>
          <w:p w:rsidR="00000000" w:rsidDel="00000000" w:rsidP="00000000" w:rsidRDefault="00000000" w:rsidRPr="00000000" w14:paraId="00000285">
            <w:pPr>
              <w:rPr/>
            </w:pPr>
            <w:r w:rsidDel="00000000" w:rsidR="00000000" w:rsidRPr="00000000">
              <w:rPr>
                <w:rtl w:val="0"/>
              </w:rPr>
              <w:t xml:space="preserve">42</w:t>
            </w:r>
          </w:p>
        </w:tc>
        <w:tc>
          <w:tcPr/>
          <w:p w:rsidR="00000000" w:rsidDel="00000000" w:rsidP="00000000" w:rsidRDefault="00000000" w:rsidRPr="00000000" w14:paraId="00000286">
            <w:pPr>
              <w:ind w:firstLine="0"/>
              <w:rPr/>
            </w:pPr>
            <w:r w:rsidDel="00000000" w:rsidR="00000000" w:rsidRPr="00000000">
              <w:rPr>
                <w:rtl w:val="0"/>
              </w:rPr>
              <w:t xml:space="preserve">配置STD 发送功率响应</w:t>
            </w:r>
          </w:p>
        </w:tc>
        <w:tc>
          <w:tcPr/>
          <w:p w:rsidR="00000000" w:rsidDel="00000000" w:rsidP="00000000" w:rsidRDefault="00000000" w:rsidRPr="00000000" w14:paraId="0000028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88">
            <w:pPr>
              <w:ind w:firstLine="0"/>
              <w:rPr/>
            </w:pPr>
            <w:r w:rsidDel="00000000" w:rsidR="00000000" w:rsidRPr="00000000">
              <w:rPr>
                <w:rtl w:val="0"/>
              </w:rPr>
              <w:t xml:space="preserve">TX_POWER_STD_GET</w:t>
            </w:r>
          </w:p>
        </w:tc>
        <w:tc>
          <w:tcPr/>
          <w:p w:rsidR="00000000" w:rsidDel="00000000" w:rsidP="00000000" w:rsidRDefault="00000000" w:rsidRPr="00000000" w14:paraId="00000289">
            <w:pPr>
              <w:rPr/>
            </w:pPr>
            <w:r w:rsidDel="00000000" w:rsidR="00000000" w:rsidRPr="00000000">
              <w:rPr>
                <w:rtl w:val="0"/>
              </w:rPr>
              <w:t xml:space="preserve">43</w:t>
            </w:r>
          </w:p>
        </w:tc>
        <w:tc>
          <w:tcPr/>
          <w:p w:rsidR="00000000" w:rsidDel="00000000" w:rsidP="00000000" w:rsidRDefault="00000000" w:rsidRPr="00000000" w14:paraId="0000028A">
            <w:pPr>
              <w:ind w:firstLine="0"/>
              <w:rPr/>
            </w:pPr>
            <w:r w:rsidDel="00000000" w:rsidR="00000000" w:rsidRPr="00000000">
              <w:rPr>
                <w:rtl w:val="0"/>
              </w:rPr>
              <w:t xml:space="preserve">获取STD发送功率</w:t>
            </w:r>
          </w:p>
        </w:tc>
        <w:tc>
          <w:tcPr/>
          <w:p w:rsidR="00000000" w:rsidDel="00000000" w:rsidP="00000000" w:rsidRDefault="00000000" w:rsidRPr="00000000" w14:paraId="0000028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8C">
            <w:pPr>
              <w:ind w:firstLine="0"/>
              <w:rPr/>
            </w:pPr>
            <w:r w:rsidDel="00000000" w:rsidR="00000000" w:rsidRPr="00000000">
              <w:rPr>
                <w:rtl w:val="0"/>
              </w:rPr>
              <w:t xml:space="preserve">TX_POWER_STD_GET_RSP</w:t>
            </w:r>
          </w:p>
        </w:tc>
        <w:tc>
          <w:tcPr/>
          <w:p w:rsidR="00000000" w:rsidDel="00000000" w:rsidP="00000000" w:rsidRDefault="00000000" w:rsidRPr="00000000" w14:paraId="0000028D">
            <w:pPr>
              <w:rPr/>
            </w:pPr>
            <w:r w:rsidDel="00000000" w:rsidR="00000000" w:rsidRPr="00000000">
              <w:rPr>
                <w:rtl w:val="0"/>
              </w:rPr>
              <w:t xml:space="preserve">44</w:t>
            </w:r>
          </w:p>
        </w:tc>
        <w:tc>
          <w:tcPr/>
          <w:p w:rsidR="00000000" w:rsidDel="00000000" w:rsidP="00000000" w:rsidRDefault="00000000" w:rsidRPr="00000000" w14:paraId="0000028E">
            <w:pPr>
              <w:ind w:firstLine="0"/>
              <w:rPr/>
            </w:pPr>
            <w:r w:rsidDel="00000000" w:rsidR="00000000" w:rsidRPr="00000000">
              <w:rPr>
                <w:rtl w:val="0"/>
              </w:rPr>
              <w:t xml:space="preserve">返回STD发送功率</w:t>
            </w:r>
          </w:p>
        </w:tc>
        <w:tc>
          <w:tcPr/>
          <w:p w:rsidR="00000000" w:rsidDel="00000000" w:rsidP="00000000" w:rsidRDefault="00000000" w:rsidRPr="00000000" w14:paraId="0000028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90">
            <w:pPr>
              <w:ind w:firstLine="0"/>
              <w:rPr/>
            </w:pPr>
            <w:r w:rsidDel="00000000" w:rsidR="00000000" w:rsidRPr="00000000">
              <w:rPr>
                <w:rtl w:val="0"/>
              </w:rPr>
              <w:t xml:space="preserve">TX_POWER_DBM_STD_GET</w:t>
            </w:r>
          </w:p>
        </w:tc>
        <w:tc>
          <w:tcPr/>
          <w:p w:rsidR="00000000" w:rsidDel="00000000" w:rsidP="00000000" w:rsidRDefault="00000000" w:rsidRPr="00000000" w14:paraId="00000291">
            <w:pPr>
              <w:rPr/>
            </w:pPr>
            <w:r w:rsidDel="00000000" w:rsidR="00000000" w:rsidRPr="00000000">
              <w:rPr>
                <w:rtl w:val="0"/>
              </w:rPr>
              <w:t xml:space="preserve">45</w:t>
            </w:r>
          </w:p>
        </w:tc>
        <w:tc>
          <w:tcPr/>
          <w:p w:rsidR="00000000" w:rsidDel="00000000" w:rsidP="00000000" w:rsidRDefault="00000000" w:rsidRPr="00000000" w14:paraId="00000292">
            <w:pPr>
              <w:ind w:firstLine="0"/>
              <w:rPr/>
            </w:pPr>
            <w:r w:rsidDel="00000000" w:rsidR="00000000" w:rsidRPr="00000000">
              <w:rPr>
                <w:rtl w:val="0"/>
              </w:rPr>
              <w:t xml:space="preserve">获取STD DBM值</w:t>
            </w:r>
          </w:p>
        </w:tc>
        <w:tc>
          <w:tcPr/>
          <w:p w:rsidR="00000000" w:rsidDel="00000000" w:rsidP="00000000" w:rsidRDefault="00000000" w:rsidRPr="00000000" w14:paraId="0000029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94">
            <w:pPr>
              <w:ind w:firstLine="0"/>
              <w:rPr/>
            </w:pPr>
            <w:r w:rsidDel="00000000" w:rsidR="00000000" w:rsidRPr="00000000">
              <w:rPr>
                <w:rtl w:val="0"/>
              </w:rPr>
              <w:t xml:space="preserve">TX_POWER_DBM_STD_GET_RSP</w:t>
            </w:r>
          </w:p>
        </w:tc>
        <w:tc>
          <w:tcPr/>
          <w:p w:rsidR="00000000" w:rsidDel="00000000" w:rsidP="00000000" w:rsidRDefault="00000000" w:rsidRPr="00000000" w14:paraId="00000295">
            <w:pPr>
              <w:rPr/>
            </w:pPr>
            <w:r w:rsidDel="00000000" w:rsidR="00000000" w:rsidRPr="00000000">
              <w:rPr>
                <w:rtl w:val="0"/>
              </w:rPr>
              <w:t xml:space="preserve">46</w:t>
            </w:r>
          </w:p>
        </w:tc>
        <w:tc>
          <w:tcPr/>
          <w:p w:rsidR="00000000" w:rsidDel="00000000" w:rsidP="00000000" w:rsidRDefault="00000000" w:rsidRPr="00000000" w14:paraId="00000296">
            <w:pPr>
              <w:ind w:firstLine="0"/>
              <w:rPr/>
            </w:pPr>
            <w:r w:rsidDel="00000000" w:rsidR="00000000" w:rsidRPr="00000000">
              <w:rPr>
                <w:rtl w:val="0"/>
              </w:rPr>
              <w:t xml:space="preserve">返回STD DBM值</w:t>
            </w:r>
          </w:p>
        </w:tc>
        <w:tc>
          <w:tcPr/>
          <w:p w:rsidR="00000000" w:rsidDel="00000000" w:rsidP="00000000" w:rsidRDefault="00000000" w:rsidRPr="00000000" w14:paraId="0000029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98">
            <w:pPr>
              <w:ind w:firstLine="0"/>
              <w:rPr/>
            </w:pPr>
            <w:r w:rsidDel="00000000" w:rsidR="00000000" w:rsidRPr="00000000">
              <w:rPr>
                <w:rtl w:val="0"/>
              </w:rPr>
              <w:t xml:space="preserve">TX_POWER_DBM_CONFIG</w:t>
            </w:r>
          </w:p>
        </w:tc>
        <w:tc>
          <w:tcPr/>
          <w:p w:rsidR="00000000" w:rsidDel="00000000" w:rsidP="00000000" w:rsidRDefault="00000000" w:rsidRPr="00000000" w14:paraId="00000299">
            <w:pPr>
              <w:rPr/>
            </w:pPr>
            <w:r w:rsidDel="00000000" w:rsidR="00000000" w:rsidRPr="00000000">
              <w:rPr>
                <w:rtl w:val="0"/>
              </w:rPr>
              <w:t xml:space="preserve">47</w:t>
            </w:r>
          </w:p>
        </w:tc>
        <w:tc>
          <w:tcPr/>
          <w:p w:rsidR="00000000" w:rsidDel="00000000" w:rsidP="00000000" w:rsidRDefault="00000000" w:rsidRPr="00000000" w14:paraId="0000029A">
            <w:pPr>
              <w:ind w:firstLine="0"/>
              <w:rPr/>
            </w:pPr>
            <w:r w:rsidDel="00000000" w:rsidR="00000000" w:rsidRPr="00000000">
              <w:rPr>
                <w:rtl w:val="0"/>
              </w:rPr>
              <w:t xml:space="preserve">配置DBM</w:t>
            </w:r>
          </w:p>
        </w:tc>
        <w:tc>
          <w:tcPr/>
          <w:p w:rsidR="00000000" w:rsidDel="00000000" w:rsidP="00000000" w:rsidRDefault="00000000" w:rsidRPr="00000000" w14:paraId="0000029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9C">
            <w:pPr>
              <w:ind w:firstLine="0"/>
              <w:rPr/>
            </w:pPr>
            <w:r w:rsidDel="00000000" w:rsidR="00000000" w:rsidRPr="00000000">
              <w:rPr>
                <w:rtl w:val="0"/>
              </w:rPr>
              <w:t xml:space="preserve">TX_POWER_DBM_CONFIG_RSP</w:t>
            </w:r>
          </w:p>
        </w:tc>
        <w:tc>
          <w:tcPr/>
          <w:p w:rsidR="00000000" w:rsidDel="00000000" w:rsidP="00000000" w:rsidRDefault="00000000" w:rsidRPr="00000000" w14:paraId="0000029D">
            <w:pPr>
              <w:rPr/>
            </w:pPr>
            <w:r w:rsidDel="00000000" w:rsidR="00000000" w:rsidRPr="00000000">
              <w:rPr>
                <w:rtl w:val="0"/>
              </w:rPr>
              <w:t xml:space="preserve">48</w:t>
            </w:r>
          </w:p>
        </w:tc>
        <w:tc>
          <w:tcPr/>
          <w:p w:rsidR="00000000" w:rsidDel="00000000" w:rsidP="00000000" w:rsidRDefault="00000000" w:rsidRPr="00000000" w14:paraId="0000029E">
            <w:pPr>
              <w:ind w:firstLine="0"/>
              <w:rPr/>
            </w:pPr>
            <w:r w:rsidDel="00000000" w:rsidR="00000000" w:rsidRPr="00000000">
              <w:rPr>
                <w:rtl w:val="0"/>
              </w:rPr>
              <w:t xml:space="preserve">返回配置DBM结果</w:t>
            </w:r>
          </w:p>
        </w:tc>
        <w:tc>
          <w:tcPr/>
          <w:p w:rsidR="00000000" w:rsidDel="00000000" w:rsidP="00000000" w:rsidRDefault="00000000" w:rsidRPr="00000000" w14:paraId="0000029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A0">
            <w:pPr>
              <w:ind w:firstLine="0"/>
              <w:rPr/>
            </w:pPr>
            <w:r w:rsidDel="00000000" w:rsidR="00000000" w:rsidRPr="00000000">
              <w:rPr>
                <w:rtl w:val="0"/>
              </w:rPr>
              <w:t xml:space="preserve">UEID_FILTER_CFG</w:t>
            </w:r>
          </w:p>
        </w:tc>
        <w:tc>
          <w:tcPr/>
          <w:p w:rsidR="00000000" w:rsidDel="00000000" w:rsidP="00000000" w:rsidRDefault="00000000" w:rsidRPr="00000000" w14:paraId="000002A1">
            <w:pPr>
              <w:rPr/>
            </w:pPr>
            <w:r w:rsidDel="00000000" w:rsidR="00000000" w:rsidRPr="00000000">
              <w:rPr>
                <w:rtl w:val="0"/>
              </w:rPr>
              <w:t xml:space="preserve">49</w:t>
            </w:r>
          </w:p>
        </w:tc>
        <w:tc>
          <w:tcPr/>
          <w:p w:rsidR="00000000" w:rsidDel="00000000" w:rsidP="00000000" w:rsidRDefault="00000000" w:rsidRPr="00000000" w14:paraId="000002A2">
            <w:pPr>
              <w:ind w:firstLine="0"/>
              <w:rPr/>
            </w:pPr>
            <w:r w:rsidDel="00000000" w:rsidR="00000000" w:rsidRPr="00000000">
              <w:rPr>
                <w:rtl w:val="0"/>
              </w:rPr>
              <w:t xml:space="preserve">配置UE过滤模式</w:t>
            </w:r>
          </w:p>
        </w:tc>
        <w:tc>
          <w:tcPr/>
          <w:p w:rsidR="00000000" w:rsidDel="00000000" w:rsidP="00000000" w:rsidRDefault="00000000" w:rsidRPr="00000000" w14:paraId="000002A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A4">
            <w:pPr>
              <w:ind w:firstLine="0"/>
              <w:rPr/>
            </w:pPr>
            <w:r w:rsidDel="00000000" w:rsidR="00000000" w:rsidRPr="00000000">
              <w:rPr>
                <w:rtl w:val="0"/>
              </w:rPr>
              <w:t xml:space="preserve">UEID_FILTER_CFG_RSP</w:t>
            </w:r>
          </w:p>
        </w:tc>
        <w:tc>
          <w:tcPr/>
          <w:p w:rsidR="00000000" w:rsidDel="00000000" w:rsidP="00000000" w:rsidRDefault="00000000" w:rsidRPr="00000000" w14:paraId="000002A5">
            <w:pPr>
              <w:rPr/>
            </w:pPr>
            <w:r w:rsidDel="00000000" w:rsidR="00000000" w:rsidRPr="00000000">
              <w:rPr>
                <w:rtl w:val="0"/>
              </w:rPr>
              <w:t xml:space="preserve">50</w:t>
            </w:r>
          </w:p>
        </w:tc>
        <w:tc>
          <w:tcPr/>
          <w:p w:rsidR="00000000" w:rsidDel="00000000" w:rsidP="00000000" w:rsidRDefault="00000000" w:rsidRPr="00000000" w14:paraId="000002A6">
            <w:pPr>
              <w:ind w:firstLine="0"/>
              <w:rPr/>
            </w:pPr>
            <w:r w:rsidDel="00000000" w:rsidR="00000000" w:rsidRPr="00000000">
              <w:rPr>
                <w:rtl w:val="0"/>
              </w:rPr>
              <w:t xml:space="preserve">返回配置结果</w:t>
            </w:r>
          </w:p>
        </w:tc>
        <w:tc>
          <w:tcPr/>
          <w:p w:rsidR="00000000" w:rsidDel="00000000" w:rsidP="00000000" w:rsidRDefault="00000000" w:rsidRPr="00000000" w14:paraId="000002A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A8">
            <w:pPr>
              <w:ind w:firstLine="0"/>
              <w:rPr/>
            </w:pPr>
            <w:r w:rsidDel="00000000" w:rsidR="00000000" w:rsidRPr="00000000">
              <w:rPr>
                <w:rtl w:val="0"/>
              </w:rPr>
              <w:t xml:space="preserve">SCAN_MODE</w:t>
            </w:r>
          </w:p>
        </w:tc>
        <w:tc>
          <w:tcPr/>
          <w:p w:rsidR="00000000" w:rsidDel="00000000" w:rsidP="00000000" w:rsidRDefault="00000000" w:rsidRPr="00000000" w14:paraId="000002A9">
            <w:pPr>
              <w:rPr/>
            </w:pPr>
            <w:r w:rsidDel="00000000" w:rsidR="00000000" w:rsidRPr="00000000">
              <w:rPr>
                <w:rtl w:val="0"/>
              </w:rPr>
              <w:t xml:space="preserve">51</w:t>
            </w:r>
          </w:p>
        </w:tc>
        <w:tc>
          <w:tcPr/>
          <w:p w:rsidR="00000000" w:rsidDel="00000000" w:rsidP="00000000" w:rsidRDefault="00000000" w:rsidRPr="00000000" w14:paraId="000002AA">
            <w:pPr>
              <w:ind w:firstLine="0"/>
              <w:rPr/>
            </w:pPr>
            <w:r w:rsidDel="00000000" w:rsidR="00000000" w:rsidRPr="00000000">
              <w:rPr>
                <w:rtl w:val="0"/>
              </w:rPr>
              <w:t xml:space="preserve">配置扫描模式</w:t>
            </w:r>
          </w:p>
        </w:tc>
        <w:tc>
          <w:tcPr/>
          <w:p w:rsidR="00000000" w:rsidDel="00000000" w:rsidP="00000000" w:rsidRDefault="00000000" w:rsidRPr="00000000" w14:paraId="000002A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AC">
            <w:pPr>
              <w:ind w:firstLine="0"/>
              <w:rPr/>
            </w:pPr>
            <w:r w:rsidDel="00000000" w:rsidR="00000000" w:rsidRPr="00000000">
              <w:rPr>
                <w:rtl w:val="0"/>
              </w:rPr>
              <w:t xml:space="preserve">SCAN_MODE_RSP</w:t>
            </w:r>
          </w:p>
        </w:tc>
        <w:tc>
          <w:tcPr/>
          <w:p w:rsidR="00000000" w:rsidDel="00000000" w:rsidP="00000000" w:rsidRDefault="00000000" w:rsidRPr="00000000" w14:paraId="000002AD">
            <w:pPr>
              <w:rPr/>
            </w:pPr>
            <w:r w:rsidDel="00000000" w:rsidR="00000000" w:rsidRPr="00000000">
              <w:rPr>
                <w:rtl w:val="0"/>
              </w:rPr>
              <w:t xml:space="preserve">52</w:t>
            </w:r>
          </w:p>
        </w:tc>
        <w:tc>
          <w:tcPr/>
          <w:p w:rsidR="00000000" w:rsidDel="00000000" w:rsidP="00000000" w:rsidRDefault="00000000" w:rsidRPr="00000000" w14:paraId="000002AE">
            <w:pPr>
              <w:ind w:firstLine="0"/>
              <w:rPr/>
            </w:pPr>
            <w:r w:rsidDel="00000000" w:rsidR="00000000" w:rsidRPr="00000000">
              <w:rPr>
                <w:rtl w:val="0"/>
              </w:rPr>
              <w:t xml:space="preserve">配置扫描模式响应</w:t>
            </w:r>
          </w:p>
        </w:tc>
        <w:tc>
          <w:tcPr/>
          <w:p w:rsidR="00000000" w:rsidDel="00000000" w:rsidP="00000000" w:rsidRDefault="00000000" w:rsidRPr="00000000" w14:paraId="000002A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B0">
            <w:pPr>
              <w:ind w:firstLine="0"/>
              <w:rPr/>
            </w:pPr>
            <w:r w:rsidDel="00000000" w:rsidR="00000000" w:rsidRPr="00000000">
              <w:rPr>
                <w:rtl w:val="0"/>
              </w:rPr>
              <w:t xml:space="preserve">UL_ARFCN_CFG</w:t>
            </w:r>
          </w:p>
        </w:tc>
        <w:tc>
          <w:tcPr/>
          <w:p w:rsidR="00000000" w:rsidDel="00000000" w:rsidP="00000000" w:rsidRDefault="00000000" w:rsidRPr="00000000" w14:paraId="000002B1">
            <w:pPr>
              <w:rPr/>
            </w:pPr>
            <w:r w:rsidDel="00000000" w:rsidR="00000000" w:rsidRPr="00000000">
              <w:rPr>
                <w:rtl w:val="0"/>
              </w:rPr>
              <w:t xml:space="preserve">53</w:t>
            </w:r>
          </w:p>
        </w:tc>
        <w:tc>
          <w:tcPr/>
          <w:p w:rsidR="00000000" w:rsidDel="00000000" w:rsidP="00000000" w:rsidRDefault="00000000" w:rsidRPr="00000000" w14:paraId="000002B2">
            <w:pPr>
              <w:ind w:firstLine="0"/>
              <w:rPr/>
            </w:pPr>
            <w:r w:rsidDel="00000000" w:rsidR="00000000" w:rsidRPr="00000000">
              <w:rPr>
                <w:rtl w:val="0"/>
              </w:rPr>
              <w:t xml:space="preserve">上行频点配置</w:t>
            </w:r>
          </w:p>
        </w:tc>
        <w:tc>
          <w:tcPr/>
          <w:p w:rsidR="00000000" w:rsidDel="00000000" w:rsidP="00000000" w:rsidRDefault="00000000" w:rsidRPr="00000000" w14:paraId="000002B3">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B4">
            <w:pPr>
              <w:ind w:firstLine="0"/>
              <w:rPr/>
            </w:pPr>
            <w:r w:rsidDel="00000000" w:rsidR="00000000" w:rsidRPr="00000000">
              <w:rPr>
                <w:rtl w:val="0"/>
              </w:rPr>
              <w:t xml:space="preserve">UL_ARFCN_CFG_RSP</w:t>
            </w:r>
          </w:p>
        </w:tc>
        <w:tc>
          <w:tcPr/>
          <w:p w:rsidR="00000000" w:rsidDel="00000000" w:rsidP="00000000" w:rsidRDefault="00000000" w:rsidRPr="00000000" w14:paraId="000002B5">
            <w:pPr>
              <w:rPr/>
            </w:pPr>
            <w:r w:rsidDel="00000000" w:rsidR="00000000" w:rsidRPr="00000000">
              <w:rPr>
                <w:rtl w:val="0"/>
              </w:rPr>
              <w:t xml:space="preserve">54</w:t>
            </w:r>
          </w:p>
        </w:tc>
        <w:tc>
          <w:tcPr/>
          <w:p w:rsidR="00000000" w:rsidDel="00000000" w:rsidP="00000000" w:rsidRDefault="00000000" w:rsidRPr="00000000" w14:paraId="000002B6">
            <w:pPr>
              <w:ind w:firstLine="0"/>
              <w:rPr/>
            </w:pPr>
            <w:r w:rsidDel="00000000" w:rsidR="00000000" w:rsidRPr="00000000">
              <w:rPr>
                <w:rtl w:val="0"/>
              </w:rPr>
              <w:t xml:space="preserve">上行频点配置响应</w:t>
            </w:r>
          </w:p>
        </w:tc>
        <w:tc>
          <w:tcPr/>
          <w:p w:rsidR="00000000" w:rsidDel="00000000" w:rsidP="00000000" w:rsidRDefault="00000000" w:rsidRPr="00000000" w14:paraId="000002B7">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B8">
            <w:pPr>
              <w:ind w:firstLine="0"/>
              <w:rPr/>
            </w:pPr>
            <w:r w:rsidDel="00000000" w:rsidR="00000000" w:rsidRPr="00000000">
              <w:rPr>
                <w:rtl w:val="0"/>
              </w:rPr>
              <w:t xml:space="preserve">RUN_TIME_PARA_CFG</w:t>
            </w:r>
          </w:p>
        </w:tc>
        <w:tc>
          <w:tcPr/>
          <w:p w:rsidR="00000000" w:rsidDel="00000000" w:rsidP="00000000" w:rsidRDefault="00000000" w:rsidRPr="00000000" w14:paraId="000002B9">
            <w:pPr>
              <w:rPr/>
            </w:pPr>
            <w:r w:rsidDel="00000000" w:rsidR="00000000" w:rsidRPr="00000000">
              <w:rPr>
                <w:rtl w:val="0"/>
              </w:rPr>
              <w:t xml:space="preserve">55</w:t>
            </w:r>
          </w:p>
        </w:tc>
        <w:tc>
          <w:tcPr/>
          <w:p w:rsidR="00000000" w:rsidDel="00000000" w:rsidP="00000000" w:rsidRDefault="00000000" w:rsidRPr="00000000" w14:paraId="000002BA">
            <w:pPr>
              <w:ind w:firstLine="0"/>
              <w:rPr/>
            </w:pPr>
            <w:r w:rsidDel="00000000" w:rsidR="00000000" w:rsidRPr="00000000">
              <w:rPr>
                <w:rtl w:val="0"/>
              </w:rPr>
              <w:t xml:space="preserve">运行时参数配置</w:t>
            </w:r>
          </w:p>
        </w:tc>
        <w:tc>
          <w:tcPr/>
          <w:p w:rsidR="00000000" w:rsidDel="00000000" w:rsidP="00000000" w:rsidRDefault="00000000" w:rsidRPr="00000000" w14:paraId="000002BB">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BC">
            <w:pPr>
              <w:ind w:firstLine="0"/>
              <w:rPr/>
            </w:pPr>
            <w:r w:rsidDel="00000000" w:rsidR="00000000" w:rsidRPr="00000000">
              <w:rPr>
                <w:rtl w:val="0"/>
              </w:rPr>
              <w:t xml:space="preserve">RUN_TIME_PARA_CFG_RSP</w:t>
            </w:r>
          </w:p>
        </w:tc>
        <w:tc>
          <w:tcPr/>
          <w:p w:rsidR="00000000" w:rsidDel="00000000" w:rsidP="00000000" w:rsidRDefault="00000000" w:rsidRPr="00000000" w14:paraId="000002BD">
            <w:pPr>
              <w:rPr/>
            </w:pPr>
            <w:r w:rsidDel="00000000" w:rsidR="00000000" w:rsidRPr="00000000">
              <w:rPr>
                <w:rtl w:val="0"/>
              </w:rPr>
              <w:t xml:space="preserve">56</w:t>
            </w:r>
          </w:p>
        </w:tc>
        <w:tc>
          <w:tcPr/>
          <w:p w:rsidR="00000000" w:rsidDel="00000000" w:rsidP="00000000" w:rsidRDefault="00000000" w:rsidRPr="00000000" w14:paraId="000002BE">
            <w:pPr>
              <w:ind w:firstLine="0"/>
              <w:rPr/>
            </w:pPr>
            <w:r w:rsidDel="00000000" w:rsidR="00000000" w:rsidRPr="00000000">
              <w:rPr>
                <w:rtl w:val="0"/>
              </w:rPr>
              <w:t xml:space="preserve">运行时参数配置响应</w:t>
            </w:r>
          </w:p>
        </w:tc>
        <w:tc>
          <w:tcPr/>
          <w:p w:rsidR="00000000" w:rsidDel="00000000" w:rsidP="00000000" w:rsidRDefault="00000000" w:rsidRPr="00000000" w14:paraId="000002BF">
            <w:pPr>
              <w:ind w:firstLine="0"/>
              <w:rPr/>
            </w:pPr>
            <w:r w:rsidDel="00000000" w:rsidR="00000000" w:rsidRPr="00000000">
              <w:rPr>
                <w:rtl w:val="0"/>
              </w:rPr>
              <w:t xml:space="preserve">基站-&gt;主控板</w:t>
            </w:r>
          </w:p>
        </w:tc>
      </w:tr>
      <w:tr>
        <w:trPr>
          <w:cantSplit w:val="0"/>
          <w:tblHeader w:val="0"/>
        </w:trPr>
        <w:tc>
          <w:tcPr/>
          <w:p w:rsidR="00000000" w:rsidDel="00000000" w:rsidP="00000000" w:rsidRDefault="00000000" w:rsidRPr="00000000" w14:paraId="000002C0">
            <w:pPr>
              <w:ind w:firstLine="0"/>
              <w:rPr/>
            </w:pPr>
            <w:r w:rsidDel="00000000" w:rsidR="00000000" w:rsidRPr="00000000">
              <w:rPr>
                <w:rtl w:val="0"/>
              </w:rPr>
              <w:t xml:space="preserve">INTERFERENCE_ENABLE</w:t>
            </w:r>
          </w:p>
        </w:tc>
        <w:tc>
          <w:tcPr/>
          <w:p w:rsidR="00000000" w:rsidDel="00000000" w:rsidP="00000000" w:rsidRDefault="00000000" w:rsidRPr="00000000" w14:paraId="000002C1">
            <w:pPr>
              <w:rPr/>
            </w:pPr>
            <w:r w:rsidDel="00000000" w:rsidR="00000000" w:rsidRPr="00000000">
              <w:rPr>
                <w:rtl w:val="0"/>
              </w:rPr>
              <w:t xml:space="preserve">57</w:t>
            </w:r>
          </w:p>
        </w:tc>
        <w:tc>
          <w:tcPr/>
          <w:p w:rsidR="00000000" w:rsidDel="00000000" w:rsidP="00000000" w:rsidRDefault="00000000" w:rsidRPr="00000000" w14:paraId="000002C2">
            <w:pPr>
              <w:ind w:firstLine="0"/>
              <w:rPr/>
            </w:pPr>
            <w:r w:rsidDel="00000000" w:rsidR="00000000" w:rsidRPr="00000000">
              <w:rPr>
                <w:rtl w:val="0"/>
              </w:rPr>
            </w:r>
          </w:p>
        </w:tc>
        <w:tc>
          <w:tcPr/>
          <w:p w:rsidR="00000000" w:rsidDel="00000000" w:rsidP="00000000" w:rsidRDefault="00000000" w:rsidRPr="00000000" w14:paraId="000002C3">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2C4">
            <w:pPr>
              <w:ind w:firstLine="0"/>
              <w:rPr/>
            </w:pPr>
            <w:r w:rsidDel="00000000" w:rsidR="00000000" w:rsidRPr="00000000">
              <w:rPr>
                <w:rtl w:val="0"/>
              </w:rPr>
              <w:t xml:space="preserve">LOCATION_STMSI_NOTIFY</w:t>
            </w:r>
          </w:p>
        </w:tc>
        <w:tc>
          <w:tcPr/>
          <w:p w:rsidR="00000000" w:rsidDel="00000000" w:rsidP="00000000" w:rsidRDefault="00000000" w:rsidRPr="00000000" w14:paraId="000002C5">
            <w:pPr>
              <w:rPr/>
            </w:pPr>
            <w:r w:rsidDel="00000000" w:rsidR="00000000" w:rsidRPr="00000000">
              <w:rPr>
                <w:rtl w:val="0"/>
              </w:rPr>
              <w:t xml:space="preserve">58</w:t>
            </w:r>
          </w:p>
        </w:tc>
        <w:tc>
          <w:tcPr/>
          <w:p w:rsidR="00000000" w:rsidDel="00000000" w:rsidP="00000000" w:rsidRDefault="00000000" w:rsidRPr="00000000" w14:paraId="000002C6">
            <w:pPr>
              <w:ind w:firstLine="0"/>
              <w:rPr/>
            </w:pPr>
            <w:r w:rsidDel="00000000" w:rsidR="00000000" w:rsidRPr="00000000">
              <w:rPr>
                <w:rtl w:val="0"/>
              </w:rPr>
              <w:t xml:space="preserve">STMSI定位配置</w:t>
            </w:r>
          </w:p>
        </w:tc>
        <w:tc>
          <w:tcPr/>
          <w:p w:rsidR="00000000" w:rsidDel="00000000" w:rsidP="00000000" w:rsidRDefault="00000000" w:rsidRPr="00000000" w14:paraId="000002C7">
            <w:pPr>
              <w:ind w:firstLine="0"/>
              <w:rPr/>
            </w:pPr>
            <w:r w:rsidDel="00000000" w:rsidR="00000000" w:rsidRPr="00000000">
              <w:rPr>
                <w:rtl w:val="0"/>
              </w:rPr>
              <w:t xml:space="preserve">主控板-&gt;基站</w:t>
            </w:r>
          </w:p>
        </w:tc>
      </w:tr>
      <w:tr>
        <w:trPr>
          <w:cantSplit w:val="0"/>
          <w:tblHeader w:val="0"/>
        </w:trPr>
        <w:tc>
          <w:tcPr/>
          <w:p w:rsidR="00000000" w:rsidDel="00000000" w:rsidP="00000000" w:rsidRDefault="00000000" w:rsidRPr="00000000" w14:paraId="000002C8">
            <w:pPr>
              <w:ind w:firstLine="0"/>
              <w:rPr/>
            </w:pPr>
            <w:r w:rsidDel="00000000" w:rsidR="00000000" w:rsidRPr="00000000">
              <w:rPr>
                <w:rtl w:val="0"/>
              </w:rPr>
              <w:t xml:space="preserve">LOCATION_STMSI_NOTIFY_RSP</w:t>
            </w:r>
          </w:p>
        </w:tc>
        <w:tc>
          <w:tcPr/>
          <w:p w:rsidR="00000000" w:rsidDel="00000000" w:rsidP="00000000" w:rsidRDefault="00000000" w:rsidRPr="00000000" w14:paraId="000002C9">
            <w:pPr>
              <w:rPr/>
            </w:pPr>
            <w:r w:rsidDel="00000000" w:rsidR="00000000" w:rsidRPr="00000000">
              <w:rPr>
                <w:rtl w:val="0"/>
              </w:rPr>
              <w:t xml:space="preserve">59</w:t>
            </w:r>
          </w:p>
        </w:tc>
        <w:tc>
          <w:tcPr/>
          <w:p w:rsidR="00000000" w:rsidDel="00000000" w:rsidP="00000000" w:rsidRDefault="00000000" w:rsidRPr="00000000" w14:paraId="000002CA">
            <w:pPr>
              <w:ind w:firstLine="0"/>
              <w:rPr/>
            </w:pPr>
            <w:r w:rsidDel="00000000" w:rsidR="00000000" w:rsidRPr="00000000">
              <w:rPr>
                <w:rtl w:val="0"/>
              </w:rPr>
              <w:t xml:space="preserve">STMSI定位配置响应</w:t>
            </w:r>
          </w:p>
        </w:tc>
        <w:tc>
          <w:tcPr/>
          <w:p w:rsidR="00000000" w:rsidDel="00000000" w:rsidP="00000000" w:rsidRDefault="00000000" w:rsidRPr="00000000" w14:paraId="000002CB">
            <w:pPr>
              <w:ind w:firstLine="0"/>
              <w:rPr/>
            </w:pPr>
            <w:r w:rsidDel="00000000" w:rsidR="00000000" w:rsidRPr="00000000">
              <w:rPr>
                <w:rtl w:val="0"/>
              </w:rPr>
              <w:t xml:space="preserve">基站-&gt;主控板</w:t>
            </w:r>
          </w:p>
        </w:tc>
      </w:tr>
      <w:tr>
        <w:trPr>
          <w:cantSplit w:val="0"/>
          <w:tblHeader w:val="0"/>
          <w:ins w:author="li" w:id="72" w:date="2019-07-19T14:52:00Z"/>
        </w:trPr>
        <w:tc>
          <w:tcPr/>
          <w:p w:rsidR="00000000" w:rsidDel="00000000" w:rsidP="00000000" w:rsidRDefault="00000000" w:rsidRPr="00000000" w14:paraId="000002CC">
            <w:pPr>
              <w:ind w:firstLine="0"/>
              <w:rPr>
                <w:ins w:author="li" w:id="72" w:date="2019-07-19T14:52:00Z"/>
              </w:rPr>
            </w:pPr>
            <w:ins w:author="li" w:id="72" w:date="2019-07-19T14:52:00Z">
              <w:r w:rsidDel="00000000" w:rsidR="00000000" w:rsidRPr="00000000">
                <w:rPr>
                  <w:rtl w:val="0"/>
                </w:rPr>
                <w:t xml:space="preserve">RESET_RESON</w:t>
              </w:r>
            </w:ins>
          </w:p>
        </w:tc>
        <w:tc>
          <w:tcPr/>
          <w:p w:rsidR="00000000" w:rsidDel="00000000" w:rsidP="00000000" w:rsidRDefault="00000000" w:rsidRPr="00000000" w14:paraId="000002CD">
            <w:pPr>
              <w:rPr>
                <w:ins w:author="li" w:id="72" w:date="2019-07-19T14:52:00Z"/>
              </w:rPr>
            </w:pPr>
            <w:ins w:author="li" w:id="72" w:date="2019-07-19T14:52:00Z">
              <w:r w:rsidDel="00000000" w:rsidR="00000000" w:rsidRPr="00000000">
                <w:rPr>
                  <w:rtl w:val="0"/>
                </w:rPr>
                <w:t xml:space="preserve">62</w:t>
              </w:r>
            </w:ins>
          </w:p>
        </w:tc>
        <w:tc>
          <w:tcPr/>
          <w:p w:rsidR="00000000" w:rsidDel="00000000" w:rsidP="00000000" w:rsidRDefault="00000000" w:rsidRPr="00000000" w14:paraId="000002CE">
            <w:pPr>
              <w:ind w:firstLine="0"/>
              <w:rPr>
                <w:ins w:author="li" w:id="72" w:date="2019-07-19T14:52:00Z"/>
              </w:rPr>
            </w:pPr>
            <w:ins w:author="li" w:id="72" w:date="2019-07-19T14:52:00Z">
              <w:r w:rsidDel="00000000" w:rsidR="00000000" w:rsidRPr="00000000">
                <w:rPr>
                  <w:rtl w:val="0"/>
                </w:rPr>
                <w:t xml:space="preserve">上一次重启原因</w:t>
              </w:r>
            </w:ins>
          </w:p>
        </w:tc>
        <w:tc>
          <w:tcPr/>
          <w:p w:rsidR="00000000" w:rsidDel="00000000" w:rsidP="00000000" w:rsidRDefault="00000000" w:rsidRPr="00000000" w14:paraId="000002CF">
            <w:pPr>
              <w:ind w:firstLine="0"/>
              <w:rPr>
                <w:ins w:author="li" w:id="72" w:date="2019-07-19T14:52:00Z"/>
              </w:rPr>
            </w:pPr>
            <w:ins w:author="li" w:id="72" w:date="2019-07-19T14:52:00Z">
              <w:r w:rsidDel="00000000" w:rsidR="00000000" w:rsidRPr="00000000">
                <w:rPr>
                  <w:rtl w:val="0"/>
                </w:rPr>
                <w:t xml:space="preserve">基带-&gt;主控板</w:t>
              </w:r>
            </w:ins>
          </w:p>
        </w:tc>
      </w:tr>
      <w:tr>
        <w:trPr>
          <w:cantSplit w:val="0"/>
          <w:tblHeader w:val="0"/>
          <w:ins w:author="li" w:id="72" w:date="2019-07-19T14:52:00Z"/>
        </w:trPr>
        <w:tc>
          <w:tcPr/>
          <w:p w:rsidR="00000000" w:rsidDel="00000000" w:rsidP="00000000" w:rsidRDefault="00000000" w:rsidRPr="00000000" w14:paraId="000002D0">
            <w:pPr>
              <w:ind w:firstLine="0"/>
              <w:rPr>
                <w:ins w:author="li" w:id="72" w:date="2019-07-19T14:52:00Z"/>
              </w:rPr>
            </w:pPr>
            <w:ins w:author="li" w:id="72" w:date="2019-07-19T14:52:00Z">
              <w:r w:rsidDel="00000000" w:rsidR="00000000" w:rsidRPr="00000000">
                <w:rPr>
                  <w:rtl w:val="0"/>
                </w:rPr>
                <w:t xml:space="preserve">SINR_RPT_FOR_MC_MODE</w:t>
              </w:r>
            </w:ins>
          </w:p>
        </w:tc>
        <w:tc>
          <w:tcPr/>
          <w:p w:rsidR="00000000" w:rsidDel="00000000" w:rsidP="00000000" w:rsidRDefault="00000000" w:rsidRPr="00000000" w14:paraId="000002D1">
            <w:pPr>
              <w:rPr>
                <w:ins w:author="li" w:id="72" w:date="2019-07-19T14:52:00Z"/>
              </w:rPr>
            </w:pPr>
            <w:ins w:author="li" w:id="72" w:date="2019-07-19T14:52:00Z">
              <w:r w:rsidDel="00000000" w:rsidR="00000000" w:rsidRPr="00000000">
                <w:rPr>
                  <w:rtl w:val="0"/>
                </w:rPr>
                <w:t xml:space="preserve">63</w:t>
              </w:r>
            </w:ins>
          </w:p>
        </w:tc>
        <w:tc>
          <w:tcPr/>
          <w:p w:rsidR="00000000" w:rsidDel="00000000" w:rsidP="00000000" w:rsidRDefault="00000000" w:rsidRPr="00000000" w14:paraId="000002D2">
            <w:pPr>
              <w:ind w:firstLine="0"/>
              <w:rPr>
                <w:ins w:author="li" w:id="72" w:date="2019-07-19T14:52:00Z"/>
              </w:rPr>
            </w:pPr>
            <w:ins w:author="li" w:id="72" w:date="2019-07-19T14:52:00Z">
              <w:r w:rsidDel="00000000" w:rsidR="00000000" w:rsidRPr="00000000">
                <w:rPr>
                  <w:rtl w:val="0"/>
                </w:rPr>
                <w:t xml:space="preserve">上报IMSI与场强信息</w:t>
              </w:r>
            </w:ins>
          </w:p>
        </w:tc>
        <w:tc>
          <w:tcPr/>
          <w:p w:rsidR="00000000" w:rsidDel="00000000" w:rsidP="00000000" w:rsidRDefault="00000000" w:rsidRPr="00000000" w14:paraId="000002D3">
            <w:pPr>
              <w:ind w:firstLine="0"/>
              <w:rPr>
                <w:ins w:author="li" w:id="72" w:date="2019-07-19T14:52:00Z"/>
              </w:rPr>
            </w:pPr>
            <w:ins w:author="li" w:id="72" w:date="2019-07-19T14:52:00Z">
              <w:r w:rsidDel="00000000" w:rsidR="00000000" w:rsidRPr="00000000">
                <w:rPr>
                  <w:rtl w:val="0"/>
                </w:rPr>
                <w:t xml:space="preserve">主控-&gt;基带板</w:t>
              </w:r>
            </w:ins>
          </w:p>
        </w:tc>
      </w:tr>
      <w:tr>
        <w:trPr>
          <w:cantSplit w:val="0"/>
          <w:tblHeader w:val="0"/>
          <w:ins w:author="li" w:id="72" w:date="2019-07-19T14:52:00Z"/>
        </w:trPr>
        <w:tc>
          <w:tcPr/>
          <w:p w:rsidR="00000000" w:rsidDel="00000000" w:rsidP="00000000" w:rsidRDefault="00000000" w:rsidRPr="00000000" w14:paraId="000002D4">
            <w:pPr>
              <w:ind w:firstLine="0"/>
              <w:rPr>
                <w:ins w:author="li" w:id="72" w:date="2019-07-19T14:52:00Z"/>
              </w:rPr>
            </w:pPr>
            <w:ins w:author="li" w:id="72" w:date="2019-07-19T14:52:00Z">
              <w:r w:rsidDel="00000000" w:rsidR="00000000" w:rsidRPr="00000000">
                <w:rPr>
                  <w:rtl w:val="0"/>
                </w:rPr>
                <w:t xml:space="preserve">REPORT_USING_DL_EARFCN</w:t>
              </w:r>
            </w:ins>
          </w:p>
        </w:tc>
        <w:tc>
          <w:tcPr/>
          <w:p w:rsidR="00000000" w:rsidDel="00000000" w:rsidP="00000000" w:rsidRDefault="00000000" w:rsidRPr="00000000" w14:paraId="000002D5">
            <w:pPr>
              <w:rPr>
                <w:ins w:author="li" w:id="72" w:date="2019-07-19T14:52:00Z"/>
              </w:rPr>
            </w:pPr>
            <w:ins w:author="li" w:id="72" w:date="2019-07-19T14:52:00Z">
              <w:r w:rsidDel="00000000" w:rsidR="00000000" w:rsidRPr="00000000">
                <w:rPr>
                  <w:rtl w:val="0"/>
                </w:rPr>
                <w:t xml:space="preserve">64</w:t>
              </w:r>
            </w:ins>
          </w:p>
        </w:tc>
        <w:tc>
          <w:tcPr/>
          <w:p w:rsidR="00000000" w:rsidDel="00000000" w:rsidP="00000000" w:rsidRDefault="00000000" w:rsidRPr="00000000" w14:paraId="000002D6">
            <w:pPr>
              <w:ind w:firstLine="0"/>
              <w:rPr>
                <w:ins w:author="li" w:id="72" w:date="2019-07-19T14:52:00Z"/>
              </w:rPr>
            </w:pPr>
            <w:ins w:author="li" w:id="72" w:date="2019-07-19T14:52:00Z">
              <w:r w:rsidDel="00000000" w:rsidR="00000000" w:rsidRPr="00000000">
                <w:rPr>
                  <w:rtl w:val="0"/>
                </w:rPr>
                <w:t xml:space="preserve">上报当前使用频点</w:t>
              </w:r>
            </w:ins>
          </w:p>
        </w:tc>
        <w:tc>
          <w:tcPr/>
          <w:p w:rsidR="00000000" w:rsidDel="00000000" w:rsidP="00000000" w:rsidRDefault="00000000" w:rsidRPr="00000000" w14:paraId="000002D7">
            <w:pPr>
              <w:ind w:firstLine="0"/>
              <w:rPr>
                <w:ins w:author="li" w:id="72" w:date="2019-07-19T14:52:00Z"/>
              </w:rPr>
            </w:pPr>
            <w:ins w:author="li" w:id="72" w:date="2019-07-19T14:52:00Z">
              <w:r w:rsidDel="00000000" w:rsidR="00000000" w:rsidRPr="00000000">
                <w:rPr>
                  <w:rtl w:val="0"/>
                </w:rPr>
                <w:t xml:space="preserve">基带-&gt;主控</w:t>
              </w:r>
            </w:ins>
          </w:p>
        </w:tc>
      </w:tr>
      <w:tr>
        <w:trPr>
          <w:cantSplit w:val="0"/>
          <w:tblHeader w:val="0"/>
          <w:ins w:author="li" w:id="72" w:date="2019-07-19T14:52:00Z"/>
        </w:trPr>
        <w:tc>
          <w:tcPr/>
          <w:p w:rsidR="00000000" w:rsidDel="00000000" w:rsidP="00000000" w:rsidRDefault="00000000" w:rsidRPr="00000000" w14:paraId="000002D8">
            <w:pPr>
              <w:ind w:firstLine="0"/>
              <w:rPr>
                <w:ins w:author="li" w:id="72" w:date="2019-07-19T14:52:00Z"/>
              </w:rPr>
            </w:pPr>
            <w:ins w:author="li" w:id="72" w:date="2019-07-19T14:52:00Z">
              <w:r w:rsidDel="00000000" w:rsidR="00000000" w:rsidRPr="00000000">
                <w:rPr>
                  <w:rtl w:val="0"/>
                </w:rPr>
                <w:t xml:space="preserve">NUM_OF_MSG1_TO_MSG5_REQ</w:t>
              </w:r>
            </w:ins>
          </w:p>
        </w:tc>
        <w:tc>
          <w:tcPr/>
          <w:p w:rsidR="00000000" w:rsidDel="00000000" w:rsidP="00000000" w:rsidRDefault="00000000" w:rsidRPr="00000000" w14:paraId="000002D9">
            <w:pPr>
              <w:rPr>
                <w:ins w:author="li" w:id="72" w:date="2019-07-19T14:52:00Z"/>
              </w:rPr>
            </w:pPr>
            <w:ins w:author="li" w:id="72" w:date="2019-07-19T14:52:00Z">
              <w:r w:rsidDel="00000000" w:rsidR="00000000" w:rsidRPr="00000000">
                <w:rPr>
                  <w:rtl w:val="0"/>
                </w:rPr>
                <w:t xml:space="preserve">65</w:t>
              </w:r>
            </w:ins>
          </w:p>
        </w:tc>
        <w:tc>
          <w:tcPr/>
          <w:p w:rsidR="00000000" w:rsidDel="00000000" w:rsidP="00000000" w:rsidRDefault="00000000" w:rsidRPr="00000000" w14:paraId="000002DA">
            <w:pPr>
              <w:ind w:firstLine="0"/>
              <w:rPr>
                <w:ins w:author="li" w:id="72" w:date="2019-07-19T14:52:00Z"/>
              </w:rPr>
            </w:pPr>
            <w:ins w:author="li" w:id="72" w:date="2019-07-19T14:52:00Z">
              <w:r w:rsidDel="00000000" w:rsidR="00000000" w:rsidRPr="00000000">
                <w:rPr>
                  <w:rtl w:val="0"/>
                </w:rPr>
                <w:t xml:space="preserve">消息1到消息5个数查询</w:t>
              </w:r>
            </w:ins>
          </w:p>
        </w:tc>
        <w:tc>
          <w:tcPr/>
          <w:p w:rsidR="00000000" w:rsidDel="00000000" w:rsidP="00000000" w:rsidRDefault="00000000" w:rsidRPr="00000000" w14:paraId="000002DB">
            <w:pPr>
              <w:ind w:firstLine="0"/>
              <w:rPr>
                <w:ins w:author="li" w:id="72" w:date="2019-07-19T14:52:00Z"/>
              </w:rPr>
            </w:pPr>
            <w:ins w:author="li" w:id="72" w:date="2019-07-19T14:52:00Z">
              <w:r w:rsidDel="00000000" w:rsidR="00000000" w:rsidRPr="00000000">
                <w:rPr>
                  <w:rtl w:val="0"/>
                </w:rPr>
                <w:t xml:space="preserve">主控-&gt;基带板</w:t>
              </w:r>
            </w:ins>
          </w:p>
        </w:tc>
      </w:tr>
      <w:tr>
        <w:trPr>
          <w:cantSplit w:val="0"/>
          <w:tblHeader w:val="0"/>
          <w:ins w:author="li" w:id="72" w:date="2019-07-19T14:52:00Z"/>
        </w:trPr>
        <w:tc>
          <w:tcPr/>
          <w:p w:rsidR="00000000" w:rsidDel="00000000" w:rsidP="00000000" w:rsidRDefault="00000000" w:rsidRPr="00000000" w14:paraId="000002DC">
            <w:pPr>
              <w:ind w:firstLine="0"/>
              <w:rPr>
                <w:ins w:author="li" w:id="72" w:date="2019-07-19T14:52:00Z"/>
              </w:rPr>
            </w:pPr>
            <w:ins w:author="li" w:id="72" w:date="2019-07-19T14:52:00Z">
              <w:r w:rsidDel="00000000" w:rsidR="00000000" w:rsidRPr="00000000">
                <w:rPr>
                  <w:rtl w:val="0"/>
                </w:rPr>
                <w:t xml:space="preserve">NUM_OF_MSG1_TO_MSG5_REPORT</w:t>
              </w:r>
            </w:ins>
          </w:p>
        </w:tc>
        <w:tc>
          <w:tcPr/>
          <w:p w:rsidR="00000000" w:rsidDel="00000000" w:rsidP="00000000" w:rsidRDefault="00000000" w:rsidRPr="00000000" w14:paraId="000002DD">
            <w:pPr>
              <w:rPr>
                <w:ins w:author="li" w:id="72" w:date="2019-07-19T14:52:00Z"/>
              </w:rPr>
            </w:pPr>
            <w:ins w:author="li" w:id="72" w:date="2019-07-19T14:52:00Z">
              <w:r w:rsidDel="00000000" w:rsidR="00000000" w:rsidRPr="00000000">
                <w:rPr>
                  <w:rtl w:val="0"/>
                </w:rPr>
                <w:t xml:space="preserve">66</w:t>
              </w:r>
            </w:ins>
          </w:p>
        </w:tc>
        <w:tc>
          <w:tcPr/>
          <w:p w:rsidR="00000000" w:rsidDel="00000000" w:rsidP="00000000" w:rsidRDefault="00000000" w:rsidRPr="00000000" w14:paraId="000002DE">
            <w:pPr>
              <w:ind w:firstLine="0"/>
              <w:rPr>
                <w:ins w:author="li" w:id="72" w:date="2019-07-19T14:52:00Z"/>
              </w:rPr>
            </w:pPr>
            <w:ins w:author="li" w:id="72" w:date="2019-07-19T14:52:00Z">
              <w:r w:rsidDel="00000000" w:rsidR="00000000" w:rsidRPr="00000000">
                <w:rPr>
                  <w:rtl w:val="0"/>
                </w:rPr>
                <w:t xml:space="preserve">消息1到消息5个数上报</w:t>
              </w:r>
            </w:ins>
          </w:p>
        </w:tc>
        <w:tc>
          <w:tcPr/>
          <w:p w:rsidR="00000000" w:rsidDel="00000000" w:rsidP="00000000" w:rsidRDefault="00000000" w:rsidRPr="00000000" w14:paraId="000002DF">
            <w:pPr>
              <w:ind w:firstLine="0"/>
              <w:rPr>
                <w:ins w:author="li" w:id="72" w:date="2019-07-19T14:52:00Z"/>
              </w:rPr>
            </w:pPr>
            <w:ins w:author="li" w:id="72" w:date="2019-07-19T14:52:00Z">
              <w:r w:rsidDel="00000000" w:rsidR="00000000" w:rsidRPr="00000000">
                <w:rPr>
                  <w:rtl w:val="0"/>
                </w:rPr>
                <w:t xml:space="preserve">基带板-&gt;主控</w:t>
              </w:r>
            </w:ins>
          </w:p>
        </w:tc>
      </w:tr>
      <w:tr>
        <w:trPr>
          <w:cantSplit w:val="0"/>
          <w:tblHeader w:val="0"/>
          <w:ins w:author="li" w:id="72" w:date="2019-07-19T14:52:00Z"/>
        </w:trPr>
        <w:tc>
          <w:tcPr/>
          <w:p w:rsidR="00000000" w:rsidDel="00000000" w:rsidP="00000000" w:rsidRDefault="00000000" w:rsidRPr="00000000" w14:paraId="000002E0">
            <w:pPr>
              <w:ind w:firstLine="0"/>
              <w:rPr>
                <w:ins w:author="li" w:id="72" w:date="2019-07-19T14:52:00Z"/>
              </w:rPr>
            </w:pPr>
            <w:ins w:author="li" w:id="72" w:date="2019-07-19T14:52:00Z">
              <w:r w:rsidDel="00000000" w:rsidR="00000000" w:rsidRPr="00000000">
                <w:rPr>
                  <w:rtl w:val="0"/>
                </w:rPr>
                <w:t xml:space="preserve">LOCATION_LIST_UNDER_CONTROL</w:t>
              </w:r>
            </w:ins>
          </w:p>
        </w:tc>
        <w:tc>
          <w:tcPr/>
          <w:p w:rsidR="00000000" w:rsidDel="00000000" w:rsidP="00000000" w:rsidRDefault="00000000" w:rsidRPr="00000000" w14:paraId="000002E1">
            <w:pPr>
              <w:rPr>
                <w:ins w:author="li" w:id="72" w:date="2019-07-19T14:52:00Z"/>
              </w:rPr>
            </w:pPr>
            <w:ins w:author="li" w:id="72" w:date="2019-07-19T14:52:00Z">
              <w:r w:rsidDel="00000000" w:rsidR="00000000" w:rsidRPr="00000000">
                <w:rPr>
                  <w:rtl w:val="0"/>
                </w:rPr>
                <w:t xml:space="preserve">69</w:t>
              </w:r>
            </w:ins>
          </w:p>
        </w:tc>
        <w:tc>
          <w:tcPr/>
          <w:p w:rsidR="00000000" w:rsidDel="00000000" w:rsidP="00000000" w:rsidRDefault="00000000" w:rsidRPr="00000000" w14:paraId="000002E2">
            <w:pPr>
              <w:ind w:firstLine="0"/>
              <w:rPr>
                <w:ins w:author="li" w:id="72" w:date="2019-07-19T14:52:00Z"/>
              </w:rPr>
            </w:pPr>
            <w:ins w:author="li" w:id="72" w:date="2019-07-19T14:52:00Z">
              <w:r w:rsidDel="00000000" w:rsidR="00000000" w:rsidRPr="00000000">
                <w:rPr>
                  <w:rtl w:val="0"/>
                </w:rPr>
                <w:t xml:space="preserve">管控下配置定位名单</w:t>
              </w:r>
            </w:ins>
          </w:p>
        </w:tc>
        <w:tc>
          <w:tcPr/>
          <w:p w:rsidR="00000000" w:rsidDel="00000000" w:rsidP="00000000" w:rsidRDefault="00000000" w:rsidRPr="00000000" w14:paraId="000002E3">
            <w:pPr>
              <w:ind w:firstLine="0"/>
              <w:rPr>
                <w:ins w:author="li" w:id="72" w:date="2019-07-19T14:52:00Z"/>
              </w:rPr>
            </w:pPr>
            <w:ins w:author="li" w:id="72" w:date="2019-07-19T14:52:00Z">
              <w:r w:rsidDel="00000000" w:rsidR="00000000" w:rsidRPr="00000000">
                <w:rPr>
                  <w:rtl w:val="0"/>
                </w:rPr>
                <w:t xml:space="preserve">主控-&gt;基带板</w:t>
              </w:r>
            </w:ins>
          </w:p>
        </w:tc>
      </w:tr>
      <w:tr>
        <w:trPr>
          <w:cantSplit w:val="0"/>
          <w:tblHeader w:val="0"/>
          <w:ins w:author="li" w:id="72" w:date="2019-07-19T14:52:00Z"/>
        </w:trPr>
        <w:tc>
          <w:tcPr/>
          <w:p w:rsidR="00000000" w:rsidDel="00000000" w:rsidP="00000000" w:rsidRDefault="00000000" w:rsidRPr="00000000" w14:paraId="000002E4">
            <w:pPr>
              <w:ind w:firstLine="0"/>
              <w:rPr>
                <w:ins w:author="li" w:id="72" w:date="2019-07-19T14:52:00Z"/>
              </w:rPr>
            </w:pPr>
            <w:ins w:author="li" w:id="72" w:date="2019-07-19T14:52:00Z">
              <w:r w:rsidDel="00000000" w:rsidR="00000000" w:rsidRPr="00000000">
                <w:rPr>
                  <w:rtl w:val="0"/>
                </w:rPr>
                <w:t xml:space="preserve">LOCATION_LIST_UNDER_CONTROL_RSP</w:t>
              </w:r>
            </w:ins>
          </w:p>
        </w:tc>
        <w:tc>
          <w:tcPr/>
          <w:p w:rsidR="00000000" w:rsidDel="00000000" w:rsidP="00000000" w:rsidRDefault="00000000" w:rsidRPr="00000000" w14:paraId="000002E5">
            <w:pPr>
              <w:rPr>
                <w:ins w:author="li" w:id="72" w:date="2019-07-19T14:52:00Z"/>
              </w:rPr>
            </w:pPr>
            <w:ins w:author="li" w:id="72" w:date="2019-07-19T14:52:00Z">
              <w:r w:rsidDel="00000000" w:rsidR="00000000" w:rsidRPr="00000000">
                <w:rPr>
                  <w:rtl w:val="0"/>
                </w:rPr>
                <w:t xml:space="preserve">70</w:t>
              </w:r>
            </w:ins>
          </w:p>
        </w:tc>
        <w:tc>
          <w:tcPr/>
          <w:p w:rsidR="00000000" w:rsidDel="00000000" w:rsidP="00000000" w:rsidRDefault="00000000" w:rsidRPr="00000000" w14:paraId="000002E6">
            <w:pPr>
              <w:ind w:firstLine="0"/>
              <w:rPr>
                <w:ins w:author="li" w:id="72" w:date="2019-07-19T14:52:00Z"/>
              </w:rPr>
            </w:pPr>
            <w:ins w:author="li" w:id="72" w:date="2019-07-19T14:52:00Z">
              <w:r w:rsidDel="00000000" w:rsidR="00000000" w:rsidRPr="00000000">
                <w:rPr>
                  <w:rtl w:val="0"/>
                </w:rPr>
                <w:t xml:space="preserve">管控下配置定位名单响应</w:t>
              </w:r>
            </w:ins>
          </w:p>
        </w:tc>
        <w:tc>
          <w:tcPr/>
          <w:p w:rsidR="00000000" w:rsidDel="00000000" w:rsidP="00000000" w:rsidRDefault="00000000" w:rsidRPr="00000000" w14:paraId="000002E7">
            <w:pPr>
              <w:ind w:firstLine="0"/>
              <w:rPr>
                <w:ins w:author="li" w:id="72" w:date="2019-07-19T14:52:00Z"/>
              </w:rPr>
            </w:pPr>
            <w:ins w:author="li" w:id="72" w:date="2019-07-19T14:52:00Z">
              <w:r w:rsidDel="00000000" w:rsidR="00000000" w:rsidRPr="00000000">
                <w:rPr>
                  <w:rtl w:val="0"/>
                </w:rPr>
                <w:t xml:space="preserve">基带板-&gt;主控</w:t>
              </w:r>
            </w:ins>
          </w:p>
        </w:tc>
      </w:tr>
    </w:tbl>
    <w:p w:rsidR="00000000" w:rsidDel="00000000" w:rsidP="00000000" w:rsidRDefault="00000000" w:rsidRPr="00000000" w14:paraId="000002E8">
      <w:pPr>
        <w:ind w:firstLine="0"/>
        <w:rPr/>
      </w:pPr>
      <w:r w:rsidDel="00000000" w:rsidR="00000000" w:rsidRPr="00000000">
        <w:rPr>
          <w:rtl w:val="0"/>
        </w:rPr>
      </w:r>
    </w:p>
    <w:p w:rsidR="00000000" w:rsidDel="00000000" w:rsidP="00000000" w:rsidRDefault="00000000" w:rsidRPr="00000000" w14:paraId="000002E9">
      <w:pPr>
        <w:ind w:firstLine="0"/>
        <w:rPr/>
      </w:pPr>
      <w:r w:rsidDel="00000000" w:rsidR="00000000" w:rsidRPr="00000000">
        <w:rPr>
          <w:rtl w:val="0"/>
        </w:rPr>
      </w:r>
    </w:p>
    <w:p w:rsidR="00000000" w:rsidDel="00000000" w:rsidP="00000000" w:rsidRDefault="00000000" w:rsidRPr="00000000" w14:paraId="000002EA">
      <w:pPr>
        <w:ind w:firstLine="0"/>
        <w:rPr/>
      </w:pPr>
      <w:r w:rsidDel="00000000" w:rsidR="00000000" w:rsidRPr="00000000">
        <w:rPr>
          <w:rtl w:val="0"/>
        </w:rPr>
      </w:r>
    </w:p>
    <w:p w:rsidR="00000000" w:rsidDel="00000000" w:rsidP="00000000" w:rsidRDefault="00000000" w:rsidRPr="00000000" w14:paraId="000002EB">
      <w:pPr>
        <w:ind w:firstLine="0"/>
        <w:rPr/>
      </w:pPr>
      <w:r w:rsidDel="00000000" w:rsidR="00000000" w:rsidRPr="00000000">
        <w:rPr>
          <w:rtl w:val="0"/>
        </w:rPr>
      </w:r>
    </w:p>
    <w:bookmarkStart w:colFirst="0" w:colLast="0" w:name="37m2jsg" w:id="46"/>
    <w:bookmarkEnd w:id="46"/>
    <w:bookmarkStart w:colFirst="0" w:colLast="0" w:name="nmf14n" w:id="47"/>
    <w:bookmarkEnd w:id="47"/>
    <w:p w:rsidR="00000000" w:rsidDel="00000000" w:rsidP="00000000" w:rsidRDefault="00000000" w:rsidRPr="00000000" w14:paraId="000002EC">
      <w:pPr>
        <w:pStyle w:val="Heading2"/>
        <w:numPr>
          <w:ilvl w:val="1"/>
          <w:numId w:val="12"/>
        </w:numPr>
        <w:ind w:left="576" w:hanging="576"/>
        <w:rPr/>
      </w:pPr>
      <w:bookmarkStart w:colFirst="0" w:colLast="0" w:name="_28h4qwu" w:id="48"/>
      <w:bookmarkEnd w:id="48"/>
      <w:r w:rsidDel="00000000" w:rsidR="00000000" w:rsidRPr="00000000">
        <w:rPr>
          <w:rtl w:val="0"/>
        </w:rPr>
        <w:t xml:space="preserve">业务消息类型结构说明</w:t>
      </w:r>
    </w:p>
    <w:p w:rsidR="00000000" w:rsidDel="00000000" w:rsidP="00000000" w:rsidRDefault="00000000" w:rsidRPr="00000000" w14:paraId="000002ED">
      <w:pPr>
        <w:ind w:firstLine="0"/>
        <w:rPr/>
      </w:pPr>
      <w:r w:rsidDel="00000000" w:rsidR="00000000" w:rsidRPr="00000000">
        <w:rPr>
          <w:rtl w:val="0"/>
        </w:rPr>
        <w:t xml:space="preserve">所有消息都需要额外携带以下的tag，sequence number，用于判断是否出现丢失，是否重复收到，sequence number自增，不同的消息需要不同的seqNo。</w:t>
      </w:r>
    </w:p>
    <w:tbl>
      <w:tblPr>
        <w:tblStyle w:val="Table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2EE">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2EF">
            <w:pPr>
              <w:spacing w:line="267" w:lineRule="auto"/>
              <w:ind w:firstLine="424"/>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2F0">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2F1">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2F2">
            <w:pPr>
              <w:ind w:firstLine="0"/>
              <w:jc w:val="center"/>
              <w:rPr/>
            </w:pPr>
            <w:r w:rsidDel="00000000" w:rsidR="00000000" w:rsidRPr="00000000">
              <w:rPr>
                <w:rtl w:val="0"/>
              </w:rPr>
              <w:t xml:space="preserve">1</w:t>
            </w:r>
          </w:p>
        </w:tc>
        <w:tc>
          <w:tcPr/>
          <w:p w:rsidR="00000000" w:rsidDel="00000000" w:rsidP="00000000" w:rsidRDefault="00000000" w:rsidRPr="00000000" w14:paraId="000002F3">
            <w:pPr>
              <w:ind w:firstLine="0"/>
              <w:jc w:val="left"/>
              <w:rPr/>
            </w:pPr>
            <w:r w:rsidDel="00000000" w:rsidR="00000000" w:rsidRPr="00000000">
              <w:rPr>
                <w:rtl w:val="0"/>
              </w:rPr>
              <w:t xml:space="preserve">uint32_t</w:t>
            </w:r>
          </w:p>
        </w:tc>
        <w:tc>
          <w:tcPr/>
          <w:p w:rsidR="00000000" w:rsidDel="00000000" w:rsidP="00000000" w:rsidRDefault="00000000" w:rsidRPr="00000000" w14:paraId="000002F4">
            <w:pPr>
              <w:ind w:firstLine="0"/>
              <w:jc w:val="left"/>
              <w:rPr/>
            </w:pPr>
            <w:r w:rsidDel="00000000" w:rsidR="00000000" w:rsidRPr="00000000">
              <w:rPr>
                <w:rtl w:val="0"/>
              </w:rPr>
              <w:t xml:space="preserve">1</w:t>
            </w:r>
          </w:p>
        </w:tc>
        <w:tc>
          <w:tcPr/>
          <w:p w:rsidR="00000000" w:rsidDel="00000000" w:rsidP="00000000" w:rsidRDefault="00000000" w:rsidRPr="00000000" w14:paraId="000002F5">
            <w:pPr>
              <w:ind w:firstLine="0"/>
              <w:jc w:val="left"/>
              <w:rPr/>
            </w:pPr>
            <w:r w:rsidDel="00000000" w:rsidR="00000000" w:rsidRPr="00000000">
              <w:rPr>
                <w:rtl w:val="0"/>
              </w:rPr>
              <w:t xml:space="preserve">序列号</w:t>
            </w:r>
          </w:p>
        </w:tc>
      </w:tr>
    </w:tbl>
    <w:p w:rsidR="00000000" w:rsidDel="00000000" w:rsidP="00000000" w:rsidRDefault="00000000" w:rsidRPr="00000000" w14:paraId="000002F6">
      <w:pPr>
        <w:ind w:firstLine="0"/>
        <w:rPr/>
      </w:pPr>
      <w:r w:rsidDel="00000000" w:rsidR="00000000" w:rsidRPr="00000000">
        <w:rPr>
          <w:rtl w:val="0"/>
        </w:rPr>
      </w:r>
    </w:p>
    <w:bookmarkStart w:colFirst="0" w:colLast="0" w:name="111kx3o" w:id="49"/>
    <w:bookmarkEnd w:id="49"/>
    <w:bookmarkStart w:colFirst="0" w:colLast="0" w:name="2lwamvv" w:id="50"/>
    <w:bookmarkEnd w:id="50"/>
    <w:bookmarkStart w:colFirst="0" w:colLast="0" w:name="46r0co2" w:id="51"/>
    <w:bookmarkEnd w:id="51"/>
    <w:p w:rsidR="00000000" w:rsidDel="00000000" w:rsidP="00000000" w:rsidRDefault="00000000" w:rsidRPr="00000000" w14:paraId="000002F7">
      <w:pPr>
        <w:pStyle w:val="Heading3"/>
        <w:numPr>
          <w:ilvl w:val="2"/>
          <w:numId w:val="12"/>
        </w:numPr>
        <w:ind w:left="720" w:hanging="720"/>
        <w:rPr/>
      </w:pPr>
      <w:bookmarkStart w:colFirst="0" w:colLast="0" w:name="_1mrcu09" w:id="52"/>
      <w:bookmarkEnd w:id="52"/>
      <w:r w:rsidDel="00000000" w:rsidR="00000000" w:rsidRPr="00000000">
        <w:rPr>
          <w:rtl w:val="0"/>
        </w:rPr>
        <w:t xml:space="preserve">设备启动通知</w:t>
      </w:r>
    </w:p>
    <w:tbl>
      <w:tblPr>
        <w:tblStyle w:val="Table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1418"/>
        <w:gridCol w:w="1843"/>
        <w:gridCol w:w="4302"/>
        <w:tblGridChange w:id="0">
          <w:tblGrid>
            <w:gridCol w:w="1224"/>
            <w:gridCol w:w="1418"/>
            <w:gridCol w:w="1843"/>
            <w:gridCol w:w="4302"/>
          </w:tblGrid>
        </w:tblGridChange>
      </w:tblGrid>
      <w:tr>
        <w:trPr>
          <w:cantSplit w:val="0"/>
          <w:tblHeader w:val="1"/>
        </w:trPr>
        <w:tc>
          <w:tcPr>
            <w:shd w:fill="d9d9d9" w:val="clear"/>
            <w:vAlign w:val="center"/>
          </w:tcPr>
          <w:p w:rsidR="00000000" w:rsidDel="00000000" w:rsidP="00000000" w:rsidRDefault="00000000" w:rsidRPr="00000000" w14:paraId="000002F8">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2F9">
            <w:pPr>
              <w:spacing w:line="267" w:lineRule="auto"/>
              <w:ind w:firstLine="424"/>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2FA">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2FB">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2FC">
            <w:pPr>
              <w:ind w:firstLine="0"/>
              <w:jc w:val="center"/>
              <w:rPr/>
            </w:pPr>
            <w:r w:rsidDel="00000000" w:rsidR="00000000" w:rsidRPr="00000000">
              <w:rPr>
                <w:rtl w:val="0"/>
              </w:rPr>
              <w:t xml:space="preserve">21</w:t>
            </w:r>
          </w:p>
        </w:tc>
        <w:tc>
          <w:tcPr/>
          <w:p w:rsidR="00000000" w:rsidDel="00000000" w:rsidP="00000000" w:rsidRDefault="00000000" w:rsidRPr="00000000" w14:paraId="000002FD">
            <w:pPr>
              <w:ind w:firstLine="0"/>
              <w:jc w:val="left"/>
              <w:rPr/>
            </w:pPr>
            <w:r w:rsidDel="00000000" w:rsidR="00000000" w:rsidRPr="00000000">
              <w:rPr>
                <w:rtl w:val="0"/>
              </w:rPr>
              <w:t xml:space="preserve">uint8_t</w:t>
            </w:r>
          </w:p>
        </w:tc>
        <w:tc>
          <w:tcPr/>
          <w:p w:rsidR="00000000" w:rsidDel="00000000" w:rsidP="00000000" w:rsidRDefault="00000000" w:rsidRPr="00000000" w14:paraId="000002FE">
            <w:pPr>
              <w:ind w:firstLine="0"/>
              <w:jc w:val="left"/>
              <w:rPr/>
            </w:pPr>
            <w:r w:rsidDel="00000000" w:rsidR="00000000" w:rsidRPr="00000000">
              <w:rPr>
                <w:rtl w:val="0"/>
              </w:rPr>
              <w:t xml:space="preserve">1</w:t>
            </w:r>
          </w:p>
        </w:tc>
        <w:tc>
          <w:tcPr/>
          <w:p w:rsidR="00000000" w:rsidDel="00000000" w:rsidP="00000000" w:rsidRDefault="00000000" w:rsidRPr="00000000" w14:paraId="000002FF">
            <w:pPr>
              <w:ind w:firstLine="0"/>
              <w:jc w:val="left"/>
              <w:rPr/>
            </w:pPr>
            <w:r w:rsidDel="00000000" w:rsidR="00000000" w:rsidRPr="00000000">
              <w:rPr>
                <w:rtl w:val="0"/>
              </w:rPr>
              <w:t xml:space="preserve">表示基站支持的频带</w:t>
            </w:r>
          </w:p>
        </w:tc>
      </w:tr>
      <w:tr>
        <w:trPr>
          <w:cantSplit w:val="0"/>
          <w:tblHeader w:val="0"/>
        </w:trPr>
        <w:tc>
          <w:tcPr/>
          <w:p w:rsidR="00000000" w:rsidDel="00000000" w:rsidP="00000000" w:rsidRDefault="00000000" w:rsidRPr="00000000" w14:paraId="00000300">
            <w:pPr>
              <w:ind w:firstLine="0"/>
              <w:jc w:val="center"/>
              <w:rPr/>
            </w:pPr>
            <w:r w:rsidDel="00000000" w:rsidR="00000000" w:rsidRPr="00000000">
              <w:rPr>
                <w:rtl w:val="0"/>
              </w:rPr>
              <w:t xml:space="preserve">22</w:t>
            </w:r>
          </w:p>
        </w:tc>
        <w:tc>
          <w:tcPr/>
          <w:p w:rsidR="00000000" w:rsidDel="00000000" w:rsidP="00000000" w:rsidRDefault="00000000" w:rsidRPr="00000000" w14:paraId="00000301">
            <w:pPr>
              <w:ind w:firstLine="0"/>
              <w:jc w:val="left"/>
              <w:rPr/>
            </w:pPr>
            <w:r w:rsidDel="00000000" w:rsidR="00000000" w:rsidRPr="00000000">
              <w:rPr>
                <w:rtl w:val="0"/>
              </w:rPr>
              <w:t xml:space="preserve">uint8_t</w:t>
            </w:r>
          </w:p>
        </w:tc>
        <w:tc>
          <w:tcPr/>
          <w:p w:rsidR="00000000" w:rsidDel="00000000" w:rsidP="00000000" w:rsidRDefault="00000000" w:rsidRPr="00000000" w14:paraId="00000302">
            <w:pPr>
              <w:ind w:firstLine="0"/>
              <w:jc w:val="left"/>
              <w:rPr/>
            </w:pPr>
            <w:r w:rsidDel="00000000" w:rsidR="00000000" w:rsidRPr="00000000">
              <w:rPr>
                <w:rtl w:val="0"/>
              </w:rPr>
              <w:t xml:space="preserve">1</w:t>
            </w:r>
          </w:p>
        </w:tc>
        <w:tc>
          <w:tcPr/>
          <w:p w:rsidR="00000000" w:rsidDel="00000000" w:rsidP="00000000" w:rsidRDefault="00000000" w:rsidRPr="00000000" w14:paraId="00000303">
            <w:pPr>
              <w:ind w:firstLine="0"/>
              <w:jc w:val="left"/>
              <w:rPr/>
            </w:pPr>
            <w:r w:rsidDel="00000000" w:rsidR="00000000" w:rsidRPr="00000000">
              <w:rPr>
                <w:rtl w:val="0"/>
              </w:rPr>
              <w:t xml:space="preserve">支持TDD或者FDD：</w:t>
            </w:r>
          </w:p>
          <w:p w:rsidR="00000000" w:rsidDel="00000000" w:rsidP="00000000" w:rsidRDefault="00000000" w:rsidRPr="00000000" w14:paraId="00000304">
            <w:pPr>
              <w:ind w:firstLine="0"/>
              <w:jc w:val="left"/>
              <w:rPr/>
            </w:pPr>
            <w:r w:rsidDel="00000000" w:rsidR="00000000" w:rsidRPr="00000000">
              <w:rPr>
                <w:rtl w:val="0"/>
              </w:rPr>
              <w:t xml:space="preserve">0：TDD</w:t>
            </w:r>
          </w:p>
          <w:p w:rsidR="00000000" w:rsidDel="00000000" w:rsidP="00000000" w:rsidRDefault="00000000" w:rsidRPr="00000000" w14:paraId="00000305">
            <w:pPr>
              <w:ind w:firstLine="0"/>
              <w:jc w:val="left"/>
              <w:rPr/>
            </w:pPr>
            <w:r w:rsidDel="00000000" w:rsidR="00000000" w:rsidRPr="00000000">
              <w:rPr>
                <w:rtl w:val="0"/>
              </w:rPr>
              <w:t xml:space="preserve">1：FDD</w:t>
            </w:r>
          </w:p>
        </w:tc>
      </w:tr>
      <w:tr>
        <w:trPr>
          <w:cantSplit w:val="0"/>
          <w:tblHeader w:val="0"/>
        </w:trPr>
        <w:tc>
          <w:tcPr/>
          <w:p w:rsidR="00000000" w:rsidDel="00000000" w:rsidP="00000000" w:rsidRDefault="00000000" w:rsidRPr="00000000" w14:paraId="00000306">
            <w:pPr>
              <w:ind w:firstLine="0"/>
              <w:jc w:val="center"/>
              <w:rPr/>
            </w:pPr>
            <w:r w:rsidDel="00000000" w:rsidR="00000000" w:rsidRPr="00000000">
              <w:rPr>
                <w:rtl w:val="0"/>
              </w:rPr>
              <w:t xml:space="preserve">17</w:t>
            </w:r>
          </w:p>
        </w:tc>
        <w:tc>
          <w:tcPr/>
          <w:p w:rsidR="00000000" w:rsidDel="00000000" w:rsidP="00000000" w:rsidRDefault="00000000" w:rsidRPr="00000000" w14:paraId="00000307">
            <w:pPr>
              <w:ind w:firstLine="0"/>
              <w:jc w:val="left"/>
              <w:rPr/>
            </w:pPr>
            <w:r w:rsidDel="00000000" w:rsidR="00000000" w:rsidRPr="00000000">
              <w:rPr>
                <w:rtl w:val="0"/>
              </w:rPr>
              <w:t xml:space="preserve">uint8_t[]</w:t>
            </w:r>
          </w:p>
        </w:tc>
        <w:tc>
          <w:tcPr/>
          <w:p w:rsidR="00000000" w:rsidDel="00000000" w:rsidP="00000000" w:rsidRDefault="00000000" w:rsidRPr="00000000" w14:paraId="00000308">
            <w:pPr>
              <w:ind w:firstLine="0"/>
              <w:jc w:val="left"/>
              <w:rPr/>
            </w:pPr>
            <w:r w:rsidDel="00000000" w:rsidR="00000000" w:rsidRPr="00000000">
              <w:rPr>
                <w:rtl w:val="0"/>
              </w:rPr>
              <w:t xml:space="preserve">1</w:t>
            </w:r>
          </w:p>
        </w:tc>
        <w:tc>
          <w:tcPr/>
          <w:p w:rsidR="00000000" w:rsidDel="00000000" w:rsidP="00000000" w:rsidRDefault="00000000" w:rsidRPr="00000000" w14:paraId="00000309">
            <w:pPr>
              <w:ind w:firstLine="0"/>
              <w:jc w:val="left"/>
              <w:rPr/>
            </w:pPr>
            <w:r w:rsidDel="00000000" w:rsidR="00000000" w:rsidRPr="00000000">
              <w:rPr>
                <w:rtl w:val="0"/>
              </w:rPr>
              <w:t xml:space="preserve">IP地址，字符串格式，譬如”192.168.178.212”</w:t>
            </w:r>
          </w:p>
        </w:tc>
      </w:tr>
      <w:tr>
        <w:trPr>
          <w:cantSplit w:val="0"/>
          <w:tblHeader w:val="0"/>
        </w:trPr>
        <w:tc>
          <w:tcPr/>
          <w:p w:rsidR="00000000" w:rsidDel="00000000" w:rsidP="00000000" w:rsidRDefault="00000000" w:rsidRPr="00000000" w14:paraId="0000030A">
            <w:pPr>
              <w:ind w:firstLine="0"/>
              <w:jc w:val="center"/>
              <w:rPr/>
            </w:pPr>
            <w:r w:rsidDel="00000000" w:rsidR="00000000" w:rsidRPr="00000000">
              <w:rPr>
                <w:rtl w:val="0"/>
              </w:rPr>
              <w:t xml:space="preserve">40</w:t>
            </w:r>
          </w:p>
        </w:tc>
        <w:tc>
          <w:tcPr/>
          <w:p w:rsidR="00000000" w:rsidDel="00000000" w:rsidP="00000000" w:rsidRDefault="00000000" w:rsidRPr="00000000" w14:paraId="0000030B">
            <w:pPr>
              <w:ind w:firstLine="0"/>
              <w:jc w:val="left"/>
              <w:rPr/>
            </w:pPr>
            <w:r w:rsidDel="00000000" w:rsidR="00000000" w:rsidRPr="00000000">
              <w:rPr>
                <w:rtl w:val="0"/>
              </w:rPr>
              <w:t xml:space="preserve">uint8_t[]</w:t>
            </w:r>
          </w:p>
        </w:tc>
        <w:tc>
          <w:tcPr/>
          <w:p w:rsidR="00000000" w:rsidDel="00000000" w:rsidP="00000000" w:rsidRDefault="00000000" w:rsidRPr="00000000" w14:paraId="0000030C">
            <w:pPr>
              <w:ind w:firstLine="0"/>
              <w:jc w:val="left"/>
              <w:rPr/>
            </w:pPr>
            <w:r w:rsidDel="00000000" w:rsidR="00000000" w:rsidRPr="00000000">
              <w:rPr>
                <w:rtl w:val="0"/>
              </w:rPr>
              <w:t xml:space="preserve">1</w:t>
            </w:r>
          </w:p>
        </w:tc>
        <w:tc>
          <w:tcPr/>
          <w:p w:rsidR="00000000" w:rsidDel="00000000" w:rsidP="00000000" w:rsidRDefault="00000000" w:rsidRPr="00000000" w14:paraId="0000030D">
            <w:pPr>
              <w:ind w:firstLine="0"/>
              <w:jc w:val="left"/>
              <w:rPr/>
            </w:pPr>
            <w:r w:rsidDel="00000000" w:rsidR="00000000" w:rsidRPr="00000000">
              <w:rPr>
                <w:rtl w:val="0"/>
              </w:rPr>
              <w:t xml:space="preserve">MAC地址，字符串格式，譬如”00:12:34:1d:42:22”</w:t>
            </w:r>
          </w:p>
        </w:tc>
      </w:tr>
    </w:tbl>
    <w:p w:rsidR="00000000" w:rsidDel="00000000" w:rsidP="00000000" w:rsidRDefault="00000000" w:rsidRPr="00000000" w14:paraId="0000030E">
      <w:pPr>
        <w:pStyle w:val="Heading3"/>
        <w:numPr>
          <w:ilvl w:val="2"/>
          <w:numId w:val="12"/>
        </w:numPr>
        <w:ind w:left="720" w:hanging="720"/>
        <w:rPr/>
      </w:pPr>
      <w:bookmarkStart w:colFirst="0" w:colLast="0" w:name="_3l18frh" w:id="53"/>
      <w:bookmarkEnd w:id="53"/>
      <w:r w:rsidDel="00000000" w:rsidR="00000000" w:rsidRPr="00000000">
        <w:rPr>
          <w:rtl w:val="0"/>
        </w:rPr>
        <w:t xml:space="preserve">设备启动通知响应</w:t>
      </w:r>
    </w:p>
    <w:tbl>
      <w:tblPr>
        <w:tblStyle w:val="Table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0F">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10">
            <w:pPr>
              <w:spacing w:line="267" w:lineRule="auto"/>
              <w:ind w:firstLine="424"/>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11">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12">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13">
            <w:pPr>
              <w:ind w:firstLine="0"/>
              <w:jc w:val="center"/>
              <w:rPr/>
            </w:pPr>
            <w:r w:rsidDel="00000000" w:rsidR="00000000" w:rsidRPr="00000000">
              <w:rPr>
                <w:rtl w:val="0"/>
              </w:rPr>
              <w:t xml:space="preserve">6</w:t>
            </w:r>
          </w:p>
        </w:tc>
        <w:tc>
          <w:tcPr/>
          <w:p w:rsidR="00000000" w:rsidDel="00000000" w:rsidP="00000000" w:rsidRDefault="00000000" w:rsidRPr="00000000" w14:paraId="00000314">
            <w:pPr>
              <w:ind w:firstLine="0"/>
              <w:jc w:val="left"/>
              <w:rPr/>
            </w:pPr>
            <w:r w:rsidDel="00000000" w:rsidR="00000000" w:rsidRPr="00000000">
              <w:rPr>
                <w:rtl w:val="0"/>
              </w:rPr>
              <w:t xml:space="preserve">uint8_t</w:t>
            </w:r>
          </w:p>
        </w:tc>
        <w:tc>
          <w:tcPr/>
          <w:p w:rsidR="00000000" w:rsidDel="00000000" w:rsidP="00000000" w:rsidRDefault="00000000" w:rsidRPr="00000000" w14:paraId="00000315">
            <w:pPr>
              <w:ind w:firstLine="0"/>
              <w:jc w:val="left"/>
              <w:rPr/>
            </w:pPr>
            <w:r w:rsidDel="00000000" w:rsidR="00000000" w:rsidRPr="00000000">
              <w:rPr>
                <w:rtl w:val="0"/>
              </w:rPr>
              <w:t xml:space="preserve">1</w:t>
            </w:r>
          </w:p>
        </w:tc>
        <w:tc>
          <w:tcPr/>
          <w:p w:rsidR="00000000" w:rsidDel="00000000" w:rsidP="00000000" w:rsidRDefault="00000000" w:rsidRPr="00000000" w14:paraId="00000316">
            <w:pPr>
              <w:ind w:firstLine="0"/>
              <w:jc w:val="left"/>
              <w:rPr/>
            </w:pPr>
            <w:r w:rsidDel="00000000" w:rsidR="00000000" w:rsidRPr="00000000">
              <w:rPr>
                <w:rtl w:val="0"/>
              </w:rPr>
              <w:t xml:space="preserve">状态码：</w:t>
            </w:r>
          </w:p>
          <w:p w:rsidR="00000000" w:rsidDel="00000000" w:rsidP="00000000" w:rsidRDefault="00000000" w:rsidRPr="00000000" w14:paraId="00000317">
            <w:pPr>
              <w:ind w:firstLine="0"/>
              <w:jc w:val="left"/>
              <w:rPr/>
            </w:pPr>
            <w:r w:rsidDel="00000000" w:rsidR="00000000" w:rsidRPr="00000000">
              <w:rPr>
                <w:rtl w:val="0"/>
              </w:rPr>
              <w:t xml:space="preserve">0：成功</w:t>
            </w:r>
          </w:p>
          <w:p w:rsidR="00000000" w:rsidDel="00000000" w:rsidP="00000000" w:rsidRDefault="00000000" w:rsidRPr="00000000" w14:paraId="00000318">
            <w:pPr>
              <w:ind w:firstLine="0"/>
              <w:jc w:val="left"/>
              <w:rPr/>
            </w:pPr>
            <w:r w:rsidDel="00000000" w:rsidR="00000000" w:rsidRPr="00000000">
              <w:rPr>
                <w:rtl w:val="0"/>
              </w:rPr>
              <w:t xml:space="preserve">其他值预留</w:t>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3"/>
        <w:numPr>
          <w:ilvl w:val="2"/>
          <w:numId w:val="12"/>
        </w:numPr>
        <w:ind w:left="720" w:hanging="720"/>
        <w:rPr/>
      </w:pPr>
      <w:bookmarkStart w:colFirst="0" w:colLast="0" w:name="_206ipza" w:id="54"/>
      <w:bookmarkEnd w:id="54"/>
      <w:r w:rsidDel="00000000" w:rsidR="00000000" w:rsidRPr="00000000">
        <w:rPr>
          <w:rtl w:val="0"/>
        </w:rPr>
        <w:t xml:space="preserve">心跳</w:t>
      </w:r>
    </w:p>
    <w:tbl>
      <w:tblPr>
        <w:tblStyle w:val="Table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1B">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1C">
            <w:pPr>
              <w:spacing w:line="267" w:lineRule="auto"/>
              <w:ind w:firstLine="424"/>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1D">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1E">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1F">
            <w:pPr>
              <w:ind w:firstLine="0"/>
              <w:jc w:val="center"/>
              <w:rPr/>
            </w:pPr>
            <w:r w:rsidDel="00000000" w:rsidR="00000000" w:rsidRPr="00000000">
              <w:rPr>
                <w:rtl w:val="0"/>
              </w:rPr>
              <w:t xml:space="preserve">不带tag</w:t>
            </w:r>
          </w:p>
        </w:tc>
        <w:tc>
          <w:tcPr/>
          <w:p w:rsidR="00000000" w:rsidDel="00000000" w:rsidP="00000000" w:rsidRDefault="00000000" w:rsidRPr="00000000" w14:paraId="00000320">
            <w:pPr>
              <w:ind w:firstLine="0"/>
              <w:jc w:val="left"/>
              <w:rPr/>
            </w:pPr>
            <w:r w:rsidDel="00000000" w:rsidR="00000000" w:rsidRPr="00000000">
              <w:rPr>
                <w:rtl w:val="0"/>
              </w:rPr>
            </w:r>
          </w:p>
        </w:tc>
        <w:tc>
          <w:tcPr/>
          <w:p w:rsidR="00000000" w:rsidDel="00000000" w:rsidP="00000000" w:rsidRDefault="00000000" w:rsidRPr="00000000" w14:paraId="00000321">
            <w:pPr>
              <w:ind w:firstLine="0"/>
              <w:jc w:val="left"/>
              <w:rPr/>
            </w:pPr>
            <w:r w:rsidDel="00000000" w:rsidR="00000000" w:rsidRPr="00000000">
              <w:rPr>
                <w:rtl w:val="0"/>
              </w:rPr>
            </w:r>
          </w:p>
        </w:tc>
        <w:tc>
          <w:tcPr/>
          <w:p w:rsidR="00000000" w:rsidDel="00000000" w:rsidP="00000000" w:rsidRDefault="00000000" w:rsidRPr="00000000" w14:paraId="00000322">
            <w:pPr>
              <w:ind w:firstLine="0"/>
              <w:jc w:val="left"/>
              <w:rPr/>
            </w:pPr>
            <w:r w:rsidDel="00000000" w:rsidR="00000000" w:rsidRPr="00000000">
              <w:rPr>
                <w:rtl w:val="0"/>
              </w:rPr>
            </w:r>
          </w:p>
        </w:tc>
      </w:tr>
    </w:tbl>
    <w:p w:rsidR="00000000" w:rsidDel="00000000" w:rsidP="00000000" w:rsidRDefault="00000000" w:rsidRPr="00000000" w14:paraId="00000323">
      <w:pPr>
        <w:pStyle w:val="Heading3"/>
        <w:numPr>
          <w:ilvl w:val="2"/>
          <w:numId w:val="12"/>
        </w:numPr>
        <w:ind w:left="720" w:hanging="720"/>
        <w:rPr/>
      </w:pPr>
      <w:bookmarkStart w:colFirst="0" w:colLast="0" w:name="_4k668n3" w:id="55"/>
      <w:bookmarkEnd w:id="55"/>
      <w:r w:rsidDel="00000000" w:rsidR="00000000" w:rsidRPr="00000000">
        <w:rPr>
          <w:rtl w:val="0"/>
        </w:rPr>
        <w:t xml:space="preserve">心跳响应</w:t>
      </w:r>
    </w:p>
    <w:tbl>
      <w:tblPr>
        <w:tblStyle w:val="Table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2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25">
            <w:pPr>
              <w:spacing w:line="267" w:lineRule="auto"/>
              <w:ind w:firstLine="424"/>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2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2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28">
            <w:pPr>
              <w:ind w:firstLine="0"/>
              <w:jc w:val="center"/>
              <w:rPr/>
            </w:pPr>
            <w:r w:rsidDel="00000000" w:rsidR="00000000" w:rsidRPr="00000000">
              <w:rPr>
                <w:rtl w:val="0"/>
              </w:rPr>
              <w:t xml:space="preserve">不带tag</w:t>
            </w:r>
          </w:p>
        </w:tc>
        <w:tc>
          <w:tcPr/>
          <w:p w:rsidR="00000000" w:rsidDel="00000000" w:rsidP="00000000" w:rsidRDefault="00000000" w:rsidRPr="00000000" w14:paraId="00000329">
            <w:pPr>
              <w:ind w:firstLine="0"/>
              <w:jc w:val="left"/>
              <w:rPr/>
            </w:pPr>
            <w:r w:rsidDel="00000000" w:rsidR="00000000" w:rsidRPr="00000000">
              <w:rPr>
                <w:rtl w:val="0"/>
              </w:rPr>
            </w:r>
          </w:p>
        </w:tc>
        <w:tc>
          <w:tcPr/>
          <w:p w:rsidR="00000000" w:rsidDel="00000000" w:rsidP="00000000" w:rsidRDefault="00000000" w:rsidRPr="00000000" w14:paraId="0000032A">
            <w:pPr>
              <w:ind w:firstLine="0"/>
              <w:jc w:val="left"/>
              <w:rPr/>
            </w:pPr>
            <w:r w:rsidDel="00000000" w:rsidR="00000000" w:rsidRPr="00000000">
              <w:rPr>
                <w:rtl w:val="0"/>
              </w:rPr>
            </w:r>
          </w:p>
        </w:tc>
        <w:tc>
          <w:tcPr/>
          <w:p w:rsidR="00000000" w:rsidDel="00000000" w:rsidP="00000000" w:rsidRDefault="00000000" w:rsidRPr="00000000" w14:paraId="0000032B">
            <w:pPr>
              <w:ind w:firstLine="0"/>
              <w:jc w:val="left"/>
              <w:rPr/>
            </w:pPr>
            <w:r w:rsidDel="00000000" w:rsidR="00000000" w:rsidRPr="00000000">
              <w:rPr>
                <w:rtl w:val="0"/>
              </w:rPr>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3"/>
        <w:numPr>
          <w:ilvl w:val="2"/>
          <w:numId w:val="12"/>
        </w:numPr>
        <w:ind w:left="720" w:hanging="720"/>
        <w:rPr/>
      </w:pPr>
      <w:r w:rsidDel="00000000" w:rsidR="00000000" w:rsidRPr="00000000">
        <w:rPr>
          <w:rtl w:val="0"/>
        </w:rPr>
        <w:t xml:space="preserve">启动扫频</w:t>
      </w:r>
    </w:p>
    <w:p w:rsidR="00000000" w:rsidDel="00000000" w:rsidP="00000000" w:rsidRDefault="00000000" w:rsidRPr="00000000" w14:paraId="0000032F">
      <w:pPr>
        <w:ind w:firstLine="0"/>
        <w:rPr/>
      </w:pPr>
      <w:r w:rsidDel="00000000" w:rsidR="00000000" w:rsidRPr="00000000">
        <w:rPr>
          <w:rtl w:val="0"/>
        </w:rPr>
      </w:r>
    </w:p>
    <w:tbl>
      <w:tblPr>
        <w:tblStyle w:val="Table1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30">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31">
            <w:pPr>
              <w:spacing w:line="267" w:lineRule="auto"/>
              <w:ind w:firstLine="424"/>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32">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33">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34">
            <w:pPr>
              <w:ind w:firstLine="0"/>
              <w:jc w:val="center"/>
              <w:rPr/>
            </w:pPr>
            <w:r w:rsidDel="00000000" w:rsidR="00000000" w:rsidRPr="00000000">
              <w:rPr>
                <w:rtl w:val="0"/>
              </w:rPr>
              <w:t xml:space="preserve">2</w:t>
            </w:r>
          </w:p>
        </w:tc>
        <w:tc>
          <w:tcPr/>
          <w:p w:rsidR="00000000" w:rsidDel="00000000" w:rsidP="00000000" w:rsidRDefault="00000000" w:rsidRPr="00000000" w14:paraId="00000335">
            <w:pPr>
              <w:ind w:firstLine="0"/>
              <w:jc w:val="left"/>
              <w:rPr/>
            </w:pPr>
            <w:r w:rsidDel="00000000" w:rsidR="00000000" w:rsidRPr="00000000">
              <w:rPr>
                <w:rtl w:val="0"/>
              </w:rPr>
              <w:t xml:space="preserve">uint8_t</w:t>
            </w:r>
          </w:p>
        </w:tc>
        <w:tc>
          <w:tcPr/>
          <w:p w:rsidR="00000000" w:rsidDel="00000000" w:rsidP="00000000" w:rsidRDefault="00000000" w:rsidRPr="00000000" w14:paraId="00000336">
            <w:pPr>
              <w:ind w:firstLine="0"/>
              <w:jc w:val="left"/>
              <w:rPr/>
            </w:pPr>
            <w:r w:rsidDel="00000000" w:rsidR="00000000" w:rsidRPr="00000000">
              <w:rPr>
                <w:rtl w:val="0"/>
              </w:rPr>
              <w:t xml:space="preserve">1</w:t>
            </w:r>
          </w:p>
        </w:tc>
        <w:tc>
          <w:tcPr/>
          <w:p w:rsidR="00000000" w:rsidDel="00000000" w:rsidP="00000000" w:rsidRDefault="00000000" w:rsidRPr="00000000" w14:paraId="00000337">
            <w:pPr>
              <w:ind w:firstLine="0"/>
              <w:jc w:val="left"/>
              <w:rPr/>
            </w:pPr>
            <w:r w:rsidDel="00000000" w:rsidR="00000000" w:rsidRPr="00000000">
              <w:rPr>
                <w:rtl w:val="0"/>
              </w:rPr>
              <w:t xml:space="preserve">表示PCI列表中PCI的数量，0表示无PCI列表</w:t>
            </w:r>
          </w:p>
        </w:tc>
      </w:tr>
      <w:tr>
        <w:trPr>
          <w:cantSplit w:val="0"/>
          <w:tblHeader w:val="0"/>
        </w:trPr>
        <w:tc>
          <w:tcPr/>
          <w:p w:rsidR="00000000" w:rsidDel="00000000" w:rsidP="00000000" w:rsidRDefault="00000000" w:rsidRPr="00000000" w14:paraId="00000338">
            <w:pPr>
              <w:ind w:firstLine="0"/>
              <w:jc w:val="center"/>
              <w:rPr/>
            </w:pPr>
            <w:r w:rsidDel="00000000" w:rsidR="00000000" w:rsidRPr="00000000">
              <w:rPr>
                <w:rtl w:val="0"/>
              </w:rPr>
              <w:t xml:space="preserve">3</w:t>
            </w:r>
          </w:p>
        </w:tc>
        <w:tc>
          <w:tcPr/>
          <w:p w:rsidR="00000000" w:rsidDel="00000000" w:rsidP="00000000" w:rsidRDefault="00000000" w:rsidRPr="00000000" w14:paraId="00000339">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33A">
            <w:pPr>
              <w:ind w:firstLine="0"/>
              <w:jc w:val="left"/>
              <w:rPr/>
            </w:pPr>
            <w:r w:rsidDel="00000000" w:rsidR="00000000" w:rsidRPr="00000000">
              <w:rPr>
                <w:rtl w:val="0"/>
              </w:rPr>
              <w:t xml:space="preserve">0…1</w:t>
            </w:r>
          </w:p>
        </w:tc>
        <w:tc>
          <w:tcPr/>
          <w:p w:rsidR="00000000" w:rsidDel="00000000" w:rsidP="00000000" w:rsidRDefault="00000000" w:rsidRPr="00000000" w14:paraId="0000033B">
            <w:pPr>
              <w:ind w:firstLine="0"/>
              <w:jc w:val="left"/>
              <w:rPr/>
            </w:pPr>
            <w:r w:rsidDel="00000000" w:rsidR="00000000" w:rsidRPr="00000000">
              <w:rPr>
                <w:rtl w:val="0"/>
              </w:rPr>
              <w:t xml:space="preserve">PCI列表</w:t>
            </w:r>
          </w:p>
        </w:tc>
      </w:tr>
      <w:tr>
        <w:trPr>
          <w:cantSplit w:val="0"/>
          <w:tblHeader w:val="0"/>
        </w:trPr>
        <w:tc>
          <w:tcPr/>
          <w:p w:rsidR="00000000" w:rsidDel="00000000" w:rsidP="00000000" w:rsidRDefault="00000000" w:rsidRPr="00000000" w14:paraId="0000033C">
            <w:pPr>
              <w:ind w:firstLine="0"/>
              <w:jc w:val="center"/>
              <w:rPr/>
            </w:pPr>
            <w:r w:rsidDel="00000000" w:rsidR="00000000" w:rsidRPr="00000000">
              <w:rPr>
                <w:rtl w:val="0"/>
              </w:rPr>
              <w:t xml:space="preserve">4</w:t>
            </w:r>
          </w:p>
        </w:tc>
        <w:tc>
          <w:tcPr/>
          <w:p w:rsidR="00000000" w:rsidDel="00000000" w:rsidP="00000000" w:rsidRDefault="00000000" w:rsidRPr="00000000" w14:paraId="0000033D">
            <w:pPr>
              <w:ind w:firstLine="0"/>
              <w:jc w:val="left"/>
              <w:rPr/>
            </w:pPr>
            <w:r w:rsidDel="00000000" w:rsidR="00000000" w:rsidRPr="00000000">
              <w:rPr>
                <w:rtl w:val="0"/>
              </w:rPr>
              <w:t xml:space="preserve">uint8_t</w:t>
            </w:r>
          </w:p>
        </w:tc>
        <w:tc>
          <w:tcPr/>
          <w:p w:rsidR="00000000" w:rsidDel="00000000" w:rsidP="00000000" w:rsidRDefault="00000000" w:rsidRPr="00000000" w14:paraId="0000033E">
            <w:pPr>
              <w:ind w:firstLine="0"/>
              <w:jc w:val="left"/>
              <w:rPr/>
            </w:pPr>
            <w:r w:rsidDel="00000000" w:rsidR="00000000" w:rsidRPr="00000000">
              <w:rPr>
                <w:rtl w:val="0"/>
              </w:rPr>
              <w:t xml:space="preserve">1</w:t>
            </w:r>
          </w:p>
        </w:tc>
        <w:tc>
          <w:tcPr/>
          <w:p w:rsidR="00000000" w:rsidDel="00000000" w:rsidP="00000000" w:rsidRDefault="00000000" w:rsidRPr="00000000" w14:paraId="0000033F">
            <w:pPr>
              <w:ind w:firstLine="0"/>
              <w:jc w:val="left"/>
              <w:rPr/>
            </w:pPr>
            <w:r w:rsidDel="00000000" w:rsidR="00000000" w:rsidRPr="00000000">
              <w:rPr>
                <w:rtl w:val="0"/>
              </w:rPr>
              <w:t xml:space="preserve">表示earfcn_range的数量</w:t>
            </w:r>
          </w:p>
        </w:tc>
      </w:tr>
      <w:tr>
        <w:trPr>
          <w:cantSplit w:val="0"/>
          <w:tblHeader w:val="0"/>
        </w:trPr>
        <w:tc>
          <w:tcPr/>
          <w:p w:rsidR="00000000" w:rsidDel="00000000" w:rsidP="00000000" w:rsidRDefault="00000000" w:rsidRPr="00000000" w14:paraId="00000340">
            <w:pPr>
              <w:ind w:firstLine="0"/>
              <w:jc w:val="center"/>
              <w:rPr/>
            </w:pPr>
            <w:r w:rsidDel="00000000" w:rsidR="00000000" w:rsidRPr="00000000">
              <w:rPr>
                <w:rtl w:val="0"/>
              </w:rPr>
              <w:t xml:space="preserve">5</w:t>
            </w:r>
          </w:p>
        </w:tc>
        <w:tc>
          <w:tcPr/>
          <w:p w:rsidR="00000000" w:rsidDel="00000000" w:rsidP="00000000" w:rsidRDefault="00000000" w:rsidRPr="00000000" w14:paraId="00000341">
            <w:pPr>
              <w:ind w:firstLine="0"/>
              <w:jc w:val="left"/>
              <w:rPr/>
            </w:pPr>
            <w:r w:rsidDel="00000000" w:rsidR="00000000" w:rsidRPr="00000000">
              <w:rPr>
                <w:rtl w:val="0"/>
              </w:rPr>
              <w:t xml:space="preserve">array of earfcn_range</w:t>
            </w:r>
          </w:p>
        </w:tc>
        <w:tc>
          <w:tcPr/>
          <w:p w:rsidR="00000000" w:rsidDel="00000000" w:rsidP="00000000" w:rsidRDefault="00000000" w:rsidRPr="00000000" w14:paraId="00000342">
            <w:pPr>
              <w:ind w:firstLine="0"/>
              <w:jc w:val="left"/>
              <w:rPr/>
            </w:pPr>
            <w:r w:rsidDel="00000000" w:rsidR="00000000" w:rsidRPr="00000000">
              <w:rPr>
                <w:rtl w:val="0"/>
              </w:rPr>
              <w:t xml:space="preserve">1</w:t>
            </w:r>
          </w:p>
        </w:tc>
        <w:tc>
          <w:tcPr/>
          <w:p w:rsidR="00000000" w:rsidDel="00000000" w:rsidP="00000000" w:rsidRDefault="00000000" w:rsidRPr="00000000" w14:paraId="00000343">
            <w:pPr>
              <w:ind w:firstLine="0"/>
              <w:jc w:val="left"/>
              <w:rPr/>
            </w:pPr>
            <w:r w:rsidDel="00000000" w:rsidR="00000000" w:rsidRPr="00000000">
              <w:rPr>
                <w:rtl w:val="0"/>
              </w:rPr>
              <w:t xml:space="preserve">频点范围列表。</w:t>
            </w:r>
          </w:p>
        </w:tc>
      </w:tr>
      <w:tr>
        <w:trPr>
          <w:cantSplit w:val="0"/>
          <w:tblHeader w:val="0"/>
        </w:trPr>
        <w:tc>
          <w:tcPr/>
          <w:p w:rsidR="00000000" w:rsidDel="00000000" w:rsidP="00000000" w:rsidRDefault="00000000" w:rsidRPr="00000000" w14:paraId="00000344">
            <w:pPr>
              <w:ind w:firstLine="0"/>
              <w:jc w:val="center"/>
              <w:rPr/>
            </w:pPr>
            <w:r w:rsidDel="00000000" w:rsidR="00000000" w:rsidRPr="00000000">
              <w:rPr>
                <w:rtl w:val="0"/>
              </w:rPr>
              <w:t xml:space="preserve">13</w:t>
            </w:r>
          </w:p>
        </w:tc>
        <w:tc>
          <w:tcPr/>
          <w:p w:rsidR="00000000" w:rsidDel="00000000" w:rsidP="00000000" w:rsidRDefault="00000000" w:rsidRPr="00000000" w14:paraId="00000345">
            <w:pPr>
              <w:ind w:firstLine="0"/>
              <w:jc w:val="left"/>
              <w:rPr/>
            </w:pPr>
            <w:r w:rsidDel="00000000" w:rsidR="00000000" w:rsidRPr="00000000">
              <w:rPr>
                <w:rtl w:val="0"/>
              </w:rPr>
              <w:t xml:space="preserve">uint16_t</w:t>
            </w:r>
          </w:p>
        </w:tc>
        <w:tc>
          <w:tcPr/>
          <w:p w:rsidR="00000000" w:rsidDel="00000000" w:rsidP="00000000" w:rsidRDefault="00000000" w:rsidRPr="00000000" w14:paraId="00000346">
            <w:pPr>
              <w:ind w:firstLine="0"/>
              <w:jc w:val="left"/>
              <w:rPr/>
            </w:pPr>
            <w:r w:rsidDel="00000000" w:rsidR="00000000" w:rsidRPr="00000000">
              <w:rPr>
                <w:rtl w:val="0"/>
              </w:rPr>
              <w:t xml:space="preserve">1</w:t>
            </w:r>
          </w:p>
        </w:tc>
        <w:tc>
          <w:tcPr/>
          <w:p w:rsidR="00000000" w:rsidDel="00000000" w:rsidP="00000000" w:rsidRDefault="00000000" w:rsidRPr="00000000" w14:paraId="00000347">
            <w:pPr>
              <w:ind w:firstLine="0"/>
              <w:jc w:val="left"/>
              <w:rPr/>
            </w:pPr>
            <w:r w:rsidDel="00000000" w:rsidR="00000000" w:rsidRPr="00000000">
              <w:rPr>
                <w:rtl w:val="0"/>
              </w:rPr>
              <w:t xml:space="preserve">RSSI值：0…128</w:t>
            </w:r>
          </w:p>
        </w:tc>
      </w:tr>
      <w:tr>
        <w:trPr>
          <w:cantSplit w:val="0"/>
          <w:tblHeader w:val="0"/>
        </w:trPr>
        <w:tc>
          <w:tcPr/>
          <w:p w:rsidR="00000000" w:rsidDel="00000000" w:rsidP="00000000" w:rsidRDefault="00000000" w:rsidRPr="00000000" w14:paraId="00000348">
            <w:pPr>
              <w:ind w:firstLine="0"/>
              <w:jc w:val="center"/>
              <w:rPr/>
            </w:pPr>
            <w:r w:rsidDel="00000000" w:rsidR="00000000" w:rsidRPr="00000000">
              <w:rPr>
                <w:rtl w:val="0"/>
              </w:rPr>
              <w:t xml:space="preserve">26</w:t>
            </w:r>
          </w:p>
        </w:tc>
        <w:tc>
          <w:tcPr/>
          <w:p w:rsidR="00000000" w:rsidDel="00000000" w:rsidP="00000000" w:rsidRDefault="00000000" w:rsidRPr="00000000" w14:paraId="00000349">
            <w:pPr>
              <w:ind w:firstLine="0"/>
              <w:jc w:val="left"/>
              <w:rPr/>
            </w:pPr>
            <w:r w:rsidDel="00000000" w:rsidR="00000000" w:rsidRPr="00000000">
              <w:rPr>
                <w:rtl w:val="0"/>
              </w:rPr>
              <w:t xml:space="preserve">uint8_t</w:t>
            </w:r>
          </w:p>
        </w:tc>
        <w:tc>
          <w:tcPr/>
          <w:p w:rsidR="00000000" w:rsidDel="00000000" w:rsidP="00000000" w:rsidRDefault="00000000" w:rsidRPr="00000000" w14:paraId="0000034A">
            <w:pPr>
              <w:ind w:firstLine="0"/>
              <w:jc w:val="left"/>
              <w:rPr/>
            </w:pPr>
            <w:r w:rsidDel="00000000" w:rsidR="00000000" w:rsidRPr="00000000">
              <w:rPr>
                <w:rtl w:val="0"/>
              </w:rPr>
              <w:t xml:space="preserve">0…1</w:t>
            </w:r>
          </w:p>
        </w:tc>
        <w:tc>
          <w:tcPr/>
          <w:p w:rsidR="00000000" w:rsidDel="00000000" w:rsidP="00000000" w:rsidRDefault="00000000" w:rsidRPr="00000000" w14:paraId="0000034B">
            <w:pPr>
              <w:ind w:firstLine="0"/>
              <w:jc w:val="left"/>
              <w:rPr/>
            </w:pPr>
            <w:r w:rsidDel="00000000" w:rsidR="00000000" w:rsidRPr="00000000">
              <w:rPr>
                <w:rtl w:val="0"/>
              </w:rPr>
              <w:t xml:space="preserve">扫频结果上报策略：</w:t>
            </w:r>
          </w:p>
          <w:p w:rsidR="00000000" w:rsidDel="00000000" w:rsidP="00000000" w:rsidRDefault="00000000" w:rsidRPr="00000000" w14:paraId="0000034C">
            <w:pPr>
              <w:ind w:firstLine="0"/>
              <w:jc w:val="left"/>
              <w:rPr/>
            </w:pPr>
            <w:r w:rsidDel="00000000" w:rsidR="00000000" w:rsidRPr="00000000">
              <w:rPr>
                <w:rtl w:val="0"/>
              </w:rPr>
              <w:t xml:space="preserve">0：上报所有结果</w:t>
            </w:r>
          </w:p>
          <w:p w:rsidR="00000000" w:rsidDel="00000000" w:rsidP="00000000" w:rsidRDefault="00000000" w:rsidRPr="00000000" w14:paraId="0000034D">
            <w:pPr>
              <w:ind w:firstLine="0"/>
              <w:jc w:val="left"/>
              <w:rPr/>
            </w:pPr>
            <w:r w:rsidDel="00000000" w:rsidR="00000000" w:rsidRPr="00000000">
              <w:rPr>
                <w:rtl w:val="0"/>
              </w:rPr>
              <w:t xml:space="preserve">1：对于只扫频到RSSI，但搜索不到小区，同时没有出现在异频邻区列表中的，不上报</w:t>
            </w:r>
          </w:p>
        </w:tc>
      </w:tr>
    </w:tbl>
    <w:p w:rsidR="00000000" w:rsidDel="00000000" w:rsidP="00000000" w:rsidRDefault="00000000" w:rsidRPr="00000000" w14:paraId="0000034E">
      <w:pPr>
        <w:ind w:firstLine="0"/>
        <w:rPr/>
      </w:pPr>
      <w:r w:rsidDel="00000000" w:rsidR="00000000" w:rsidRPr="00000000">
        <w:rPr>
          <w:rtl w:val="0"/>
        </w:rPr>
      </w:r>
    </w:p>
    <w:bookmarkStart w:colFirst="0" w:colLast="0" w:name="3ygebqi" w:id="56"/>
    <w:bookmarkEnd w:id="56"/>
    <w:bookmarkStart w:colFirst="0" w:colLast="0" w:name="2zbgiuw" w:id="57"/>
    <w:bookmarkEnd w:id="57"/>
    <w:bookmarkStart w:colFirst="0" w:colLast="0" w:name="1egqt2p" w:id="58"/>
    <w:bookmarkEnd w:id="58"/>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earfcn_range（每一个频点以网络字节序保存）</w:t>
      </w:r>
      <w:r w:rsidDel="00000000" w:rsidR="00000000" w:rsidRPr="00000000">
        <w:rPr>
          <w:rtl w:val="0"/>
        </w:rPr>
      </w:r>
    </w:p>
    <w:tbl>
      <w:tblPr>
        <w:tblStyle w:val="Table11"/>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350">
            <w:pPr>
              <w:spacing w:line="267" w:lineRule="auto"/>
              <w:ind w:firstLine="0"/>
              <w:rPr>
                <w:b w:val="1"/>
              </w:rPr>
            </w:pPr>
            <w:r w:rsidDel="00000000" w:rsidR="00000000" w:rsidRPr="00000000">
              <w:rPr>
                <w:b w:val="1"/>
                <w:rtl w:val="0"/>
              </w:rPr>
              <w:t xml:space="preserve">Elements</w:t>
            </w:r>
          </w:p>
        </w:tc>
        <w:tc>
          <w:tcPr>
            <w:shd w:fill="d9d9d9" w:val="clear"/>
          </w:tcPr>
          <w:p w:rsidR="00000000" w:rsidDel="00000000" w:rsidP="00000000" w:rsidRDefault="00000000" w:rsidRPr="00000000" w14:paraId="00000351">
            <w:pPr>
              <w:spacing w:line="267" w:lineRule="auto"/>
              <w:ind w:firstLine="0"/>
              <w:rPr>
                <w:b w:val="1"/>
              </w:rPr>
            </w:pPr>
            <w:r w:rsidDel="00000000" w:rsidR="00000000" w:rsidRPr="00000000">
              <w:rPr>
                <w:b w:val="1"/>
                <w:rtl w:val="0"/>
              </w:rPr>
              <w:t xml:space="preserve">Value</w:t>
            </w:r>
          </w:p>
        </w:tc>
        <w:tc>
          <w:tcPr>
            <w:shd w:fill="d9d9d9" w:val="clear"/>
          </w:tcPr>
          <w:p w:rsidR="00000000" w:rsidDel="00000000" w:rsidP="00000000" w:rsidRDefault="00000000" w:rsidRPr="00000000" w14:paraId="00000352">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353">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354">
            <w:pPr>
              <w:ind w:firstLine="0"/>
              <w:jc w:val="left"/>
              <w:rPr/>
            </w:pPr>
            <w:r w:rsidDel="00000000" w:rsidR="00000000" w:rsidRPr="00000000">
              <w:rPr>
                <w:rtl w:val="0"/>
              </w:rPr>
              <w:t xml:space="preserve">start_earfcn</w:t>
            </w:r>
          </w:p>
        </w:tc>
        <w:tc>
          <w:tcPr/>
          <w:p w:rsidR="00000000" w:rsidDel="00000000" w:rsidP="00000000" w:rsidRDefault="00000000" w:rsidRPr="00000000" w14:paraId="00000355">
            <w:pPr>
              <w:ind w:firstLine="0"/>
              <w:jc w:val="left"/>
              <w:rPr/>
            </w:pPr>
            <w:r w:rsidDel="00000000" w:rsidR="00000000" w:rsidRPr="00000000">
              <w:rPr>
                <w:rtl w:val="0"/>
              </w:rPr>
              <w:t xml:space="preserve">0..65535</w:t>
            </w:r>
          </w:p>
        </w:tc>
        <w:tc>
          <w:tcPr/>
          <w:p w:rsidR="00000000" w:rsidDel="00000000" w:rsidP="00000000" w:rsidRDefault="00000000" w:rsidRPr="00000000" w14:paraId="00000356">
            <w:pPr>
              <w:ind w:firstLine="0"/>
              <w:jc w:val="left"/>
              <w:rPr/>
            </w:pPr>
            <w:r w:rsidDel="00000000" w:rsidR="00000000" w:rsidRPr="00000000">
              <w:rPr>
                <w:rtl w:val="0"/>
              </w:rPr>
              <w:t xml:space="preserve">uint16_t</w:t>
            </w:r>
          </w:p>
        </w:tc>
        <w:tc>
          <w:tcPr/>
          <w:p w:rsidR="00000000" w:rsidDel="00000000" w:rsidP="00000000" w:rsidRDefault="00000000" w:rsidRPr="00000000" w14:paraId="00000357">
            <w:pPr>
              <w:ind w:firstLine="0"/>
              <w:jc w:val="left"/>
              <w:rPr/>
            </w:pPr>
            <w:r w:rsidDel="00000000" w:rsidR="00000000" w:rsidRPr="00000000">
              <w:rPr>
                <w:rtl w:val="0"/>
              </w:rPr>
              <w:t xml:space="preserve">开始的频点</w:t>
            </w:r>
          </w:p>
        </w:tc>
      </w:tr>
      <w:tr>
        <w:trPr>
          <w:cantSplit w:val="0"/>
          <w:tblHeader w:val="0"/>
        </w:trPr>
        <w:tc>
          <w:tcPr/>
          <w:p w:rsidR="00000000" w:rsidDel="00000000" w:rsidP="00000000" w:rsidRDefault="00000000" w:rsidRPr="00000000" w14:paraId="00000358">
            <w:pPr>
              <w:ind w:firstLine="0"/>
              <w:jc w:val="left"/>
              <w:rPr/>
            </w:pPr>
            <w:r w:rsidDel="00000000" w:rsidR="00000000" w:rsidRPr="00000000">
              <w:rPr>
                <w:rtl w:val="0"/>
              </w:rPr>
              <w:t xml:space="preserve">end_earfcn</w:t>
            </w:r>
          </w:p>
        </w:tc>
        <w:tc>
          <w:tcPr/>
          <w:p w:rsidR="00000000" w:rsidDel="00000000" w:rsidP="00000000" w:rsidRDefault="00000000" w:rsidRPr="00000000" w14:paraId="00000359">
            <w:pPr>
              <w:ind w:firstLine="0"/>
              <w:jc w:val="left"/>
              <w:rPr/>
            </w:pPr>
            <w:r w:rsidDel="00000000" w:rsidR="00000000" w:rsidRPr="00000000">
              <w:rPr>
                <w:rtl w:val="0"/>
              </w:rPr>
              <w:t xml:space="preserve">0..65535</w:t>
            </w:r>
          </w:p>
        </w:tc>
        <w:tc>
          <w:tcPr/>
          <w:p w:rsidR="00000000" w:rsidDel="00000000" w:rsidP="00000000" w:rsidRDefault="00000000" w:rsidRPr="00000000" w14:paraId="0000035A">
            <w:pPr>
              <w:ind w:firstLine="0"/>
              <w:jc w:val="left"/>
              <w:rPr/>
            </w:pPr>
            <w:r w:rsidDel="00000000" w:rsidR="00000000" w:rsidRPr="00000000">
              <w:rPr>
                <w:rtl w:val="0"/>
              </w:rPr>
              <w:t xml:space="preserve">uint16_t</w:t>
            </w:r>
          </w:p>
        </w:tc>
        <w:tc>
          <w:tcPr/>
          <w:p w:rsidR="00000000" w:rsidDel="00000000" w:rsidP="00000000" w:rsidRDefault="00000000" w:rsidRPr="00000000" w14:paraId="0000035B">
            <w:pPr>
              <w:ind w:firstLine="0"/>
              <w:jc w:val="left"/>
              <w:rPr/>
            </w:pPr>
            <w:r w:rsidDel="00000000" w:rsidR="00000000" w:rsidRPr="00000000">
              <w:rPr>
                <w:rtl w:val="0"/>
              </w:rPr>
              <w:t xml:space="preserve">结束的频点</w:t>
            </w:r>
          </w:p>
        </w:tc>
      </w:tr>
    </w:tbl>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pStyle w:val="Heading3"/>
        <w:numPr>
          <w:ilvl w:val="2"/>
          <w:numId w:val="12"/>
        </w:numPr>
        <w:ind w:left="720" w:hanging="720"/>
        <w:rPr/>
      </w:pPr>
      <w:bookmarkStart w:colFirst="0" w:colLast="0" w:name="_2dlolyb" w:id="59"/>
      <w:bookmarkEnd w:id="59"/>
      <w:r w:rsidDel="00000000" w:rsidR="00000000" w:rsidRPr="00000000">
        <w:rPr>
          <w:rtl w:val="0"/>
        </w:rPr>
        <w:t xml:space="preserve">启动扫频响应</w:t>
      </w:r>
    </w:p>
    <w:tbl>
      <w:tblPr>
        <w:tblStyle w:val="Table1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5E">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5F">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60">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61">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62">
            <w:pPr>
              <w:ind w:firstLine="0"/>
              <w:jc w:val="left"/>
              <w:rPr/>
            </w:pPr>
            <w:r w:rsidDel="00000000" w:rsidR="00000000" w:rsidRPr="00000000">
              <w:rPr>
                <w:rtl w:val="0"/>
              </w:rPr>
              <w:t xml:space="preserve">6</w:t>
            </w:r>
          </w:p>
        </w:tc>
        <w:tc>
          <w:tcPr/>
          <w:p w:rsidR="00000000" w:rsidDel="00000000" w:rsidP="00000000" w:rsidRDefault="00000000" w:rsidRPr="00000000" w14:paraId="00000363">
            <w:pPr>
              <w:ind w:firstLine="0"/>
              <w:jc w:val="left"/>
              <w:rPr/>
            </w:pPr>
            <w:r w:rsidDel="00000000" w:rsidR="00000000" w:rsidRPr="00000000">
              <w:rPr>
                <w:rtl w:val="0"/>
              </w:rPr>
              <w:t xml:space="preserve">uint8_t</w:t>
            </w:r>
          </w:p>
        </w:tc>
        <w:tc>
          <w:tcPr/>
          <w:p w:rsidR="00000000" w:rsidDel="00000000" w:rsidP="00000000" w:rsidRDefault="00000000" w:rsidRPr="00000000" w14:paraId="00000364">
            <w:pPr>
              <w:ind w:firstLine="0"/>
              <w:jc w:val="left"/>
              <w:rPr/>
            </w:pPr>
            <w:r w:rsidDel="00000000" w:rsidR="00000000" w:rsidRPr="00000000">
              <w:rPr>
                <w:rtl w:val="0"/>
              </w:rPr>
              <w:t xml:space="preserve">1</w:t>
            </w:r>
          </w:p>
        </w:tc>
        <w:tc>
          <w:tcPr/>
          <w:p w:rsidR="00000000" w:rsidDel="00000000" w:rsidP="00000000" w:rsidRDefault="00000000" w:rsidRPr="00000000" w14:paraId="00000365">
            <w:pPr>
              <w:ind w:firstLine="0"/>
              <w:jc w:val="left"/>
              <w:rPr/>
            </w:pPr>
            <w:r w:rsidDel="00000000" w:rsidR="00000000" w:rsidRPr="00000000">
              <w:rPr>
                <w:rtl w:val="0"/>
              </w:rPr>
              <w:t xml:space="preserve">返回结果，0表示成功</w:t>
            </w:r>
          </w:p>
          <w:p w:rsidR="00000000" w:rsidDel="00000000" w:rsidP="00000000" w:rsidRDefault="00000000" w:rsidRPr="00000000" w14:paraId="00000366">
            <w:pPr>
              <w:ind w:firstLine="0"/>
              <w:jc w:val="left"/>
              <w:rPr/>
            </w:pPr>
            <w:r w:rsidDel="00000000" w:rsidR="00000000" w:rsidRPr="00000000">
              <w:rPr>
                <w:rtl w:val="0"/>
              </w:rPr>
              <w:t xml:space="preserve">1：消息解析失败</w:t>
            </w:r>
          </w:p>
          <w:p w:rsidR="00000000" w:rsidDel="00000000" w:rsidP="00000000" w:rsidRDefault="00000000" w:rsidRPr="00000000" w14:paraId="00000367">
            <w:pPr>
              <w:ind w:firstLine="0"/>
              <w:jc w:val="left"/>
              <w:rPr/>
            </w:pPr>
            <w:r w:rsidDel="00000000" w:rsidR="00000000" w:rsidRPr="00000000">
              <w:rPr>
                <w:rtl w:val="0"/>
              </w:rPr>
              <w:t xml:space="preserve">2：参数非法</w:t>
            </w:r>
          </w:p>
          <w:p w:rsidR="00000000" w:rsidDel="00000000" w:rsidP="00000000" w:rsidRDefault="00000000" w:rsidRPr="00000000" w14:paraId="00000368">
            <w:pPr>
              <w:ind w:firstLine="0"/>
              <w:jc w:val="left"/>
              <w:rPr/>
            </w:pPr>
            <w:r w:rsidDel="00000000" w:rsidR="00000000" w:rsidRPr="00000000">
              <w:rPr>
                <w:rtl w:val="0"/>
              </w:rPr>
              <w:t xml:space="preserve">3：软件内部错误</w:t>
            </w:r>
          </w:p>
          <w:p w:rsidR="00000000" w:rsidDel="00000000" w:rsidP="00000000" w:rsidRDefault="00000000" w:rsidRPr="00000000" w14:paraId="00000369">
            <w:pPr>
              <w:ind w:firstLine="0"/>
              <w:jc w:val="left"/>
              <w:rPr/>
            </w:pPr>
            <w:r w:rsidDel="00000000" w:rsidR="00000000" w:rsidRPr="00000000">
              <w:rPr>
                <w:rtl w:val="0"/>
              </w:rPr>
              <w:t xml:space="preserve">4：扫频正在进行</w:t>
            </w:r>
          </w:p>
        </w:tc>
      </w:tr>
    </w:tbl>
    <w:p w:rsidR="00000000" w:rsidDel="00000000" w:rsidP="00000000" w:rsidRDefault="00000000" w:rsidRPr="00000000" w14:paraId="0000036A">
      <w:pPr>
        <w:ind w:firstLine="0"/>
        <w:rPr/>
      </w:pPr>
      <w:r w:rsidDel="00000000" w:rsidR="00000000" w:rsidRPr="00000000">
        <w:rPr>
          <w:rtl w:val="0"/>
        </w:rPr>
      </w:r>
    </w:p>
    <w:bookmarkStart w:colFirst="0" w:colLast="0" w:name="3cqmetx" w:id="60"/>
    <w:bookmarkEnd w:id="60"/>
    <w:bookmarkStart w:colFirst="0" w:colLast="0" w:name="1rvwp1q" w:id="61"/>
    <w:bookmarkEnd w:id="61"/>
    <w:p w:rsidR="00000000" w:rsidDel="00000000" w:rsidP="00000000" w:rsidRDefault="00000000" w:rsidRPr="00000000" w14:paraId="0000036B">
      <w:pPr>
        <w:pStyle w:val="Heading3"/>
        <w:numPr>
          <w:ilvl w:val="2"/>
          <w:numId w:val="12"/>
        </w:numPr>
        <w:ind w:left="720" w:hanging="720"/>
        <w:rPr/>
      </w:pPr>
      <w:bookmarkStart w:colFirst="0" w:colLast="0" w:name="_sqyw64" w:id="62"/>
      <w:bookmarkEnd w:id="62"/>
      <w:r w:rsidDel="00000000" w:rsidR="00000000" w:rsidRPr="00000000">
        <w:rPr>
          <w:rtl w:val="0"/>
        </w:rPr>
        <w:t xml:space="preserve">停止扫频</w:t>
      </w:r>
    </w:p>
    <w:p w:rsidR="00000000" w:rsidDel="00000000" w:rsidP="00000000" w:rsidRDefault="00000000" w:rsidRPr="00000000" w14:paraId="0000036C">
      <w:pPr>
        <w:rPr/>
      </w:pPr>
      <w:r w:rsidDel="00000000" w:rsidR="00000000" w:rsidRPr="00000000">
        <w:rPr>
          <w:rtl w:val="0"/>
        </w:rPr>
        <w:t xml:space="preserve">基站收到该消息后，停止扫频，但不清空结果</w:t>
      </w:r>
    </w:p>
    <w:tbl>
      <w:tblPr>
        <w:tblStyle w:val="Table1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6D">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6E">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6F">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70">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71">
            <w:pPr>
              <w:ind w:firstLine="0"/>
              <w:jc w:val="left"/>
              <w:rPr/>
            </w:pPr>
            <w:r w:rsidDel="00000000" w:rsidR="00000000" w:rsidRPr="00000000">
              <w:rPr>
                <w:rtl w:val="0"/>
              </w:rPr>
              <w:t xml:space="preserve">不带TAG</w:t>
            </w:r>
          </w:p>
        </w:tc>
        <w:tc>
          <w:tcPr/>
          <w:p w:rsidR="00000000" w:rsidDel="00000000" w:rsidP="00000000" w:rsidRDefault="00000000" w:rsidRPr="00000000" w14:paraId="00000372">
            <w:pPr>
              <w:ind w:firstLine="0"/>
              <w:jc w:val="left"/>
              <w:rPr/>
            </w:pPr>
            <w:r w:rsidDel="00000000" w:rsidR="00000000" w:rsidRPr="00000000">
              <w:rPr>
                <w:rtl w:val="0"/>
              </w:rPr>
            </w:r>
          </w:p>
        </w:tc>
        <w:tc>
          <w:tcPr/>
          <w:p w:rsidR="00000000" w:rsidDel="00000000" w:rsidP="00000000" w:rsidRDefault="00000000" w:rsidRPr="00000000" w14:paraId="00000373">
            <w:pPr>
              <w:ind w:firstLine="0"/>
              <w:jc w:val="left"/>
              <w:rPr/>
            </w:pPr>
            <w:r w:rsidDel="00000000" w:rsidR="00000000" w:rsidRPr="00000000">
              <w:rPr>
                <w:rtl w:val="0"/>
              </w:rPr>
            </w:r>
          </w:p>
        </w:tc>
        <w:tc>
          <w:tcPr/>
          <w:p w:rsidR="00000000" w:rsidDel="00000000" w:rsidP="00000000" w:rsidRDefault="00000000" w:rsidRPr="00000000" w14:paraId="00000374">
            <w:pPr>
              <w:ind w:firstLine="0"/>
              <w:jc w:val="left"/>
              <w:rPr/>
            </w:pPr>
            <w:r w:rsidDel="00000000" w:rsidR="00000000" w:rsidRPr="00000000">
              <w:rPr>
                <w:rtl w:val="0"/>
              </w:rPr>
            </w:r>
          </w:p>
        </w:tc>
      </w:tr>
    </w:tbl>
    <w:p w:rsidR="00000000" w:rsidDel="00000000" w:rsidP="00000000" w:rsidRDefault="00000000" w:rsidRPr="00000000" w14:paraId="00000375">
      <w:pPr>
        <w:ind w:firstLine="0"/>
        <w:rPr/>
      </w:pPr>
      <w:r w:rsidDel="00000000" w:rsidR="00000000" w:rsidRPr="00000000">
        <w:rPr>
          <w:rtl w:val="0"/>
        </w:rPr>
      </w:r>
    </w:p>
    <w:bookmarkStart w:colFirst="0" w:colLast="0" w:name="1664s55" w:id="63"/>
    <w:bookmarkEnd w:id="63"/>
    <w:bookmarkStart w:colFirst="0" w:colLast="0" w:name="4bvk7pj" w:id="64"/>
    <w:bookmarkEnd w:id="64"/>
    <w:p w:rsidR="00000000" w:rsidDel="00000000" w:rsidP="00000000" w:rsidRDefault="00000000" w:rsidRPr="00000000" w14:paraId="00000376">
      <w:pPr>
        <w:pStyle w:val="Heading3"/>
        <w:numPr>
          <w:ilvl w:val="2"/>
          <w:numId w:val="12"/>
        </w:numPr>
        <w:ind w:left="720" w:hanging="720"/>
        <w:rPr/>
      </w:pPr>
      <w:bookmarkStart w:colFirst="0" w:colLast="0" w:name="_2r0uhxc" w:id="65"/>
      <w:bookmarkEnd w:id="65"/>
      <w:r w:rsidDel="00000000" w:rsidR="00000000" w:rsidRPr="00000000">
        <w:rPr>
          <w:rtl w:val="0"/>
        </w:rPr>
        <w:t xml:space="preserve">停止扫频响应</w:t>
      </w:r>
    </w:p>
    <w:tbl>
      <w:tblPr>
        <w:tblStyle w:val="Table1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7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7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7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7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7B">
            <w:pPr>
              <w:ind w:firstLine="0"/>
              <w:jc w:val="left"/>
              <w:rPr/>
            </w:pPr>
            <w:r w:rsidDel="00000000" w:rsidR="00000000" w:rsidRPr="00000000">
              <w:rPr>
                <w:rtl w:val="0"/>
              </w:rPr>
              <w:t xml:space="preserve">6</w:t>
            </w:r>
          </w:p>
        </w:tc>
        <w:tc>
          <w:tcPr/>
          <w:p w:rsidR="00000000" w:rsidDel="00000000" w:rsidP="00000000" w:rsidRDefault="00000000" w:rsidRPr="00000000" w14:paraId="0000037C">
            <w:pPr>
              <w:ind w:firstLine="0"/>
              <w:jc w:val="left"/>
              <w:rPr/>
            </w:pPr>
            <w:r w:rsidDel="00000000" w:rsidR="00000000" w:rsidRPr="00000000">
              <w:rPr>
                <w:rtl w:val="0"/>
              </w:rPr>
              <w:t xml:space="preserve">uint8_t</w:t>
            </w:r>
          </w:p>
        </w:tc>
        <w:tc>
          <w:tcPr/>
          <w:p w:rsidR="00000000" w:rsidDel="00000000" w:rsidP="00000000" w:rsidRDefault="00000000" w:rsidRPr="00000000" w14:paraId="0000037D">
            <w:pPr>
              <w:ind w:firstLine="0"/>
              <w:jc w:val="left"/>
              <w:rPr/>
            </w:pPr>
            <w:r w:rsidDel="00000000" w:rsidR="00000000" w:rsidRPr="00000000">
              <w:rPr>
                <w:rtl w:val="0"/>
              </w:rPr>
              <w:t xml:space="preserve">1</w:t>
            </w:r>
          </w:p>
        </w:tc>
        <w:tc>
          <w:tcPr/>
          <w:p w:rsidR="00000000" w:rsidDel="00000000" w:rsidP="00000000" w:rsidRDefault="00000000" w:rsidRPr="00000000" w14:paraId="0000037E">
            <w:pPr>
              <w:ind w:firstLine="0"/>
              <w:jc w:val="left"/>
              <w:rPr/>
            </w:pPr>
            <w:r w:rsidDel="00000000" w:rsidR="00000000" w:rsidRPr="00000000">
              <w:rPr>
                <w:rtl w:val="0"/>
              </w:rPr>
              <w:t xml:space="preserve">返回状态码，0表示成功，非0表示错误原因，错误码待定</w:t>
            </w:r>
          </w:p>
        </w:tc>
      </w:tr>
    </w:tbl>
    <w:p w:rsidR="00000000" w:rsidDel="00000000" w:rsidP="00000000" w:rsidRDefault="00000000" w:rsidRPr="00000000" w14:paraId="0000037F">
      <w:pPr>
        <w:ind w:firstLine="0"/>
        <w:rPr/>
      </w:pPr>
      <w:r w:rsidDel="00000000" w:rsidR="00000000" w:rsidRPr="00000000">
        <w:rPr>
          <w:rtl w:val="0"/>
        </w:rPr>
      </w:r>
    </w:p>
    <w:bookmarkStart w:colFirst="0" w:colLast="0" w:name="kgcv8k" w:id="66"/>
    <w:bookmarkEnd w:id="66"/>
    <w:bookmarkStart w:colFirst="0" w:colLast="0" w:name="3q5sasy" w:id="67"/>
    <w:bookmarkEnd w:id="67"/>
    <w:p w:rsidR="00000000" w:rsidDel="00000000" w:rsidP="00000000" w:rsidRDefault="00000000" w:rsidRPr="00000000" w14:paraId="00000380">
      <w:pPr>
        <w:pStyle w:val="Heading3"/>
        <w:numPr>
          <w:ilvl w:val="2"/>
          <w:numId w:val="12"/>
        </w:numPr>
        <w:ind w:left="720" w:hanging="720"/>
        <w:rPr/>
      </w:pPr>
      <w:bookmarkStart w:colFirst="0" w:colLast="0" w:name="_25b2l0r" w:id="68"/>
      <w:bookmarkEnd w:id="68"/>
      <w:r w:rsidDel="00000000" w:rsidR="00000000" w:rsidRPr="00000000">
        <w:rPr>
          <w:rtl w:val="0"/>
        </w:rPr>
        <w:t xml:space="preserve">复位扫频</w:t>
      </w:r>
    </w:p>
    <w:p w:rsidR="00000000" w:rsidDel="00000000" w:rsidP="00000000" w:rsidRDefault="00000000" w:rsidRPr="00000000" w14:paraId="00000381">
      <w:pPr>
        <w:ind w:firstLine="0"/>
        <w:rPr/>
      </w:pPr>
      <w:r w:rsidDel="00000000" w:rsidR="00000000" w:rsidRPr="00000000">
        <w:rPr>
          <w:rtl w:val="0"/>
        </w:rPr>
        <w:t xml:space="preserve">基站收到该消息后，清空扫频结果</w:t>
      </w:r>
    </w:p>
    <w:tbl>
      <w:tblPr>
        <w:tblStyle w:val="Table1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82">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83">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84">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85">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86">
            <w:pPr>
              <w:ind w:firstLine="0"/>
              <w:jc w:val="left"/>
              <w:rPr/>
            </w:pPr>
            <w:r w:rsidDel="00000000" w:rsidR="00000000" w:rsidRPr="00000000">
              <w:rPr>
                <w:rtl w:val="0"/>
              </w:rPr>
              <w:t xml:space="preserve">不带TAG</w:t>
            </w:r>
          </w:p>
        </w:tc>
        <w:tc>
          <w:tcPr/>
          <w:p w:rsidR="00000000" w:rsidDel="00000000" w:rsidP="00000000" w:rsidRDefault="00000000" w:rsidRPr="00000000" w14:paraId="00000387">
            <w:pPr>
              <w:ind w:firstLine="0"/>
              <w:jc w:val="left"/>
              <w:rPr/>
            </w:pPr>
            <w:r w:rsidDel="00000000" w:rsidR="00000000" w:rsidRPr="00000000">
              <w:rPr>
                <w:rtl w:val="0"/>
              </w:rPr>
            </w:r>
          </w:p>
        </w:tc>
        <w:tc>
          <w:tcPr/>
          <w:p w:rsidR="00000000" w:rsidDel="00000000" w:rsidP="00000000" w:rsidRDefault="00000000" w:rsidRPr="00000000" w14:paraId="00000388">
            <w:pPr>
              <w:ind w:firstLine="0"/>
              <w:jc w:val="left"/>
              <w:rPr/>
            </w:pPr>
            <w:r w:rsidDel="00000000" w:rsidR="00000000" w:rsidRPr="00000000">
              <w:rPr>
                <w:rtl w:val="0"/>
              </w:rPr>
            </w:r>
          </w:p>
        </w:tc>
        <w:tc>
          <w:tcPr/>
          <w:p w:rsidR="00000000" w:rsidDel="00000000" w:rsidP="00000000" w:rsidRDefault="00000000" w:rsidRPr="00000000" w14:paraId="00000389">
            <w:pPr>
              <w:ind w:firstLine="0"/>
              <w:jc w:val="left"/>
              <w:rPr/>
            </w:pPr>
            <w:r w:rsidDel="00000000" w:rsidR="00000000" w:rsidRPr="00000000">
              <w:rPr>
                <w:rtl w:val="0"/>
              </w:rPr>
            </w:r>
          </w:p>
        </w:tc>
      </w:tr>
    </w:tbl>
    <w:p w:rsidR="00000000" w:rsidDel="00000000" w:rsidP="00000000" w:rsidRDefault="00000000" w:rsidRPr="00000000" w14:paraId="0000038A">
      <w:pPr>
        <w:ind w:firstLine="0"/>
        <w:rPr/>
      </w:pPr>
      <w:r w:rsidDel="00000000" w:rsidR="00000000" w:rsidRPr="00000000">
        <w:rPr>
          <w:rtl w:val="0"/>
        </w:rPr>
      </w:r>
    </w:p>
    <w:p w:rsidR="00000000" w:rsidDel="00000000" w:rsidP="00000000" w:rsidRDefault="00000000" w:rsidRPr="00000000" w14:paraId="0000038B">
      <w:pPr>
        <w:pStyle w:val="Heading3"/>
        <w:numPr>
          <w:ilvl w:val="2"/>
          <w:numId w:val="12"/>
        </w:numPr>
        <w:ind w:left="720" w:hanging="720"/>
        <w:rPr/>
      </w:pPr>
      <w:bookmarkStart w:colFirst="0" w:colLast="0" w:name="_34g0dwd" w:id="69"/>
      <w:bookmarkEnd w:id="69"/>
      <w:r w:rsidDel="00000000" w:rsidR="00000000" w:rsidRPr="00000000">
        <w:rPr>
          <w:rtl w:val="0"/>
        </w:rPr>
        <w:t xml:space="preserve">复位扫频响应</w:t>
      </w:r>
    </w:p>
    <w:tbl>
      <w:tblPr>
        <w:tblStyle w:val="Table1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8C">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8D">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8E">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8F">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90">
            <w:pPr>
              <w:ind w:firstLine="0"/>
              <w:jc w:val="left"/>
              <w:rPr/>
            </w:pPr>
            <w:r w:rsidDel="00000000" w:rsidR="00000000" w:rsidRPr="00000000">
              <w:rPr>
                <w:rtl w:val="0"/>
              </w:rPr>
              <w:t xml:space="preserve">6</w:t>
            </w:r>
          </w:p>
        </w:tc>
        <w:tc>
          <w:tcPr/>
          <w:p w:rsidR="00000000" w:rsidDel="00000000" w:rsidP="00000000" w:rsidRDefault="00000000" w:rsidRPr="00000000" w14:paraId="00000391">
            <w:pPr>
              <w:ind w:firstLine="0"/>
              <w:jc w:val="left"/>
              <w:rPr/>
            </w:pPr>
            <w:r w:rsidDel="00000000" w:rsidR="00000000" w:rsidRPr="00000000">
              <w:rPr>
                <w:rtl w:val="0"/>
              </w:rPr>
              <w:t xml:space="preserve">uint8_t</w:t>
            </w:r>
          </w:p>
        </w:tc>
        <w:tc>
          <w:tcPr/>
          <w:p w:rsidR="00000000" w:rsidDel="00000000" w:rsidP="00000000" w:rsidRDefault="00000000" w:rsidRPr="00000000" w14:paraId="00000392">
            <w:pPr>
              <w:ind w:firstLine="0"/>
              <w:jc w:val="left"/>
              <w:rPr/>
            </w:pPr>
            <w:r w:rsidDel="00000000" w:rsidR="00000000" w:rsidRPr="00000000">
              <w:rPr>
                <w:rtl w:val="0"/>
              </w:rPr>
              <w:t xml:space="preserve">1</w:t>
            </w:r>
          </w:p>
        </w:tc>
        <w:tc>
          <w:tcPr/>
          <w:p w:rsidR="00000000" w:rsidDel="00000000" w:rsidP="00000000" w:rsidRDefault="00000000" w:rsidRPr="00000000" w14:paraId="00000393">
            <w:pPr>
              <w:ind w:firstLine="0"/>
              <w:jc w:val="left"/>
              <w:rPr/>
            </w:pPr>
            <w:r w:rsidDel="00000000" w:rsidR="00000000" w:rsidRPr="00000000">
              <w:rPr>
                <w:rtl w:val="0"/>
              </w:rPr>
              <w:t xml:space="preserve">返回状态码，0表示成功，非0表示错误原因，错误码待定</w:t>
            </w:r>
          </w:p>
        </w:tc>
      </w:tr>
    </w:tbl>
    <w:p w:rsidR="00000000" w:rsidDel="00000000" w:rsidP="00000000" w:rsidRDefault="00000000" w:rsidRPr="00000000" w14:paraId="00000394">
      <w:pPr>
        <w:ind w:firstLine="0"/>
        <w:rPr/>
      </w:pPr>
      <w:r w:rsidDel="00000000" w:rsidR="00000000" w:rsidRPr="00000000">
        <w:rPr>
          <w:rtl w:val="0"/>
        </w:rPr>
      </w:r>
    </w:p>
    <w:bookmarkStart w:colFirst="0" w:colLast="0" w:name="2iq8gzs" w:id="70"/>
    <w:bookmarkEnd w:id="70"/>
    <w:bookmarkStart w:colFirst="0" w:colLast="0" w:name="43ky6rz" w:id="71"/>
    <w:bookmarkEnd w:id="71"/>
    <w:p w:rsidR="00000000" w:rsidDel="00000000" w:rsidP="00000000" w:rsidRDefault="00000000" w:rsidRPr="00000000" w14:paraId="00000395">
      <w:pPr>
        <w:pStyle w:val="Heading3"/>
        <w:numPr>
          <w:ilvl w:val="2"/>
          <w:numId w:val="12"/>
        </w:numPr>
        <w:ind w:left="720" w:hanging="720"/>
        <w:rPr/>
      </w:pPr>
      <w:bookmarkStart w:colFirst="0" w:colLast="0" w:name="_1jlao46" w:id="72"/>
      <w:bookmarkEnd w:id="72"/>
      <w:r w:rsidDel="00000000" w:rsidR="00000000" w:rsidRPr="00000000">
        <w:rPr>
          <w:rtl w:val="0"/>
        </w:rPr>
        <w:t xml:space="preserve">扫频结果上报</w:t>
      </w:r>
    </w:p>
    <w:tbl>
      <w:tblPr>
        <w:tblStyle w:val="Table1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96">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97">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98">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99">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9A">
            <w:pPr>
              <w:ind w:firstLine="0"/>
              <w:jc w:val="left"/>
              <w:rPr/>
            </w:pPr>
            <w:r w:rsidDel="00000000" w:rsidR="00000000" w:rsidRPr="00000000">
              <w:rPr>
                <w:rtl w:val="0"/>
              </w:rPr>
              <w:t xml:space="preserve">10</w:t>
            </w:r>
          </w:p>
        </w:tc>
        <w:tc>
          <w:tcPr/>
          <w:p w:rsidR="00000000" w:rsidDel="00000000" w:rsidP="00000000" w:rsidRDefault="00000000" w:rsidRPr="00000000" w14:paraId="0000039B">
            <w:pPr>
              <w:ind w:firstLine="0"/>
              <w:jc w:val="left"/>
              <w:rPr/>
            </w:pPr>
            <w:r w:rsidDel="00000000" w:rsidR="00000000" w:rsidRPr="00000000">
              <w:rPr>
                <w:rtl w:val="0"/>
              </w:rPr>
              <w:t xml:space="preserve">uint16_t</w:t>
            </w:r>
          </w:p>
        </w:tc>
        <w:tc>
          <w:tcPr/>
          <w:p w:rsidR="00000000" w:rsidDel="00000000" w:rsidP="00000000" w:rsidRDefault="00000000" w:rsidRPr="00000000" w14:paraId="0000039C">
            <w:pPr>
              <w:ind w:firstLine="0"/>
              <w:jc w:val="left"/>
              <w:rPr/>
            </w:pPr>
            <w:r w:rsidDel="00000000" w:rsidR="00000000" w:rsidRPr="00000000">
              <w:rPr>
                <w:rtl w:val="0"/>
              </w:rPr>
              <w:t xml:space="preserve">1</w:t>
            </w:r>
          </w:p>
        </w:tc>
        <w:tc>
          <w:tcPr/>
          <w:p w:rsidR="00000000" w:rsidDel="00000000" w:rsidP="00000000" w:rsidRDefault="00000000" w:rsidRPr="00000000" w14:paraId="0000039D">
            <w:pPr>
              <w:ind w:firstLine="0"/>
              <w:jc w:val="left"/>
              <w:rPr/>
            </w:pPr>
            <w:r w:rsidDel="00000000" w:rsidR="00000000" w:rsidRPr="00000000">
              <w:rPr>
                <w:rtl w:val="0"/>
              </w:rPr>
              <w:t xml:space="preserve">扫频结果数目</w:t>
            </w:r>
          </w:p>
        </w:tc>
      </w:tr>
      <w:tr>
        <w:trPr>
          <w:cantSplit w:val="0"/>
          <w:tblHeader w:val="0"/>
        </w:trPr>
        <w:tc>
          <w:tcPr/>
          <w:p w:rsidR="00000000" w:rsidDel="00000000" w:rsidP="00000000" w:rsidRDefault="00000000" w:rsidRPr="00000000" w14:paraId="0000039E">
            <w:pPr>
              <w:ind w:firstLine="0"/>
              <w:jc w:val="left"/>
              <w:rPr/>
            </w:pPr>
            <w:r w:rsidDel="00000000" w:rsidR="00000000" w:rsidRPr="00000000">
              <w:rPr>
                <w:rtl w:val="0"/>
              </w:rPr>
              <w:t xml:space="preserve">11</w:t>
            </w:r>
          </w:p>
        </w:tc>
        <w:tc>
          <w:tcPr/>
          <w:p w:rsidR="00000000" w:rsidDel="00000000" w:rsidP="00000000" w:rsidRDefault="00000000" w:rsidRPr="00000000" w14:paraId="0000039F">
            <w:pPr>
              <w:ind w:firstLine="0"/>
              <w:jc w:val="left"/>
              <w:rPr/>
            </w:pPr>
            <w:r w:rsidDel="00000000" w:rsidR="00000000" w:rsidRPr="00000000">
              <w:rPr>
                <w:rtl w:val="0"/>
              </w:rPr>
              <w:t xml:space="preserve">array of sniffer_result</w:t>
            </w:r>
          </w:p>
        </w:tc>
        <w:tc>
          <w:tcPr/>
          <w:p w:rsidR="00000000" w:rsidDel="00000000" w:rsidP="00000000" w:rsidRDefault="00000000" w:rsidRPr="00000000" w14:paraId="000003A0">
            <w:pPr>
              <w:ind w:firstLine="0"/>
              <w:jc w:val="left"/>
              <w:rPr/>
            </w:pPr>
            <w:r w:rsidDel="00000000" w:rsidR="00000000" w:rsidRPr="00000000">
              <w:rPr>
                <w:rtl w:val="0"/>
              </w:rPr>
              <w:t xml:space="preserve">0…30</w:t>
            </w:r>
          </w:p>
        </w:tc>
        <w:tc>
          <w:tcPr/>
          <w:p w:rsidR="00000000" w:rsidDel="00000000" w:rsidP="00000000" w:rsidRDefault="00000000" w:rsidRPr="00000000" w14:paraId="000003A1">
            <w:pPr>
              <w:ind w:firstLine="0"/>
              <w:jc w:val="left"/>
              <w:rPr/>
            </w:pPr>
            <w:r w:rsidDel="00000000" w:rsidR="00000000" w:rsidRPr="00000000">
              <w:rPr>
                <w:rtl w:val="0"/>
              </w:rPr>
              <w:t xml:space="preserve">扫频结果</w:t>
            </w:r>
          </w:p>
        </w:tc>
      </w:tr>
    </w:tbl>
    <w:p w:rsidR="00000000" w:rsidDel="00000000" w:rsidP="00000000" w:rsidRDefault="00000000" w:rsidRPr="00000000" w14:paraId="000003A2">
      <w:pPr>
        <w:ind w:firstLine="0"/>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sniffer_result（每一个元素以网络字节序传输）</w:t>
      </w:r>
      <w:r w:rsidDel="00000000" w:rsidR="00000000" w:rsidRPr="00000000">
        <w:rPr>
          <w:rtl w:val="0"/>
        </w:rPr>
      </w:r>
    </w:p>
    <w:tbl>
      <w:tblPr>
        <w:tblStyle w:val="Table18"/>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3A4">
            <w:pPr>
              <w:spacing w:line="267" w:lineRule="auto"/>
              <w:ind w:firstLine="0"/>
              <w:rPr>
                <w:b w:val="1"/>
              </w:rPr>
            </w:pPr>
            <w:r w:rsidDel="00000000" w:rsidR="00000000" w:rsidRPr="00000000">
              <w:rPr>
                <w:b w:val="1"/>
                <w:rtl w:val="0"/>
              </w:rPr>
              <w:t xml:space="preserve">元素</w:t>
            </w:r>
          </w:p>
        </w:tc>
        <w:tc>
          <w:tcPr>
            <w:shd w:fill="d9d9d9" w:val="clear"/>
          </w:tcPr>
          <w:p w:rsidR="00000000" w:rsidDel="00000000" w:rsidP="00000000" w:rsidRDefault="00000000" w:rsidRPr="00000000" w14:paraId="000003A5">
            <w:pPr>
              <w:spacing w:line="267" w:lineRule="auto"/>
              <w:ind w:firstLine="0"/>
              <w:rPr>
                <w:b w:val="1"/>
              </w:rPr>
            </w:pPr>
            <w:r w:rsidDel="00000000" w:rsidR="00000000" w:rsidRPr="00000000">
              <w:rPr>
                <w:b w:val="1"/>
                <w:rtl w:val="0"/>
              </w:rPr>
              <w:t xml:space="preserve">取值</w:t>
            </w:r>
          </w:p>
        </w:tc>
        <w:tc>
          <w:tcPr>
            <w:shd w:fill="d9d9d9" w:val="clear"/>
          </w:tcPr>
          <w:p w:rsidR="00000000" w:rsidDel="00000000" w:rsidP="00000000" w:rsidRDefault="00000000" w:rsidRPr="00000000" w14:paraId="000003A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A7">
            <w:pPr>
              <w:spacing w:line="267" w:lineRule="auto"/>
              <w:ind w:firstLine="0"/>
              <w:rPr>
                <w:b w:val="1"/>
              </w:rPr>
            </w:pPr>
            <w:r w:rsidDel="00000000" w:rsidR="00000000" w:rsidRPr="00000000">
              <w:rPr>
                <w:b w:val="1"/>
                <w:rtl w:val="0"/>
              </w:rPr>
              <w:t xml:space="preserve">备注</w:t>
            </w:r>
          </w:p>
        </w:tc>
      </w:tr>
      <w:tr>
        <w:trPr>
          <w:cantSplit w:val="0"/>
          <w:tblHeader w:val="0"/>
        </w:trPr>
        <w:tc>
          <w:tcPr/>
          <w:p w:rsidR="00000000" w:rsidDel="00000000" w:rsidP="00000000" w:rsidRDefault="00000000" w:rsidRPr="00000000" w14:paraId="000003A8">
            <w:pPr>
              <w:ind w:firstLine="0"/>
              <w:jc w:val="left"/>
              <w:rPr/>
            </w:pPr>
            <w:r w:rsidDel="00000000" w:rsidR="00000000" w:rsidRPr="00000000">
              <w:rPr>
                <w:rtl w:val="0"/>
              </w:rPr>
              <w:t xml:space="preserve">频点</w:t>
            </w:r>
          </w:p>
        </w:tc>
        <w:tc>
          <w:tcPr/>
          <w:p w:rsidR="00000000" w:rsidDel="00000000" w:rsidP="00000000" w:rsidRDefault="00000000" w:rsidRPr="00000000" w14:paraId="000003A9">
            <w:pPr>
              <w:ind w:firstLine="0"/>
              <w:jc w:val="left"/>
              <w:rPr/>
            </w:pPr>
            <w:r w:rsidDel="00000000" w:rsidR="00000000" w:rsidRPr="00000000">
              <w:rPr>
                <w:rtl w:val="0"/>
              </w:rPr>
              <w:t xml:space="preserve">0..65535</w:t>
            </w:r>
          </w:p>
        </w:tc>
        <w:tc>
          <w:tcPr/>
          <w:p w:rsidR="00000000" w:rsidDel="00000000" w:rsidP="00000000" w:rsidRDefault="00000000" w:rsidRPr="00000000" w14:paraId="000003AA">
            <w:pPr>
              <w:ind w:firstLine="0"/>
              <w:jc w:val="left"/>
              <w:rPr/>
            </w:pPr>
            <w:r w:rsidDel="00000000" w:rsidR="00000000" w:rsidRPr="00000000">
              <w:rPr>
                <w:rtl w:val="0"/>
              </w:rPr>
              <w:t xml:space="preserve">uint16_t</w:t>
            </w:r>
          </w:p>
        </w:tc>
        <w:tc>
          <w:tcPr/>
          <w:p w:rsidR="00000000" w:rsidDel="00000000" w:rsidP="00000000" w:rsidRDefault="00000000" w:rsidRPr="00000000" w14:paraId="000003AB">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3AC">
            <w:pPr>
              <w:ind w:firstLine="0"/>
              <w:jc w:val="left"/>
              <w:rPr/>
            </w:pPr>
            <w:r w:rsidDel="00000000" w:rsidR="00000000" w:rsidRPr="00000000">
              <w:rPr>
                <w:rtl w:val="0"/>
              </w:rPr>
              <w:t xml:space="preserve">PCI</w:t>
            </w:r>
          </w:p>
        </w:tc>
        <w:tc>
          <w:tcPr/>
          <w:p w:rsidR="00000000" w:rsidDel="00000000" w:rsidP="00000000" w:rsidRDefault="00000000" w:rsidRPr="00000000" w14:paraId="000003AD">
            <w:pPr>
              <w:ind w:firstLine="0"/>
              <w:jc w:val="left"/>
              <w:rPr/>
            </w:pPr>
            <w:r w:rsidDel="00000000" w:rsidR="00000000" w:rsidRPr="00000000">
              <w:rPr>
                <w:rtl w:val="0"/>
              </w:rPr>
              <w:t xml:space="preserve">0…503</w:t>
            </w:r>
          </w:p>
        </w:tc>
        <w:tc>
          <w:tcPr/>
          <w:p w:rsidR="00000000" w:rsidDel="00000000" w:rsidP="00000000" w:rsidRDefault="00000000" w:rsidRPr="00000000" w14:paraId="000003AE">
            <w:pPr>
              <w:ind w:firstLine="0"/>
              <w:jc w:val="left"/>
              <w:rPr/>
            </w:pPr>
            <w:r w:rsidDel="00000000" w:rsidR="00000000" w:rsidRPr="00000000">
              <w:rPr>
                <w:rtl w:val="0"/>
              </w:rPr>
              <w:t xml:space="preserve">uint16_t</w:t>
            </w:r>
          </w:p>
        </w:tc>
        <w:tc>
          <w:tcPr/>
          <w:p w:rsidR="00000000" w:rsidDel="00000000" w:rsidP="00000000" w:rsidRDefault="00000000" w:rsidRPr="00000000" w14:paraId="000003AF">
            <w:pPr>
              <w:ind w:firstLine="0"/>
              <w:jc w:val="left"/>
              <w:rPr/>
            </w:pPr>
            <w:r w:rsidDel="00000000" w:rsidR="00000000" w:rsidRPr="00000000">
              <w:rPr>
                <w:rtl w:val="0"/>
              </w:rPr>
              <w:t xml:space="preserve">0xffff表示无测量值</w:t>
            </w:r>
          </w:p>
        </w:tc>
      </w:tr>
      <w:tr>
        <w:trPr>
          <w:cantSplit w:val="0"/>
          <w:tblHeader w:val="0"/>
        </w:trPr>
        <w:tc>
          <w:tcPr/>
          <w:p w:rsidR="00000000" w:rsidDel="00000000" w:rsidP="00000000" w:rsidRDefault="00000000" w:rsidRPr="00000000" w14:paraId="000003B0">
            <w:pPr>
              <w:ind w:firstLine="0"/>
              <w:jc w:val="left"/>
              <w:rPr/>
            </w:pPr>
            <w:r w:rsidDel="00000000" w:rsidR="00000000" w:rsidRPr="00000000">
              <w:rPr>
                <w:rtl w:val="0"/>
              </w:rPr>
              <w:t xml:space="preserve">TAC</w:t>
            </w:r>
          </w:p>
        </w:tc>
        <w:tc>
          <w:tcPr/>
          <w:p w:rsidR="00000000" w:rsidDel="00000000" w:rsidP="00000000" w:rsidRDefault="00000000" w:rsidRPr="00000000" w14:paraId="000003B1">
            <w:pPr>
              <w:ind w:firstLine="0"/>
              <w:jc w:val="left"/>
              <w:rPr/>
            </w:pPr>
            <w:r w:rsidDel="00000000" w:rsidR="00000000" w:rsidRPr="00000000">
              <w:rPr>
                <w:rtl w:val="0"/>
              </w:rPr>
            </w:r>
          </w:p>
        </w:tc>
        <w:tc>
          <w:tcPr/>
          <w:p w:rsidR="00000000" w:rsidDel="00000000" w:rsidP="00000000" w:rsidRDefault="00000000" w:rsidRPr="00000000" w14:paraId="000003B2">
            <w:pPr>
              <w:ind w:firstLine="0"/>
              <w:jc w:val="left"/>
              <w:rPr/>
            </w:pPr>
            <w:r w:rsidDel="00000000" w:rsidR="00000000" w:rsidRPr="00000000">
              <w:rPr>
                <w:rtl w:val="0"/>
              </w:rPr>
              <w:t xml:space="preserve">uint16_t</w:t>
            </w:r>
          </w:p>
        </w:tc>
        <w:tc>
          <w:tcPr/>
          <w:p w:rsidR="00000000" w:rsidDel="00000000" w:rsidP="00000000" w:rsidRDefault="00000000" w:rsidRPr="00000000" w14:paraId="000003B3">
            <w:pPr>
              <w:ind w:firstLine="0"/>
              <w:jc w:val="left"/>
              <w:rPr/>
            </w:pPr>
            <w:r w:rsidDel="00000000" w:rsidR="00000000" w:rsidRPr="00000000">
              <w:rPr>
                <w:rtl w:val="0"/>
              </w:rPr>
              <w:t xml:space="preserve">0xffff表示无测量值</w:t>
            </w:r>
          </w:p>
        </w:tc>
      </w:tr>
      <w:tr>
        <w:trPr>
          <w:cantSplit w:val="0"/>
          <w:tblHeader w:val="0"/>
        </w:trPr>
        <w:tc>
          <w:tcPr/>
          <w:p w:rsidR="00000000" w:rsidDel="00000000" w:rsidP="00000000" w:rsidRDefault="00000000" w:rsidRPr="00000000" w14:paraId="000003B4">
            <w:pPr>
              <w:ind w:firstLine="0"/>
              <w:jc w:val="left"/>
              <w:rPr/>
            </w:pPr>
            <w:r w:rsidDel="00000000" w:rsidR="00000000" w:rsidRPr="00000000">
              <w:rPr>
                <w:rtl w:val="0"/>
              </w:rPr>
              <w:t xml:space="preserve">RSSI</w:t>
            </w:r>
          </w:p>
        </w:tc>
        <w:tc>
          <w:tcPr/>
          <w:p w:rsidR="00000000" w:rsidDel="00000000" w:rsidP="00000000" w:rsidRDefault="00000000" w:rsidRPr="00000000" w14:paraId="000003B5">
            <w:pPr>
              <w:ind w:firstLine="0"/>
              <w:jc w:val="left"/>
              <w:rPr/>
            </w:pPr>
            <w:r w:rsidDel="00000000" w:rsidR="00000000" w:rsidRPr="00000000">
              <w:rPr>
                <w:rtl w:val="0"/>
              </w:rPr>
              <w:t xml:space="preserve">0…128</w:t>
            </w:r>
          </w:p>
        </w:tc>
        <w:tc>
          <w:tcPr/>
          <w:p w:rsidR="00000000" w:rsidDel="00000000" w:rsidP="00000000" w:rsidRDefault="00000000" w:rsidRPr="00000000" w14:paraId="000003B6">
            <w:pPr>
              <w:ind w:firstLine="0"/>
              <w:jc w:val="left"/>
              <w:rPr/>
            </w:pPr>
            <w:r w:rsidDel="00000000" w:rsidR="00000000" w:rsidRPr="00000000">
              <w:rPr>
                <w:rtl w:val="0"/>
              </w:rPr>
              <w:t xml:space="preserve">uint16_t</w:t>
            </w:r>
          </w:p>
        </w:tc>
        <w:tc>
          <w:tcPr/>
          <w:p w:rsidR="00000000" w:rsidDel="00000000" w:rsidP="00000000" w:rsidRDefault="00000000" w:rsidRPr="00000000" w14:paraId="000003B7">
            <w:pPr>
              <w:ind w:firstLine="0"/>
              <w:jc w:val="left"/>
              <w:rPr/>
            </w:pPr>
            <w:r w:rsidDel="00000000" w:rsidR="00000000" w:rsidRPr="00000000">
              <w:rPr>
                <w:rtl w:val="0"/>
              </w:rPr>
              <w:t xml:space="preserve">0xffff表示无测量值</w:t>
            </w:r>
          </w:p>
        </w:tc>
      </w:tr>
    </w:tbl>
    <w:p w:rsidR="00000000" w:rsidDel="00000000" w:rsidP="00000000" w:rsidRDefault="00000000" w:rsidRPr="00000000" w14:paraId="000003B8">
      <w:pPr>
        <w:ind w:firstLine="0"/>
        <w:rPr/>
      </w:pPr>
      <w:r w:rsidDel="00000000" w:rsidR="00000000" w:rsidRPr="00000000">
        <w:rPr>
          <w:rtl w:val="0"/>
        </w:rPr>
      </w:r>
    </w:p>
    <w:p w:rsidR="00000000" w:rsidDel="00000000" w:rsidP="00000000" w:rsidRDefault="00000000" w:rsidRPr="00000000" w14:paraId="000003B9">
      <w:pPr>
        <w:pStyle w:val="Heading3"/>
        <w:numPr>
          <w:ilvl w:val="2"/>
          <w:numId w:val="12"/>
        </w:numPr>
        <w:ind w:left="720" w:hanging="720"/>
        <w:rPr/>
      </w:pPr>
      <w:bookmarkStart w:colFirst="0" w:colLast="0" w:name="_xvir7l" w:id="73"/>
      <w:bookmarkEnd w:id="73"/>
      <w:r w:rsidDel="00000000" w:rsidR="00000000" w:rsidRPr="00000000">
        <w:rPr>
          <w:rtl w:val="0"/>
        </w:rPr>
        <w:t xml:space="preserve">扫频结果上报响应</w:t>
      </w:r>
    </w:p>
    <w:tbl>
      <w:tblPr>
        <w:tblStyle w:val="Table1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BA">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BB">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BC">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BD">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BE">
            <w:pPr>
              <w:ind w:firstLine="0"/>
              <w:jc w:val="left"/>
              <w:rPr/>
            </w:pPr>
            <w:r w:rsidDel="00000000" w:rsidR="00000000" w:rsidRPr="00000000">
              <w:rPr>
                <w:rtl w:val="0"/>
              </w:rPr>
              <w:t xml:space="preserve">不带TAG</w:t>
            </w:r>
          </w:p>
        </w:tc>
        <w:tc>
          <w:tcPr/>
          <w:p w:rsidR="00000000" w:rsidDel="00000000" w:rsidP="00000000" w:rsidRDefault="00000000" w:rsidRPr="00000000" w14:paraId="000003BF">
            <w:pPr>
              <w:ind w:firstLine="0"/>
              <w:jc w:val="left"/>
              <w:rPr/>
            </w:pPr>
            <w:r w:rsidDel="00000000" w:rsidR="00000000" w:rsidRPr="00000000">
              <w:rPr>
                <w:rtl w:val="0"/>
              </w:rPr>
            </w:r>
          </w:p>
        </w:tc>
        <w:tc>
          <w:tcPr/>
          <w:p w:rsidR="00000000" w:rsidDel="00000000" w:rsidP="00000000" w:rsidRDefault="00000000" w:rsidRPr="00000000" w14:paraId="000003C0">
            <w:pPr>
              <w:ind w:firstLine="0"/>
              <w:jc w:val="left"/>
              <w:rPr/>
            </w:pPr>
            <w:r w:rsidDel="00000000" w:rsidR="00000000" w:rsidRPr="00000000">
              <w:rPr>
                <w:rtl w:val="0"/>
              </w:rPr>
            </w:r>
          </w:p>
        </w:tc>
        <w:tc>
          <w:tcPr/>
          <w:p w:rsidR="00000000" w:rsidDel="00000000" w:rsidP="00000000" w:rsidRDefault="00000000" w:rsidRPr="00000000" w14:paraId="000003C1">
            <w:pPr>
              <w:ind w:firstLine="0"/>
              <w:jc w:val="left"/>
              <w:rPr/>
            </w:pPr>
            <w:r w:rsidDel="00000000" w:rsidR="00000000" w:rsidRPr="00000000">
              <w:rPr>
                <w:rtl w:val="0"/>
              </w:rPr>
            </w:r>
          </w:p>
        </w:tc>
      </w:tr>
    </w:tbl>
    <w:p w:rsidR="00000000" w:rsidDel="00000000" w:rsidP="00000000" w:rsidRDefault="00000000" w:rsidRPr="00000000" w14:paraId="000003C2">
      <w:pPr>
        <w:ind w:firstLine="0"/>
        <w:rPr/>
      </w:pPr>
      <w:r w:rsidDel="00000000" w:rsidR="00000000" w:rsidRPr="00000000">
        <w:rPr>
          <w:rtl w:val="0"/>
        </w:rPr>
      </w:r>
    </w:p>
    <w:bookmarkStart w:colFirst="0" w:colLast="0" w:name="1x0gk37" w:id="74"/>
    <w:bookmarkEnd w:id="74"/>
    <w:bookmarkStart w:colFirst="0" w:colLast="0" w:name="4h042r0" w:id="75"/>
    <w:bookmarkEnd w:id="75"/>
    <w:p w:rsidR="00000000" w:rsidDel="00000000" w:rsidP="00000000" w:rsidRDefault="00000000" w:rsidRPr="00000000" w14:paraId="000003C3">
      <w:pPr>
        <w:pStyle w:val="Heading3"/>
        <w:numPr>
          <w:ilvl w:val="2"/>
          <w:numId w:val="12"/>
        </w:numPr>
        <w:ind w:left="720" w:hanging="720"/>
        <w:rPr/>
      </w:pPr>
      <w:bookmarkStart w:colFirst="0" w:colLast="0" w:name="_3hv69ve" w:id="76"/>
      <w:bookmarkEnd w:id="76"/>
      <w:r w:rsidDel="00000000" w:rsidR="00000000" w:rsidRPr="00000000">
        <w:rPr>
          <w:rtl w:val="0"/>
        </w:rPr>
        <w:t xml:space="preserve">扫频结果上报结束</w:t>
      </w:r>
    </w:p>
    <w:tbl>
      <w:tblPr>
        <w:tblStyle w:val="Table2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C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C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C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C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C8">
            <w:pPr>
              <w:ind w:firstLine="0"/>
              <w:jc w:val="left"/>
              <w:rPr/>
            </w:pPr>
            <w:r w:rsidDel="00000000" w:rsidR="00000000" w:rsidRPr="00000000">
              <w:rPr>
                <w:rtl w:val="0"/>
              </w:rPr>
              <w:t xml:space="preserve">不带TAG</w:t>
            </w:r>
          </w:p>
        </w:tc>
        <w:tc>
          <w:tcPr/>
          <w:p w:rsidR="00000000" w:rsidDel="00000000" w:rsidP="00000000" w:rsidRDefault="00000000" w:rsidRPr="00000000" w14:paraId="000003C9">
            <w:pPr>
              <w:ind w:firstLine="0"/>
              <w:jc w:val="left"/>
              <w:rPr/>
            </w:pPr>
            <w:r w:rsidDel="00000000" w:rsidR="00000000" w:rsidRPr="00000000">
              <w:rPr>
                <w:rtl w:val="0"/>
              </w:rPr>
            </w:r>
          </w:p>
        </w:tc>
        <w:tc>
          <w:tcPr/>
          <w:p w:rsidR="00000000" w:rsidDel="00000000" w:rsidP="00000000" w:rsidRDefault="00000000" w:rsidRPr="00000000" w14:paraId="000003CA">
            <w:pPr>
              <w:ind w:firstLine="0"/>
              <w:jc w:val="left"/>
              <w:rPr/>
            </w:pPr>
            <w:r w:rsidDel="00000000" w:rsidR="00000000" w:rsidRPr="00000000">
              <w:rPr>
                <w:rtl w:val="0"/>
              </w:rPr>
            </w:r>
          </w:p>
        </w:tc>
        <w:tc>
          <w:tcPr/>
          <w:p w:rsidR="00000000" w:rsidDel="00000000" w:rsidP="00000000" w:rsidRDefault="00000000" w:rsidRPr="00000000" w14:paraId="000003CB">
            <w:pPr>
              <w:ind w:firstLine="0"/>
              <w:jc w:val="left"/>
              <w:rPr/>
            </w:pPr>
            <w:r w:rsidDel="00000000" w:rsidR="00000000" w:rsidRPr="00000000">
              <w:rPr>
                <w:rtl w:val="0"/>
              </w:rPr>
            </w:r>
          </w:p>
        </w:tc>
      </w:tr>
    </w:tbl>
    <w:p w:rsidR="00000000" w:rsidDel="00000000" w:rsidP="00000000" w:rsidRDefault="00000000" w:rsidRPr="00000000" w14:paraId="000003CC">
      <w:pPr>
        <w:ind w:firstLine="0"/>
        <w:rPr/>
      </w:pPr>
      <w:r w:rsidDel="00000000" w:rsidR="00000000" w:rsidRPr="00000000">
        <w:rPr>
          <w:rtl w:val="0"/>
        </w:rPr>
      </w:r>
    </w:p>
    <w:bookmarkStart w:colFirst="0" w:colLast="0" w:name="3vac5uf" w:id="77"/>
    <w:bookmarkEnd w:id="77"/>
    <w:bookmarkStart w:colFirst="0" w:colLast="0" w:name="1baon6m" w:id="78"/>
    <w:bookmarkEnd w:id="78"/>
    <w:p w:rsidR="00000000" w:rsidDel="00000000" w:rsidP="00000000" w:rsidRDefault="00000000" w:rsidRPr="00000000" w14:paraId="000003CD">
      <w:pPr>
        <w:pStyle w:val="Heading3"/>
        <w:numPr>
          <w:ilvl w:val="2"/>
          <w:numId w:val="12"/>
        </w:numPr>
        <w:ind w:left="720" w:hanging="720"/>
        <w:rPr/>
      </w:pPr>
      <w:bookmarkStart w:colFirst="0" w:colLast="0" w:name="_2w5ecyt" w:id="79"/>
      <w:bookmarkEnd w:id="79"/>
      <w:r w:rsidDel="00000000" w:rsidR="00000000" w:rsidRPr="00000000">
        <w:rPr>
          <w:rtl w:val="0"/>
        </w:rPr>
        <w:t xml:space="preserve">扫频结果上报结束响应</w:t>
      </w:r>
    </w:p>
    <w:tbl>
      <w:tblPr>
        <w:tblStyle w:val="Table2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CE">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CF">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D0">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D1">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D2">
            <w:pPr>
              <w:ind w:firstLine="0"/>
              <w:jc w:val="left"/>
              <w:rPr/>
            </w:pPr>
            <w:r w:rsidDel="00000000" w:rsidR="00000000" w:rsidRPr="00000000">
              <w:rPr>
                <w:rtl w:val="0"/>
              </w:rPr>
              <w:t xml:space="preserve">不带TAG</w:t>
            </w:r>
          </w:p>
        </w:tc>
        <w:tc>
          <w:tcPr/>
          <w:p w:rsidR="00000000" w:rsidDel="00000000" w:rsidP="00000000" w:rsidRDefault="00000000" w:rsidRPr="00000000" w14:paraId="000003D3">
            <w:pPr>
              <w:ind w:firstLine="0"/>
              <w:jc w:val="left"/>
              <w:rPr/>
            </w:pPr>
            <w:r w:rsidDel="00000000" w:rsidR="00000000" w:rsidRPr="00000000">
              <w:rPr>
                <w:rtl w:val="0"/>
              </w:rPr>
            </w:r>
          </w:p>
        </w:tc>
        <w:tc>
          <w:tcPr/>
          <w:p w:rsidR="00000000" w:rsidDel="00000000" w:rsidP="00000000" w:rsidRDefault="00000000" w:rsidRPr="00000000" w14:paraId="000003D4">
            <w:pPr>
              <w:ind w:firstLine="0"/>
              <w:jc w:val="left"/>
              <w:rPr/>
            </w:pPr>
            <w:r w:rsidDel="00000000" w:rsidR="00000000" w:rsidRPr="00000000">
              <w:rPr>
                <w:rtl w:val="0"/>
              </w:rPr>
            </w:r>
          </w:p>
        </w:tc>
        <w:tc>
          <w:tcPr/>
          <w:p w:rsidR="00000000" w:rsidDel="00000000" w:rsidP="00000000" w:rsidRDefault="00000000" w:rsidRPr="00000000" w14:paraId="000003D5">
            <w:pPr>
              <w:ind w:firstLine="0"/>
              <w:jc w:val="left"/>
              <w:rPr/>
            </w:pPr>
            <w:r w:rsidDel="00000000" w:rsidR="00000000" w:rsidRPr="00000000">
              <w:rPr>
                <w:rtl w:val="0"/>
              </w:rPr>
            </w:r>
          </w:p>
        </w:tc>
      </w:tr>
    </w:tbl>
    <w:p w:rsidR="00000000" w:rsidDel="00000000" w:rsidP="00000000" w:rsidRDefault="00000000" w:rsidRPr="00000000" w14:paraId="000003D6">
      <w:pPr>
        <w:ind w:firstLine="0"/>
        <w:rPr/>
      </w:pPr>
      <w:r w:rsidDel="00000000" w:rsidR="00000000" w:rsidRPr="00000000">
        <w:rPr>
          <w:rtl w:val="0"/>
        </w:rPr>
      </w:r>
    </w:p>
    <w:bookmarkStart w:colFirst="0" w:colLast="0" w:name="pkwqa1" w:id="80"/>
    <w:bookmarkEnd w:id="80"/>
    <w:bookmarkStart w:colFirst="0" w:colLast="0" w:name="2afmg28" w:id="81"/>
    <w:bookmarkEnd w:id="81"/>
    <w:p w:rsidR="00000000" w:rsidDel="00000000" w:rsidP="00000000" w:rsidRDefault="00000000" w:rsidRPr="00000000" w14:paraId="000003D7">
      <w:pPr>
        <w:pStyle w:val="Heading3"/>
        <w:numPr>
          <w:ilvl w:val="2"/>
          <w:numId w:val="12"/>
        </w:numPr>
        <w:ind w:left="720" w:hanging="720"/>
        <w:rPr/>
      </w:pPr>
      <w:bookmarkStart w:colFirst="0" w:colLast="0" w:name="_39kk8xu" w:id="82"/>
      <w:bookmarkEnd w:id="82"/>
      <w:r w:rsidDel="00000000" w:rsidR="00000000" w:rsidRPr="00000000">
        <w:rPr>
          <w:rtl w:val="0"/>
        </w:rPr>
        <w:t xml:space="preserve">扫频状态查询</w:t>
      </w:r>
    </w:p>
    <w:tbl>
      <w:tblPr>
        <w:tblStyle w:val="Table2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D8">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D9">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DA">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DB">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DC">
            <w:pPr>
              <w:ind w:firstLine="0"/>
              <w:jc w:val="left"/>
              <w:rPr/>
            </w:pPr>
            <w:r w:rsidDel="00000000" w:rsidR="00000000" w:rsidRPr="00000000">
              <w:rPr>
                <w:rtl w:val="0"/>
              </w:rPr>
              <w:t xml:space="preserve">不带TAG</w:t>
            </w:r>
          </w:p>
        </w:tc>
        <w:tc>
          <w:tcPr/>
          <w:p w:rsidR="00000000" w:rsidDel="00000000" w:rsidP="00000000" w:rsidRDefault="00000000" w:rsidRPr="00000000" w14:paraId="000003DD">
            <w:pPr>
              <w:ind w:firstLine="0"/>
              <w:jc w:val="left"/>
              <w:rPr/>
            </w:pPr>
            <w:r w:rsidDel="00000000" w:rsidR="00000000" w:rsidRPr="00000000">
              <w:rPr>
                <w:rtl w:val="0"/>
              </w:rPr>
            </w:r>
          </w:p>
        </w:tc>
        <w:tc>
          <w:tcPr/>
          <w:p w:rsidR="00000000" w:rsidDel="00000000" w:rsidP="00000000" w:rsidRDefault="00000000" w:rsidRPr="00000000" w14:paraId="000003DE">
            <w:pPr>
              <w:ind w:firstLine="0"/>
              <w:jc w:val="left"/>
              <w:rPr/>
            </w:pPr>
            <w:r w:rsidDel="00000000" w:rsidR="00000000" w:rsidRPr="00000000">
              <w:rPr>
                <w:rtl w:val="0"/>
              </w:rPr>
            </w:r>
          </w:p>
        </w:tc>
        <w:tc>
          <w:tcPr/>
          <w:p w:rsidR="00000000" w:rsidDel="00000000" w:rsidP="00000000" w:rsidRDefault="00000000" w:rsidRPr="00000000" w14:paraId="000003DF">
            <w:pPr>
              <w:ind w:firstLine="0"/>
              <w:jc w:val="left"/>
              <w:rPr/>
            </w:pPr>
            <w:r w:rsidDel="00000000" w:rsidR="00000000" w:rsidRPr="00000000">
              <w:rPr>
                <w:rtl w:val="0"/>
              </w:rPr>
            </w:r>
          </w:p>
        </w:tc>
      </w:tr>
    </w:tbl>
    <w:p w:rsidR="00000000" w:rsidDel="00000000" w:rsidP="00000000" w:rsidRDefault="00000000" w:rsidRPr="00000000" w14:paraId="000003E0">
      <w:pPr>
        <w:ind w:firstLine="0"/>
        <w:rPr/>
      </w:pPr>
      <w:r w:rsidDel="00000000" w:rsidR="00000000" w:rsidRPr="00000000">
        <w:rPr>
          <w:rtl w:val="0"/>
        </w:rPr>
      </w:r>
    </w:p>
    <w:bookmarkStart w:colFirst="0" w:colLast="0" w:name="48pi1tg" w:id="83"/>
    <w:bookmarkEnd w:id="83"/>
    <w:bookmarkStart w:colFirst="0" w:colLast="0" w:name="2nusc19" w:id="84"/>
    <w:bookmarkEnd w:id="84"/>
    <w:p w:rsidR="00000000" w:rsidDel="00000000" w:rsidP="00000000" w:rsidRDefault="00000000" w:rsidRPr="00000000" w14:paraId="000003E1">
      <w:pPr>
        <w:pStyle w:val="Heading3"/>
        <w:numPr>
          <w:ilvl w:val="2"/>
          <w:numId w:val="12"/>
        </w:numPr>
        <w:ind w:left="720" w:hanging="720"/>
        <w:rPr/>
      </w:pPr>
      <w:bookmarkStart w:colFirst="0" w:colLast="0" w:name="_1opuj5n" w:id="85"/>
      <w:bookmarkEnd w:id="85"/>
      <w:r w:rsidDel="00000000" w:rsidR="00000000" w:rsidRPr="00000000">
        <w:rPr>
          <w:rtl w:val="0"/>
        </w:rPr>
        <w:t xml:space="preserve">扫频状态回复</w:t>
      </w:r>
    </w:p>
    <w:p w:rsidR="00000000" w:rsidDel="00000000" w:rsidP="00000000" w:rsidRDefault="00000000" w:rsidRPr="00000000" w14:paraId="000003E2">
      <w:pPr>
        <w:ind w:firstLine="0"/>
        <w:rPr/>
      </w:pPr>
      <w:r w:rsidDel="00000000" w:rsidR="00000000" w:rsidRPr="00000000">
        <w:rPr>
          <w:rtl w:val="0"/>
        </w:rPr>
        <w:t xml:space="preserve">基站收到复位请求后，才会回到空闲状态，可重新开始下一次扫频</w:t>
      </w:r>
    </w:p>
    <w:tbl>
      <w:tblPr>
        <w:tblStyle w:val="Table2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E3">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E4">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E5">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E6">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E7">
            <w:pPr>
              <w:ind w:firstLine="0"/>
              <w:jc w:val="left"/>
              <w:rPr/>
            </w:pPr>
            <w:r w:rsidDel="00000000" w:rsidR="00000000" w:rsidRPr="00000000">
              <w:rPr>
                <w:rtl w:val="0"/>
              </w:rPr>
              <w:t xml:space="preserve">12</w:t>
            </w:r>
          </w:p>
        </w:tc>
        <w:tc>
          <w:tcPr/>
          <w:p w:rsidR="00000000" w:rsidDel="00000000" w:rsidP="00000000" w:rsidRDefault="00000000" w:rsidRPr="00000000" w14:paraId="000003E8">
            <w:pPr>
              <w:ind w:firstLine="0"/>
              <w:jc w:val="left"/>
              <w:rPr/>
            </w:pPr>
            <w:r w:rsidDel="00000000" w:rsidR="00000000" w:rsidRPr="00000000">
              <w:rPr>
                <w:rtl w:val="0"/>
              </w:rPr>
              <w:t xml:space="preserve">uint8_t</w:t>
            </w:r>
          </w:p>
        </w:tc>
        <w:tc>
          <w:tcPr/>
          <w:p w:rsidR="00000000" w:rsidDel="00000000" w:rsidP="00000000" w:rsidRDefault="00000000" w:rsidRPr="00000000" w14:paraId="000003E9">
            <w:pPr>
              <w:ind w:firstLine="0"/>
              <w:jc w:val="left"/>
              <w:rPr/>
            </w:pPr>
            <w:r w:rsidDel="00000000" w:rsidR="00000000" w:rsidRPr="00000000">
              <w:rPr>
                <w:rtl w:val="0"/>
              </w:rPr>
              <w:t xml:space="preserve">1</w:t>
            </w:r>
          </w:p>
        </w:tc>
        <w:tc>
          <w:tcPr/>
          <w:p w:rsidR="00000000" w:rsidDel="00000000" w:rsidP="00000000" w:rsidRDefault="00000000" w:rsidRPr="00000000" w14:paraId="000003EA">
            <w:pPr>
              <w:ind w:firstLine="0"/>
              <w:jc w:val="left"/>
              <w:rPr/>
            </w:pPr>
            <w:r w:rsidDel="00000000" w:rsidR="00000000" w:rsidRPr="00000000">
              <w:rPr>
                <w:rtl w:val="0"/>
              </w:rPr>
              <w:t xml:space="preserve">0：表示无效</w:t>
            </w:r>
          </w:p>
          <w:p w:rsidR="00000000" w:rsidDel="00000000" w:rsidP="00000000" w:rsidRDefault="00000000" w:rsidRPr="00000000" w14:paraId="000003EB">
            <w:pPr>
              <w:ind w:firstLine="0"/>
              <w:jc w:val="left"/>
              <w:rPr/>
            </w:pPr>
            <w:r w:rsidDel="00000000" w:rsidR="00000000" w:rsidRPr="00000000">
              <w:rPr>
                <w:rtl w:val="0"/>
              </w:rPr>
              <w:t xml:space="preserve">1：表示空闲</w:t>
            </w:r>
          </w:p>
          <w:p w:rsidR="00000000" w:rsidDel="00000000" w:rsidP="00000000" w:rsidRDefault="00000000" w:rsidRPr="00000000" w14:paraId="000003EC">
            <w:pPr>
              <w:ind w:firstLine="0"/>
              <w:jc w:val="left"/>
              <w:rPr/>
            </w:pPr>
            <w:r w:rsidDel="00000000" w:rsidR="00000000" w:rsidRPr="00000000">
              <w:rPr>
                <w:rtl w:val="0"/>
              </w:rPr>
              <w:t xml:space="preserve">2：表示RSSI 测量中</w:t>
            </w:r>
          </w:p>
          <w:p w:rsidR="00000000" w:rsidDel="00000000" w:rsidP="00000000" w:rsidRDefault="00000000" w:rsidRPr="00000000" w14:paraId="000003ED">
            <w:pPr>
              <w:ind w:firstLine="0"/>
              <w:jc w:val="left"/>
              <w:rPr/>
            </w:pPr>
            <w:r w:rsidDel="00000000" w:rsidR="00000000" w:rsidRPr="00000000">
              <w:rPr>
                <w:rtl w:val="0"/>
              </w:rPr>
              <w:t xml:space="preserve">3：表示小区搜索中</w:t>
            </w:r>
          </w:p>
          <w:p w:rsidR="00000000" w:rsidDel="00000000" w:rsidP="00000000" w:rsidRDefault="00000000" w:rsidRPr="00000000" w14:paraId="000003EE">
            <w:pPr>
              <w:ind w:firstLine="0"/>
              <w:jc w:val="left"/>
              <w:rPr/>
            </w:pPr>
            <w:r w:rsidDel="00000000" w:rsidR="00000000" w:rsidRPr="00000000">
              <w:rPr>
                <w:rtl w:val="0"/>
              </w:rPr>
              <w:t xml:space="preserve">4：表示系统信息读取中</w:t>
            </w:r>
          </w:p>
          <w:p w:rsidR="00000000" w:rsidDel="00000000" w:rsidP="00000000" w:rsidRDefault="00000000" w:rsidRPr="00000000" w14:paraId="000003EF">
            <w:pPr>
              <w:ind w:firstLine="0"/>
              <w:jc w:val="left"/>
              <w:rPr/>
            </w:pPr>
            <w:r w:rsidDel="00000000" w:rsidR="00000000" w:rsidRPr="00000000">
              <w:rPr>
                <w:rtl w:val="0"/>
              </w:rPr>
              <w:t xml:space="preserve">5：表示完成</w:t>
            </w:r>
          </w:p>
        </w:tc>
      </w:tr>
    </w:tbl>
    <w:p w:rsidR="00000000" w:rsidDel="00000000" w:rsidP="00000000" w:rsidRDefault="00000000" w:rsidRPr="00000000" w14:paraId="000003F0">
      <w:pPr>
        <w:ind w:firstLine="0"/>
        <w:rPr/>
      </w:pPr>
      <w:r w:rsidDel="00000000" w:rsidR="00000000" w:rsidRPr="00000000">
        <w:rPr>
          <w:rtl w:val="0"/>
        </w:rPr>
      </w:r>
    </w:p>
    <w:bookmarkStart w:colFirst="0" w:colLast="0" w:name="haapch" w:id="86"/>
    <w:bookmarkEnd w:id="86"/>
    <w:bookmarkStart w:colFirst="0" w:colLast="0" w:name="3mzq4wv" w:id="87"/>
    <w:bookmarkEnd w:id="87"/>
    <w:bookmarkStart w:colFirst="0" w:colLast="0" w:name="2250f4o" w:id="88"/>
    <w:bookmarkEnd w:id="88"/>
    <w:p w:rsidR="00000000" w:rsidDel="00000000" w:rsidP="00000000" w:rsidRDefault="00000000" w:rsidRPr="00000000" w14:paraId="000003F1">
      <w:pPr>
        <w:pStyle w:val="Heading3"/>
        <w:numPr>
          <w:ilvl w:val="2"/>
          <w:numId w:val="12"/>
        </w:numPr>
        <w:ind w:left="720" w:hanging="720"/>
        <w:rPr/>
      </w:pPr>
      <w:bookmarkStart w:colFirst="0" w:colLast="0" w:name="_1302m92" w:id="89"/>
      <w:bookmarkEnd w:id="89"/>
      <w:r w:rsidDel="00000000" w:rsidR="00000000" w:rsidRPr="00000000">
        <w:rPr>
          <w:rtl w:val="0"/>
        </w:rPr>
        <w:t xml:space="preserve">小区配置</w:t>
      </w:r>
    </w:p>
    <w:p w:rsidR="00000000" w:rsidDel="00000000" w:rsidP="00000000" w:rsidRDefault="00000000" w:rsidRPr="00000000" w14:paraId="000003F2">
      <w:pPr>
        <w:ind w:firstLine="0"/>
        <w:rPr/>
      </w:pPr>
      <w:r w:rsidDel="00000000" w:rsidR="00000000" w:rsidRPr="00000000">
        <w:rPr>
          <w:rtl w:val="0"/>
        </w:rPr>
        <w:t xml:space="preserve">功能：配置内容包括：PLMNID，TAC，PCI，同频小区列表以及异频小区列表</w:t>
      </w:r>
    </w:p>
    <w:tbl>
      <w:tblPr>
        <w:tblStyle w:val="Table2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3F3">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3F4">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3F5">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3F6">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3F7">
            <w:pPr>
              <w:ind w:firstLine="0"/>
              <w:jc w:val="left"/>
              <w:rPr/>
            </w:pPr>
            <w:r w:rsidDel="00000000" w:rsidR="00000000" w:rsidRPr="00000000">
              <w:rPr>
                <w:rtl w:val="0"/>
              </w:rPr>
              <w:t xml:space="preserve">8</w:t>
            </w:r>
          </w:p>
        </w:tc>
        <w:tc>
          <w:tcPr/>
          <w:p w:rsidR="00000000" w:rsidDel="00000000" w:rsidP="00000000" w:rsidRDefault="00000000" w:rsidRPr="00000000" w14:paraId="000003F8">
            <w:pPr>
              <w:ind w:firstLine="0"/>
              <w:jc w:val="left"/>
              <w:rPr/>
            </w:pPr>
            <w:r w:rsidDel="00000000" w:rsidR="00000000" w:rsidRPr="00000000">
              <w:rPr>
                <w:rtl w:val="0"/>
              </w:rPr>
              <w:t xml:space="preserve">uint16_t</w:t>
            </w:r>
          </w:p>
        </w:tc>
        <w:tc>
          <w:tcPr/>
          <w:p w:rsidR="00000000" w:rsidDel="00000000" w:rsidP="00000000" w:rsidRDefault="00000000" w:rsidRPr="00000000" w14:paraId="000003F9">
            <w:pPr>
              <w:ind w:firstLine="0"/>
              <w:jc w:val="left"/>
              <w:rPr/>
            </w:pPr>
            <w:r w:rsidDel="00000000" w:rsidR="00000000" w:rsidRPr="00000000">
              <w:rPr>
                <w:rtl w:val="0"/>
              </w:rPr>
              <w:t xml:space="preserve">1</w:t>
            </w:r>
          </w:p>
        </w:tc>
        <w:tc>
          <w:tcPr/>
          <w:p w:rsidR="00000000" w:rsidDel="00000000" w:rsidP="00000000" w:rsidRDefault="00000000" w:rsidRPr="00000000" w14:paraId="000003FA">
            <w:pPr>
              <w:ind w:firstLine="0"/>
              <w:jc w:val="left"/>
              <w:rPr/>
            </w:pPr>
            <w:r w:rsidDel="00000000" w:rsidR="00000000" w:rsidRPr="00000000">
              <w:rPr>
                <w:rtl w:val="0"/>
              </w:rPr>
              <w:t xml:space="preserve">下行频点</w:t>
            </w:r>
          </w:p>
        </w:tc>
      </w:tr>
      <w:tr>
        <w:trPr>
          <w:cantSplit w:val="0"/>
          <w:tblHeader w:val="0"/>
        </w:trPr>
        <w:tc>
          <w:tcPr/>
          <w:p w:rsidR="00000000" w:rsidDel="00000000" w:rsidP="00000000" w:rsidRDefault="00000000" w:rsidRPr="00000000" w14:paraId="000003FB">
            <w:pPr>
              <w:ind w:firstLine="0"/>
              <w:jc w:val="left"/>
              <w:rPr/>
            </w:pPr>
            <w:r w:rsidDel="00000000" w:rsidR="00000000" w:rsidRPr="00000000">
              <w:rPr>
                <w:rtl w:val="0"/>
              </w:rPr>
              <w:t xml:space="preserve">9</w:t>
            </w:r>
          </w:p>
        </w:tc>
        <w:tc>
          <w:tcPr/>
          <w:p w:rsidR="00000000" w:rsidDel="00000000" w:rsidP="00000000" w:rsidRDefault="00000000" w:rsidRPr="00000000" w14:paraId="000003FC">
            <w:pPr>
              <w:ind w:firstLine="0"/>
              <w:jc w:val="left"/>
              <w:rPr/>
            </w:pPr>
            <w:r w:rsidDel="00000000" w:rsidR="00000000" w:rsidRPr="00000000">
              <w:rPr>
                <w:rtl w:val="0"/>
              </w:rPr>
              <w:t xml:space="preserve">uint16_t </w:t>
            </w:r>
          </w:p>
        </w:tc>
        <w:tc>
          <w:tcPr/>
          <w:p w:rsidR="00000000" w:rsidDel="00000000" w:rsidP="00000000" w:rsidRDefault="00000000" w:rsidRPr="00000000" w14:paraId="000003FD">
            <w:pPr>
              <w:ind w:firstLine="0"/>
              <w:jc w:val="left"/>
              <w:rPr/>
            </w:pPr>
            <w:r w:rsidDel="00000000" w:rsidR="00000000" w:rsidRPr="00000000">
              <w:rPr>
                <w:rtl w:val="0"/>
              </w:rPr>
              <w:t xml:space="preserve">1</w:t>
            </w:r>
          </w:p>
        </w:tc>
        <w:tc>
          <w:tcPr/>
          <w:p w:rsidR="00000000" w:rsidDel="00000000" w:rsidP="00000000" w:rsidRDefault="00000000" w:rsidRPr="00000000" w14:paraId="000003FE">
            <w:pPr>
              <w:ind w:firstLine="0"/>
              <w:jc w:val="left"/>
              <w:rPr/>
            </w:pPr>
            <w:r w:rsidDel="00000000" w:rsidR="00000000" w:rsidRPr="00000000">
              <w:rPr>
                <w:rtl w:val="0"/>
              </w:rPr>
              <w:t xml:space="preserve">小区PCI</w:t>
            </w:r>
          </w:p>
        </w:tc>
      </w:tr>
      <w:tr>
        <w:trPr>
          <w:cantSplit w:val="0"/>
          <w:tblHeader w:val="0"/>
        </w:trPr>
        <w:tc>
          <w:tcPr/>
          <w:p w:rsidR="00000000" w:rsidDel="00000000" w:rsidP="00000000" w:rsidRDefault="00000000" w:rsidRPr="00000000" w14:paraId="000003FF">
            <w:pPr>
              <w:ind w:firstLine="0"/>
              <w:jc w:val="left"/>
              <w:rPr/>
            </w:pPr>
            <w:r w:rsidDel="00000000" w:rsidR="00000000" w:rsidRPr="00000000">
              <w:rPr>
                <w:rtl w:val="0"/>
              </w:rPr>
              <w:t xml:space="preserve">23</w:t>
            </w:r>
          </w:p>
        </w:tc>
        <w:tc>
          <w:tcPr/>
          <w:p w:rsidR="00000000" w:rsidDel="00000000" w:rsidP="00000000" w:rsidRDefault="00000000" w:rsidRPr="00000000" w14:paraId="00000400">
            <w:pPr>
              <w:ind w:firstLine="0"/>
              <w:jc w:val="left"/>
              <w:rPr/>
            </w:pPr>
            <w:r w:rsidDel="00000000" w:rsidR="00000000" w:rsidRPr="00000000">
              <w:rPr>
                <w:rtl w:val="0"/>
              </w:rPr>
              <w:t xml:space="preserve">uint32_t</w:t>
            </w:r>
          </w:p>
        </w:tc>
        <w:tc>
          <w:tcPr/>
          <w:p w:rsidR="00000000" w:rsidDel="00000000" w:rsidP="00000000" w:rsidRDefault="00000000" w:rsidRPr="00000000" w14:paraId="00000401">
            <w:pPr>
              <w:ind w:firstLine="0"/>
              <w:jc w:val="left"/>
              <w:rPr/>
            </w:pPr>
            <w:r w:rsidDel="00000000" w:rsidR="00000000" w:rsidRPr="00000000">
              <w:rPr>
                <w:rtl w:val="0"/>
              </w:rPr>
              <w:t xml:space="preserve">0…n</w:t>
            </w:r>
          </w:p>
        </w:tc>
        <w:tc>
          <w:tcPr/>
          <w:p w:rsidR="00000000" w:rsidDel="00000000" w:rsidP="00000000" w:rsidRDefault="00000000" w:rsidRPr="00000000" w14:paraId="00000402">
            <w:pPr>
              <w:ind w:firstLine="0"/>
              <w:jc w:val="left"/>
              <w:rPr/>
            </w:pPr>
            <w:r w:rsidDel="00000000" w:rsidR="00000000" w:rsidRPr="00000000">
              <w:rPr>
                <w:rtl w:val="0"/>
              </w:rPr>
              <w:t xml:space="preserve">PLMN list</w:t>
            </w:r>
          </w:p>
        </w:tc>
      </w:tr>
      <w:tr>
        <w:trPr>
          <w:cantSplit w:val="0"/>
          <w:tblHeader w:val="0"/>
        </w:trPr>
        <w:tc>
          <w:tcPr/>
          <w:p w:rsidR="00000000" w:rsidDel="00000000" w:rsidP="00000000" w:rsidRDefault="00000000" w:rsidRPr="00000000" w14:paraId="00000403">
            <w:pPr>
              <w:ind w:firstLine="0"/>
              <w:jc w:val="left"/>
              <w:rPr/>
            </w:pPr>
            <w:r w:rsidDel="00000000" w:rsidR="00000000" w:rsidRPr="00000000">
              <w:rPr>
                <w:rtl w:val="0"/>
              </w:rPr>
              <w:t xml:space="preserve">14</w:t>
            </w:r>
          </w:p>
        </w:tc>
        <w:tc>
          <w:tcPr/>
          <w:p w:rsidR="00000000" w:rsidDel="00000000" w:rsidP="00000000" w:rsidRDefault="00000000" w:rsidRPr="00000000" w14:paraId="00000404">
            <w:pPr>
              <w:ind w:firstLine="0"/>
              <w:jc w:val="left"/>
              <w:rPr/>
            </w:pPr>
            <w:r w:rsidDel="00000000" w:rsidR="00000000" w:rsidRPr="00000000">
              <w:rPr>
                <w:rtl w:val="0"/>
              </w:rPr>
              <w:t xml:space="preserve">uint16_t</w:t>
            </w:r>
          </w:p>
        </w:tc>
        <w:tc>
          <w:tcPr/>
          <w:p w:rsidR="00000000" w:rsidDel="00000000" w:rsidP="00000000" w:rsidRDefault="00000000" w:rsidRPr="00000000" w14:paraId="00000405">
            <w:pPr>
              <w:ind w:firstLine="0"/>
              <w:jc w:val="left"/>
              <w:rPr/>
            </w:pPr>
            <w:r w:rsidDel="00000000" w:rsidR="00000000" w:rsidRPr="00000000">
              <w:rPr>
                <w:rtl w:val="0"/>
              </w:rPr>
              <w:t xml:space="preserve">1</w:t>
            </w:r>
          </w:p>
        </w:tc>
        <w:tc>
          <w:tcPr/>
          <w:p w:rsidR="00000000" w:rsidDel="00000000" w:rsidP="00000000" w:rsidRDefault="00000000" w:rsidRPr="00000000" w14:paraId="00000406">
            <w:pPr>
              <w:ind w:firstLine="0"/>
              <w:jc w:val="left"/>
              <w:rPr/>
            </w:pPr>
            <w:r w:rsidDel="00000000" w:rsidR="00000000" w:rsidRPr="00000000">
              <w:rPr>
                <w:rtl w:val="0"/>
              </w:rPr>
              <w:t xml:space="preserve">TAC</w:t>
            </w:r>
          </w:p>
        </w:tc>
      </w:tr>
      <w:tr>
        <w:trPr>
          <w:cantSplit w:val="0"/>
          <w:tblHeader w:val="0"/>
        </w:trPr>
        <w:tc>
          <w:tcPr/>
          <w:p w:rsidR="00000000" w:rsidDel="00000000" w:rsidP="00000000" w:rsidRDefault="00000000" w:rsidRPr="00000000" w14:paraId="00000407">
            <w:pPr>
              <w:ind w:firstLine="0"/>
              <w:jc w:val="left"/>
              <w:rPr/>
            </w:pPr>
            <w:r w:rsidDel="00000000" w:rsidR="00000000" w:rsidRPr="00000000">
              <w:rPr>
                <w:rtl w:val="0"/>
              </w:rPr>
              <w:t xml:space="preserve">2</w:t>
            </w:r>
          </w:p>
        </w:tc>
        <w:tc>
          <w:tcPr/>
          <w:p w:rsidR="00000000" w:rsidDel="00000000" w:rsidP="00000000" w:rsidRDefault="00000000" w:rsidRPr="00000000" w14:paraId="00000408">
            <w:pPr>
              <w:ind w:firstLine="0"/>
              <w:jc w:val="left"/>
              <w:rPr/>
            </w:pPr>
            <w:r w:rsidDel="00000000" w:rsidR="00000000" w:rsidRPr="00000000">
              <w:rPr>
                <w:rtl w:val="0"/>
              </w:rPr>
              <w:t xml:space="preserve">uint8_t</w:t>
            </w:r>
          </w:p>
        </w:tc>
        <w:tc>
          <w:tcPr/>
          <w:p w:rsidR="00000000" w:rsidDel="00000000" w:rsidP="00000000" w:rsidRDefault="00000000" w:rsidRPr="00000000" w14:paraId="00000409">
            <w:pPr>
              <w:ind w:firstLine="0"/>
              <w:jc w:val="left"/>
              <w:rPr/>
            </w:pPr>
            <w:r w:rsidDel="00000000" w:rsidR="00000000" w:rsidRPr="00000000">
              <w:rPr>
                <w:rtl w:val="0"/>
              </w:rPr>
              <w:t xml:space="preserve">1</w:t>
            </w:r>
          </w:p>
        </w:tc>
        <w:tc>
          <w:tcPr/>
          <w:p w:rsidR="00000000" w:rsidDel="00000000" w:rsidP="00000000" w:rsidRDefault="00000000" w:rsidRPr="00000000" w14:paraId="0000040A">
            <w:pPr>
              <w:ind w:firstLine="0"/>
              <w:jc w:val="left"/>
              <w:rPr/>
            </w:pPr>
            <w:r w:rsidDel="00000000" w:rsidR="00000000" w:rsidRPr="00000000">
              <w:rPr>
                <w:rtl w:val="0"/>
              </w:rPr>
              <w:t xml:space="preserve">表示PCI列表中PCI的数量，0表示无PCI列表</w:t>
            </w:r>
          </w:p>
        </w:tc>
      </w:tr>
      <w:tr>
        <w:trPr>
          <w:cantSplit w:val="0"/>
          <w:tblHeader w:val="0"/>
        </w:trPr>
        <w:tc>
          <w:tcPr/>
          <w:p w:rsidR="00000000" w:rsidDel="00000000" w:rsidP="00000000" w:rsidRDefault="00000000" w:rsidRPr="00000000" w14:paraId="0000040B">
            <w:pPr>
              <w:ind w:firstLine="0"/>
              <w:jc w:val="left"/>
              <w:rPr/>
            </w:pPr>
            <w:r w:rsidDel="00000000" w:rsidR="00000000" w:rsidRPr="00000000">
              <w:rPr>
                <w:rtl w:val="0"/>
              </w:rPr>
              <w:t xml:space="preserve">3</w:t>
            </w:r>
          </w:p>
        </w:tc>
        <w:tc>
          <w:tcPr/>
          <w:p w:rsidR="00000000" w:rsidDel="00000000" w:rsidP="00000000" w:rsidRDefault="00000000" w:rsidRPr="00000000" w14:paraId="0000040C">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40D">
            <w:pPr>
              <w:ind w:firstLine="0"/>
              <w:jc w:val="left"/>
              <w:rPr/>
            </w:pPr>
            <w:r w:rsidDel="00000000" w:rsidR="00000000" w:rsidRPr="00000000">
              <w:rPr>
                <w:rtl w:val="0"/>
              </w:rPr>
              <w:t xml:space="preserve">0…1</w:t>
            </w:r>
          </w:p>
        </w:tc>
        <w:tc>
          <w:tcPr/>
          <w:p w:rsidR="00000000" w:rsidDel="00000000" w:rsidP="00000000" w:rsidRDefault="00000000" w:rsidRPr="00000000" w14:paraId="0000040E">
            <w:pPr>
              <w:ind w:firstLine="0"/>
              <w:jc w:val="left"/>
              <w:rPr/>
            </w:pPr>
            <w:r w:rsidDel="00000000" w:rsidR="00000000" w:rsidRPr="00000000">
              <w:rPr>
                <w:rtl w:val="0"/>
              </w:rPr>
              <w:t xml:space="preserve">同频小区PCI列表</w:t>
            </w:r>
          </w:p>
        </w:tc>
      </w:tr>
      <w:tr>
        <w:trPr>
          <w:cantSplit w:val="0"/>
          <w:tblHeader w:val="0"/>
        </w:trPr>
        <w:tc>
          <w:tcPr/>
          <w:p w:rsidR="00000000" w:rsidDel="00000000" w:rsidP="00000000" w:rsidRDefault="00000000" w:rsidRPr="00000000" w14:paraId="0000040F">
            <w:pPr>
              <w:ind w:firstLine="0"/>
              <w:jc w:val="left"/>
              <w:rPr/>
            </w:pPr>
            <w:r w:rsidDel="00000000" w:rsidR="00000000" w:rsidRPr="00000000">
              <w:rPr>
                <w:rtl w:val="0"/>
              </w:rPr>
              <w:t xml:space="preserve">7</w:t>
            </w:r>
          </w:p>
        </w:tc>
        <w:tc>
          <w:tcPr/>
          <w:p w:rsidR="00000000" w:rsidDel="00000000" w:rsidP="00000000" w:rsidRDefault="00000000" w:rsidRPr="00000000" w14:paraId="00000410">
            <w:pPr>
              <w:ind w:firstLine="0"/>
              <w:jc w:val="left"/>
              <w:rPr/>
            </w:pPr>
            <w:r w:rsidDel="00000000" w:rsidR="00000000" w:rsidRPr="00000000">
              <w:rPr>
                <w:rtl w:val="0"/>
              </w:rPr>
              <w:t xml:space="preserve">uint8_t</w:t>
            </w:r>
          </w:p>
        </w:tc>
        <w:tc>
          <w:tcPr/>
          <w:p w:rsidR="00000000" w:rsidDel="00000000" w:rsidP="00000000" w:rsidRDefault="00000000" w:rsidRPr="00000000" w14:paraId="00000411">
            <w:pPr>
              <w:ind w:firstLine="0"/>
              <w:jc w:val="left"/>
              <w:rPr/>
            </w:pPr>
            <w:r w:rsidDel="00000000" w:rsidR="00000000" w:rsidRPr="00000000">
              <w:rPr>
                <w:rtl w:val="0"/>
              </w:rPr>
              <w:t xml:space="preserve">1</w:t>
            </w:r>
          </w:p>
        </w:tc>
        <w:tc>
          <w:tcPr/>
          <w:p w:rsidR="00000000" w:rsidDel="00000000" w:rsidP="00000000" w:rsidRDefault="00000000" w:rsidRPr="00000000" w14:paraId="00000412">
            <w:pPr>
              <w:ind w:firstLine="0"/>
              <w:jc w:val="left"/>
              <w:rPr/>
            </w:pPr>
            <w:r w:rsidDel="00000000" w:rsidR="00000000" w:rsidRPr="00000000">
              <w:rPr>
                <w:rtl w:val="0"/>
              </w:rPr>
              <w:t xml:space="preserve">异频频点数量</w:t>
            </w:r>
          </w:p>
        </w:tc>
      </w:tr>
      <w:tr>
        <w:trPr>
          <w:cantSplit w:val="0"/>
          <w:tblHeader w:val="0"/>
        </w:trPr>
        <w:tc>
          <w:tcPr/>
          <w:p w:rsidR="00000000" w:rsidDel="00000000" w:rsidP="00000000" w:rsidRDefault="00000000" w:rsidRPr="00000000" w14:paraId="00000413">
            <w:pPr>
              <w:ind w:firstLine="0"/>
              <w:jc w:val="left"/>
              <w:rPr/>
            </w:pPr>
            <w:r w:rsidDel="00000000" w:rsidR="00000000" w:rsidRPr="00000000">
              <w:rPr>
                <w:rtl w:val="0"/>
              </w:rPr>
              <w:t xml:space="preserve">24</w:t>
            </w:r>
          </w:p>
        </w:tc>
        <w:tc>
          <w:tcPr/>
          <w:p w:rsidR="00000000" w:rsidDel="00000000" w:rsidP="00000000" w:rsidRDefault="00000000" w:rsidRPr="00000000" w14:paraId="00000414">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415">
            <w:pPr>
              <w:ind w:firstLine="0"/>
              <w:jc w:val="left"/>
              <w:rPr/>
            </w:pPr>
            <w:r w:rsidDel="00000000" w:rsidR="00000000" w:rsidRPr="00000000">
              <w:rPr>
                <w:rtl w:val="0"/>
              </w:rPr>
              <w:t xml:space="preserve">0…1</w:t>
            </w:r>
          </w:p>
        </w:tc>
        <w:tc>
          <w:tcPr/>
          <w:p w:rsidR="00000000" w:rsidDel="00000000" w:rsidP="00000000" w:rsidRDefault="00000000" w:rsidRPr="00000000" w14:paraId="00000416">
            <w:pPr>
              <w:ind w:firstLine="0"/>
              <w:jc w:val="left"/>
              <w:rPr/>
            </w:pPr>
            <w:r w:rsidDel="00000000" w:rsidR="00000000" w:rsidRPr="00000000">
              <w:rPr>
                <w:rtl w:val="0"/>
              </w:rPr>
              <w:t xml:space="preserve">频点列表</w:t>
            </w:r>
          </w:p>
        </w:tc>
      </w:tr>
      <w:tr>
        <w:trPr>
          <w:cantSplit w:val="0"/>
          <w:tblHeader w:val="0"/>
        </w:trPr>
        <w:tc>
          <w:tcPr/>
          <w:p w:rsidR="00000000" w:rsidDel="00000000" w:rsidP="00000000" w:rsidRDefault="00000000" w:rsidRPr="00000000" w14:paraId="00000417">
            <w:pPr>
              <w:ind w:firstLine="0"/>
              <w:jc w:val="left"/>
              <w:rPr/>
            </w:pPr>
            <w:r w:rsidDel="00000000" w:rsidR="00000000" w:rsidRPr="00000000">
              <w:rPr>
                <w:rtl w:val="0"/>
              </w:rPr>
              <w:t xml:space="preserve">31</w:t>
            </w:r>
          </w:p>
        </w:tc>
        <w:tc>
          <w:tcPr/>
          <w:p w:rsidR="00000000" w:rsidDel="00000000" w:rsidP="00000000" w:rsidRDefault="00000000" w:rsidRPr="00000000" w14:paraId="00000418">
            <w:pPr>
              <w:ind w:firstLine="0"/>
              <w:jc w:val="left"/>
              <w:rPr/>
            </w:pPr>
            <w:r w:rsidDel="00000000" w:rsidR="00000000" w:rsidRPr="00000000">
              <w:rPr>
                <w:rtl w:val="0"/>
              </w:rPr>
              <w:t xml:space="preserve">uint16_t</w:t>
            </w:r>
          </w:p>
        </w:tc>
        <w:tc>
          <w:tcPr/>
          <w:p w:rsidR="00000000" w:rsidDel="00000000" w:rsidP="00000000" w:rsidRDefault="00000000" w:rsidRPr="00000000" w14:paraId="00000419">
            <w:pPr>
              <w:ind w:firstLine="0"/>
              <w:jc w:val="left"/>
              <w:rPr/>
            </w:pPr>
            <w:r w:rsidDel="00000000" w:rsidR="00000000" w:rsidRPr="00000000">
              <w:rPr>
                <w:rtl w:val="0"/>
              </w:rPr>
              <w:t xml:space="preserve">0…1</w:t>
            </w:r>
          </w:p>
        </w:tc>
        <w:tc>
          <w:tcPr/>
          <w:p w:rsidR="00000000" w:rsidDel="00000000" w:rsidP="00000000" w:rsidRDefault="00000000" w:rsidRPr="00000000" w14:paraId="0000041A">
            <w:pPr>
              <w:ind w:firstLine="0"/>
              <w:jc w:val="left"/>
              <w:rPr/>
            </w:pPr>
            <w:r w:rsidDel="00000000" w:rsidR="00000000" w:rsidRPr="00000000">
              <w:rPr>
                <w:rtl w:val="0"/>
              </w:rPr>
              <w:t xml:space="preserve">上行频点，FDD时需配置</w:t>
            </w:r>
          </w:p>
        </w:tc>
      </w:tr>
      <w:tr>
        <w:trPr>
          <w:cantSplit w:val="0"/>
          <w:tblHeader w:val="0"/>
        </w:trPr>
        <w:tc>
          <w:tcPr/>
          <w:p w:rsidR="00000000" w:rsidDel="00000000" w:rsidP="00000000" w:rsidRDefault="00000000" w:rsidRPr="00000000" w14:paraId="0000041B">
            <w:pPr>
              <w:ind w:firstLine="0"/>
              <w:jc w:val="left"/>
              <w:rPr/>
            </w:pPr>
            <w:r w:rsidDel="00000000" w:rsidR="00000000" w:rsidRPr="00000000">
              <w:rPr>
                <w:rtl w:val="0"/>
              </w:rPr>
              <w:t xml:space="preserve">32</w:t>
            </w:r>
          </w:p>
        </w:tc>
        <w:tc>
          <w:tcPr/>
          <w:p w:rsidR="00000000" w:rsidDel="00000000" w:rsidP="00000000" w:rsidRDefault="00000000" w:rsidRPr="00000000" w14:paraId="0000041C">
            <w:pPr>
              <w:ind w:firstLine="0"/>
              <w:jc w:val="left"/>
              <w:rPr/>
            </w:pPr>
            <w:r w:rsidDel="00000000" w:rsidR="00000000" w:rsidRPr="00000000">
              <w:rPr>
                <w:rtl w:val="0"/>
              </w:rPr>
              <w:t xml:space="preserve">int16_t</w:t>
            </w:r>
          </w:p>
        </w:tc>
        <w:tc>
          <w:tcPr/>
          <w:p w:rsidR="00000000" w:rsidDel="00000000" w:rsidP="00000000" w:rsidRDefault="00000000" w:rsidRPr="00000000" w14:paraId="0000041D">
            <w:pPr>
              <w:ind w:firstLine="0"/>
              <w:jc w:val="left"/>
              <w:rPr/>
            </w:pPr>
            <w:r w:rsidDel="00000000" w:rsidR="00000000" w:rsidRPr="00000000">
              <w:rPr>
                <w:rtl w:val="0"/>
              </w:rPr>
              <w:t xml:space="preserve">0…1</w:t>
            </w:r>
          </w:p>
        </w:tc>
        <w:tc>
          <w:tcPr/>
          <w:p w:rsidR="00000000" w:rsidDel="00000000" w:rsidP="00000000" w:rsidRDefault="00000000" w:rsidRPr="00000000" w14:paraId="0000041E">
            <w:pPr>
              <w:ind w:firstLine="0"/>
              <w:jc w:val="left"/>
              <w:rPr/>
            </w:pPr>
            <w:r w:rsidDel="00000000" w:rsidR="00000000" w:rsidRPr="00000000">
              <w:rPr>
                <w:rtl w:val="0"/>
              </w:rPr>
              <w:t xml:space="preserve">发射功率</w:t>
            </w:r>
          </w:p>
        </w:tc>
      </w:tr>
      <w:tr>
        <w:trPr>
          <w:cantSplit w:val="0"/>
          <w:tblHeader w:val="0"/>
        </w:trPr>
        <w:tc>
          <w:tcPr/>
          <w:p w:rsidR="00000000" w:rsidDel="00000000" w:rsidP="00000000" w:rsidRDefault="00000000" w:rsidRPr="00000000" w14:paraId="0000041F">
            <w:pPr>
              <w:ind w:firstLine="0"/>
              <w:jc w:val="left"/>
              <w:rPr/>
            </w:pPr>
            <w:r w:rsidDel="00000000" w:rsidR="00000000" w:rsidRPr="00000000">
              <w:rPr>
                <w:rtl w:val="0"/>
              </w:rPr>
              <w:t xml:space="preserve">33</w:t>
            </w:r>
          </w:p>
        </w:tc>
        <w:tc>
          <w:tcPr/>
          <w:p w:rsidR="00000000" w:rsidDel="00000000" w:rsidP="00000000" w:rsidRDefault="00000000" w:rsidRPr="00000000" w14:paraId="00000420">
            <w:pPr>
              <w:ind w:firstLine="0"/>
              <w:jc w:val="left"/>
              <w:rPr/>
            </w:pPr>
            <w:r w:rsidDel="00000000" w:rsidR="00000000" w:rsidRPr="00000000">
              <w:rPr>
                <w:rtl w:val="0"/>
              </w:rPr>
              <w:t xml:space="preserve">uint8_t</w:t>
            </w:r>
          </w:p>
        </w:tc>
        <w:tc>
          <w:tcPr/>
          <w:p w:rsidR="00000000" w:rsidDel="00000000" w:rsidP="00000000" w:rsidRDefault="00000000" w:rsidRPr="00000000" w14:paraId="00000421">
            <w:pPr>
              <w:ind w:firstLine="0"/>
              <w:jc w:val="left"/>
              <w:rPr/>
            </w:pPr>
            <w:r w:rsidDel="00000000" w:rsidR="00000000" w:rsidRPr="00000000">
              <w:rPr>
                <w:rtl w:val="0"/>
              </w:rPr>
              <w:t xml:space="preserve">0…1</w:t>
            </w:r>
          </w:p>
        </w:tc>
        <w:tc>
          <w:tcPr/>
          <w:p w:rsidR="00000000" w:rsidDel="00000000" w:rsidP="00000000" w:rsidRDefault="00000000" w:rsidRPr="00000000" w14:paraId="00000422">
            <w:pPr>
              <w:ind w:firstLine="0"/>
              <w:jc w:val="left"/>
              <w:rPr/>
            </w:pPr>
            <w:r w:rsidDel="00000000" w:rsidR="00000000" w:rsidRPr="00000000">
              <w:rPr>
                <w:rtl w:val="0"/>
              </w:rPr>
              <w:t xml:space="preserve">是否启用测量</w:t>
            </w:r>
          </w:p>
          <w:p w:rsidR="00000000" w:rsidDel="00000000" w:rsidP="00000000" w:rsidRDefault="00000000" w:rsidRPr="00000000" w14:paraId="00000423">
            <w:pPr>
              <w:ind w:firstLine="0"/>
              <w:jc w:val="left"/>
              <w:rPr/>
            </w:pPr>
            <w:r w:rsidDel="00000000" w:rsidR="00000000" w:rsidRPr="00000000">
              <w:rPr>
                <w:rtl w:val="0"/>
              </w:rPr>
              <w:t xml:space="preserve">0：不启用；</w:t>
            </w:r>
          </w:p>
          <w:p w:rsidR="00000000" w:rsidDel="00000000" w:rsidP="00000000" w:rsidRDefault="00000000" w:rsidRPr="00000000" w14:paraId="00000424">
            <w:pPr>
              <w:ind w:firstLine="0"/>
              <w:jc w:val="left"/>
              <w:rPr/>
            </w:pPr>
            <w:r w:rsidDel="00000000" w:rsidR="00000000" w:rsidRPr="00000000">
              <w:rPr>
                <w:rtl w:val="0"/>
              </w:rPr>
              <w:t xml:space="preserve">1：启用</w:t>
            </w:r>
          </w:p>
        </w:tc>
      </w:tr>
      <w:tr>
        <w:trPr>
          <w:cantSplit w:val="0"/>
          <w:tblHeader w:val="0"/>
        </w:trPr>
        <w:tc>
          <w:tcPr/>
          <w:p w:rsidR="00000000" w:rsidDel="00000000" w:rsidP="00000000" w:rsidRDefault="00000000" w:rsidRPr="00000000" w14:paraId="00000425">
            <w:pPr>
              <w:ind w:firstLine="0"/>
              <w:jc w:val="left"/>
              <w:rPr/>
            </w:pPr>
            <w:r w:rsidDel="00000000" w:rsidR="00000000" w:rsidRPr="00000000">
              <w:rPr>
                <w:rtl w:val="0"/>
              </w:rPr>
              <w:t xml:space="preserve">34</w:t>
            </w:r>
          </w:p>
        </w:tc>
        <w:tc>
          <w:tcPr/>
          <w:p w:rsidR="00000000" w:rsidDel="00000000" w:rsidP="00000000" w:rsidRDefault="00000000" w:rsidRPr="00000000" w14:paraId="00000426">
            <w:pPr>
              <w:ind w:firstLine="0"/>
              <w:jc w:val="left"/>
              <w:rPr/>
            </w:pPr>
            <w:r w:rsidDel="00000000" w:rsidR="00000000" w:rsidRPr="00000000">
              <w:rPr>
                <w:rtl w:val="0"/>
              </w:rPr>
              <w:t xml:space="preserve">uint32_t</w:t>
            </w:r>
          </w:p>
        </w:tc>
        <w:tc>
          <w:tcPr/>
          <w:p w:rsidR="00000000" w:rsidDel="00000000" w:rsidP="00000000" w:rsidRDefault="00000000" w:rsidRPr="00000000" w14:paraId="00000427">
            <w:pPr>
              <w:ind w:firstLine="0"/>
              <w:jc w:val="left"/>
              <w:rPr/>
            </w:pPr>
            <w:r w:rsidDel="00000000" w:rsidR="00000000" w:rsidRPr="00000000">
              <w:rPr>
                <w:rtl w:val="0"/>
              </w:rPr>
              <w:t xml:space="preserve">1</w:t>
            </w:r>
          </w:p>
        </w:tc>
        <w:tc>
          <w:tcPr/>
          <w:p w:rsidR="00000000" w:rsidDel="00000000" w:rsidP="00000000" w:rsidRDefault="00000000" w:rsidRPr="00000000" w14:paraId="00000428">
            <w:pPr>
              <w:ind w:firstLine="0"/>
              <w:jc w:val="left"/>
              <w:rPr/>
            </w:pPr>
            <w:r w:rsidDel="00000000" w:rsidR="00000000" w:rsidRPr="00000000">
              <w:rPr>
                <w:rtl w:val="0"/>
              </w:rPr>
              <w:t xml:space="preserve">PLMN的数量</w:t>
            </w:r>
          </w:p>
        </w:tc>
      </w:tr>
    </w:tbl>
    <w:p w:rsidR="00000000" w:rsidDel="00000000" w:rsidP="00000000" w:rsidRDefault="00000000" w:rsidRPr="00000000" w14:paraId="00000429">
      <w:pPr>
        <w:ind w:firstLine="0"/>
        <w:rPr/>
      </w:pPr>
      <w:r w:rsidDel="00000000" w:rsidR="00000000" w:rsidRPr="00000000">
        <w:rPr>
          <w:rtl w:val="0"/>
        </w:rPr>
      </w:r>
    </w:p>
    <w:p w:rsidR="00000000" w:rsidDel="00000000" w:rsidP="00000000" w:rsidRDefault="00000000" w:rsidRPr="00000000" w14:paraId="0000042A">
      <w:pPr>
        <w:pStyle w:val="Heading3"/>
        <w:numPr>
          <w:ilvl w:val="2"/>
          <w:numId w:val="12"/>
        </w:numPr>
        <w:ind w:left="720" w:hanging="720"/>
        <w:rPr/>
      </w:pPr>
      <w:bookmarkStart w:colFirst="0" w:colLast="0" w:name="_319y80a" w:id="90"/>
      <w:bookmarkEnd w:id="90"/>
      <w:r w:rsidDel="00000000" w:rsidR="00000000" w:rsidRPr="00000000">
        <w:rPr>
          <w:rtl w:val="0"/>
        </w:rPr>
        <w:t xml:space="preserve">小区配置响应</w:t>
      </w:r>
    </w:p>
    <w:tbl>
      <w:tblPr>
        <w:tblStyle w:val="Table2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2B">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2C">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2D">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2E">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2F">
            <w:pPr>
              <w:ind w:firstLine="0"/>
              <w:jc w:val="left"/>
              <w:rPr/>
            </w:pPr>
            <w:r w:rsidDel="00000000" w:rsidR="00000000" w:rsidRPr="00000000">
              <w:rPr>
                <w:rtl w:val="0"/>
              </w:rPr>
              <w:t xml:space="preserve">6</w:t>
            </w:r>
          </w:p>
        </w:tc>
        <w:tc>
          <w:tcPr/>
          <w:p w:rsidR="00000000" w:rsidDel="00000000" w:rsidP="00000000" w:rsidRDefault="00000000" w:rsidRPr="00000000" w14:paraId="00000430">
            <w:pPr>
              <w:ind w:firstLine="0"/>
              <w:jc w:val="left"/>
              <w:rPr/>
            </w:pPr>
            <w:r w:rsidDel="00000000" w:rsidR="00000000" w:rsidRPr="00000000">
              <w:rPr>
                <w:rtl w:val="0"/>
              </w:rPr>
              <w:t xml:space="preserve">uint8_t</w:t>
            </w:r>
          </w:p>
        </w:tc>
        <w:tc>
          <w:tcPr/>
          <w:p w:rsidR="00000000" w:rsidDel="00000000" w:rsidP="00000000" w:rsidRDefault="00000000" w:rsidRPr="00000000" w14:paraId="00000431">
            <w:pPr>
              <w:ind w:firstLine="0"/>
              <w:jc w:val="left"/>
              <w:rPr/>
            </w:pPr>
            <w:r w:rsidDel="00000000" w:rsidR="00000000" w:rsidRPr="00000000">
              <w:rPr>
                <w:rtl w:val="0"/>
              </w:rPr>
              <w:t xml:space="preserve">1</w:t>
            </w:r>
          </w:p>
        </w:tc>
        <w:tc>
          <w:tcPr/>
          <w:p w:rsidR="00000000" w:rsidDel="00000000" w:rsidP="00000000" w:rsidRDefault="00000000" w:rsidRPr="00000000" w14:paraId="00000432">
            <w:pPr>
              <w:ind w:firstLine="0"/>
              <w:jc w:val="left"/>
              <w:rPr/>
            </w:pPr>
            <w:r w:rsidDel="00000000" w:rsidR="00000000" w:rsidRPr="00000000">
              <w:rPr>
                <w:rtl w:val="0"/>
              </w:rPr>
              <w:t xml:space="preserve">0表示成功，</w:t>
            </w:r>
          </w:p>
          <w:p w:rsidR="00000000" w:rsidDel="00000000" w:rsidP="00000000" w:rsidRDefault="00000000" w:rsidRPr="00000000" w14:paraId="00000433">
            <w:pPr>
              <w:ind w:firstLine="0"/>
              <w:jc w:val="left"/>
              <w:rPr/>
            </w:pPr>
            <w:r w:rsidDel="00000000" w:rsidR="00000000" w:rsidRPr="00000000">
              <w:rPr>
                <w:rtl w:val="0"/>
              </w:rPr>
              <w:t xml:space="preserve">1：表示解析失败</w:t>
            </w:r>
          </w:p>
          <w:p w:rsidR="00000000" w:rsidDel="00000000" w:rsidP="00000000" w:rsidRDefault="00000000" w:rsidRPr="00000000" w14:paraId="00000434">
            <w:pPr>
              <w:ind w:firstLine="0"/>
              <w:jc w:val="left"/>
              <w:rPr/>
            </w:pPr>
            <w:r w:rsidDel="00000000" w:rsidR="00000000" w:rsidRPr="00000000">
              <w:rPr>
                <w:rtl w:val="0"/>
              </w:rPr>
              <w:t xml:space="preserve">2：表示该频点不支持</w:t>
            </w:r>
          </w:p>
          <w:p w:rsidR="00000000" w:rsidDel="00000000" w:rsidP="00000000" w:rsidRDefault="00000000" w:rsidRPr="00000000" w14:paraId="00000435">
            <w:pPr>
              <w:ind w:firstLine="0"/>
              <w:jc w:val="left"/>
              <w:rPr/>
            </w:pPr>
            <w:r w:rsidDel="00000000" w:rsidR="00000000" w:rsidRPr="00000000">
              <w:rPr>
                <w:rtl w:val="0"/>
              </w:rPr>
              <w:t xml:space="preserve">3：软件内部错误</w:t>
            </w:r>
          </w:p>
        </w:tc>
      </w:tr>
    </w:tbl>
    <w:p w:rsidR="00000000" w:rsidDel="00000000" w:rsidP="00000000" w:rsidRDefault="00000000" w:rsidRPr="00000000" w14:paraId="00000436">
      <w:pPr>
        <w:pStyle w:val="Heading3"/>
        <w:numPr>
          <w:ilvl w:val="2"/>
          <w:numId w:val="12"/>
        </w:numPr>
        <w:ind w:left="720" w:hanging="720"/>
        <w:rPr/>
      </w:pPr>
      <w:bookmarkStart w:colFirst="0" w:colLast="0" w:name="_1gf8i83" w:id="91"/>
      <w:bookmarkEnd w:id="91"/>
      <w:r w:rsidDel="00000000" w:rsidR="00000000" w:rsidRPr="00000000">
        <w:rPr>
          <w:rtl w:val="0"/>
        </w:rPr>
        <w:t xml:space="preserve">小区更新</w:t>
      </w:r>
    </w:p>
    <w:tbl>
      <w:tblPr>
        <w:tblStyle w:val="Table2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3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3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3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3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3B">
            <w:pPr>
              <w:ind w:firstLine="0"/>
              <w:jc w:val="left"/>
              <w:rPr/>
            </w:pPr>
            <w:r w:rsidDel="00000000" w:rsidR="00000000" w:rsidRPr="00000000">
              <w:rPr>
                <w:rtl w:val="0"/>
              </w:rPr>
              <w:t xml:space="preserve">23</w:t>
            </w:r>
          </w:p>
        </w:tc>
        <w:tc>
          <w:tcPr/>
          <w:p w:rsidR="00000000" w:rsidDel="00000000" w:rsidP="00000000" w:rsidRDefault="00000000" w:rsidRPr="00000000" w14:paraId="0000043C">
            <w:pPr>
              <w:ind w:firstLine="0"/>
              <w:jc w:val="left"/>
              <w:rPr/>
            </w:pPr>
            <w:r w:rsidDel="00000000" w:rsidR="00000000" w:rsidRPr="00000000">
              <w:rPr>
                <w:rtl w:val="0"/>
              </w:rPr>
              <w:t xml:space="preserve">uint32_t</w:t>
            </w:r>
          </w:p>
        </w:tc>
        <w:tc>
          <w:tcPr/>
          <w:p w:rsidR="00000000" w:rsidDel="00000000" w:rsidP="00000000" w:rsidRDefault="00000000" w:rsidRPr="00000000" w14:paraId="0000043D">
            <w:pPr>
              <w:ind w:firstLine="0"/>
              <w:jc w:val="left"/>
              <w:rPr/>
            </w:pPr>
            <w:r w:rsidDel="00000000" w:rsidR="00000000" w:rsidRPr="00000000">
              <w:rPr>
                <w:rtl w:val="0"/>
              </w:rPr>
              <w:t xml:space="preserve">0…n</w:t>
            </w:r>
          </w:p>
        </w:tc>
        <w:tc>
          <w:tcPr/>
          <w:p w:rsidR="00000000" w:rsidDel="00000000" w:rsidP="00000000" w:rsidRDefault="00000000" w:rsidRPr="00000000" w14:paraId="0000043E">
            <w:pPr>
              <w:ind w:firstLine="0"/>
              <w:jc w:val="left"/>
              <w:rPr/>
            </w:pPr>
            <w:r w:rsidDel="00000000" w:rsidR="00000000" w:rsidRPr="00000000">
              <w:rPr>
                <w:rtl w:val="0"/>
              </w:rPr>
              <w:t xml:space="preserve">PLMN list</w:t>
            </w:r>
          </w:p>
        </w:tc>
      </w:tr>
      <w:tr>
        <w:trPr>
          <w:cantSplit w:val="0"/>
          <w:tblHeader w:val="0"/>
        </w:trPr>
        <w:tc>
          <w:tcPr/>
          <w:p w:rsidR="00000000" w:rsidDel="00000000" w:rsidP="00000000" w:rsidRDefault="00000000" w:rsidRPr="00000000" w14:paraId="0000043F">
            <w:pPr>
              <w:ind w:firstLine="0"/>
              <w:jc w:val="left"/>
              <w:rPr/>
            </w:pPr>
            <w:r w:rsidDel="00000000" w:rsidR="00000000" w:rsidRPr="00000000">
              <w:rPr>
                <w:rtl w:val="0"/>
              </w:rPr>
              <w:t xml:space="preserve">14</w:t>
            </w:r>
          </w:p>
        </w:tc>
        <w:tc>
          <w:tcPr/>
          <w:p w:rsidR="00000000" w:rsidDel="00000000" w:rsidP="00000000" w:rsidRDefault="00000000" w:rsidRPr="00000000" w14:paraId="00000440">
            <w:pPr>
              <w:ind w:firstLine="0"/>
              <w:jc w:val="left"/>
              <w:rPr/>
            </w:pPr>
            <w:r w:rsidDel="00000000" w:rsidR="00000000" w:rsidRPr="00000000">
              <w:rPr>
                <w:rtl w:val="0"/>
              </w:rPr>
              <w:t xml:space="preserve">uint16_t</w:t>
            </w:r>
          </w:p>
        </w:tc>
        <w:tc>
          <w:tcPr/>
          <w:p w:rsidR="00000000" w:rsidDel="00000000" w:rsidP="00000000" w:rsidRDefault="00000000" w:rsidRPr="00000000" w14:paraId="00000441">
            <w:pPr>
              <w:ind w:firstLine="0"/>
              <w:jc w:val="left"/>
              <w:rPr/>
            </w:pPr>
            <w:r w:rsidDel="00000000" w:rsidR="00000000" w:rsidRPr="00000000">
              <w:rPr>
                <w:rtl w:val="0"/>
              </w:rPr>
              <w:t xml:space="preserve">0…1</w:t>
            </w:r>
          </w:p>
        </w:tc>
        <w:tc>
          <w:tcPr/>
          <w:p w:rsidR="00000000" w:rsidDel="00000000" w:rsidP="00000000" w:rsidRDefault="00000000" w:rsidRPr="00000000" w14:paraId="00000442">
            <w:pPr>
              <w:ind w:firstLine="0"/>
              <w:jc w:val="left"/>
              <w:rPr/>
            </w:pPr>
            <w:r w:rsidDel="00000000" w:rsidR="00000000" w:rsidRPr="00000000">
              <w:rPr>
                <w:rtl w:val="0"/>
              </w:rPr>
              <w:t xml:space="preserve">TAC</w:t>
            </w:r>
          </w:p>
        </w:tc>
      </w:tr>
      <w:tr>
        <w:trPr>
          <w:cantSplit w:val="0"/>
          <w:tblHeader w:val="0"/>
        </w:trPr>
        <w:tc>
          <w:tcPr/>
          <w:p w:rsidR="00000000" w:rsidDel="00000000" w:rsidP="00000000" w:rsidRDefault="00000000" w:rsidRPr="00000000" w14:paraId="00000443">
            <w:pPr>
              <w:ind w:firstLine="0"/>
              <w:jc w:val="left"/>
              <w:rPr/>
            </w:pPr>
            <w:r w:rsidDel="00000000" w:rsidR="00000000" w:rsidRPr="00000000">
              <w:rPr>
                <w:rtl w:val="0"/>
              </w:rPr>
              <w:t xml:space="preserve">8</w:t>
            </w:r>
          </w:p>
        </w:tc>
        <w:tc>
          <w:tcPr/>
          <w:p w:rsidR="00000000" w:rsidDel="00000000" w:rsidP="00000000" w:rsidRDefault="00000000" w:rsidRPr="00000000" w14:paraId="00000444">
            <w:pPr>
              <w:ind w:firstLine="0"/>
              <w:jc w:val="left"/>
              <w:rPr/>
            </w:pPr>
            <w:r w:rsidDel="00000000" w:rsidR="00000000" w:rsidRPr="00000000">
              <w:rPr>
                <w:rtl w:val="0"/>
              </w:rPr>
              <w:t xml:space="preserve">uint16_t </w:t>
            </w:r>
          </w:p>
        </w:tc>
        <w:tc>
          <w:tcPr/>
          <w:p w:rsidR="00000000" w:rsidDel="00000000" w:rsidP="00000000" w:rsidRDefault="00000000" w:rsidRPr="00000000" w14:paraId="00000445">
            <w:pPr>
              <w:ind w:firstLine="0"/>
              <w:jc w:val="left"/>
              <w:rPr/>
            </w:pPr>
            <w:r w:rsidDel="00000000" w:rsidR="00000000" w:rsidRPr="00000000">
              <w:rPr>
                <w:rtl w:val="0"/>
              </w:rPr>
              <w:t xml:space="preserve">0…1</w:t>
            </w:r>
          </w:p>
        </w:tc>
        <w:tc>
          <w:tcPr/>
          <w:p w:rsidR="00000000" w:rsidDel="00000000" w:rsidP="00000000" w:rsidRDefault="00000000" w:rsidRPr="00000000" w14:paraId="00000446">
            <w:pPr>
              <w:ind w:firstLine="0"/>
              <w:jc w:val="left"/>
              <w:rPr/>
            </w:pPr>
            <w:r w:rsidDel="00000000" w:rsidR="00000000" w:rsidRPr="00000000">
              <w:rPr>
                <w:rtl w:val="0"/>
              </w:rPr>
              <w:t xml:space="preserve">下行EARFCN</w:t>
            </w:r>
          </w:p>
        </w:tc>
      </w:tr>
      <w:tr>
        <w:trPr>
          <w:cantSplit w:val="0"/>
          <w:tblHeader w:val="0"/>
        </w:trPr>
        <w:tc>
          <w:tcPr/>
          <w:p w:rsidR="00000000" w:rsidDel="00000000" w:rsidP="00000000" w:rsidRDefault="00000000" w:rsidRPr="00000000" w14:paraId="00000447">
            <w:pPr>
              <w:ind w:firstLine="0"/>
              <w:jc w:val="left"/>
              <w:rPr/>
            </w:pPr>
            <w:r w:rsidDel="00000000" w:rsidR="00000000" w:rsidRPr="00000000">
              <w:rPr>
                <w:rtl w:val="0"/>
              </w:rPr>
              <w:t xml:space="preserve">31</w:t>
            </w:r>
          </w:p>
        </w:tc>
        <w:tc>
          <w:tcPr/>
          <w:p w:rsidR="00000000" w:rsidDel="00000000" w:rsidP="00000000" w:rsidRDefault="00000000" w:rsidRPr="00000000" w14:paraId="00000448">
            <w:pPr>
              <w:ind w:firstLine="0"/>
              <w:jc w:val="left"/>
              <w:rPr/>
            </w:pPr>
            <w:r w:rsidDel="00000000" w:rsidR="00000000" w:rsidRPr="00000000">
              <w:rPr>
                <w:rtl w:val="0"/>
              </w:rPr>
              <w:t xml:space="preserve">uint16_t</w:t>
            </w:r>
          </w:p>
        </w:tc>
        <w:tc>
          <w:tcPr/>
          <w:p w:rsidR="00000000" w:rsidDel="00000000" w:rsidP="00000000" w:rsidRDefault="00000000" w:rsidRPr="00000000" w14:paraId="00000449">
            <w:pPr>
              <w:ind w:firstLine="0"/>
              <w:jc w:val="left"/>
              <w:rPr/>
            </w:pPr>
            <w:r w:rsidDel="00000000" w:rsidR="00000000" w:rsidRPr="00000000">
              <w:rPr>
                <w:rtl w:val="0"/>
              </w:rPr>
              <w:t xml:space="preserve">0…1</w:t>
            </w:r>
          </w:p>
        </w:tc>
        <w:tc>
          <w:tcPr/>
          <w:p w:rsidR="00000000" w:rsidDel="00000000" w:rsidP="00000000" w:rsidRDefault="00000000" w:rsidRPr="00000000" w14:paraId="0000044A">
            <w:pPr>
              <w:ind w:firstLine="0"/>
              <w:jc w:val="left"/>
              <w:rPr/>
            </w:pPr>
            <w:r w:rsidDel="00000000" w:rsidR="00000000" w:rsidRPr="00000000">
              <w:rPr>
                <w:rtl w:val="0"/>
              </w:rPr>
              <w:t xml:space="preserve">上行频点，FDD时需配置</w:t>
            </w:r>
          </w:p>
        </w:tc>
      </w:tr>
      <w:tr>
        <w:trPr>
          <w:cantSplit w:val="0"/>
          <w:tblHeader w:val="0"/>
        </w:trPr>
        <w:tc>
          <w:tcPr/>
          <w:p w:rsidR="00000000" w:rsidDel="00000000" w:rsidP="00000000" w:rsidRDefault="00000000" w:rsidRPr="00000000" w14:paraId="0000044B">
            <w:pPr>
              <w:ind w:firstLine="0"/>
              <w:jc w:val="left"/>
              <w:rPr/>
            </w:pPr>
            <w:r w:rsidDel="00000000" w:rsidR="00000000" w:rsidRPr="00000000">
              <w:rPr>
                <w:rtl w:val="0"/>
              </w:rPr>
              <w:t xml:space="preserve">32</w:t>
            </w:r>
          </w:p>
        </w:tc>
        <w:tc>
          <w:tcPr/>
          <w:p w:rsidR="00000000" w:rsidDel="00000000" w:rsidP="00000000" w:rsidRDefault="00000000" w:rsidRPr="00000000" w14:paraId="0000044C">
            <w:pPr>
              <w:ind w:firstLine="0"/>
              <w:jc w:val="left"/>
              <w:rPr/>
            </w:pPr>
            <w:r w:rsidDel="00000000" w:rsidR="00000000" w:rsidRPr="00000000">
              <w:rPr>
                <w:rtl w:val="0"/>
              </w:rPr>
              <w:t xml:space="preserve">int16_t</w:t>
            </w:r>
          </w:p>
        </w:tc>
        <w:tc>
          <w:tcPr/>
          <w:p w:rsidR="00000000" w:rsidDel="00000000" w:rsidP="00000000" w:rsidRDefault="00000000" w:rsidRPr="00000000" w14:paraId="0000044D">
            <w:pPr>
              <w:ind w:firstLine="0"/>
              <w:jc w:val="left"/>
              <w:rPr/>
            </w:pPr>
            <w:r w:rsidDel="00000000" w:rsidR="00000000" w:rsidRPr="00000000">
              <w:rPr>
                <w:rtl w:val="0"/>
              </w:rPr>
              <w:t xml:space="preserve">0…1</w:t>
            </w:r>
          </w:p>
        </w:tc>
        <w:tc>
          <w:tcPr/>
          <w:p w:rsidR="00000000" w:rsidDel="00000000" w:rsidP="00000000" w:rsidRDefault="00000000" w:rsidRPr="00000000" w14:paraId="0000044E">
            <w:pPr>
              <w:ind w:firstLine="0"/>
              <w:jc w:val="left"/>
              <w:rPr/>
            </w:pPr>
            <w:r w:rsidDel="00000000" w:rsidR="00000000" w:rsidRPr="00000000">
              <w:rPr>
                <w:rtl w:val="0"/>
              </w:rPr>
              <w:t xml:space="preserve">发射功率</w:t>
            </w:r>
          </w:p>
        </w:tc>
      </w:tr>
      <w:tr>
        <w:trPr>
          <w:cantSplit w:val="0"/>
          <w:tblHeader w:val="0"/>
        </w:trPr>
        <w:tc>
          <w:tcPr/>
          <w:p w:rsidR="00000000" w:rsidDel="00000000" w:rsidP="00000000" w:rsidRDefault="00000000" w:rsidRPr="00000000" w14:paraId="0000044F">
            <w:pPr>
              <w:ind w:firstLine="0"/>
              <w:jc w:val="left"/>
              <w:rPr/>
            </w:pPr>
            <w:r w:rsidDel="00000000" w:rsidR="00000000" w:rsidRPr="00000000">
              <w:rPr>
                <w:rtl w:val="0"/>
              </w:rPr>
              <w:t xml:space="preserve">33</w:t>
            </w:r>
          </w:p>
        </w:tc>
        <w:tc>
          <w:tcPr/>
          <w:p w:rsidR="00000000" w:rsidDel="00000000" w:rsidP="00000000" w:rsidRDefault="00000000" w:rsidRPr="00000000" w14:paraId="00000450">
            <w:pPr>
              <w:ind w:firstLine="0"/>
              <w:jc w:val="left"/>
              <w:rPr/>
            </w:pPr>
            <w:r w:rsidDel="00000000" w:rsidR="00000000" w:rsidRPr="00000000">
              <w:rPr>
                <w:rtl w:val="0"/>
              </w:rPr>
              <w:t xml:space="preserve">uint8_t</w:t>
            </w:r>
          </w:p>
        </w:tc>
        <w:tc>
          <w:tcPr/>
          <w:p w:rsidR="00000000" w:rsidDel="00000000" w:rsidP="00000000" w:rsidRDefault="00000000" w:rsidRPr="00000000" w14:paraId="00000451">
            <w:pPr>
              <w:ind w:firstLine="0"/>
              <w:jc w:val="left"/>
              <w:rPr/>
            </w:pPr>
            <w:r w:rsidDel="00000000" w:rsidR="00000000" w:rsidRPr="00000000">
              <w:rPr>
                <w:rtl w:val="0"/>
              </w:rPr>
              <w:t xml:space="preserve">0…1</w:t>
            </w:r>
          </w:p>
        </w:tc>
        <w:tc>
          <w:tcPr/>
          <w:p w:rsidR="00000000" w:rsidDel="00000000" w:rsidP="00000000" w:rsidRDefault="00000000" w:rsidRPr="00000000" w14:paraId="00000452">
            <w:pPr>
              <w:ind w:firstLine="0"/>
              <w:jc w:val="left"/>
              <w:rPr/>
            </w:pPr>
            <w:r w:rsidDel="00000000" w:rsidR="00000000" w:rsidRPr="00000000">
              <w:rPr>
                <w:rtl w:val="0"/>
              </w:rPr>
              <w:t xml:space="preserve">是否启用测量</w:t>
            </w:r>
          </w:p>
          <w:p w:rsidR="00000000" w:rsidDel="00000000" w:rsidP="00000000" w:rsidRDefault="00000000" w:rsidRPr="00000000" w14:paraId="00000453">
            <w:pPr>
              <w:ind w:firstLine="0"/>
              <w:jc w:val="left"/>
              <w:rPr/>
            </w:pPr>
            <w:r w:rsidDel="00000000" w:rsidR="00000000" w:rsidRPr="00000000">
              <w:rPr>
                <w:rtl w:val="0"/>
              </w:rPr>
              <w:t xml:space="preserve">0：不启用</w:t>
            </w:r>
          </w:p>
          <w:p w:rsidR="00000000" w:rsidDel="00000000" w:rsidP="00000000" w:rsidRDefault="00000000" w:rsidRPr="00000000" w14:paraId="00000454">
            <w:pPr>
              <w:ind w:firstLine="0"/>
              <w:jc w:val="left"/>
              <w:rPr/>
            </w:pPr>
            <w:r w:rsidDel="00000000" w:rsidR="00000000" w:rsidRPr="00000000">
              <w:rPr>
                <w:rtl w:val="0"/>
              </w:rPr>
              <w:t xml:space="preserve">1：启用</w:t>
            </w:r>
          </w:p>
        </w:tc>
      </w:tr>
      <w:tr>
        <w:trPr>
          <w:cantSplit w:val="0"/>
          <w:tblHeader w:val="0"/>
        </w:trPr>
        <w:tc>
          <w:tcPr/>
          <w:p w:rsidR="00000000" w:rsidDel="00000000" w:rsidP="00000000" w:rsidRDefault="00000000" w:rsidRPr="00000000" w14:paraId="00000455">
            <w:pPr>
              <w:ind w:firstLine="0"/>
              <w:jc w:val="left"/>
              <w:rPr/>
            </w:pPr>
            <w:r w:rsidDel="00000000" w:rsidR="00000000" w:rsidRPr="00000000">
              <w:rPr>
                <w:rtl w:val="0"/>
              </w:rPr>
              <w:t xml:space="preserve">34</w:t>
            </w:r>
          </w:p>
        </w:tc>
        <w:tc>
          <w:tcPr/>
          <w:p w:rsidR="00000000" w:rsidDel="00000000" w:rsidP="00000000" w:rsidRDefault="00000000" w:rsidRPr="00000000" w14:paraId="00000456">
            <w:pPr>
              <w:ind w:firstLine="0"/>
              <w:jc w:val="left"/>
              <w:rPr/>
            </w:pPr>
            <w:r w:rsidDel="00000000" w:rsidR="00000000" w:rsidRPr="00000000">
              <w:rPr>
                <w:rtl w:val="0"/>
              </w:rPr>
              <w:t xml:space="preserve">uint32_t</w:t>
            </w:r>
          </w:p>
        </w:tc>
        <w:tc>
          <w:tcPr/>
          <w:p w:rsidR="00000000" w:rsidDel="00000000" w:rsidP="00000000" w:rsidRDefault="00000000" w:rsidRPr="00000000" w14:paraId="00000457">
            <w:pPr>
              <w:ind w:firstLine="0"/>
              <w:jc w:val="left"/>
              <w:rPr/>
            </w:pPr>
            <w:r w:rsidDel="00000000" w:rsidR="00000000" w:rsidRPr="00000000">
              <w:rPr>
                <w:rtl w:val="0"/>
              </w:rPr>
              <w:t xml:space="preserve">1</w:t>
            </w:r>
          </w:p>
        </w:tc>
        <w:tc>
          <w:tcPr/>
          <w:p w:rsidR="00000000" w:rsidDel="00000000" w:rsidP="00000000" w:rsidRDefault="00000000" w:rsidRPr="00000000" w14:paraId="00000458">
            <w:pPr>
              <w:ind w:firstLine="0"/>
              <w:jc w:val="left"/>
              <w:rPr/>
            </w:pPr>
            <w:r w:rsidDel="00000000" w:rsidR="00000000" w:rsidRPr="00000000">
              <w:rPr>
                <w:rtl w:val="0"/>
              </w:rPr>
              <w:t xml:space="preserve">PLMN的数量</w:t>
            </w:r>
          </w:p>
        </w:tc>
      </w:tr>
    </w:tbl>
    <w:p w:rsidR="00000000" w:rsidDel="00000000" w:rsidP="00000000" w:rsidRDefault="00000000" w:rsidRPr="00000000" w14:paraId="00000459">
      <w:pPr>
        <w:pStyle w:val="Heading3"/>
        <w:numPr>
          <w:ilvl w:val="2"/>
          <w:numId w:val="12"/>
        </w:numPr>
        <w:ind w:left="720" w:hanging="720"/>
        <w:rPr/>
      </w:pPr>
      <w:bookmarkStart w:colFirst="0" w:colLast="0" w:name="_40ew0vw" w:id="92"/>
      <w:bookmarkEnd w:id="92"/>
      <w:r w:rsidDel="00000000" w:rsidR="00000000" w:rsidRPr="00000000">
        <w:rPr>
          <w:rtl w:val="0"/>
        </w:rPr>
        <w:t xml:space="preserve">小区更新响应</w:t>
      </w:r>
    </w:p>
    <w:tbl>
      <w:tblPr>
        <w:tblStyle w:val="Table2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5A">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5B">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5C">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5D">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5E">
            <w:pPr>
              <w:ind w:firstLine="0"/>
              <w:jc w:val="left"/>
              <w:rPr/>
            </w:pPr>
            <w:r w:rsidDel="00000000" w:rsidR="00000000" w:rsidRPr="00000000">
              <w:rPr>
                <w:rtl w:val="0"/>
              </w:rPr>
              <w:t xml:space="preserve">6</w:t>
            </w:r>
          </w:p>
        </w:tc>
        <w:tc>
          <w:tcPr/>
          <w:p w:rsidR="00000000" w:rsidDel="00000000" w:rsidP="00000000" w:rsidRDefault="00000000" w:rsidRPr="00000000" w14:paraId="0000045F">
            <w:pPr>
              <w:ind w:firstLine="0"/>
              <w:jc w:val="left"/>
              <w:rPr/>
            </w:pPr>
            <w:r w:rsidDel="00000000" w:rsidR="00000000" w:rsidRPr="00000000">
              <w:rPr>
                <w:rtl w:val="0"/>
              </w:rPr>
              <w:t xml:space="preserve">uint8_t</w:t>
            </w:r>
          </w:p>
        </w:tc>
        <w:tc>
          <w:tcPr/>
          <w:p w:rsidR="00000000" w:rsidDel="00000000" w:rsidP="00000000" w:rsidRDefault="00000000" w:rsidRPr="00000000" w14:paraId="00000460">
            <w:pPr>
              <w:ind w:firstLine="0"/>
              <w:jc w:val="left"/>
              <w:rPr/>
            </w:pPr>
            <w:r w:rsidDel="00000000" w:rsidR="00000000" w:rsidRPr="00000000">
              <w:rPr>
                <w:rtl w:val="0"/>
              </w:rPr>
              <w:t xml:space="preserve">1</w:t>
            </w:r>
          </w:p>
        </w:tc>
        <w:tc>
          <w:tcPr/>
          <w:p w:rsidR="00000000" w:rsidDel="00000000" w:rsidP="00000000" w:rsidRDefault="00000000" w:rsidRPr="00000000" w14:paraId="00000461">
            <w:pPr>
              <w:ind w:firstLine="0"/>
              <w:jc w:val="left"/>
              <w:rPr/>
            </w:pPr>
            <w:r w:rsidDel="00000000" w:rsidR="00000000" w:rsidRPr="00000000">
              <w:rPr>
                <w:rtl w:val="0"/>
              </w:rPr>
              <w:t xml:space="preserve">0表示成功，非0表示错误，错误码待定</w:t>
            </w:r>
          </w:p>
        </w:tc>
      </w:tr>
    </w:tbl>
    <w:p w:rsidR="00000000" w:rsidDel="00000000" w:rsidP="00000000" w:rsidRDefault="00000000" w:rsidRPr="00000000" w14:paraId="00000462">
      <w:pPr>
        <w:ind w:firstLine="0"/>
        <w:rPr/>
      </w:pPr>
      <w:r w:rsidDel="00000000" w:rsidR="00000000" w:rsidRPr="00000000">
        <w:rPr>
          <w:rtl w:val="0"/>
        </w:rPr>
      </w:r>
    </w:p>
    <w:bookmarkStart w:colFirst="0" w:colLast="0" w:name="3ep43zb" w:id="93"/>
    <w:bookmarkEnd w:id="93"/>
    <w:bookmarkStart w:colFirst="0" w:colLast="0" w:name="upglbi" w:id="94"/>
    <w:bookmarkEnd w:id="94"/>
    <w:p w:rsidR="00000000" w:rsidDel="00000000" w:rsidP="00000000" w:rsidRDefault="00000000" w:rsidRPr="00000000" w14:paraId="00000463">
      <w:pPr>
        <w:pStyle w:val="Heading3"/>
        <w:numPr>
          <w:ilvl w:val="2"/>
          <w:numId w:val="12"/>
        </w:numPr>
        <w:ind w:left="720" w:hanging="720"/>
        <w:rPr/>
      </w:pPr>
      <w:bookmarkStart w:colFirst="0" w:colLast="0" w:name="_2fk6b3p" w:id="95"/>
      <w:bookmarkEnd w:id="95"/>
      <w:r w:rsidDel="00000000" w:rsidR="00000000" w:rsidRPr="00000000">
        <w:rPr>
          <w:rtl w:val="0"/>
        </w:rPr>
        <w:t xml:space="preserve">侦码上报</w:t>
      </w:r>
    </w:p>
    <w:tbl>
      <w:tblPr>
        <w:tblStyle w:val="Table2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6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6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6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6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68">
            <w:pPr>
              <w:ind w:firstLine="0"/>
              <w:jc w:val="left"/>
              <w:rPr/>
            </w:pPr>
            <w:r w:rsidDel="00000000" w:rsidR="00000000" w:rsidRPr="00000000">
              <w:rPr>
                <w:rtl w:val="0"/>
              </w:rPr>
              <w:t xml:space="preserve">27</w:t>
            </w:r>
          </w:p>
        </w:tc>
        <w:tc>
          <w:tcPr/>
          <w:p w:rsidR="00000000" w:rsidDel="00000000" w:rsidP="00000000" w:rsidRDefault="00000000" w:rsidRPr="00000000" w14:paraId="00000469">
            <w:pPr>
              <w:ind w:firstLine="0"/>
              <w:jc w:val="left"/>
              <w:rPr/>
            </w:pPr>
            <w:r w:rsidDel="00000000" w:rsidR="00000000" w:rsidRPr="00000000">
              <w:rPr>
                <w:rtl w:val="0"/>
              </w:rPr>
              <w:t xml:space="preserve">uint8_t</w:t>
            </w:r>
          </w:p>
        </w:tc>
        <w:tc>
          <w:tcPr/>
          <w:p w:rsidR="00000000" w:rsidDel="00000000" w:rsidP="00000000" w:rsidRDefault="00000000" w:rsidRPr="00000000" w14:paraId="0000046A">
            <w:pPr>
              <w:ind w:firstLine="0"/>
              <w:jc w:val="left"/>
              <w:rPr/>
            </w:pPr>
            <w:r w:rsidDel="00000000" w:rsidR="00000000" w:rsidRPr="00000000">
              <w:rPr>
                <w:rtl w:val="0"/>
              </w:rPr>
              <w:t xml:space="preserve">1</w:t>
            </w:r>
          </w:p>
        </w:tc>
        <w:tc>
          <w:tcPr/>
          <w:p w:rsidR="00000000" w:rsidDel="00000000" w:rsidP="00000000" w:rsidRDefault="00000000" w:rsidRPr="00000000" w14:paraId="0000046B">
            <w:pPr>
              <w:ind w:firstLine="0"/>
              <w:jc w:val="left"/>
              <w:rPr/>
            </w:pPr>
            <w:r w:rsidDel="00000000" w:rsidR="00000000" w:rsidRPr="00000000">
              <w:rPr>
                <w:rtl w:val="0"/>
              </w:rPr>
              <w:t xml:space="preserve">UEID 数量</w:t>
            </w:r>
          </w:p>
        </w:tc>
      </w:tr>
      <w:tr>
        <w:trPr>
          <w:cantSplit w:val="0"/>
          <w:tblHeader w:val="0"/>
        </w:trPr>
        <w:tc>
          <w:tcPr/>
          <w:p w:rsidR="00000000" w:rsidDel="00000000" w:rsidP="00000000" w:rsidRDefault="00000000" w:rsidRPr="00000000" w14:paraId="0000046C">
            <w:pPr>
              <w:ind w:firstLine="0"/>
              <w:jc w:val="left"/>
              <w:rPr/>
            </w:pPr>
            <w:r w:rsidDel="00000000" w:rsidR="00000000" w:rsidRPr="00000000">
              <w:rPr>
                <w:rtl w:val="0"/>
              </w:rPr>
              <w:t xml:space="preserve">28</w:t>
            </w:r>
          </w:p>
        </w:tc>
        <w:tc>
          <w:tcPr/>
          <w:p w:rsidR="00000000" w:rsidDel="00000000" w:rsidP="00000000" w:rsidRDefault="00000000" w:rsidRPr="00000000" w14:paraId="0000046D">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46E">
            <w:pPr>
              <w:ind w:firstLine="0"/>
              <w:jc w:val="left"/>
              <w:rPr/>
            </w:pPr>
            <w:r w:rsidDel="00000000" w:rsidR="00000000" w:rsidRPr="00000000">
              <w:rPr>
                <w:rtl w:val="0"/>
              </w:rPr>
              <w:t xml:space="preserve">1</w:t>
            </w:r>
          </w:p>
        </w:tc>
        <w:tc>
          <w:tcPr/>
          <w:p w:rsidR="00000000" w:rsidDel="00000000" w:rsidP="00000000" w:rsidRDefault="00000000" w:rsidRPr="00000000" w14:paraId="0000046F">
            <w:pPr>
              <w:ind w:firstLine="0"/>
              <w:jc w:val="left"/>
              <w:rPr/>
            </w:pPr>
            <w:r w:rsidDel="00000000" w:rsidR="00000000" w:rsidRPr="00000000">
              <w:rPr>
                <w:rtl w:val="0"/>
              </w:rPr>
              <w:t xml:space="preserve">UEID串</w:t>
            </w:r>
          </w:p>
          <w:p w:rsidR="00000000" w:rsidDel="00000000" w:rsidP="00000000" w:rsidRDefault="00000000" w:rsidRPr="00000000" w14:paraId="00000470">
            <w:pPr>
              <w:ind w:firstLine="0"/>
              <w:jc w:val="left"/>
              <w:rPr/>
            </w:pPr>
            <w:r w:rsidDel="00000000" w:rsidR="00000000" w:rsidRPr="00000000">
              <w:rPr>
                <w:rtl w:val="0"/>
              </w:rPr>
              <w:t xml:space="preserve">格式：</w:t>
            </w:r>
          </w:p>
          <w:p w:rsidR="00000000" w:rsidDel="00000000" w:rsidP="00000000" w:rsidRDefault="00000000" w:rsidRPr="00000000" w14:paraId="00000471">
            <w:pPr>
              <w:ind w:firstLine="0"/>
              <w:jc w:val="left"/>
              <w:rPr/>
            </w:pPr>
            <w:r w:rsidDel="00000000" w:rsidR="00000000" w:rsidRPr="00000000">
              <w:rPr>
                <w:rtl w:val="0"/>
              </w:rPr>
              <w:t xml:space="preserve">IMSIIMEIIMSIIMEI</w:t>
            </w:r>
          </w:p>
          <w:p w:rsidR="00000000" w:rsidDel="00000000" w:rsidP="00000000" w:rsidRDefault="00000000" w:rsidRPr="00000000" w14:paraId="00000472">
            <w:pPr>
              <w:ind w:firstLine="0"/>
              <w:jc w:val="left"/>
              <w:rPr/>
            </w:pPr>
            <w:r w:rsidDel="00000000" w:rsidR="00000000" w:rsidRPr="00000000">
              <w:rPr>
                <w:rtl w:val="0"/>
              </w:rPr>
              <w:t xml:space="preserve">如果IMEI不存在，填0</w:t>
            </w:r>
          </w:p>
        </w:tc>
      </w:tr>
    </w:tbl>
    <w:p w:rsidR="00000000" w:rsidDel="00000000" w:rsidP="00000000" w:rsidRDefault="00000000" w:rsidRPr="00000000" w14:paraId="00000473">
      <w:pPr>
        <w:ind w:firstLine="0"/>
        <w:rPr/>
      </w:pPr>
      <w:r w:rsidDel="00000000" w:rsidR="00000000" w:rsidRPr="00000000">
        <w:rPr>
          <w:rtl w:val="0"/>
        </w:rPr>
      </w:r>
    </w:p>
    <w:p w:rsidR="00000000" w:rsidDel="00000000" w:rsidP="00000000" w:rsidRDefault="00000000" w:rsidRPr="00000000" w14:paraId="00000474">
      <w:pPr>
        <w:pStyle w:val="Heading3"/>
        <w:numPr>
          <w:ilvl w:val="2"/>
          <w:numId w:val="12"/>
        </w:numPr>
        <w:ind w:left="720" w:hanging="720"/>
        <w:rPr/>
      </w:pPr>
      <w:bookmarkStart w:colFirst="0" w:colLast="0" w:name="_1tuee74" w:id="96"/>
      <w:bookmarkEnd w:id="96"/>
      <w:r w:rsidDel="00000000" w:rsidR="00000000" w:rsidRPr="00000000">
        <w:rPr>
          <w:rtl w:val="0"/>
        </w:rPr>
        <w:t xml:space="preserve">侦码上报响应</w:t>
      </w:r>
    </w:p>
    <w:tbl>
      <w:tblPr>
        <w:tblStyle w:val="Table2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7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7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7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7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79">
            <w:pPr>
              <w:ind w:firstLine="0"/>
              <w:jc w:val="left"/>
              <w:rPr/>
            </w:pPr>
            <w:r w:rsidDel="00000000" w:rsidR="00000000" w:rsidRPr="00000000">
              <w:rPr>
                <w:rtl w:val="0"/>
              </w:rPr>
              <w:t xml:space="preserve">不带TAG</w:t>
            </w:r>
          </w:p>
        </w:tc>
        <w:tc>
          <w:tcPr/>
          <w:p w:rsidR="00000000" w:rsidDel="00000000" w:rsidP="00000000" w:rsidRDefault="00000000" w:rsidRPr="00000000" w14:paraId="0000047A">
            <w:pPr>
              <w:ind w:firstLine="0"/>
              <w:jc w:val="left"/>
              <w:rPr/>
            </w:pPr>
            <w:r w:rsidDel="00000000" w:rsidR="00000000" w:rsidRPr="00000000">
              <w:rPr>
                <w:rtl w:val="0"/>
              </w:rPr>
            </w:r>
          </w:p>
        </w:tc>
        <w:tc>
          <w:tcPr/>
          <w:p w:rsidR="00000000" w:rsidDel="00000000" w:rsidP="00000000" w:rsidRDefault="00000000" w:rsidRPr="00000000" w14:paraId="0000047B">
            <w:pPr>
              <w:ind w:firstLine="0"/>
              <w:jc w:val="left"/>
              <w:rPr/>
            </w:pPr>
            <w:r w:rsidDel="00000000" w:rsidR="00000000" w:rsidRPr="00000000">
              <w:rPr>
                <w:rtl w:val="0"/>
              </w:rPr>
            </w:r>
          </w:p>
        </w:tc>
        <w:tc>
          <w:tcPr/>
          <w:p w:rsidR="00000000" w:rsidDel="00000000" w:rsidP="00000000" w:rsidRDefault="00000000" w:rsidRPr="00000000" w14:paraId="0000047C">
            <w:pPr>
              <w:ind w:firstLine="0"/>
              <w:jc w:val="left"/>
              <w:rPr/>
            </w:pPr>
            <w:r w:rsidDel="00000000" w:rsidR="00000000" w:rsidRPr="00000000">
              <w:rPr>
                <w:rtl w:val="0"/>
              </w:rPr>
            </w:r>
          </w:p>
        </w:tc>
      </w:tr>
    </w:tbl>
    <w:p w:rsidR="00000000" w:rsidDel="00000000" w:rsidP="00000000" w:rsidRDefault="00000000" w:rsidRPr="00000000" w14:paraId="0000047D">
      <w:pPr>
        <w:ind w:firstLine="0"/>
        <w:rPr/>
      </w:pPr>
      <w:r w:rsidDel="00000000" w:rsidR="00000000" w:rsidRPr="00000000">
        <w:rPr>
          <w:rtl w:val="0"/>
        </w:rPr>
      </w:r>
    </w:p>
    <w:bookmarkStart w:colFirst="0" w:colLast="0" w:name="2szc72q" w:id="97"/>
    <w:bookmarkEnd w:id="97"/>
    <w:bookmarkStart w:colFirst="0" w:colLast="0" w:name="184mhaj" w:id="98"/>
    <w:bookmarkEnd w:id="98"/>
    <w:p w:rsidR="00000000" w:rsidDel="00000000" w:rsidP="00000000" w:rsidRDefault="00000000" w:rsidRPr="00000000" w14:paraId="0000047E">
      <w:pPr>
        <w:pStyle w:val="Heading3"/>
        <w:numPr>
          <w:ilvl w:val="2"/>
          <w:numId w:val="12"/>
        </w:numPr>
        <w:ind w:left="720" w:hanging="720"/>
        <w:rPr/>
      </w:pPr>
      <w:bookmarkStart w:colFirst="0" w:colLast="0" w:name="_4du1wux" w:id="99"/>
      <w:bookmarkEnd w:id="99"/>
      <w:r w:rsidDel="00000000" w:rsidR="00000000" w:rsidRPr="00000000">
        <w:rPr>
          <w:rtl w:val="0"/>
        </w:rPr>
        <w:t xml:space="preserve">重定向</w:t>
      </w:r>
    </w:p>
    <w:tbl>
      <w:tblPr>
        <w:tblStyle w:val="Table3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7F">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80">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81">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82">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83">
            <w:pPr>
              <w:ind w:firstLine="0"/>
              <w:jc w:val="left"/>
              <w:rPr/>
            </w:pPr>
            <w:r w:rsidDel="00000000" w:rsidR="00000000" w:rsidRPr="00000000">
              <w:rPr>
                <w:rtl w:val="0"/>
              </w:rPr>
              <w:t xml:space="preserve">29</w:t>
            </w:r>
          </w:p>
        </w:tc>
        <w:tc>
          <w:tcPr/>
          <w:p w:rsidR="00000000" w:rsidDel="00000000" w:rsidP="00000000" w:rsidRDefault="00000000" w:rsidRPr="00000000" w14:paraId="00000484">
            <w:pPr>
              <w:ind w:firstLine="0"/>
              <w:jc w:val="left"/>
              <w:rPr/>
            </w:pPr>
            <w:r w:rsidDel="00000000" w:rsidR="00000000" w:rsidRPr="00000000">
              <w:rPr>
                <w:rtl w:val="0"/>
              </w:rPr>
              <w:t xml:space="preserve">uint8_t</w:t>
            </w:r>
          </w:p>
        </w:tc>
        <w:tc>
          <w:tcPr/>
          <w:p w:rsidR="00000000" w:rsidDel="00000000" w:rsidP="00000000" w:rsidRDefault="00000000" w:rsidRPr="00000000" w14:paraId="00000485">
            <w:pPr>
              <w:ind w:firstLine="0"/>
              <w:jc w:val="left"/>
              <w:rPr/>
            </w:pPr>
            <w:r w:rsidDel="00000000" w:rsidR="00000000" w:rsidRPr="00000000">
              <w:rPr>
                <w:rtl w:val="0"/>
              </w:rPr>
              <w:t xml:space="preserve">1</w:t>
            </w:r>
          </w:p>
        </w:tc>
        <w:tc>
          <w:tcPr/>
          <w:p w:rsidR="00000000" w:rsidDel="00000000" w:rsidP="00000000" w:rsidRDefault="00000000" w:rsidRPr="00000000" w14:paraId="00000486">
            <w:pPr>
              <w:ind w:firstLine="0"/>
              <w:jc w:val="left"/>
              <w:rPr/>
            </w:pPr>
            <w:r w:rsidDel="00000000" w:rsidR="00000000" w:rsidRPr="00000000">
              <w:rPr>
                <w:rtl w:val="0"/>
              </w:rPr>
              <w:t xml:space="preserve">0表示关闭重定向</w:t>
            </w:r>
          </w:p>
          <w:p w:rsidR="00000000" w:rsidDel="00000000" w:rsidP="00000000" w:rsidRDefault="00000000" w:rsidRPr="00000000" w14:paraId="00000487">
            <w:pPr>
              <w:ind w:firstLine="0"/>
              <w:jc w:val="left"/>
              <w:rPr/>
            </w:pPr>
            <w:r w:rsidDel="00000000" w:rsidR="00000000" w:rsidRPr="00000000">
              <w:rPr>
                <w:rtl w:val="0"/>
              </w:rPr>
              <w:t xml:space="preserve">非0表示打开，需要携带以下消息</w:t>
            </w:r>
          </w:p>
        </w:tc>
      </w:tr>
      <w:tr>
        <w:trPr>
          <w:cantSplit w:val="0"/>
          <w:tblHeader w:val="0"/>
        </w:trPr>
        <w:tc>
          <w:tcPr/>
          <w:p w:rsidR="00000000" w:rsidDel="00000000" w:rsidP="00000000" w:rsidRDefault="00000000" w:rsidRPr="00000000" w14:paraId="00000488">
            <w:pPr>
              <w:ind w:firstLine="0"/>
              <w:jc w:val="left"/>
              <w:rPr/>
            </w:pPr>
            <w:r w:rsidDel="00000000" w:rsidR="00000000" w:rsidRPr="00000000">
              <w:rPr>
                <w:rtl w:val="0"/>
              </w:rPr>
              <w:t xml:space="preserve">25</w:t>
            </w:r>
          </w:p>
        </w:tc>
        <w:tc>
          <w:tcPr/>
          <w:p w:rsidR="00000000" w:rsidDel="00000000" w:rsidP="00000000" w:rsidRDefault="00000000" w:rsidRPr="00000000" w14:paraId="00000489">
            <w:pPr>
              <w:ind w:firstLine="0"/>
              <w:jc w:val="left"/>
              <w:rPr/>
            </w:pPr>
            <w:r w:rsidDel="00000000" w:rsidR="00000000" w:rsidRPr="00000000">
              <w:rPr>
                <w:rtl w:val="0"/>
              </w:rPr>
              <w:t xml:space="preserve">uint8_t</w:t>
            </w:r>
          </w:p>
        </w:tc>
        <w:tc>
          <w:tcPr/>
          <w:p w:rsidR="00000000" w:rsidDel="00000000" w:rsidP="00000000" w:rsidRDefault="00000000" w:rsidRPr="00000000" w14:paraId="0000048A">
            <w:pPr>
              <w:ind w:firstLine="0"/>
              <w:jc w:val="left"/>
              <w:rPr/>
            </w:pPr>
            <w:r w:rsidDel="00000000" w:rsidR="00000000" w:rsidRPr="00000000">
              <w:rPr>
                <w:rtl w:val="0"/>
              </w:rPr>
              <w:t xml:space="preserve">0…1</w:t>
            </w:r>
          </w:p>
        </w:tc>
        <w:tc>
          <w:tcPr/>
          <w:p w:rsidR="00000000" w:rsidDel="00000000" w:rsidP="00000000" w:rsidRDefault="00000000" w:rsidRPr="00000000" w14:paraId="0000048B">
            <w:pPr>
              <w:ind w:firstLine="0"/>
              <w:jc w:val="left"/>
              <w:rPr/>
            </w:pPr>
            <w:r w:rsidDel="00000000" w:rsidR="00000000" w:rsidRPr="00000000">
              <w:rPr>
                <w:rtl w:val="0"/>
              </w:rPr>
              <w:t xml:space="preserve">制式：</w:t>
            </w:r>
          </w:p>
          <w:p w:rsidR="00000000" w:rsidDel="00000000" w:rsidP="00000000" w:rsidRDefault="00000000" w:rsidRPr="00000000" w14:paraId="0000048C">
            <w:pPr>
              <w:ind w:firstLine="0"/>
              <w:jc w:val="left"/>
              <w:rPr/>
            </w:pPr>
            <w:r w:rsidDel="00000000" w:rsidR="00000000" w:rsidRPr="00000000">
              <w:rPr>
                <w:rtl w:val="0"/>
              </w:rPr>
              <w:t xml:space="preserve">0：LTE；</w:t>
            </w:r>
          </w:p>
          <w:p w:rsidR="00000000" w:rsidDel="00000000" w:rsidP="00000000" w:rsidRDefault="00000000" w:rsidRPr="00000000" w14:paraId="0000048D">
            <w:pPr>
              <w:ind w:firstLine="0"/>
              <w:jc w:val="left"/>
              <w:rPr/>
            </w:pPr>
            <w:r w:rsidDel="00000000" w:rsidR="00000000" w:rsidRPr="00000000">
              <w:rPr>
                <w:rtl w:val="0"/>
              </w:rPr>
              <w:t xml:space="preserve">1：GERAN；</w:t>
            </w:r>
          </w:p>
          <w:p w:rsidR="00000000" w:rsidDel="00000000" w:rsidP="00000000" w:rsidRDefault="00000000" w:rsidRPr="00000000" w14:paraId="0000048E">
            <w:pPr>
              <w:ind w:firstLine="0"/>
              <w:jc w:val="left"/>
              <w:rPr/>
            </w:pPr>
            <w:r w:rsidDel="00000000" w:rsidR="00000000" w:rsidRPr="00000000">
              <w:rPr>
                <w:rtl w:val="0"/>
              </w:rPr>
              <w:t xml:space="preserve">2：UTRA-FDD；</w:t>
            </w:r>
          </w:p>
          <w:p w:rsidR="00000000" w:rsidDel="00000000" w:rsidP="00000000" w:rsidRDefault="00000000" w:rsidRPr="00000000" w14:paraId="0000048F">
            <w:pPr>
              <w:ind w:firstLine="0"/>
              <w:jc w:val="left"/>
              <w:rPr/>
            </w:pPr>
            <w:r w:rsidDel="00000000" w:rsidR="00000000" w:rsidRPr="00000000">
              <w:rPr>
                <w:rtl w:val="0"/>
              </w:rPr>
              <w:t xml:space="preserve">3：UTRA-TDD；</w:t>
            </w:r>
          </w:p>
          <w:p w:rsidR="00000000" w:rsidDel="00000000" w:rsidP="00000000" w:rsidRDefault="00000000" w:rsidRPr="00000000" w14:paraId="00000490">
            <w:pPr>
              <w:ind w:firstLine="0"/>
              <w:jc w:val="left"/>
              <w:rPr/>
            </w:pPr>
            <w:r w:rsidDel="00000000" w:rsidR="00000000" w:rsidRPr="00000000">
              <w:rPr>
                <w:rtl w:val="0"/>
              </w:rPr>
              <w:t xml:space="preserve">4：CDMA2000-HRPD</w:t>
            </w:r>
          </w:p>
          <w:p w:rsidR="00000000" w:rsidDel="00000000" w:rsidP="00000000" w:rsidRDefault="00000000" w:rsidRPr="00000000" w14:paraId="00000491">
            <w:pPr>
              <w:ind w:firstLine="0"/>
              <w:jc w:val="left"/>
              <w:rPr/>
            </w:pPr>
            <w:r w:rsidDel="00000000" w:rsidR="00000000" w:rsidRPr="00000000">
              <w:rPr>
                <w:rtl w:val="0"/>
              </w:rPr>
              <w:t xml:space="preserve">5：CDMA2000-1XRTT</w:t>
            </w:r>
          </w:p>
          <w:p w:rsidR="00000000" w:rsidDel="00000000" w:rsidP="00000000" w:rsidRDefault="00000000" w:rsidRPr="00000000" w14:paraId="00000492">
            <w:pPr>
              <w:ind w:firstLine="0"/>
              <w:jc w:val="left"/>
              <w:rPr/>
            </w:pPr>
            <w:r w:rsidDel="00000000" w:rsidR="00000000" w:rsidRPr="00000000">
              <w:rPr>
                <w:rtl w:val="0"/>
              </w:rPr>
              <w:t xml:space="preserve">关闭时不需携带</w:t>
            </w:r>
          </w:p>
        </w:tc>
      </w:tr>
      <w:tr>
        <w:trPr>
          <w:cantSplit w:val="0"/>
          <w:tblHeader w:val="0"/>
        </w:trPr>
        <w:tc>
          <w:tcPr/>
          <w:p w:rsidR="00000000" w:rsidDel="00000000" w:rsidP="00000000" w:rsidRDefault="00000000" w:rsidRPr="00000000" w14:paraId="00000493">
            <w:pPr>
              <w:ind w:firstLine="0"/>
              <w:jc w:val="left"/>
              <w:rPr/>
            </w:pPr>
            <w:r w:rsidDel="00000000" w:rsidR="00000000" w:rsidRPr="00000000">
              <w:rPr>
                <w:rtl w:val="0"/>
              </w:rPr>
              <w:t xml:space="preserve">21</w:t>
            </w:r>
          </w:p>
        </w:tc>
        <w:tc>
          <w:tcPr/>
          <w:p w:rsidR="00000000" w:rsidDel="00000000" w:rsidP="00000000" w:rsidRDefault="00000000" w:rsidRPr="00000000" w14:paraId="00000494">
            <w:pPr>
              <w:ind w:firstLine="0"/>
              <w:jc w:val="left"/>
              <w:rPr/>
            </w:pPr>
            <w:r w:rsidDel="00000000" w:rsidR="00000000" w:rsidRPr="00000000">
              <w:rPr>
                <w:rtl w:val="0"/>
              </w:rPr>
              <w:t xml:space="preserve">uint8_t</w:t>
            </w:r>
          </w:p>
        </w:tc>
        <w:tc>
          <w:tcPr/>
          <w:p w:rsidR="00000000" w:rsidDel="00000000" w:rsidP="00000000" w:rsidRDefault="00000000" w:rsidRPr="00000000" w14:paraId="00000495">
            <w:pPr>
              <w:ind w:firstLine="0"/>
              <w:jc w:val="left"/>
              <w:rPr/>
            </w:pPr>
            <w:r w:rsidDel="00000000" w:rsidR="00000000" w:rsidRPr="00000000">
              <w:rPr>
                <w:rtl w:val="0"/>
              </w:rPr>
              <w:t xml:space="preserve">0…1</w:t>
            </w:r>
          </w:p>
        </w:tc>
        <w:tc>
          <w:tcPr/>
          <w:p w:rsidR="00000000" w:rsidDel="00000000" w:rsidP="00000000" w:rsidRDefault="00000000" w:rsidRPr="00000000" w14:paraId="00000496">
            <w:pPr>
              <w:ind w:firstLine="0"/>
              <w:jc w:val="left"/>
              <w:rPr/>
            </w:pPr>
            <w:r w:rsidDel="00000000" w:rsidR="00000000" w:rsidRPr="00000000">
              <w:rPr>
                <w:rtl w:val="0"/>
              </w:rPr>
              <w:t xml:space="preserve">频带Band</w:t>
            </w:r>
          </w:p>
          <w:p w:rsidR="00000000" w:rsidDel="00000000" w:rsidP="00000000" w:rsidRDefault="00000000" w:rsidRPr="00000000" w14:paraId="00000497">
            <w:pPr>
              <w:ind w:firstLine="0"/>
              <w:jc w:val="left"/>
              <w:rPr/>
            </w:pPr>
            <w:r w:rsidDel="00000000" w:rsidR="00000000" w:rsidRPr="00000000">
              <w:rPr>
                <w:rtl w:val="0"/>
              </w:rPr>
              <w:t xml:space="preserve">LTE\UTRA时候不需要携带。关闭时不需携带</w:t>
            </w:r>
          </w:p>
        </w:tc>
      </w:tr>
      <w:tr>
        <w:trPr>
          <w:cantSplit w:val="0"/>
          <w:tblHeader w:val="0"/>
        </w:trPr>
        <w:tc>
          <w:tcPr/>
          <w:p w:rsidR="00000000" w:rsidDel="00000000" w:rsidP="00000000" w:rsidRDefault="00000000" w:rsidRPr="00000000" w14:paraId="00000498">
            <w:pPr>
              <w:ind w:firstLine="0"/>
              <w:jc w:val="left"/>
              <w:rPr/>
            </w:pPr>
            <w:r w:rsidDel="00000000" w:rsidR="00000000" w:rsidRPr="00000000">
              <w:rPr>
                <w:rtl w:val="0"/>
              </w:rPr>
              <w:t xml:space="preserve">7</w:t>
            </w:r>
          </w:p>
        </w:tc>
        <w:tc>
          <w:tcPr/>
          <w:p w:rsidR="00000000" w:rsidDel="00000000" w:rsidP="00000000" w:rsidRDefault="00000000" w:rsidRPr="00000000" w14:paraId="00000499">
            <w:pPr>
              <w:ind w:firstLine="0"/>
              <w:jc w:val="left"/>
              <w:rPr/>
            </w:pPr>
            <w:r w:rsidDel="00000000" w:rsidR="00000000" w:rsidRPr="00000000">
              <w:rPr>
                <w:rtl w:val="0"/>
              </w:rPr>
              <w:t xml:space="preserve">uint8_t</w:t>
            </w:r>
          </w:p>
        </w:tc>
        <w:tc>
          <w:tcPr/>
          <w:p w:rsidR="00000000" w:rsidDel="00000000" w:rsidP="00000000" w:rsidRDefault="00000000" w:rsidRPr="00000000" w14:paraId="0000049A">
            <w:pPr>
              <w:ind w:firstLine="0"/>
              <w:jc w:val="left"/>
              <w:rPr/>
            </w:pPr>
            <w:r w:rsidDel="00000000" w:rsidR="00000000" w:rsidRPr="00000000">
              <w:rPr>
                <w:rtl w:val="0"/>
              </w:rPr>
              <w:t xml:space="preserve">0…1</w:t>
            </w:r>
          </w:p>
        </w:tc>
        <w:tc>
          <w:tcPr/>
          <w:p w:rsidR="00000000" w:rsidDel="00000000" w:rsidP="00000000" w:rsidRDefault="00000000" w:rsidRPr="00000000" w14:paraId="0000049B">
            <w:pPr>
              <w:ind w:firstLine="0"/>
              <w:jc w:val="left"/>
              <w:rPr/>
            </w:pPr>
            <w:r w:rsidDel="00000000" w:rsidR="00000000" w:rsidRPr="00000000">
              <w:rPr>
                <w:rtl w:val="0"/>
              </w:rPr>
              <w:t xml:space="preserve">频点数量，关闭时不需携带</w:t>
            </w:r>
          </w:p>
        </w:tc>
      </w:tr>
      <w:tr>
        <w:trPr>
          <w:cantSplit w:val="0"/>
          <w:tblHeader w:val="0"/>
        </w:trPr>
        <w:tc>
          <w:tcPr/>
          <w:p w:rsidR="00000000" w:rsidDel="00000000" w:rsidP="00000000" w:rsidRDefault="00000000" w:rsidRPr="00000000" w14:paraId="0000049C">
            <w:pPr>
              <w:ind w:firstLine="0"/>
              <w:jc w:val="left"/>
              <w:rPr/>
            </w:pPr>
            <w:r w:rsidDel="00000000" w:rsidR="00000000" w:rsidRPr="00000000">
              <w:rPr>
                <w:rtl w:val="0"/>
              </w:rPr>
              <w:t xml:space="preserve">24</w:t>
            </w:r>
          </w:p>
        </w:tc>
        <w:tc>
          <w:tcPr/>
          <w:p w:rsidR="00000000" w:rsidDel="00000000" w:rsidP="00000000" w:rsidRDefault="00000000" w:rsidRPr="00000000" w14:paraId="0000049D">
            <w:pPr>
              <w:ind w:firstLine="0"/>
              <w:jc w:val="left"/>
              <w:rPr/>
            </w:pPr>
            <w:r w:rsidDel="00000000" w:rsidR="00000000" w:rsidRPr="00000000">
              <w:rPr>
                <w:rtl w:val="0"/>
              </w:rPr>
              <w:t xml:space="preserve">array of uint16_t</w:t>
            </w:r>
          </w:p>
        </w:tc>
        <w:tc>
          <w:tcPr/>
          <w:p w:rsidR="00000000" w:rsidDel="00000000" w:rsidP="00000000" w:rsidRDefault="00000000" w:rsidRPr="00000000" w14:paraId="0000049E">
            <w:pPr>
              <w:ind w:firstLine="0"/>
              <w:jc w:val="left"/>
              <w:rPr/>
            </w:pPr>
            <w:r w:rsidDel="00000000" w:rsidR="00000000" w:rsidRPr="00000000">
              <w:rPr>
                <w:rtl w:val="0"/>
              </w:rPr>
              <w:t xml:space="preserve">0…1</w:t>
            </w:r>
          </w:p>
        </w:tc>
        <w:tc>
          <w:tcPr/>
          <w:p w:rsidR="00000000" w:rsidDel="00000000" w:rsidP="00000000" w:rsidRDefault="00000000" w:rsidRPr="00000000" w14:paraId="0000049F">
            <w:pPr>
              <w:ind w:firstLine="0"/>
              <w:jc w:val="left"/>
              <w:rPr/>
            </w:pPr>
            <w:r w:rsidDel="00000000" w:rsidR="00000000" w:rsidRPr="00000000">
              <w:rPr>
                <w:rtl w:val="0"/>
              </w:rPr>
              <w:t xml:space="preserve">频点列表。关闭时不需携带</w:t>
            </w:r>
          </w:p>
        </w:tc>
      </w:tr>
      <w:tr>
        <w:trPr>
          <w:cantSplit w:val="0"/>
          <w:tblHeader w:val="0"/>
        </w:trPr>
        <w:tc>
          <w:tcPr/>
          <w:p w:rsidR="00000000" w:rsidDel="00000000" w:rsidP="00000000" w:rsidRDefault="00000000" w:rsidRPr="00000000" w14:paraId="000004A0">
            <w:pPr>
              <w:ind w:firstLine="0"/>
              <w:jc w:val="left"/>
              <w:rPr/>
            </w:pPr>
            <w:r w:rsidDel="00000000" w:rsidR="00000000" w:rsidRPr="00000000">
              <w:rPr>
                <w:rtl w:val="0"/>
              </w:rPr>
              <w:t xml:space="preserve">30</w:t>
            </w:r>
          </w:p>
        </w:tc>
        <w:tc>
          <w:tcPr/>
          <w:p w:rsidR="00000000" w:rsidDel="00000000" w:rsidP="00000000" w:rsidRDefault="00000000" w:rsidRPr="00000000" w14:paraId="000004A1">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4A2">
            <w:pPr>
              <w:ind w:firstLine="0"/>
              <w:jc w:val="left"/>
              <w:rPr/>
            </w:pPr>
            <w:r w:rsidDel="00000000" w:rsidR="00000000" w:rsidRPr="00000000">
              <w:rPr>
                <w:rtl w:val="0"/>
              </w:rPr>
              <w:t xml:space="preserve">0…1</w:t>
            </w:r>
          </w:p>
        </w:tc>
        <w:tc>
          <w:tcPr/>
          <w:p w:rsidR="00000000" w:rsidDel="00000000" w:rsidP="00000000" w:rsidRDefault="00000000" w:rsidRPr="00000000" w14:paraId="000004A3">
            <w:pPr>
              <w:ind w:firstLine="0"/>
              <w:jc w:val="left"/>
              <w:rPr/>
            </w:pPr>
            <w:r w:rsidDel="00000000" w:rsidR="00000000" w:rsidRPr="00000000">
              <w:rPr>
                <w:rtl w:val="0"/>
              </w:rPr>
              <w:t xml:space="preserve">IMSI串。</w:t>
            </w:r>
          </w:p>
          <w:p w:rsidR="00000000" w:rsidDel="00000000" w:rsidP="00000000" w:rsidRDefault="00000000" w:rsidRPr="00000000" w14:paraId="000004A4">
            <w:pPr>
              <w:ind w:firstLine="0"/>
              <w:jc w:val="left"/>
              <w:rPr/>
            </w:pPr>
            <w:r w:rsidDel="00000000" w:rsidR="00000000" w:rsidRPr="00000000">
              <w:rPr>
                <w:rtl w:val="0"/>
              </w:rPr>
              <w:t xml:space="preserve">出现的UE不发送REJECT消息，</w:t>
            </w:r>
          </w:p>
          <w:p w:rsidR="00000000" w:rsidDel="00000000" w:rsidP="00000000" w:rsidRDefault="00000000" w:rsidRPr="00000000" w14:paraId="000004A5">
            <w:pPr>
              <w:ind w:firstLine="0"/>
              <w:jc w:val="left"/>
              <w:rPr/>
            </w:pPr>
            <w:r w:rsidDel="00000000" w:rsidR="00000000" w:rsidRPr="00000000">
              <w:rPr>
                <w:rtl w:val="0"/>
              </w:rPr>
              <w:t xml:space="preserve">不携带时表示对所有UE都不发送</w:t>
            </w:r>
          </w:p>
        </w:tc>
      </w:tr>
      <w:tr>
        <w:trPr>
          <w:cantSplit w:val="0"/>
          <w:tblHeader w:val="0"/>
        </w:trPr>
        <w:tc>
          <w:tcPr/>
          <w:p w:rsidR="00000000" w:rsidDel="00000000" w:rsidP="00000000" w:rsidRDefault="00000000" w:rsidRPr="00000000" w14:paraId="000004A6">
            <w:pPr>
              <w:ind w:firstLine="0"/>
              <w:jc w:val="left"/>
              <w:rPr/>
            </w:pPr>
            <w:r w:rsidDel="00000000" w:rsidR="00000000" w:rsidRPr="00000000">
              <w:rPr>
                <w:rtl w:val="0"/>
              </w:rPr>
              <w:t xml:space="preserve">39</w:t>
            </w:r>
          </w:p>
        </w:tc>
        <w:tc>
          <w:tcPr/>
          <w:p w:rsidR="00000000" w:rsidDel="00000000" w:rsidP="00000000" w:rsidRDefault="00000000" w:rsidRPr="00000000" w14:paraId="000004A7">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4A8">
            <w:pPr>
              <w:ind w:firstLine="0"/>
              <w:jc w:val="left"/>
              <w:rPr/>
            </w:pPr>
            <w:r w:rsidDel="00000000" w:rsidR="00000000" w:rsidRPr="00000000">
              <w:rPr>
                <w:rtl w:val="0"/>
              </w:rPr>
              <w:t xml:space="preserve">0…1</w:t>
            </w:r>
          </w:p>
        </w:tc>
        <w:tc>
          <w:tcPr/>
          <w:p w:rsidR="00000000" w:rsidDel="00000000" w:rsidP="00000000" w:rsidRDefault="00000000" w:rsidRPr="00000000" w14:paraId="000004A9">
            <w:pPr>
              <w:ind w:firstLine="0"/>
              <w:jc w:val="left"/>
              <w:rPr/>
            </w:pPr>
            <w:r w:rsidDel="00000000" w:rsidR="00000000" w:rsidRPr="00000000">
              <w:rPr>
                <w:rtl w:val="0"/>
              </w:rPr>
              <w:t xml:space="preserve">IMSI列表。</w:t>
            </w:r>
          </w:p>
          <w:p w:rsidR="00000000" w:rsidDel="00000000" w:rsidP="00000000" w:rsidRDefault="00000000" w:rsidRPr="00000000" w14:paraId="000004AA">
            <w:pPr>
              <w:ind w:firstLine="0"/>
              <w:jc w:val="left"/>
              <w:rPr/>
            </w:pPr>
            <w:r w:rsidDel="00000000" w:rsidR="00000000" w:rsidRPr="00000000">
              <w:rPr>
                <w:rtl w:val="0"/>
              </w:rPr>
              <w:t xml:space="preserve">配置在列表中的UE不做重定向</w:t>
            </w:r>
          </w:p>
        </w:tc>
      </w:tr>
    </w:tbl>
    <w:p w:rsidR="00000000" w:rsidDel="00000000" w:rsidP="00000000" w:rsidRDefault="00000000" w:rsidRPr="00000000" w14:paraId="000004AB">
      <w:pPr>
        <w:ind w:firstLine="0"/>
        <w:rPr/>
      </w:pPr>
      <w:r w:rsidDel="00000000" w:rsidR="00000000" w:rsidRPr="00000000">
        <w:rPr>
          <w:rtl w:val="0"/>
        </w:rPr>
      </w:r>
    </w:p>
    <w:p w:rsidR="00000000" w:rsidDel="00000000" w:rsidP="00000000" w:rsidRDefault="00000000" w:rsidRPr="00000000" w14:paraId="000004AC">
      <w:pPr>
        <w:pStyle w:val="Heading3"/>
        <w:numPr>
          <w:ilvl w:val="2"/>
          <w:numId w:val="12"/>
        </w:numPr>
        <w:ind w:left="720" w:hanging="720"/>
        <w:rPr/>
      </w:pPr>
      <w:bookmarkStart w:colFirst="0" w:colLast="0" w:name="_3s49zyc" w:id="100"/>
      <w:bookmarkEnd w:id="100"/>
      <w:r w:rsidDel="00000000" w:rsidR="00000000" w:rsidRPr="00000000">
        <w:rPr>
          <w:rtl w:val="0"/>
        </w:rPr>
        <w:t xml:space="preserve">重定向响应</w:t>
      </w:r>
    </w:p>
    <w:tbl>
      <w:tblPr>
        <w:tblStyle w:val="Table3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AD">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AE">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AF">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B0">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B1">
            <w:pPr>
              <w:ind w:firstLine="0"/>
              <w:jc w:val="left"/>
              <w:rPr/>
            </w:pPr>
            <w:r w:rsidDel="00000000" w:rsidR="00000000" w:rsidRPr="00000000">
              <w:rPr>
                <w:rtl w:val="0"/>
              </w:rPr>
              <w:t xml:space="preserve">6</w:t>
            </w:r>
          </w:p>
        </w:tc>
        <w:tc>
          <w:tcPr/>
          <w:p w:rsidR="00000000" w:rsidDel="00000000" w:rsidP="00000000" w:rsidRDefault="00000000" w:rsidRPr="00000000" w14:paraId="000004B2">
            <w:pPr>
              <w:ind w:firstLine="0"/>
              <w:jc w:val="left"/>
              <w:rPr/>
            </w:pPr>
            <w:r w:rsidDel="00000000" w:rsidR="00000000" w:rsidRPr="00000000">
              <w:rPr>
                <w:rtl w:val="0"/>
              </w:rPr>
              <w:t xml:space="preserve">uint8_t</w:t>
            </w:r>
          </w:p>
        </w:tc>
        <w:tc>
          <w:tcPr/>
          <w:p w:rsidR="00000000" w:rsidDel="00000000" w:rsidP="00000000" w:rsidRDefault="00000000" w:rsidRPr="00000000" w14:paraId="000004B3">
            <w:pPr>
              <w:ind w:firstLine="0"/>
              <w:jc w:val="left"/>
              <w:rPr/>
            </w:pPr>
            <w:r w:rsidDel="00000000" w:rsidR="00000000" w:rsidRPr="00000000">
              <w:rPr>
                <w:rtl w:val="0"/>
              </w:rPr>
              <w:t xml:space="preserve">1</w:t>
            </w:r>
          </w:p>
        </w:tc>
        <w:tc>
          <w:tcPr/>
          <w:p w:rsidR="00000000" w:rsidDel="00000000" w:rsidP="00000000" w:rsidRDefault="00000000" w:rsidRPr="00000000" w14:paraId="000004B4">
            <w:pPr>
              <w:ind w:firstLine="0"/>
              <w:jc w:val="left"/>
              <w:rPr/>
            </w:pPr>
            <w:r w:rsidDel="00000000" w:rsidR="00000000" w:rsidRPr="00000000">
              <w:rPr>
                <w:rtl w:val="0"/>
              </w:rPr>
              <w:t xml:space="preserve">0表示成功，非0表示错误，错误码待定</w:t>
            </w:r>
          </w:p>
          <w:p w:rsidR="00000000" w:rsidDel="00000000" w:rsidP="00000000" w:rsidRDefault="00000000" w:rsidRPr="00000000" w14:paraId="000004B5">
            <w:pPr>
              <w:ind w:firstLine="0"/>
              <w:jc w:val="left"/>
              <w:rPr/>
            </w:pPr>
            <w:r w:rsidDel="00000000" w:rsidR="00000000" w:rsidRPr="00000000">
              <w:rPr>
                <w:rtl w:val="0"/>
              </w:rPr>
              <w:t xml:space="preserve">1：消息解析失败</w:t>
            </w:r>
          </w:p>
          <w:p w:rsidR="00000000" w:rsidDel="00000000" w:rsidP="00000000" w:rsidRDefault="00000000" w:rsidRPr="00000000" w14:paraId="000004B6">
            <w:pPr>
              <w:ind w:firstLine="0"/>
              <w:jc w:val="left"/>
              <w:rPr/>
            </w:pPr>
            <w:r w:rsidDel="00000000" w:rsidR="00000000" w:rsidRPr="00000000">
              <w:rPr>
                <w:rtl w:val="0"/>
              </w:rPr>
              <w:t xml:space="preserve">2：语法检查不通过</w:t>
            </w:r>
          </w:p>
          <w:p w:rsidR="00000000" w:rsidDel="00000000" w:rsidP="00000000" w:rsidRDefault="00000000" w:rsidRPr="00000000" w14:paraId="000004B7">
            <w:pPr>
              <w:ind w:firstLine="0"/>
              <w:jc w:val="left"/>
              <w:rPr/>
            </w:pPr>
            <w:r w:rsidDel="00000000" w:rsidR="00000000" w:rsidRPr="00000000">
              <w:rPr>
                <w:rtl w:val="0"/>
              </w:rPr>
              <w:t xml:space="preserve">3：软件错误</w:t>
            </w:r>
          </w:p>
          <w:p w:rsidR="00000000" w:rsidDel="00000000" w:rsidP="00000000" w:rsidRDefault="00000000" w:rsidRPr="00000000" w14:paraId="000004B8">
            <w:pPr>
              <w:ind w:firstLine="0"/>
              <w:jc w:val="left"/>
              <w:rPr/>
            </w:pPr>
            <w:r w:rsidDel="00000000" w:rsidR="00000000" w:rsidRPr="00000000">
              <w:rPr>
                <w:rtl w:val="0"/>
              </w:rPr>
              <w:t xml:space="preserve">4：重定向4G时，BBU未配置工作频点</w:t>
            </w:r>
          </w:p>
          <w:p w:rsidR="00000000" w:rsidDel="00000000" w:rsidP="00000000" w:rsidRDefault="00000000" w:rsidRPr="00000000" w14:paraId="000004B9">
            <w:pPr>
              <w:ind w:firstLine="0"/>
              <w:jc w:val="left"/>
              <w:rPr/>
            </w:pPr>
            <w:r w:rsidDel="00000000" w:rsidR="00000000" w:rsidRPr="00000000">
              <w:rPr>
                <w:rtl w:val="0"/>
              </w:rPr>
              <w:t xml:space="preserve">5：重定向4G时，频点与工作频带重复</w:t>
            </w:r>
          </w:p>
        </w:tc>
      </w:tr>
    </w:tbl>
    <w:p w:rsidR="00000000" w:rsidDel="00000000" w:rsidP="00000000" w:rsidRDefault="00000000" w:rsidRPr="00000000" w14:paraId="000004BA">
      <w:pPr>
        <w:pStyle w:val="Heading3"/>
        <w:numPr>
          <w:ilvl w:val="2"/>
          <w:numId w:val="12"/>
        </w:numPr>
        <w:ind w:left="720" w:hanging="720"/>
        <w:rPr/>
      </w:pPr>
      <w:r w:rsidDel="00000000" w:rsidR="00000000" w:rsidRPr="00000000">
        <w:rPr>
          <w:rtl w:val="0"/>
        </w:rPr>
        <w:t xml:space="preserve">LTE干扰探测</w:t>
      </w:r>
    </w:p>
    <w:tbl>
      <w:tblPr>
        <w:tblStyle w:val="Table3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BB">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BC">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BD">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BE">
            <w:pPr>
              <w:spacing w:line="267" w:lineRule="auto"/>
              <w:ind w:firstLine="0"/>
              <w:rPr>
                <w:b w:val="1"/>
              </w:rPr>
            </w:pPr>
            <w:r w:rsidDel="00000000" w:rsidR="00000000" w:rsidRPr="00000000">
              <w:rPr>
                <w:b w:val="1"/>
                <w:rtl w:val="0"/>
              </w:rPr>
              <w:t xml:space="preserve">描述</w:t>
            </w:r>
          </w:p>
        </w:tc>
      </w:tr>
    </w:tbl>
    <w:p w:rsidR="00000000" w:rsidDel="00000000" w:rsidP="00000000" w:rsidRDefault="00000000" w:rsidRPr="00000000" w14:paraId="000004BF">
      <w:pPr>
        <w:pStyle w:val="Heading3"/>
        <w:numPr>
          <w:ilvl w:val="2"/>
          <w:numId w:val="12"/>
        </w:numPr>
        <w:ind w:left="720" w:hanging="720"/>
        <w:rPr/>
      </w:pPr>
      <w:r w:rsidDel="00000000" w:rsidR="00000000" w:rsidRPr="00000000">
        <w:rPr>
          <w:rtl w:val="0"/>
        </w:rPr>
        <w:t xml:space="preserve">LTE干扰探测结果</w:t>
      </w:r>
    </w:p>
    <w:tbl>
      <w:tblPr>
        <w:tblStyle w:val="Table3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C0">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C1">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C2">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C3">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C4">
            <w:pPr>
              <w:ind w:firstLine="0"/>
              <w:jc w:val="left"/>
              <w:rPr/>
            </w:pPr>
            <w:r w:rsidDel="00000000" w:rsidR="00000000" w:rsidRPr="00000000">
              <w:rPr>
                <w:rtl w:val="0"/>
              </w:rPr>
              <w:t xml:space="preserve">35</w:t>
            </w:r>
          </w:p>
        </w:tc>
        <w:tc>
          <w:tcPr/>
          <w:p w:rsidR="00000000" w:rsidDel="00000000" w:rsidP="00000000" w:rsidRDefault="00000000" w:rsidRPr="00000000" w14:paraId="000004C5">
            <w:pPr>
              <w:ind w:firstLine="0"/>
              <w:jc w:val="left"/>
              <w:rPr/>
            </w:pPr>
            <w:r w:rsidDel="00000000" w:rsidR="00000000" w:rsidRPr="00000000">
              <w:rPr>
                <w:rtl w:val="0"/>
              </w:rPr>
              <w:t xml:space="preserve">uint32_t</w:t>
            </w:r>
          </w:p>
        </w:tc>
        <w:tc>
          <w:tcPr/>
          <w:p w:rsidR="00000000" w:rsidDel="00000000" w:rsidP="00000000" w:rsidRDefault="00000000" w:rsidRPr="00000000" w14:paraId="000004C6">
            <w:pPr>
              <w:ind w:firstLine="0"/>
              <w:jc w:val="left"/>
              <w:rPr/>
            </w:pPr>
            <w:r w:rsidDel="00000000" w:rsidR="00000000" w:rsidRPr="00000000">
              <w:rPr>
                <w:rtl w:val="0"/>
              </w:rPr>
              <w:t xml:space="preserve">1</w:t>
            </w:r>
          </w:p>
        </w:tc>
        <w:tc>
          <w:tcPr/>
          <w:p w:rsidR="00000000" w:rsidDel="00000000" w:rsidP="00000000" w:rsidRDefault="00000000" w:rsidRPr="00000000" w14:paraId="000004C7">
            <w:pPr>
              <w:ind w:firstLine="0"/>
              <w:jc w:val="left"/>
              <w:rPr/>
            </w:pPr>
            <w:r w:rsidDel="00000000" w:rsidR="00000000" w:rsidRPr="00000000">
              <w:rPr>
                <w:rtl w:val="0"/>
              </w:rPr>
              <w:t xml:space="preserve">探测结果数量</w:t>
            </w:r>
          </w:p>
        </w:tc>
      </w:tr>
      <w:tr>
        <w:trPr>
          <w:cantSplit w:val="0"/>
          <w:tblHeader w:val="0"/>
        </w:trPr>
        <w:tc>
          <w:tcPr/>
          <w:p w:rsidR="00000000" w:rsidDel="00000000" w:rsidP="00000000" w:rsidRDefault="00000000" w:rsidRPr="00000000" w14:paraId="000004C8">
            <w:pPr>
              <w:ind w:firstLine="0"/>
              <w:jc w:val="left"/>
              <w:rPr/>
            </w:pPr>
            <w:r w:rsidDel="00000000" w:rsidR="00000000" w:rsidRPr="00000000">
              <w:rPr>
                <w:rtl w:val="0"/>
              </w:rPr>
              <w:t xml:space="preserve">36</w:t>
            </w:r>
          </w:p>
        </w:tc>
        <w:tc>
          <w:tcPr/>
          <w:p w:rsidR="00000000" w:rsidDel="00000000" w:rsidP="00000000" w:rsidRDefault="00000000" w:rsidRPr="00000000" w14:paraId="000004C9">
            <w:pPr>
              <w:ind w:firstLine="0"/>
              <w:jc w:val="left"/>
              <w:rPr/>
            </w:pPr>
            <w:r w:rsidDel="00000000" w:rsidR="00000000" w:rsidRPr="00000000">
              <w:rPr>
                <w:rtl w:val="0"/>
              </w:rPr>
              <w:t xml:space="preserve">uint8_t[]</w:t>
            </w:r>
          </w:p>
          <w:p w:rsidR="00000000" w:rsidDel="00000000" w:rsidP="00000000" w:rsidRDefault="00000000" w:rsidRPr="00000000" w14:paraId="000004CA">
            <w:pPr>
              <w:ind w:firstLine="0"/>
              <w:jc w:val="left"/>
              <w:rPr/>
            </w:pPr>
            <w:r w:rsidDel="00000000" w:rsidR="00000000" w:rsidRPr="00000000">
              <w:rPr>
                <w:rtl w:val="0"/>
              </w:rPr>
              <w:t xml:space="preserve">array of scan_result</w:t>
            </w:r>
          </w:p>
        </w:tc>
        <w:tc>
          <w:tcPr/>
          <w:p w:rsidR="00000000" w:rsidDel="00000000" w:rsidP="00000000" w:rsidRDefault="00000000" w:rsidRPr="00000000" w14:paraId="000004CB">
            <w:pPr>
              <w:ind w:firstLine="0"/>
              <w:jc w:val="left"/>
              <w:rPr/>
            </w:pPr>
            <w:r w:rsidDel="00000000" w:rsidR="00000000" w:rsidRPr="00000000">
              <w:rPr>
                <w:rtl w:val="0"/>
              </w:rPr>
              <w:t xml:space="preserve">0…1</w:t>
            </w:r>
          </w:p>
        </w:tc>
        <w:tc>
          <w:tcPr/>
          <w:p w:rsidR="00000000" w:rsidDel="00000000" w:rsidP="00000000" w:rsidRDefault="00000000" w:rsidRPr="00000000" w14:paraId="000004CC">
            <w:pPr>
              <w:ind w:firstLine="0"/>
              <w:jc w:val="left"/>
              <w:rPr/>
            </w:pPr>
            <w:r w:rsidDel="00000000" w:rsidR="00000000" w:rsidRPr="00000000">
              <w:rPr>
                <w:rtl w:val="0"/>
              </w:rPr>
              <w:t xml:space="preserve">探测结果</w:t>
            </w:r>
          </w:p>
        </w:tc>
      </w:tr>
    </w:tbl>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scan_result（以网络字节序保存）</w:t>
      </w:r>
      <w:r w:rsidDel="00000000" w:rsidR="00000000" w:rsidRPr="00000000">
        <w:rPr>
          <w:rtl w:val="0"/>
        </w:rPr>
      </w:r>
    </w:p>
    <w:tbl>
      <w:tblPr>
        <w:tblStyle w:val="Table34"/>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4CE">
            <w:pPr>
              <w:spacing w:line="267" w:lineRule="auto"/>
              <w:ind w:firstLine="0"/>
              <w:rPr>
                <w:b w:val="1"/>
              </w:rPr>
            </w:pPr>
            <w:r w:rsidDel="00000000" w:rsidR="00000000" w:rsidRPr="00000000">
              <w:rPr>
                <w:b w:val="1"/>
                <w:rtl w:val="0"/>
              </w:rPr>
              <w:t xml:space="preserve">Elements</w:t>
            </w:r>
          </w:p>
        </w:tc>
        <w:tc>
          <w:tcPr>
            <w:shd w:fill="d9d9d9" w:val="clear"/>
          </w:tcPr>
          <w:p w:rsidR="00000000" w:rsidDel="00000000" w:rsidP="00000000" w:rsidRDefault="00000000" w:rsidRPr="00000000" w14:paraId="000004CF">
            <w:pPr>
              <w:spacing w:line="267" w:lineRule="auto"/>
              <w:ind w:firstLine="0"/>
              <w:rPr>
                <w:b w:val="1"/>
              </w:rPr>
            </w:pPr>
            <w:r w:rsidDel="00000000" w:rsidR="00000000" w:rsidRPr="00000000">
              <w:rPr>
                <w:b w:val="1"/>
                <w:rtl w:val="0"/>
              </w:rPr>
              <w:t xml:space="preserve">Value</w:t>
            </w:r>
          </w:p>
        </w:tc>
        <w:tc>
          <w:tcPr>
            <w:shd w:fill="d9d9d9" w:val="clear"/>
          </w:tcPr>
          <w:p w:rsidR="00000000" w:rsidDel="00000000" w:rsidP="00000000" w:rsidRDefault="00000000" w:rsidRPr="00000000" w14:paraId="000004D0">
            <w:pPr>
              <w:spacing w:line="267" w:lineRule="auto"/>
              <w:ind w:firstLine="0"/>
              <w:rPr>
                <w:b w:val="1"/>
              </w:rPr>
            </w:pPr>
            <w:r w:rsidDel="00000000" w:rsidR="00000000" w:rsidRPr="00000000">
              <w:rPr>
                <w:b w:val="1"/>
                <w:rtl w:val="0"/>
              </w:rPr>
              <w:t xml:space="preserve">Type</w:t>
            </w:r>
          </w:p>
        </w:tc>
        <w:tc>
          <w:tcPr>
            <w:shd w:fill="d9d9d9" w:val="clear"/>
          </w:tcPr>
          <w:p w:rsidR="00000000" w:rsidDel="00000000" w:rsidP="00000000" w:rsidRDefault="00000000" w:rsidRPr="00000000" w14:paraId="000004D1">
            <w:pPr>
              <w:spacing w:line="267" w:lineRule="auto"/>
              <w:ind w:firstLine="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D2">
            <w:pPr>
              <w:ind w:firstLine="0"/>
              <w:jc w:val="left"/>
              <w:rPr/>
            </w:pPr>
            <w:r w:rsidDel="00000000" w:rsidR="00000000" w:rsidRPr="00000000">
              <w:rPr>
                <w:rtl w:val="0"/>
              </w:rPr>
              <w:t xml:space="preserve">plmn</w:t>
            </w:r>
          </w:p>
        </w:tc>
        <w:tc>
          <w:tcPr/>
          <w:p w:rsidR="00000000" w:rsidDel="00000000" w:rsidP="00000000" w:rsidRDefault="00000000" w:rsidRPr="00000000" w14:paraId="000004D3">
            <w:pPr>
              <w:ind w:firstLine="0"/>
              <w:jc w:val="left"/>
              <w:rPr/>
            </w:pPr>
            <w:r w:rsidDel="00000000" w:rsidR="00000000" w:rsidRPr="00000000">
              <w:rPr>
                <w:rtl w:val="0"/>
              </w:rPr>
            </w:r>
          </w:p>
        </w:tc>
        <w:tc>
          <w:tcPr/>
          <w:p w:rsidR="00000000" w:rsidDel="00000000" w:rsidP="00000000" w:rsidRDefault="00000000" w:rsidRPr="00000000" w14:paraId="000004D4">
            <w:pPr>
              <w:ind w:firstLine="0"/>
              <w:jc w:val="left"/>
              <w:rPr/>
            </w:pPr>
            <w:r w:rsidDel="00000000" w:rsidR="00000000" w:rsidRPr="00000000">
              <w:rPr>
                <w:rtl w:val="0"/>
              </w:rPr>
              <w:t xml:space="preserve">uint8_t[8]</w:t>
            </w:r>
          </w:p>
        </w:tc>
        <w:tc>
          <w:tcPr/>
          <w:p w:rsidR="00000000" w:rsidDel="00000000" w:rsidP="00000000" w:rsidRDefault="00000000" w:rsidRPr="00000000" w14:paraId="000004D5">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D6">
            <w:pPr>
              <w:ind w:firstLine="0"/>
              <w:jc w:val="left"/>
              <w:rPr/>
            </w:pPr>
            <w:r w:rsidDel="00000000" w:rsidR="00000000" w:rsidRPr="00000000">
              <w:rPr>
                <w:rtl w:val="0"/>
              </w:rPr>
              <w:t xml:space="preserve">tac</w:t>
            </w:r>
          </w:p>
        </w:tc>
        <w:tc>
          <w:tcPr/>
          <w:p w:rsidR="00000000" w:rsidDel="00000000" w:rsidP="00000000" w:rsidRDefault="00000000" w:rsidRPr="00000000" w14:paraId="000004D7">
            <w:pPr>
              <w:ind w:firstLine="0"/>
              <w:jc w:val="left"/>
              <w:rPr/>
            </w:pPr>
            <w:r w:rsidDel="00000000" w:rsidR="00000000" w:rsidRPr="00000000">
              <w:rPr>
                <w:rtl w:val="0"/>
              </w:rPr>
            </w:r>
          </w:p>
        </w:tc>
        <w:tc>
          <w:tcPr/>
          <w:p w:rsidR="00000000" w:rsidDel="00000000" w:rsidP="00000000" w:rsidRDefault="00000000" w:rsidRPr="00000000" w14:paraId="000004D8">
            <w:pPr>
              <w:ind w:firstLine="0"/>
              <w:jc w:val="left"/>
              <w:rPr/>
            </w:pPr>
            <w:r w:rsidDel="00000000" w:rsidR="00000000" w:rsidRPr="00000000">
              <w:rPr>
                <w:rtl w:val="0"/>
              </w:rPr>
              <w:t xml:space="preserve">uint16_t</w:t>
            </w:r>
          </w:p>
        </w:tc>
        <w:tc>
          <w:tcPr/>
          <w:p w:rsidR="00000000" w:rsidDel="00000000" w:rsidP="00000000" w:rsidRDefault="00000000" w:rsidRPr="00000000" w14:paraId="000004D9">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DA">
            <w:pPr>
              <w:ind w:firstLine="0"/>
              <w:jc w:val="left"/>
              <w:rPr/>
            </w:pPr>
            <w:r w:rsidDel="00000000" w:rsidR="00000000" w:rsidRPr="00000000">
              <w:rPr>
                <w:rtl w:val="0"/>
              </w:rPr>
              <w:t xml:space="preserve">pci</w:t>
            </w:r>
          </w:p>
        </w:tc>
        <w:tc>
          <w:tcPr/>
          <w:p w:rsidR="00000000" w:rsidDel="00000000" w:rsidP="00000000" w:rsidRDefault="00000000" w:rsidRPr="00000000" w14:paraId="000004DB">
            <w:pPr>
              <w:ind w:firstLine="0"/>
              <w:jc w:val="left"/>
              <w:rPr/>
            </w:pPr>
            <w:r w:rsidDel="00000000" w:rsidR="00000000" w:rsidRPr="00000000">
              <w:rPr>
                <w:rtl w:val="0"/>
              </w:rPr>
            </w:r>
          </w:p>
        </w:tc>
        <w:tc>
          <w:tcPr/>
          <w:p w:rsidR="00000000" w:rsidDel="00000000" w:rsidP="00000000" w:rsidRDefault="00000000" w:rsidRPr="00000000" w14:paraId="000004DC">
            <w:pPr>
              <w:ind w:firstLine="0"/>
              <w:jc w:val="left"/>
              <w:rPr/>
            </w:pPr>
            <w:r w:rsidDel="00000000" w:rsidR="00000000" w:rsidRPr="00000000">
              <w:rPr>
                <w:rtl w:val="0"/>
              </w:rPr>
              <w:t xml:space="preserve">uint16_t</w:t>
            </w:r>
          </w:p>
        </w:tc>
        <w:tc>
          <w:tcPr/>
          <w:p w:rsidR="00000000" w:rsidDel="00000000" w:rsidP="00000000" w:rsidRDefault="00000000" w:rsidRPr="00000000" w14:paraId="000004DD">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DE">
            <w:pPr>
              <w:ind w:firstLine="0"/>
              <w:jc w:val="left"/>
              <w:rPr/>
            </w:pPr>
            <w:r w:rsidDel="00000000" w:rsidR="00000000" w:rsidRPr="00000000">
              <w:rPr>
                <w:rtl w:val="0"/>
              </w:rPr>
              <w:t xml:space="preserve">earfcn</w:t>
            </w:r>
          </w:p>
        </w:tc>
        <w:tc>
          <w:tcPr/>
          <w:p w:rsidR="00000000" w:rsidDel="00000000" w:rsidP="00000000" w:rsidRDefault="00000000" w:rsidRPr="00000000" w14:paraId="000004DF">
            <w:pPr>
              <w:ind w:firstLine="0"/>
              <w:jc w:val="left"/>
              <w:rPr/>
            </w:pPr>
            <w:r w:rsidDel="00000000" w:rsidR="00000000" w:rsidRPr="00000000">
              <w:rPr>
                <w:rtl w:val="0"/>
              </w:rPr>
            </w:r>
          </w:p>
        </w:tc>
        <w:tc>
          <w:tcPr/>
          <w:p w:rsidR="00000000" w:rsidDel="00000000" w:rsidP="00000000" w:rsidRDefault="00000000" w:rsidRPr="00000000" w14:paraId="000004E0">
            <w:pPr>
              <w:ind w:firstLine="0"/>
              <w:jc w:val="left"/>
              <w:rPr/>
            </w:pPr>
            <w:r w:rsidDel="00000000" w:rsidR="00000000" w:rsidRPr="00000000">
              <w:rPr>
                <w:rtl w:val="0"/>
              </w:rPr>
              <w:t xml:space="preserve">uint16_t</w:t>
            </w:r>
          </w:p>
        </w:tc>
        <w:tc>
          <w:tcPr/>
          <w:p w:rsidR="00000000" w:rsidDel="00000000" w:rsidP="00000000" w:rsidRDefault="00000000" w:rsidRPr="00000000" w14:paraId="000004E1">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2">
            <w:pPr>
              <w:ind w:firstLine="0"/>
              <w:jc w:val="left"/>
              <w:rPr/>
            </w:pPr>
            <w:r w:rsidDel="00000000" w:rsidR="00000000" w:rsidRPr="00000000">
              <w:rPr>
                <w:rtl w:val="0"/>
              </w:rPr>
              <w:t xml:space="preserve">rsrq</w:t>
            </w:r>
          </w:p>
        </w:tc>
        <w:tc>
          <w:tcPr/>
          <w:p w:rsidR="00000000" w:rsidDel="00000000" w:rsidP="00000000" w:rsidRDefault="00000000" w:rsidRPr="00000000" w14:paraId="000004E3">
            <w:pPr>
              <w:ind w:firstLine="0"/>
              <w:jc w:val="left"/>
              <w:rPr/>
            </w:pPr>
            <w:r w:rsidDel="00000000" w:rsidR="00000000" w:rsidRPr="00000000">
              <w:rPr>
                <w:rtl w:val="0"/>
              </w:rPr>
            </w:r>
          </w:p>
        </w:tc>
        <w:tc>
          <w:tcPr/>
          <w:p w:rsidR="00000000" w:rsidDel="00000000" w:rsidP="00000000" w:rsidRDefault="00000000" w:rsidRPr="00000000" w14:paraId="000004E4">
            <w:pPr>
              <w:ind w:firstLine="0"/>
              <w:jc w:val="left"/>
              <w:rPr/>
            </w:pPr>
            <w:r w:rsidDel="00000000" w:rsidR="00000000" w:rsidRPr="00000000">
              <w:rPr>
                <w:rtl w:val="0"/>
              </w:rPr>
              <w:t xml:space="preserve">uint32_t</w:t>
            </w:r>
          </w:p>
        </w:tc>
        <w:tc>
          <w:tcPr/>
          <w:p w:rsidR="00000000" w:rsidDel="00000000" w:rsidP="00000000" w:rsidRDefault="00000000" w:rsidRPr="00000000" w14:paraId="000004E5">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6">
            <w:pPr>
              <w:ind w:firstLine="0"/>
              <w:jc w:val="left"/>
              <w:rPr/>
            </w:pPr>
            <w:r w:rsidDel="00000000" w:rsidR="00000000" w:rsidRPr="00000000">
              <w:rPr>
                <w:rtl w:val="0"/>
              </w:rPr>
              <w:t xml:space="preserve">rsrp</w:t>
            </w:r>
          </w:p>
        </w:tc>
        <w:tc>
          <w:tcPr/>
          <w:p w:rsidR="00000000" w:rsidDel="00000000" w:rsidP="00000000" w:rsidRDefault="00000000" w:rsidRPr="00000000" w14:paraId="000004E7">
            <w:pPr>
              <w:ind w:firstLine="0"/>
              <w:jc w:val="left"/>
              <w:rPr/>
            </w:pPr>
            <w:r w:rsidDel="00000000" w:rsidR="00000000" w:rsidRPr="00000000">
              <w:rPr>
                <w:rtl w:val="0"/>
              </w:rPr>
            </w:r>
          </w:p>
        </w:tc>
        <w:tc>
          <w:tcPr/>
          <w:p w:rsidR="00000000" w:rsidDel="00000000" w:rsidP="00000000" w:rsidRDefault="00000000" w:rsidRPr="00000000" w14:paraId="000004E8">
            <w:pPr>
              <w:ind w:firstLine="0"/>
              <w:jc w:val="left"/>
              <w:rPr/>
            </w:pPr>
            <w:r w:rsidDel="00000000" w:rsidR="00000000" w:rsidRPr="00000000">
              <w:rPr>
                <w:rtl w:val="0"/>
              </w:rPr>
              <w:t xml:space="preserve">uint32_t</w:t>
            </w:r>
          </w:p>
        </w:tc>
        <w:tc>
          <w:tcPr/>
          <w:p w:rsidR="00000000" w:rsidDel="00000000" w:rsidP="00000000" w:rsidRDefault="00000000" w:rsidRPr="00000000" w14:paraId="000004E9">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A">
            <w:pPr>
              <w:ind w:firstLine="0"/>
              <w:jc w:val="left"/>
              <w:rPr/>
            </w:pPr>
            <w:r w:rsidDel="00000000" w:rsidR="00000000" w:rsidRPr="00000000">
              <w:rPr>
                <w:rtl w:val="0"/>
              </w:rPr>
              <w:t xml:space="preserve">rssi</w:t>
            </w:r>
          </w:p>
        </w:tc>
        <w:tc>
          <w:tcPr/>
          <w:p w:rsidR="00000000" w:rsidDel="00000000" w:rsidP="00000000" w:rsidRDefault="00000000" w:rsidRPr="00000000" w14:paraId="000004EB">
            <w:pPr>
              <w:ind w:firstLine="0"/>
              <w:jc w:val="left"/>
              <w:rPr/>
            </w:pPr>
            <w:r w:rsidDel="00000000" w:rsidR="00000000" w:rsidRPr="00000000">
              <w:rPr>
                <w:rtl w:val="0"/>
              </w:rPr>
            </w:r>
          </w:p>
        </w:tc>
        <w:tc>
          <w:tcPr/>
          <w:p w:rsidR="00000000" w:rsidDel="00000000" w:rsidP="00000000" w:rsidRDefault="00000000" w:rsidRPr="00000000" w14:paraId="000004EC">
            <w:pPr>
              <w:ind w:firstLine="0"/>
              <w:jc w:val="left"/>
              <w:rPr/>
            </w:pPr>
            <w:r w:rsidDel="00000000" w:rsidR="00000000" w:rsidRPr="00000000">
              <w:rPr>
                <w:rtl w:val="0"/>
              </w:rPr>
              <w:t xml:space="preserve">uint32_t</w:t>
            </w:r>
          </w:p>
        </w:tc>
        <w:tc>
          <w:tcPr/>
          <w:p w:rsidR="00000000" w:rsidDel="00000000" w:rsidP="00000000" w:rsidRDefault="00000000" w:rsidRPr="00000000" w14:paraId="000004ED">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4EE">
            <w:pPr>
              <w:ind w:firstLine="0"/>
              <w:jc w:val="left"/>
              <w:rPr/>
            </w:pPr>
            <w:r w:rsidDel="00000000" w:rsidR="00000000" w:rsidRPr="00000000">
              <w:rPr>
                <w:rtl w:val="0"/>
              </w:rPr>
              <w:t xml:space="preserve">priority</w:t>
            </w:r>
          </w:p>
        </w:tc>
        <w:tc>
          <w:tcPr/>
          <w:p w:rsidR="00000000" w:rsidDel="00000000" w:rsidP="00000000" w:rsidRDefault="00000000" w:rsidRPr="00000000" w14:paraId="000004EF">
            <w:pPr>
              <w:ind w:firstLine="0"/>
              <w:jc w:val="left"/>
              <w:rPr/>
            </w:pPr>
            <w:r w:rsidDel="00000000" w:rsidR="00000000" w:rsidRPr="00000000">
              <w:rPr>
                <w:rtl w:val="0"/>
              </w:rPr>
            </w:r>
          </w:p>
        </w:tc>
        <w:tc>
          <w:tcPr/>
          <w:p w:rsidR="00000000" w:rsidDel="00000000" w:rsidP="00000000" w:rsidRDefault="00000000" w:rsidRPr="00000000" w14:paraId="000004F0">
            <w:pPr>
              <w:ind w:firstLine="0"/>
              <w:jc w:val="left"/>
              <w:rPr/>
            </w:pPr>
            <w:r w:rsidDel="00000000" w:rsidR="00000000" w:rsidRPr="00000000">
              <w:rPr>
                <w:rtl w:val="0"/>
              </w:rPr>
              <w:t xml:space="preserve">uint32_t</w:t>
            </w:r>
          </w:p>
        </w:tc>
        <w:tc>
          <w:tcPr/>
          <w:p w:rsidR="00000000" w:rsidDel="00000000" w:rsidP="00000000" w:rsidRDefault="00000000" w:rsidRPr="00000000" w14:paraId="000004F1">
            <w:pPr>
              <w:ind w:firstLine="0"/>
              <w:jc w:val="left"/>
              <w:rPr/>
            </w:pPr>
            <w:r w:rsidDel="00000000" w:rsidR="00000000" w:rsidRPr="00000000">
              <w:rPr>
                <w:rtl w:val="0"/>
              </w:rPr>
            </w:r>
          </w:p>
        </w:tc>
      </w:tr>
    </w:tbl>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numPr>
          <w:ilvl w:val="2"/>
          <w:numId w:val="12"/>
        </w:numPr>
        <w:ind w:left="720" w:hanging="720"/>
        <w:rPr/>
      </w:pPr>
      <w:r w:rsidDel="00000000" w:rsidR="00000000" w:rsidRPr="00000000">
        <w:rPr>
          <w:rtl w:val="0"/>
        </w:rPr>
        <w:t xml:space="preserve">LTE邻区消息上报</w:t>
      </w:r>
    </w:p>
    <w:p w:rsidR="00000000" w:rsidDel="00000000" w:rsidP="00000000" w:rsidRDefault="00000000" w:rsidRPr="00000000" w14:paraId="000004F4">
      <w:pPr>
        <w:rPr/>
      </w:pPr>
      <w:r w:rsidDel="00000000" w:rsidR="00000000" w:rsidRPr="00000000">
        <w:rPr>
          <w:rtl w:val="0"/>
        </w:rPr>
        <w:t xml:space="preserve">扫频结束后，如果有扫到小区的相关信息会通过该消息上报。每次上报一个小区的所有邻区信息。</w:t>
      </w:r>
    </w:p>
    <w:tbl>
      <w:tblPr>
        <w:tblStyle w:val="Table3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4F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4F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4F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4F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4F9">
            <w:pPr>
              <w:ind w:firstLine="0"/>
              <w:jc w:val="left"/>
              <w:rPr/>
            </w:pPr>
            <w:r w:rsidDel="00000000" w:rsidR="00000000" w:rsidRPr="00000000">
              <w:rPr>
                <w:rtl w:val="0"/>
              </w:rPr>
              <w:t xml:space="preserve">8</w:t>
            </w:r>
          </w:p>
        </w:tc>
        <w:tc>
          <w:tcPr/>
          <w:p w:rsidR="00000000" w:rsidDel="00000000" w:rsidP="00000000" w:rsidRDefault="00000000" w:rsidRPr="00000000" w14:paraId="000004FA">
            <w:pPr>
              <w:ind w:firstLine="0"/>
              <w:jc w:val="left"/>
              <w:rPr/>
            </w:pPr>
            <w:r w:rsidDel="00000000" w:rsidR="00000000" w:rsidRPr="00000000">
              <w:rPr>
                <w:rtl w:val="0"/>
              </w:rPr>
              <w:t xml:space="preserve">uint16_t</w:t>
            </w:r>
          </w:p>
        </w:tc>
        <w:tc>
          <w:tcPr/>
          <w:p w:rsidR="00000000" w:rsidDel="00000000" w:rsidP="00000000" w:rsidRDefault="00000000" w:rsidRPr="00000000" w14:paraId="000004FB">
            <w:pPr>
              <w:ind w:firstLine="0"/>
              <w:jc w:val="left"/>
              <w:rPr/>
            </w:pPr>
            <w:r w:rsidDel="00000000" w:rsidR="00000000" w:rsidRPr="00000000">
              <w:rPr>
                <w:rtl w:val="0"/>
              </w:rPr>
              <w:t xml:space="preserve">1</w:t>
            </w:r>
          </w:p>
        </w:tc>
        <w:tc>
          <w:tcPr/>
          <w:p w:rsidR="00000000" w:rsidDel="00000000" w:rsidP="00000000" w:rsidRDefault="00000000" w:rsidRPr="00000000" w14:paraId="000004FC">
            <w:pPr>
              <w:ind w:firstLine="0"/>
              <w:jc w:val="left"/>
              <w:rPr/>
            </w:pPr>
            <w:r w:rsidDel="00000000" w:rsidR="00000000" w:rsidRPr="00000000">
              <w:rPr>
                <w:rtl w:val="0"/>
              </w:rPr>
              <w:t xml:space="preserve">扫频小区的频点</w:t>
            </w:r>
          </w:p>
        </w:tc>
      </w:tr>
      <w:tr>
        <w:trPr>
          <w:cantSplit w:val="0"/>
          <w:tblHeader w:val="0"/>
        </w:trPr>
        <w:tc>
          <w:tcPr/>
          <w:p w:rsidR="00000000" w:rsidDel="00000000" w:rsidP="00000000" w:rsidRDefault="00000000" w:rsidRPr="00000000" w14:paraId="000004FD">
            <w:pPr>
              <w:ind w:firstLine="0"/>
              <w:jc w:val="left"/>
              <w:rPr/>
            </w:pPr>
            <w:r w:rsidDel="00000000" w:rsidR="00000000" w:rsidRPr="00000000">
              <w:rPr>
                <w:rtl w:val="0"/>
              </w:rPr>
              <w:t xml:space="preserve">9</w:t>
            </w:r>
          </w:p>
        </w:tc>
        <w:tc>
          <w:tcPr/>
          <w:p w:rsidR="00000000" w:rsidDel="00000000" w:rsidP="00000000" w:rsidRDefault="00000000" w:rsidRPr="00000000" w14:paraId="000004FE">
            <w:pPr>
              <w:ind w:firstLine="0"/>
              <w:jc w:val="left"/>
              <w:rPr/>
            </w:pPr>
            <w:r w:rsidDel="00000000" w:rsidR="00000000" w:rsidRPr="00000000">
              <w:rPr>
                <w:rtl w:val="0"/>
              </w:rPr>
              <w:t xml:space="preserve">uint16_t</w:t>
            </w:r>
          </w:p>
        </w:tc>
        <w:tc>
          <w:tcPr/>
          <w:p w:rsidR="00000000" w:rsidDel="00000000" w:rsidP="00000000" w:rsidRDefault="00000000" w:rsidRPr="00000000" w14:paraId="000004FF">
            <w:pPr>
              <w:ind w:firstLine="0"/>
              <w:jc w:val="left"/>
              <w:rPr/>
            </w:pPr>
            <w:r w:rsidDel="00000000" w:rsidR="00000000" w:rsidRPr="00000000">
              <w:rPr>
                <w:rtl w:val="0"/>
              </w:rPr>
              <w:t xml:space="preserve">1</w:t>
            </w:r>
          </w:p>
        </w:tc>
        <w:tc>
          <w:tcPr/>
          <w:p w:rsidR="00000000" w:rsidDel="00000000" w:rsidP="00000000" w:rsidRDefault="00000000" w:rsidRPr="00000000" w14:paraId="00000500">
            <w:pPr>
              <w:ind w:firstLine="0"/>
              <w:jc w:val="left"/>
              <w:rPr/>
            </w:pPr>
            <w:r w:rsidDel="00000000" w:rsidR="00000000" w:rsidRPr="00000000">
              <w:rPr>
                <w:rtl w:val="0"/>
              </w:rPr>
              <w:t xml:space="preserve">扫频小区的PCI</w:t>
            </w:r>
          </w:p>
        </w:tc>
      </w:tr>
      <w:tr>
        <w:trPr>
          <w:cantSplit w:val="0"/>
          <w:tblHeader w:val="0"/>
        </w:trPr>
        <w:tc>
          <w:tcPr/>
          <w:p w:rsidR="00000000" w:rsidDel="00000000" w:rsidP="00000000" w:rsidRDefault="00000000" w:rsidRPr="00000000" w14:paraId="00000501">
            <w:pPr>
              <w:ind w:firstLine="0"/>
              <w:jc w:val="left"/>
              <w:rPr/>
            </w:pPr>
            <w:r w:rsidDel="00000000" w:rsidR="00000000" w:rsidRPr="00000000">
              <w:rPr>
                <w:rtl w:val="0"/>
              </w:rPr>
              <w:t xml:space="preserve">41</w:t>
            </w:r>
          </w:p>
        </w:tc>
        <w:tc>
          <w:tcPr/>
          <w:p w:rsidR="00000000" w:rsidDel="00000000" w:rsidP="00000000" w:rsidRDefault="00000000" w:rsidRPr="00000000" w14:paraId="00000502">
            <w:pPr>
              <w:ind w:firstLine="0"/>
              <w:jc w:val="left"/>
              <w:rPr/>
            </w:pPr>
            <w:r w:rsidDel="00000000" w:rsidR="00000000" w:rsidRPr="00000000">
              <w:rPr>
                <w:rtl w:val="0"/>
              </w:rPr>
              <w:t xml:space="preserve">uint8_t</w:t>
            </w:r>
          </w:p>
        </w:tc>
        <w:tc>
          <w:tcPr/>
          <w:p w:rsidR="00000000" w:rsidDel="00000000" w:rsidP="00000000" w:rsidRDefault="00000000" w:rsidRPr="00000000" w14:paraId="00000503">
            <w:pPr>
              <w:ind w:firstLine="0"/>
              <w:jc w:val="left"/>
              <w:rPr/>
            </w:pPr>
            <w:r w:rsidDel="00000000" w:rsidR="00000000" w:rsidRPr="00000000">
              <w:rPr>
                <w:rtl w:val="0"/>
              </w:rPr>
              <w:t xml:space="preserve">1</w:t>
            </w:r>
          </w:p>
        </w:tc>
        <w:tc>
          <w:tcPr/>
          <w:p w:rsidR="00000000" w:rsidDel="00000000" w:rsidP="00000000" w:rsidRDefault="00000000" w:rsidRPr="00000000" w14:paraId="00000504">
            <w:pPr>
              <w:ind w:firstLine="0"/>
              <w:jc w:val="left"/>
              <w:rPr/>
            </w:pPr>
            <w:r w:rsidDel="00000000" w:rsidR="00000000" w:rsidRPr="00000000">
              <w:rPr>
                <w:rtl w:val="0"/>
              </w:rPr>
              <w:t xml:space="preserve">扫频小区的信号强度</w:t>
            </w:r>
          </w:p>
        </w:tc>
      </w:tr>
      <w:tr>
        <w:trPr>
          <w:cantSplit w:val="0"/>
          <w:tblHeader w:val="0"/>
        </w:trPr>
        <w:tc>
          <w:tcPr/>
          <w:p w:rsidR="00000000" w:rsidDel="00000000" w:rsidP="00000000" w:rsidRDefault="00000000" w:rsidRPr="00000000" w14:paraId="00000505">
            <w:pPr>
              <w:ind w:firstLine="0"/>
              <w:jc w:val="left"/>
              <w:rPr/>
            </w:pPr>
            <w:r w:rsidDel="00000000" w:rsidR="00000000" w:rsidRPr="00000000">
              <w:rPr>
                <w:rtl w:val="0"/>
              </w:rPr>
              <w:t xml:space="preserve">43</w:t>
            </w:r>
          </w:p>
        </w:tc>
        <w:tc>
          <w:tcPr/>
          <w:p w:rsidR="00000000" w:rsidDel="00000000" w:rsidP="00000000" w:rsidRDefault="00000000" w:rsidRPr="00000000" w14:paraId="00000506">
            <w:pPr>
              <w:ind w:firstLine="0"/>
              <w:jc w:val="left"/>
              <w:rPr/>
            </w:pPr>
            <w:r w:rsidDel="00000000" w:rsidR="00000000" w:rsidRPr="00000000">
              <w:rPr>
                <w:rtl w:val="0"/>
              </w:rPr>
              <w:t xml:space="preserve">uint16_t</w:t>
            </w:r>
          </w:p>
        </w:tc>
        <w:tc>
          <w:tcPr/>
          <w:p w:rsidR="00000000" w:rsidDel="00000000" w:rsidP="00000000" w:rsidRDefault="00000000" w:rsidRPr="00000000" w14:paraId="00000507">
            <w:pPr>
              <w:ind w:firstLine="0"/>
              <w:jc w:val="left"/>
              <w:rPr/>
            </w:pPr>
            <w:r w:rsidDel="00000000" w:rsidR="00000000" w:rsidRPr="00000000">
              <w:rPr>
                <w:rtl w:val="0"/>
              </w:rPr>
              <w:t xml:space="preserve">1</w:t>
            </w:r>
          </w:p>
        </w:tc>
        <w:tc>
          <w:tcPr/>
          <w:p w:rsidR="00000000" w:rsidDel="00000000" w:rsidP="00000000" w:rsidRDefault="00000000" w:rsidRPr="00000000" w14:paraId="00000508">
            <w:pPr>
              <w:ind w:firstLine="0"/>
              <w:jc w:val="left"/>
              <w:rPr/>
            </w:pPr>
            <w:r w:rsidDel="00000000" w:rsidR="00000000" w:rsidRPr="00000000">
              <w:rPr>
                <w:rtl w:val="0"/>
              </w:rPr>
              <w:t xml:space="preserve">扫频小区的优先级</w:t>
            </w:r>
          </w:p>
          <w:p w:rsidR="00000000" w:rsidDel="00000000" w:rsidP="00000000" w:rsidRDefault="00000000" w:rsidRPr="00000000" w14:paraId="00000509">
            <w:pPr>
              <w:ind w:firstLine="0"/>
              <w:jc w:val="left"/>
              <w:rPr/>
            </w:pPr>
            <w:r w:rsidDel="00000000" w:rsidR="00000000" w:rsidRPr="00000000">
              <w:rPr>
                <w:rtl w:val="0"/>
              </w:rPr>
              <w:t xml:space="preserve">0xffff表示无测量值</w:t>
            </w:r>
          </w:p>
        </w:tc>
      </w:tr>
      <w:tr>
        <w:trPr>
          <w:cantSplit w:val="0"/>
          <w:tblHeader w:val="0"/>
        </w:trPr>
        <w:tc>
          <w:tcPr/>
          <w:p w:rsidR="00000000" w:rsidDel="00000000" w:rsidP="00000000" w:rsidRDefault="00000000" w:rsidRPr="00000000" w14:paraId="0000050A">
            <w:pPr>
              <w:ind w:firstLine="0"/>
              <w:jc w:val="left"/>
              <w:rPr/>
            </w:pPr>
            <w:r w:rsidDel="00000000" w:rsidR="00000000" w:rsidRPr="00000000">
              <w:rPr>
                <w:rtl w:val="0"/>
              </w:rPr>
              <w:t xml:space="preserve">42</w:t>
            </w:r>
          </w:p>
        </w:tc>
        <w:tc>
          <w:tcPr/>
          <w:p w:rsidR="00000000" w:rsidDel="00000000" w:rsidP="00000000" w:rsidRDefault="00000000" w:rsidRPr="00000000" w14:paraId="0000050B">
            <w:pPr>
              <w:ind w:firstLine="0"/>
              <w:jc w:val="left"/>
              <w:rPr/>
            </w:pPr>
            <w:r w:rsidDel="00000000" w:rsidR="00000000" w:rsidRPr="00000000">
              <w:rPr>
                <w:rtl w:val="0"/>
              </w:rPr>
              <w:t xml:space="preserve">array of inter_freq_info</w:t>
            </w:r>
          </w:p>
        </w:tc>
        <w:tc>
          <w:tcPr/>
          <w:p w:rsidR="00000000" w:rsidDel="00000000" w:rsidP="00000000" w:rsidRDefault="00000000" w:rsidRPr="00000000" w14:paraId="0000050C">
            <w:pPr>
              <w:ind w:firstLine="0"/>
              <w:jc w:val="left"/>
              <w:rPr/>
            </w:pPr>
            <w:r w:rsidDel="00000000" w:rsidR="00000000" w:rsidRPr="00000000">
              <w:rPr>
                <w:rtl w:val="0"/>
              </w:rPr>
              <w:t xml:space="preserve">0…..30</w:t>
            </w:r>
          </w:p>
        </w:tc>
        <w:tc>
          <w:tcPr/>
          <w:p w:rsidR="00000000" w:rsidDel="00000000" w:rsidP="00000000" w:rsidRDefault="00000000" w:rsidRPr="00000000" w14:paraId="0000050D">
            <w:pPr>
              <w:ind w:firstLine="0"/>
              <w:jc w:val="left"/>
              <w:rPr/>
            </w:pPr>
            <w:r w:rsidDel="00000000" w:rsidR="00000000" w:rsidRPr="00000000">
              <w:rPr>
                <w:rtl w:val="0"/>
              </w:rPr>
              <w:t xml:space="preserve">扫频小区的邻区信息</w:t>
            </w:r>
          </w:p>
        </w:tc>
      </w:tr>
    </w:tbl>
    <w:p w:rsidR="00000000" w:rsidDel="00000000" w:rsidP="00000000" w:rsidRDefault="00000000" w:rsidRPr="00000000" w14:paraId="0000050E">
      <w:pPr>
        <w:ind w:firstLine="0"/>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inter_freq_info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（每一个元素以网络字节序传输）</w:t>
      </w:r>
      <w:r w:rsidDel="00000000" w:rsidR="00000000" w:rsidRPr="00000000">
        <w:rPr>
          <w:rtl w:val="0"/>
        </w:rPr>
      </w:r>
    </w:p>
    <w:tbl>
      <w:tblPr>
        <w:tblStyle w:val="Table36"/>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trPr>
        <w:tc>
          <w:tcPr>
            <w:shd w:fill="d9d9d9" w:val="clear"/>
            <w:vAlign w:val="center"/>
          </w:tcPr>
          <w:p w:rsidR="00000000" w:rsidDel="00000000" w:rsidP="00000000" w:rsidRDefault="00000000" w:rsidRPr="00000000" w14:paraId="00000510">
            <w:pPr>
              <w:spacing w:line="267" w:lineRule="auto"/>
              <w:ind w:firstLine="0"/>
              <w:rPr>
                <w:b w:val="1"/>
              </w:rPr>
            </w:pPr>
            <w:r w:rsidDel="00000000" w:rsidR="00000000" w:rsidRPr="00000000">
              <w:rPr>
                <w:b w:val="1"/>
                <w:rtl w:val="0"/>
              </w:rPr>
              <w:t xml:space="preserve">元素</w:t>
            </w:r>
          </w:p>
        </w:tc>
        <w:tc>
          <w:tcPr>
            <w:shd w:fill="d9d9d9" w:val="clear"/>
          </w:tcPr>
          <w:p w:rsidR="00000000" w:rsidDel="00000000" w:rsidP="00000000" w:rsidRDefault="00000000" w:rsidRPr="00000000" w14:paraId="00000511">
            <w:pPr>
              <w:spacing w:line="267" w:lineRule="auto"/>
              <w:ind w:firstLine="0"/>
              <w:rPr>
                <w:b w:val="1"/>
              </w:rPr>
            </w:pPr>
            <w:r w:rsidDel="00000000" w:rsidR="00000000" w:rsidRPr="00000000">
              <w:rPr>
                <w:b w:val="1"/>
                <w:rtl w:val="0"/>
              </w:rPr>
              <w:t xml:space="preserve">取值</w:t>
            </w:r>
          </w:p>
        </w:tc>
        <w:tc>
          <w:tcPr>
            <w:shd w:fill="d9d9d9" w:val="clear"/>
          </w:tcPr>
          <w:p w:rsidR="00000000" w:rsidDel="00000000" w:rsidP="00000000" w:rsidRDefault="00000000" w:rsidRPr="00000000" w14:paraId="00000512">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13">
            <w:pPr>
              <w:spacing w:line="267" w:lineRule="auto"/>
              <w:ind w:firstLine="0"/>
              <w:rPr>
                <w:b w:val="1"/>
              </w:rPr>
            </w:pPr>
            <w:r w:rsidDel="00000000" w:rsidR="00000000" w:rsidRPr="00000000">
              <w:rPr>
                <w:b w:val="1"/>
                <w:rtl w:val="0"/>
              </w:rPr>
              <w:t xml:space="preserve">备注</w:t>
            </w:r>
          </w:p>
        </w:tc>
      </w:tr>
      <w:tr>
        <w:trPr>
          <w:cantSplit w:val="0"/>
          <w:tblHeader w:val="0"/>
        </w:trPr>
        <w:tc>
          <w:tcPr/>
          <w:p w:rsidR="00000000" w:rsidDel="00000000" w:rsidP="00000000" w:rsidRDefault="00000000" w:rsidRPr="00000000" w14:paraId="00000514">
            <w:pPr>
              <w:ind w:firstLine="0"/>
              <w:jc w:val="left"/>
              <w:rPr/>
            </w:pPr>
            <w:r w:rsidDel="00000000" w:rsidR="00000000" w:rsidRPr="00000000">
              <w:rPr>
                <w:rtl w:val="0"/>
              </w:rPr>
              <w:t xml:space="preserve">频点</w:t>
            </w:r>
          </w:p>
        </w:tc>
        <w:tc>
          <w:tcPr/>
          <w:p w:rsidR="00000000" w:rsidDel="00000000" w:rsidP="00000000" w:rsidRDefault="00000000" w:rsidRPr="00000000" w14:paraId="00000515">
            <w:pPr>
              <w:ind w:firstLine="0"/>
              <w:jc w:val="left"/>
              <w:rPr/>
            </w:pPr>
            <w:r w:rsidDel="00000000" w:rsidR="00000000" w:rsidRPr="00000000">
              <w:rPr>
                <w:rtl w:val="0"/>
              </w:rPr>
              <w:t xml:space="preserve">0..65535</w:t>
            </w:r>
          </w:p>
        </w:tc>
        <w:tc>
          <w:tcPr/>
          <w:p w:rsidR="00000000" w:rsidDel="00000000" w:rsidP="00000000" w:rsidRDefault="00000000" w:rsidRPr="00000000" w14:paraId="00000516">
            <w:pPr>
              <w:ind w:firstLine="0"/>
              <w:jc w:val="left"/>
              <w:rPr/>
            </w:pPr>
            <w:r w:rsidDel="00000000" w:rsidR="00000000" w:rsidRPr="00000000">
              <w:rPr>
                <w:rtl w:val="0"/>
              </w:rPr>
              <w:t xml:space="preserve">uint16_t</w:t>
            </w:r>
          </w:p>
        </w:tc>
        <w:tc>
          <w:tcPr/>
          <w:p w:rsidR="00000000" w:rsidDel="00000000" w:rsidP="00000000" w:rsidRDefault="00000000" w:rsidRPr="00000000" w14:paraId="00000517">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518">
            <w:pPr>
              <w:ind w:firstLine="0"/>
              <w:jc w:val="left"/>
              <w:rPr/>
            </w:pPr>
            <w:r w:rsidDel="00000000" w:rsidR="00000000" w:rsidRPr="00000000">
              <w:rPr>
                <w:rtl w:val="0"/>
              </w:rPr>
              <w:t xml:space="preserve">重选优先级</w:t>
            </w:r>
          </w:p>
        </w:tc>
        <w:tc>
          <w:tcPr/>
          <w:p w:rsidR="00000000" w:rsidDel="00000000" w:rsidP="00000000" w:rsidRDefault="00000000" w:rsidRPr="00000000" w14:paraId="00000519">
            <w:pPr>
              <w:ind w:firstLine="0"/>
              <w:jc w:val="left"/>
              <w:rPr/>
            </w:pPr>
            <w:r w:rsidDel="00000000" w:rsidR="00000000" w:rsidRPr="00000000">
              <w:rPr>
                <w:rtl w:val="0"/>
              </w:rPr>
              <w:t xml:space="preserve">1…7</w:t>
            </w:r>
          </w:p>
        </w:tc>
        <w:tc>
          <w:tcPr/>
          <w:p w:rsidR="00000000" w:rsidDel="00000000" w:rsidP="00000000" w:rsidRDefault="00000000" w:rsidRPr="00000000" w14:paraId="0000051A">
            <w:pPr>
              <w:ind w:firstLine="0"/>
              <w:jc w:val="left"/>
              <w:rPr/>
            </w:pPr>
            <w:r w:rsidDel="00000000" w:rsidR="00000000" w:rsidRPr="00000000">
              <w:rPr>
                <w:rtl w:val="0"/>
              </w:rPr>
              <w:t xml:space="preserve">uint16_t</w:t>
            </w:r>
          </w:p>
        </w:tc>
        <w:tc>
          <w:tcPr/>
          <w:p w:rsidR="00000000" w:rsidDel="00000000" w:rsidP="00000000" w:rsidRDefault="00000000" w:rsidRPr="00000000" w14:paraId="0000051B">
            <w:pPr>
              <w:ind w:firstLine="0"/>
              <w:jc w:val="left"/>
              <w:rPr/>
            </w:pPr>
            <w:r w:rsidDel="00000000" w:rsidR="00000000" w:rsidRPr="00000000">
              <w:rPr>
                <w:rtl w:val="0"/>
              </w:rPr>
              <w:t xml:space="preserve">0xffff表示无测量值</w:t>
            </w:r>
          </w:p>
        </w:tc>
      </w:tr>
    </w:tbl>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3"/>
        <w:numPr>
          <w:ilvl w:val="2"/>
          <w:numId w:val="12"/>
        </w:numPr>
        <w:ind w:left="720" w:hanging="720"/>
        <w:rPr/>
      </w:pPr>
      <w:r w:rsidDel="00000000" w:rsidR="00000000" w:rsidRPr="00000000">
        <w:rPr>
          <w:rtl w:val="0"/>
        </w:rPr>
        <w:t xml:space="preserve">不重定向用户配置</w:t>
      </w:r>
    </w:p>
    <w:p w:rsidR="00000000" w:rsidDel="00000000" w:rsidP="00000000" w:rsidRDefault="00000000" w:rsidRPr="00000000" w14:paraId="0000051E">
      <w:pPr>
        <w:rPr/>
      </w:pPr>
      <w:r w:rsidDel="00000000" w:rsidR="00000000" w:rsidRPr="00000000">
        <w:rPr>
          <w:rtl w:val="0"/>
        </w:rPr>
        <w:t xml:space="preserve">针对开启了对所有用户都进行重定向的情况下，对部分用户不重定向</w:t>
      </w:r>
    </w:p>
    <w:tbl>
      <w:tblPr>
        <w:tblStyle w:val="Table3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1F">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20">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21">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22">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23">
            <w:pPr>
              <w:ind w:firstLine="0"/>
              <w:jc w:val="left"/>
              <w:rPr/>
            </w:pPr>
            <w:r w:rsidDel="00000000" w:rsidR="00000000" w:rsidRPr="00000000">
              <w:rPr>
                <w:rtl w:val="0"/>
              </w:rPr>
              <w:t xml:space="preserve">39</w:t>
            </w:r>
          </w:p>
        </w:tc>
        <w:tc>
          <w:tcPr/>
          <w:p w:rsidR="00000000" w:rsidDel="00000000" w:rsidP="00000000" w:rsidRDefault="00000000" w:rsidRPr="00000000" w14:paraId="0000052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525">
            <w:pPr>
              <w:ind w:firstLine="0"/>
              <w:jc w:val="left"/>
              <w:rPr/>
            </w:pPr>
            <w:r w:rsidDel="00000000" w:rsidR="00000000" w:rsidRPr="00000000">
              <w:rPr>
                <w:rtl w:val="0"/>
              </w:rPr>
              <w:t xml:space="preserve">0…1</w:t>
            </w:r>
          </w:p>
        </w:tc>
        <w:tc>
          <w:tcPr/>
          <w:p w:rsidR="00000000" w:rsidDel="00000000" w:rsidP="00000000" w:rsidRDefault="00000000" w:rsidRPr="00000000" w14:paraId="00000526">
            <w:pPr>
              <w:ind w:firstLine="0"/>
              <w:jc w:val="left"/>
              <w:rPr/>
            </w:pPr>
            <w:r w:rsidDel="00000000" w:rsidR="00000000" w:rsidRPr="00000000">
              <w:rPr>
                <w:rtl w:val="0"/>
              </w:rPr>
              <w:t xml:space="preserve">IMSI串。</w:t>
            </w:r>
          </w:p>
          <w:p w:rsidR="00000000" w:rsidDel="00000000" w:rsidP="00000000" w:rsidRDefault="00000000" w:rsidRPr="00000000" w14:paraId="00000527">
            <w:pPr>
              <w:ind w:firstLine="0"/>
              <w:jc w:val="left"/>
              <w:rPr/>
            </w:pPr>
            <w:r w:rsidDel="00000000" w:rsidR="00000000" w:rsidRPr="00000000">
              <w:rPr>
                <w:rtl w:val="0"/>
              </w:rPr>
              <w:t xml:space="preserve">不携带时表示清空不重定向列表</w:t>
            </w:r>
          </w:p>
        </w:tc>
      </w:tr>
    </w:tbl>
    <w:p w:rsidR="00000000" w:rsidDel="00000000" w:rsidP="00000000" w:rsidRDefault="00000000" w:rsidRPr="00000000" w14:paraId="00000528">
      <w:pPr>
        <w:ind w:firstLine="0"/>
        <w:rPr/>
      </w:pPr>
      <w:r w:rsidDel="00000000" w:rsidR="00000000" w:rsidRPr="00000000">
        <w:rPr>
          <w:rtl w:val="0"/>
        </w:rPr>
      </w:r>
    </w:p>
    <w:p w:rsidR="00000000" w:rsidDel="00000000" w:rsidP="00000000" w:rsidRDefault="00000000" w:rsidRPr="00000000" w14:paraId="00000529">
      <w:pPr>
        <w:pStyle w:val="Heading3"/>
        <w:numPr>
          <w:ilvl w:val="2"/>
          <w:numId w:val="12"/>
        </w:numPr>
        <w:ind w:left="720" w:hanging="720"/>
        <w:rPr/>
      </w:pPr>
      <w:r w:rsidDel="00000000" w:rsidR="00000000" w:rsidRPr="00000000">
        <w:rPr>
          <w:rtl w:val="0"/>
        </w:rPr>
        <w:t xml:space="preserve">不重定向用户配置响应</w:t>
      </w:r>
    </w:p>
    <w:tbl>
      <w:tblPr>
        <w:tblStyle w:val="Table3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2A">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2B">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2C">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2D">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2E">
            <w:pPr>
              <w:ind w:firstLine="0"/>
              <w:jc w:val="left"/>
              <w:rPr/>
            </w:pPr>
            <w:r w:rsidDel="00000000" w:rsidR="00000000" w:rsidRPr="00000000">
              <w:rPr>
                <w:rtl w:val="0"/>
              </w:rPr>
              <w:t xml:space="preserve">6</w:t>
            </w:r>
          </w:p>
        </w:tc>
        <w:tc>
          <w:tcPr/>
          <w:p w:rsidR="00000000" w:rsidDel="00000000" w:rsidP="00000000" w:rsidRDefault="00000000" w:rsidRPr="00000000" w14:paraId="0000052F">
            <w:pPr>
              <w:ind w:firstLine="0"/>
              <w:jc w:val="left"/>
              <w:rPr/>
            </w:pPr>
            <w:r w:rsidDel="00000000" w:rsidR="00000000" w:rsidRPr="00000000">
              <w:rPr>
                <w:rtl w:val="0"/>
              </w:rPr>
              <w:t xml:space="preserve">uint8_t</w:t>
            </w:r>
          </w:p>
        </w:tc>
        <w:tc>
          <w:tcPr/>
          <w:p w:rsidR="00000000" w:rsidDel="00000000" w:rsidP="00000000" w:rsidRDefault="00000000" w:rsidRPr="00000000" w14:paraId="00000530">
            <w:pPr>
              <w:ind w:firstLine="0"/>
              <w:jc w:val="left"/>
              <w:rPr/>
            </w:pPr>
            <w:r w:rsidDel="00000000" w:rsidR="00000000" w:rsidRPr="00000000">
              <w:rPr>
                <w:rtl w:val="0"/>
              </w:rPr>
              <w:t xml:space="preserve">1</w:t>
            </w:r>
          </w:p>
        </w:tc>
        <w:tc>
          <w:tcPr/>
          <w:p w:rsidR="00000000" w:rsidDel="00000000" w:rsidP="00000000" w:rsidRDefault="00000000" w:rsidRPr="00000000" w14:paraId="00000531">
            <w:pPr>
              <w:ind w:firstLine="0"/>
              <w:jc w:val="left"/>
              <w:rPr/>
            </w:pPr>
            <w:r w:rsidDel="00000000" w:rsidR="00000000" w:rsidRPr="00000000">
              <w:rPr>
                <w:rtl w:val="0"/>
              </w:rPr>
              <w:t xml:space="preserve">0表示成功，非0表示错误，错误码待定</w:t>
            </w:r>
          </w:p>
          <w:p w:rsidR="00000000" w:rsidDel="00000000" w:rsidP="00000000" w:rsidRDefault="00000000" w:rsidRPr="00000000" w14:paraId="00000532">
            <w:pPr>
              <w:ind w:firstLine="0"/>
              <w:jc w:val="left"/>
              <w:rPr/>
            </w:pPr>
            <w:r w:rsidDel="00000000" w:rsidR="00000000" w:rsidRPr="00000000">
              <w:rPr>
                <w:rtl w:val="0"/>
              </w:rPr>
              <w:t xml:space="preserve">1：消息解析失败</w:t>
            </w:r>
          </w:p>
          <w:p w:rsidR="00000000" w:rsidDel="00000000" w:rsidP="00000000" w:rsidRDefault="00000000" w:rsidRPr="00000000" w14:paraId="00000533">
            <w:pPr>
              <w:ind w:firstLine="0"/>
              <w:jc w:val="left"/>
              <w:rPr/>
            </w:pPr>
            <w:r w:rsidDel="00000000" w:rsidR="00000000" w:rsidRPr="00000000">
              <w:rPr>
                <w:rtl w:val="0"/>
              </w:rPr>
              <w:t xml:space="preserve">2：语法检查不通过</w:t>
            </w:r>
          </w:p>
          <w:p w:rsidR="00000000" w:rsidDel="00000000" w:rsidP="00000000" w:rsidRDefault="00000000" w:rsidRPr="00000000" w14:paraId="00000534">
            <w:pPr>
              <w:ind w:firstLine="0"/>
              <w:jc w:val="left"/>
              <w:rPr/>
            </w:pPr>
            <w:r w:rsidDel="00000000" w:rsidR="00000000" w:rsidRPr="00000000">
              <w:rPr>
                <w:rtl w:val="0"/>
              </w:rPr>
              <w:t xml:space="preserve">3：软件错误</w:t>
            </w:r>
          </w:p>
        </w:tc>
      </w:tr>
    </w:tbl>
    <w:p w:rsidR="00000000" w:rsidDel="00000000" w:rsidP="00000000" w:rsidRDefault="00000000" w:rsidRPr="00000000" w14:paraId="00000535">
      <w:pPr>
        <w:ind w:firstLine="0"/>
        <w:rPr/>
      </w:pPr>
      <w:r w:rsidDel="00000000" w:rsidR="00000000" w:rsidRPr="00000000">
        <w:rPr>
          <w:rtl w:val="0"/>
        </w:rPr>
      </w:r>
    </w:p>
    <w:p w:rsidR="00000000" w:rsidDel="00000000" w:rsidP="00000000" w:rsidRDefault="00000000" w:rsidRPr="00000000" w14:paraId="00000536">
      <w:pPr>
        <w:pStyle w:val="Heading3"/>
        <w:numPr>
          <w:ilvl w:val="2"/>
          <w:numId w:val="12"/>
        </w:numPr>
        <w:ind w:left="720" w:hanging="720"/>
        <w:rPr/>
      </w:pPr>
      <w:r w:rsidDel="00000000" w:rsidR="00000000" w:rsidRPr="00000000">
        <w:rPr>
          <w:rtl w:val="0"/>
        </w:rPr>
        <w:t xml:space="preserve">LTE邻区信息上报结束</w:t>
      </w:r>
    </w:p>
    <w:tbl>
      <w:tblPr>
        <w:tblStyle w:val="Table3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3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3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3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3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3B">
            <w:pPr>
              <w:ind w:firstLine="0"/>
              <w:jc w:val="left"/>
              <w:rPr/>
            </w:pPr>
            <w:r w:rsidDel="00000000" w:rsidR="00000000" w:rsidRPr="00000000">
              <w:rPr>
                <w:rtl w:val="0"/>
              </w:rPr>
              <w:t xml:space="preserve">不带TAG</w:t>
            </w:r>
          </w:p>
        </w:tc>
        <w:tc>
          <w:tcPr/>
          <w:p w:rsidR="00000000" w:rsidDel="00000000" w:rsidP="00000000" w:rsidRDefault="00000000" w:rsidRPr="00000000" w14:paraId="0000053C">
            <w:pPr>
              <w:ind w:firstLine="0"/>
              <w:jc w:val="left"/>
              <w:rPr/>
            </w:pPr>
            <w:r w:rsidDel="00000000" w:rsidR="00000000" w:rsidRPr="00000000">
              <w:rPr>
                <w:rtl w:val="0"/>
              </w:rPr>
            </w:r>
          </w:p>
        </w:tc>
        <w:tc>
          <w:tcPr/>
          <w:p w:rsidR="00000000" w:rsidDel="00000000" w:rsidP="00000000" w:rsidRDefault="00000000" w:rsidRPr="00000000" w14:paraId="0000053D">
            <w:pPr>
              <w:ind w:firstLine="0"/>
              <w:jc w:val="left"/>
              <w:rPr/>
            </w:pPr>
            <w:r w:rsidDel="00000000" w:rsidR="00000000" w:rsidRPr="00000000">
              <w:rPr>
                <w:rtl w:val="0"/>
              </w:rPr>
            </w:r>
          </w:p>
        </w:tc>
        <w:tc>
          <w:tcPr/>
          <w:p w:rsidR="00000000" w:rsidDel="00000000" w:rsidP="00000000" w:rsidRDefault="00000000" w:rsidRPr="00000000" w14:paraId="0000053E">
            <w:pPr>
              <w:ind w:firstLine="0"/>
              <w:jc w:val="left"/>
              <w:rPr/>
            </w:pPr>
            <w:r w:rsidDel="00000000" w:rsidR="00000000" w:rsidRPr="00000000">
              <w:rPr>
                <w:rtl w:val="0"/>
              </w:rPr>
            </w:r>
          </w:p>
        </w:tc>
      </w:tr>
    </w:tbl>
    <w:p w:rsidR="00000000" w:rsidDel="00000000" w:rsidP="00000000" w:rsidRDefault="00000000" w:rsidRPr="00000000" w14:paraId="0000053F">
      <w:pPr>
        <w:ind w:firstLine="0"/>
        <w:rPr/>
      </w:pPr>
      <w:r w:rsidDel="00000000" w:rsidR="00000000" w:rsidRPr="00000000">
        <w:rPr>
          <w:rtl w:val="0"/>
        </w:rPr>
      </w:r>
    </w:p>
    <w:p w:rsidR="00000000" w:rsidDel="00000000" w:rsidP="00000000" w:rsidRDefault="00000000" w:rsidRPr="00000000" w14:paraId="00000540">
      <w:pPr>
        <w:pStyle w:val="Heading3"/>
        <w:numPr>
          <w:ilvl w:val="2"/>
          <w:numId w:val="12"/>
        </w:numPr>
        <w:ind w:left="720" w:hanging="720"/>
        <w:rPr/>
      </w:pPr>
      <w:r w:rsidDel="00000000" w:rsidR="00000000" w:rsidRPr="00000000">
        <w:rPr>
          <w:rtl w:val="0"/>
        </w:rPr>
        <w:t xml:space="preserve">LTE邻区信息上报结束响应</w:t>
      </w:r>
    </w:p>
    <w:tbl>
      <w:tblPr>
        <w:tblStyle w:val="Table4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41">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42">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43">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44">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45">
            <w:pPr>
              <w:ind w:firstLine="0"/>
              <w:jc w:val="left"/>
              <w:rPr/>
            </w:pPr>
            <w:r w:rsidDel="00000000" w:rsidR="00000000" w:rsidRPr="00000000">
              <w:rPr>
                <w:rtl w:val="0"/>
              </w:rPr>
              <w:t xml:space="preserve">不带TAG</w:t>
            </w:r>
          </w:p>
        </w:tc>
        <w:tc>
          <w:tcPr/>
          <w:p w:rsidR="00000000" w:rsidDel="00000000" w:rsidP="00000000" w:rsidRDefault="00000000" w:rsidRPr="00000000" w14:paraId="00000546">
            <w:pPr>
              <w:ind w:firstLine="0"/>
              <w:jc w:val="left"/>
              <w:rPr/>
            </w:pPr>
            <w:r w:rsidDel="00000000" w:rsidR="00000000" w:rsidRPr="00000000">
              <w:rPr>
                <w:rtl w:val="0"/>
              </w:rPr>
            </w:r>
          </w:p>
        </w:tc>
        <w:tc>
          <w:tcPr/>
          <w:p w:rsidR="00000000" w:rsidDel="00000000" w:rsidP="00000000" w:rsidRDefault="00000000" w:rsidRPr="00000000" w14:paraId="00000547">
            <w:pPr>
              <w:ind w:firstLine="0"/>
              <w:jc w:val="left"/>
              <w:rPr/>
            </w:pPr>
            <w:r w:rsidDel="00000000" w:rsidR="00000000" w:rsidRPr="00000000">
              <w:rPr>
                <w:rtl w:val="0"/>
              </w:rPr>
            </w:r>
          </w:p>
        </w:tc>
        <w:tc>
          <w:tcPr/>
          <w:p w:rsidR="00000000" w:rsidDel="00000000" w:rsidP="00000000" w:rsidRDefault="00000000" w:rsidRPr="00000000" w14:paraId="00000548">
            <w:pPr>
              <w:ind w:firstLine="0"/>
              <w:jc w:val="left"/>
              <w:rPr/>
            </w:pPr>
            <w:r w:rsidDel="00000000" w:rsidR="00000000" w:rsidRPr="00000000">
              <w:rPr>
                <w:rtl w:val="0"/>
              </w:rPr>
            </w:r>
          </w:p>
        </w:tc>
      </w:tr>
    </w:tbl>
    <w:p w:rsidR="00000000" w:rsidDel="00000000" w:rsidP="00000000" w:rsidRDefault="00000000" w:rsidRPr="00000000" w14:paraId="00000549">
      <w:pPr>
        <w:rPr>
          <w:ins w:author="li" w:id="73" w:date="2019-07-13T12:22:00Z"/>
        </w:rPr>
      </w:pPr>
      <w:ins w:author="li" w:id="73" w:date="2019-07-13T12:22:00Z">
        <w:r w:rsidDel="00000000" w:rsidR="00000000" w:rsidRPr="00000000">
          <w:rPr>
            <w:rtl w:val="0"/>
          </w:rPr>
        </w:r>
      </w:ins>
    </w:p>
    <w:p w:rsidR="00000000" w:rsidDel="00000000" w:rsidP="00000000" w:rsidRDefault="00000000" w:rsidRPr="00000000" w14:paraId="0000054A">
      <w:pPr>
        <w:pStyle w:val="Heading3"/>
        <w:numPr>
          <w:ilvl w:val="2"/>
          <w:numId w:val="12"/>
        </w:numPr>
        <w:ind w:left="720" w:hanging="720"/>
        <w:rPr/>
      </w:pPr>
      <w:ins w:author="li" w:id="73" w:date="2019-07-13T12:22:00Z">
        <w:r w:rsidDel="00000000" w:rsidR="00000000" w:rsidRPr="00000000">
          <w:rPr>
            <w:rtl w:val="0"/>
          </w:rPr>
          <w:t xml:space="preserve">LTE扫频小区的SIB3</w:t>
        </w:r>
      </w:ins>
      <w:r w:rsidDel="00000000" w:rsidR="00000000" w:rsidRPr="00000000">
        <w:rPr>
          <w:rtl w:val="0"/>
        </w:rPr>
      </w:r>
    </w:p>
    <w:tbl>
      <w:tblPr>
        <w:tblStyle w:val="Table4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74" w:date="2019-07-13T12:22:00Z"/>
        </w:trPr>
        <w:tc>
          <w:tcPr>
            <w:shd w:fill="d9d9d9" w:val="clear"/>
            <w:vAlign w:val="center"/>
          </w:tcPr>
          <w:p w:rsidR="00000000" w:rsidDel="00000000" w:rsidP="00000000" w:rsidRDefault="00000000" w:rsidRPr="00000000" w14:paraId="0000054B">
            <w:pPr>
              <w:spacing w:line="267" w:lineRule="auto"/>
              <w:ind w:firstLine="0"/>
              <w:rPr>
                <w:ins w:author="li" w:id="74" w:date="2019-07-13T12:22:00Z"/>
                <w:b w:val="1"/>
              </w:rPr>
            </w:pPr>
            <w:ins w:author="li" w:id="74" w:date="2019-07-13T12:22:00Z">
              <w:r w:rsidDel="00000000" w:rsidR="00000000" w:rsidRPr="00000000">
                <w:rPr>
                  <w:b w:val="1"/>
                  <w:rtl w:val="0"/>
                </w:rPr>
                <w:t xml:space="preserve">TAG 值</w:t>
              </w:r>
            </w:ins>
          </w:p>
        </w:tc>
        <w:tc>
          <w:tcPr>
            <w:shd w:fill="d9d9d9" w:val="clear"/>
          </w:tcPr>
          <w:p w:rsidR="00000000" w:rsidDel="00000000" w:rsidP="00000000" w:rsidRDefault="00000000" w:rsidRPr="00000000" w14:paraId="0000054C">
            <w:pPr>
              <w:spacing w:line="267" w:lineRule="auto"/>
              <w:ind w:firstLine="0"/>
              <w:rPr>
                <w:ins w:author="li" w:id="74" w:date="2019-07-13T12:22:00Z"/>
                <w:b w:val="1"/>
              </w:rPr>
            </w:pPr>
            <w:ins w:author="li" w:id="74" w:date="2019-07-13T12:22:00Z">
              <w:r w:rsidDel="00000000" w:rsidR="00000000" w:rsidRPr="00000000">
                <w:rPr>
                  <w:b w:val="1"/>
                  <w:rtl w:val="0"/>
                </w:rPr>
                <w:t xml:space="preserve">类型</w:t>
              </w:r>
            </w:ins>
          </w:p>
        </w:tc>
        <w:tc>
          <w:tcPr>
            <w:shd w:fill="d9d9d9" w:val="clear"/>
          </w:tcPr>
          <w:p w:rsidR="00000000" w:rsidDel="00000000" w:rsidP="00000000" w:rsidRDefault="00000000" w:rsidRPr="00000000" w14:paraId="0000054D">
            <w:pPr>
              <w:spacing w:line="267" w:lineRule="auto"/>
              <w:ind w:firstLine="0"/>
              <w:rPr>
                <w:ins w:author="li" w:id="74" w:date="2019-07-13T12:22:00Z"/>
                <w:b w:val="1"/>
              </w:rPr>
            </w:pPr>
            <w:ins w:author="li" w:id="74" w:date="2019-07-13T12:22: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54E">
            <w:pPr>
              <w:spacing w:line="267" w:lineRule="auto"/>
              <w:ind w:firstLine="0"/>
              <w:rPr>
                <w:ins w:author="li" w:id="74" w:date="2019-07-13T12:22:00Z"/>
                <w:b w:val="1"/>
              </w:rPr>
            </w:pPr>
            <w:ins w:author="li" w:id="74" w:date="2019-07-13T12:22:00Z">
              <w:r w:rsidDel="00000000" w:rsidR="00000000" w:rsidRPr="00000000">
                <w:rPr>
                  <w:b w:val="1"/>
                  <w:rtl w:val="0"/>
                </w:rPr>
                <w:t xml:space="preserve">描述</w:t>
              </w:r>
            </w:ins>
          </w:p>
        </w:tc>
      </w:tr>
      <w:tr>
        <w:trPr>
          <w:cantSplit w:val="0"/>
          <w:tblHeader w:val="0"/>
          <w:ins w:author="li" w:id="74" w:date="2019-07-13T12:22:00Z"/>
        </w:trPr>
        <w:tc>
          <w:tcPr/>
          <w:p w:rsidR="00000000" w:rsidDel="00000000" w:rsidP="00000000" w:rsidRDefault="00000000" w:rsidRPr="00000000" w14:paraId="0000054F">
            <w:pPr>
              <w:ind w:firstLine="0"/>
              <w:jc w:val="left"/>
              <w:rPr>
                <w:ins w:author="li" w:id="74" w:date="2019-07-13T12:22:00Z"/>
              </w:rPr>
            </w:pPr>
            <w:ins w:author="li" w:id="74" w:date="2019-07-13T12:22:00Z">
              <w:r w:rsidDel="00000000" w:rsidR="00000000" w:rsidRPr="00000000">
                <w:rPr>
                  <w:rtl w:val="0"/>
                </w:rPr>
                <w:t xml:space="preserve">8</w:t>
              </w:r>
            </w:ins>
          </w:p>
        </w:tc>
        <w:tc>
          <w:tcPr/>
          <w:p w:rsidR="00000000" w:rsidDel="00000000" w:rsidP="00000000" w:rsidRDefault="00000000" w:rsidRPr="00000000" w14:paraId="00000550">
            <w:pPr>
              <w:ind w:firstLine="0"/>
              <w:jc w:val="left"/>
              <w:rPr>
                <w:ins w:author="li" w:id="74" w:date="2019-07-13T12:22:00Z"/>
              </w:rPr>
            </w:pPr>
            <w:ins w:author="li" w:id="74" w:date="2019-07-13T12:22:00Z">
              <w:r w:rsidDel="00000000" w:rsidR="00000000" w:rsidRPr="00000000">
                <w:rPr>
                  <w:rtl w:val="0"/>
                </w:rPr>
                <w:t xml:space="preserve">uint16_t</w:t>
              </w:r>
            </w:ins>
          </w:p>
        </w:tc>
        <w:tc>
          <w:tcPr/>
          <w:p w:rsidR="00000000" w:rsidDel="00000000" w:rsidP="00000000" w:rsidRDefault="00000000" w:rsidRPr="00000000" w14:paraId="00000551">
            <w:pPr>
              <w:ind w:firstLine="0"/>
              <w:jc w:val="left"/>
              <w:rPr>
                <w:ins w:author="li" w:id="74" w:date="2019-07-13T12:22:00Z"/>
              </w:rPr>
            </w:pPr>
            <w:ins w:author="li" w:id="74" w:date="2019-07-13T12:22:00Z">
              <w:r w:rsidDel="00000000" w:rsidR="00000000" w:rsidRPr="00000000">
                <w:rPr>
                  <w:rtl w:val="0"/>
                </w:rPr>
                <w:t xml:space="preserve">1</w:t>
              </w:r>
            </w:ins>
          </w:p>
        </w:tc>
        <w:tc>
          <w:tcPr/>
          <w:p w:rsidR="00000000" w:rsidDel="00000000" w:rsidP="00000000" w:rsidRDefault="00000000" w:rsidRPr="00000000" w14:paraId="00000552">
            <w:pPr>
              <w:ind w:firstLine="0"/>
              <w:jc w:val="left"/>
              <w:rPr>
                <w:ins w:author="li" w:id="74" w:date="2019-07-13T12:22:00Z"/>
              </w:rPr>
            </w:pPr>
            <w:ins w:author="li" w:id="74" w:date="2019-07-13T12:22:00Z">
              <w:r w:rsidDel="00000000" w:rsidR="00000000" w:rsidRPr="00000000">
                <w:rPr>
                  <w:rtl w:val="0"/>
                </w:rPr>
                <w:t xml:space="preserve">扫频小区的频点</w:t>
              </w:r>
            </w:ins>
          </w:p>
        </w:tc>
      </w:tr>
      <w:tr>
        <w:trPr>
          <w:cantSplit w:val="0"/>
          <w:tblHeader w:val="0"/>
          <w:ins w:author="li" w:id="74" w:date="2019-07-13T12:22:00Z"/>
        </w:trPr>
        <w:tc>
          <w:tcPr/>
          <w:p w:rsidR="00000000" w:rsidDel="00000000" w:rsidP="00000000" w:rsidRDefault="00000000" w:rsidRPr="00000000" w14:paraId="00000553">
            <w:pPr>
              <w:ind w:firstLine="0"/>
              <w:jc w:val="left"/>
              <w:rPr>
                <w:ins w:author="li" w:id="74" w:date="2019-07-13T12:22:00Z"/>
              </w:rPr>
            </w:pPr>
            <w:ins w:author="li" w:id="74" w:date="2019-07-13T12:22:00Z">
              <w:r w:rsidDel="00000000" w:rsidR="00000000" w:rsidRPr="00000000">
                <w:rPr>
                  <w:rtl w:val="0"/>
                </w:rPr>
                <w:t xml:space="preserve">9</w:t>
              </w:r>
            </w:ins>
          </w:p>
        </w:tc>
        <w:tc>
          <w:tcPr/>
          <w:p w:rsidR="00000000" w:rsidDel="00000000" w:rsidP="00000000" w:rsidRDefault="00000000" w:rsidRPr="00000000" w14:paraId="00000554">
            <w:pPr>
              <w:ind w:firstLine="0"/>
              <w:jc w:val="left"/>
              <w:rPr>
                <w:ins w:author="li" w:id="74" w:date="2019-07-13T12:22:00Z"/>
              </w:rPr>
            </w:pPr>
            <w:ins w:author="li" w:id="74" w:date="2019-07-13T12:22:00Z">
              <w:r w:rsidDel="00000000" w:rsidR="00000000" w:rsidRPr="00000000">
                <w:rPr>
                  <w:rtl w:val="0"/>
                </w:rPr>
                <w:t xml:space="preserve">uint16_t</w:t>
              </w:r>
            </w:ins>
          </w:p>
        </w:tc>
        <w:tc>
          <w:tcPr/>
          <w:p w:rsidR="00000000" w:rsidDel="00000000" w:rsidP="00000000" w:rsidRDefault="00000000" w:rsidRPr="00000000" w14:paraId="00000555">
            <w:pPr>
              <w:ind w:firstLine="0"/>
              <w:jc w:val="left"/>
              <w:rPr>
                <w:ins w:author="li" w:id="74" w:date="2019-07-13T12:22:00Z"/>
              </w:rPr>
            </w:pPr>
            <w:ins w:author="li" w:id="74" w:date="2019-07-13T12:22:00Z">
              <w:r w:rsidDel="00000000" w:rsidR="00000000" w:rsidRPr="00000000">
                <w:rPr>
                  <w:rtl w:val="0"/>
                </w:rPr>
                <w:t xml:space="preserve">1</w:t>
              </w:r>
            </w:ins>
          </w:p>
        </w:tc>
        <w:tc>
          <w:tcPr/>
          <w:p w:rsidR="00000000" w:rsidDel="00000000" w:rsidP="00000000" w:rsidRDefault="00000000" w:rsidRPr="00000000" w14:paraId="00000556">
            <w:pPr>
              <w:ind w:firstLine="0"/>
              <w:jc w:val="left"/>
              <w:rPr>
                <w:ins w:author="li" w:id="74" w:date="2019-07-13T12:22:00Z"/>
              </w:rPr>
            </w:pPr>
            <w:ins w:author="li" w:id="74" w:date="2019-07-13T12:22:00Z">
              <w:r w:rsidDel="00000000" w:rsidR="00000000" w:rsidRPr="00000000">
                <w:rPr>
                  <w:rtl w:val="0"/>
                </w:rPr>
                <w:t xml:space="preserve">扫频小区的PCI</w:t>
              </w:r>
            </w:ins>
          </w:p>
        </w:tc>
      </w:tr>
      <w:tr>
        <w:trPr>
          <w:cantSplit w:val="0"/>
          <w:tblHeader w:val="0"/>
          <w:ins w:author="li" w:id="74" w:date="2019-07-13T12:22:00Z"/>
        </w:trPr>
        <w:tc>
          <w:tcPr/>
          <w:p w:rsidR="00000000" w:rsidDel="00000000" w:rsidP="00000000" w:rsidRDefault="00000000" w:rsidRPr="00000000" w14:paraId="00000557">
            <w:pPr>
              <w:ind w:firstLine="0"/>
              <w:jc w:val="left"/>
              <w:rPr>
                <w:ins w:author="li" w:id="74" w:date="2019-07-13T12:22:00Z"/>
              </w:rPr>
            </w:pPr>
            <w:ins w:author="li" w:id="74" w:date="2019-07-13T12:22:00Z">
              <w:r w:rsidDel="00000000" w:rsidR="00000000" w:rsidRPr="00000000">
                <w:rPr>
                  <w:rtl w:val="0"/>
                </w:rPr>
                <w:t xml:space="preserve">43</w:t>
              </w:r>
            </w:ins>
          </w:p>
        </w:tc>
        <w:tc>
          <w:tcPr/>
          <w:p w:rsidR="00000000" w:rsidDel="00000000" w:rsidP="00000000" w:rsidRDefault="00000000" w:rsidRPr="00000000" w14:paraId="00000558">
            <w:pPr>
              <w:ind w:firstLine="0"/>
              <w:jc w:val="left"/>
              <w:rPr>
                <w:ins w:author="li" w:id="74" w:date="2019-07-13T12:22:00Z"/>
              </w:rPr>
            </w:pPr>
            <w:ins w:author="li" w:id="74" w:date="2019-07-13T12:22:00Z">
              <w:r w:rsidDel="00000000" w:rsidR="00000000" w:rsidRPr="00000000">
                <w:rPr>
                  <w:rtl w:val="0"/>
                </w:rPr>
                <w:t xml:space="preserve">uint16_t</w:t>
              </w:r>
            </w:ins>
          </w:p>
        </w:tc>
        <w:tc>
          <w:tcPr/>
          <w:p w:rsidR="00000000" w:rsidDel="00000000" w:rsidP="00000000" w:rsidRDefault="00000000" w:rsidRPr="00000000" w14:paraId="00000559">
            <w:pPr>
              <w:ind w:firstLine="0"/>
              <w:jc w:val="left"/>
              <w:rPr>
                <w:ins w:author="li" w:id="74" w:date="2019-07-13T12:22:00Z"/>
              </w:rPr>
            </w:pPr>
            <w:ins w:author="li" w:id="74" w:date="2019-07-13T12:22:00Z">
              <w:r w:rsidDel="00000000" w:rsidR="00000000" w:rsidRPr="00000000">
                <w:rPr>
                  <w:rtl w:val="0"/>
                </w:rPr>
                <w:t xml:space="preserve">1</w:t>
              </w:r>
            </w:ins>
          </w:p>
        </w:tc>
        <w:tc>
          <w:tcPr/>
          <w:p w:rsidR="00000000" w:rsidDel="00000000" w:rsidP="00000000" w:rsidRDefault="00000000" w:rsidRPr="00000000" w14:paraId="0000055A">
            <w:pPr>
              <w:ind w:firstLine="0"/>
              <w:jc w:val="left"/>
              <w:rPr>
                <w:ins w:author="li" w:id="74" w:date="2019-07-13T12:22:00Z"/>
              </w:rPr>
            </w:pPr>
            <w:ins w:author="li" w:id="74" w:date="2019-07-13T12:22:00Z">
              <w:r w:rsidDel="00000000" w:rsidR="00000000" w:rsidRPr="00000000">
                <w:rPr>
                  <w:rtl w:val="0"/>
                </w:rPr>
                <w:t xml:space="preserve">扫频小区的优先级</w:t>
              </w:r>
            </w:ins>
          </w:p>
          <w:p w:rsidR="00000000" w:rsidDel="00000000" w:rsidP="00000000" w:rsidRDefault="00000000" w:rsidRPr="00000000" w14:paraId="0000055B">
            <w:pPr>
              <w:ind w:firstLine="0"/>
              <w:jc w:val="left"/>
              <w:rPr>
                <w:ins w:author="li" w:id="74" w:date="2019-07-13T12:22:00Z"/>
              </w:rPr>
            </w:pPr>
            <w:ins w:author="li" w:id="74" w:date="2019-07-13T12:22:00Z">
              <w:r w:rsidDel="00000000" w:rsidR="00000000" w:rsidRPr="00000000">
                <w:rPr>
                  <w:rtl w:val="0"/>
                </w:rPr>
                <w:t xml:space="preserve">0xffff表示无测量值</w:t>
              </w:r>
            </w:ins>
          </w:p>
        </w:tc>
      </w:tr>
      <w:tr>
        <w:trPr>
          <w:cantSplit w:val="0"/>
          <w:tblHeader w:val="0"/>
          <w:ins w:author="li" w:id="74" w:date="2019-07-13T12:22:00Z"/>
        </w:trPr>
        <w:tc>
          <w:tcPr/>
          <w:p w:rsidR="00000000" w:rsidDel="00000000" w:rsidP="00000000" w:rsidRDefault="00000000" w:rsidRPr="00000000" w14:paraId="0000055C">
            <w:pPr>
              <w:ind w:firstLine="0"/>
              <w:jc w:val="left"/>
              <w:rPr>
                <w:ins w:author="li" w:id="74" w:date="2019-07-13T12:22:00Z"/>
              </w:rPr>
            </w:pPr>
            <w:ins w:author="li" w:id="74" w:date="2019-07-13T12:22:00Z">
              <w:r w:rsidDel="00000000" w:rsidR="00000000" w:rsidRPr="00000000">
                <w:rPr>
                  <w:rtl w:val="0"/>
                </w:rPr>
                <w:t xml:space="preserve">44</w:t>
              </w:r>
            </w:ins>
          </w:p>
        </w:tc>
        <w:tc>
          <w:tcPr/>
          <w:p w:rsidR="00000000" w:rsidDel="00000000" w:rsidP="00000000" w:rsidRDefault="00000000" w:rsidRPr="00000000" w14:paraId="0000055D">
            <w:pPr>
              <w:ind w:firstLine="0"/>
              <w:jc w:val="left"/>
              <w:rPr>
                <w:ins w:author="li" w:id="74" w:date="2019-07-13T12:22:00Z"/>
              </w:rPr>
            </w:pPr>
            <w:ins w:author="li" w:id="74" w:date="2019-07-13T12:22:00Z">
              <w:r w:rsidDel="00000000" w:rsidR="00000000" w:rsidRPr="00000000">
                <w:rPr>
                  <w:rtl w:val="0"/>
                </w:rPr>
                <w:t xml:space="preserve">uint16_t</w:t>
              </w:r>
            </w:ins>
          </w:p>
        </w:tc>
        <w:tc>
          <w:tcPr/>
          <w:p w:rsidR="00000000" w:rsidDel="00000000" w:rsidP="00000000" w:rsidRDefault="00000000" w:rsidRPr="00000000" w14:paraId="0000055E">
            <w:pPr>
              <w:ind w:firstLine="0"/>
              <w:jc w:val="left"/>
              <w:rPr>
                <w:ins w:author="li" w:id="74" w:date="2019-07-13T12:22:00Z"/>
              </w:rPr>
            </w:pPr>
            <w:ins w:author="li" w:id="74" w:date="2019-07-13T12:22:00Z">
              <w:r w:rsidDel="00000000" w:rsidR="00000000" w:rsidRPr="00000000">
                <w:rPr>
                  <w:rtl w:val="0"/>
                </w:rPr>
                <w:t xml:space="preserve">1</w:t>
              </w:r>
            </w:ins>
          </w:p>
        </w:tc>
        <w:tc>
          <w:tcPr/>
          <w:p w:rsidR="00000000" w:rsidDel="00000000" w:rsidP="00000000" w:rsidRDefault="00000000" w:rsidRPr="00000000" w14:paraId="0000055F">
            <w:pPr>
              <w:ind w:firstLine="0"/>
              <w:jc w:val="left"/>
              <w:rPr>
                <w:ins w:author="li" w:id="74" w:date="2019-07-13T12:22:00Z"/>
              </w:rPr>
            </w:pPr>
            <w:ins w:author="li" w:id="74" w:date="2019-07-13T12:22:00Z">
              <w:r w:rsidDel="00000000" w:rsidR="00000000" w:rsidRPr="00000000">
                <w:rPr>
                  <w:rtl w:val="0"/>
                </w:rPr>
                <w:t xml:space="preserve">扫频小区的同频小区重选的门限参数</w:t>
              </w:r>
            </w:ins>
          </w:p>
          <w:p w:rsidR="00000000" w:rsidDel="00000000" w:rsidP="00000000" w:rsidRDefault="00000000" w:rsidRPr="00000000" w14:paraId="00000560">
            <w:pPr>
              <w:ind w:firstLine="0"/>
              <w:jc w:val="left"/>
              <w:rPr>
                <w:ins w:author="li" w:id="74" w:date="2019-07-13T12:22:00Z"/>
              </w:rPr>
            </w:pPr>
            <w:ins w:author="li" w:id="74" w:date="2019-07-13T12:22:00Z">
              <w:r w:rsidDel="00000000" w:rsidR="00000000" w:rsidRPr="00000000">
                <w:rPr>
                  <w:rtl w:val="0"/>
                </w:rPr>
                <w:t xml:space="preserve">0xffff表示无测量值</w:t>
              </w:r>
            </w:ins>
          </w:p>
        </w:tc>
      </w:tr>
      <w:tr>
        <w:trPr>
          <w:cantSplit w:val="0"/>
          <w:tblHeader w:val="0"/>
          <w:ins w:author="li" w:id="74" w:date="2019-07-13T12:22:00Z"/>
        </w:trPr>
        <w:tc>
          <w:tcPr/>
          <w:p w:rsidR="00000000" w:rsidDel="00000000" w:rsidP="00000000" w:rsidRDefault="00000000" w:rsidRPr="00000000" w14:paraId="00000561">
            <w:pPr>
              <w:ind w:firstLine="0"/>
              <w:jc w:val="left"/>
              <w:rPr>
                <w:ins w:author="li" w:id="74" w:date="2019-07-13T12:22:00Z"/>
              </w:rPr>
            </w:pPr>
            <w:ins w:author="li" w:id="74" w:date="2019-07-13T12:22:00Z">
              <w:r w:rsidDel="00000000" w:rsidR="00000000" w:rsidRPr="00000000">
                <w:rPr>
                  <w:rtl w:val="0"/>
                </w:rPr>
                <w:t xml:space="preserve">45</w:t>
              </w:r>
            </w:ins>
          </w:p>
        </w:tc>
        <w:tc>
          <w:tcPr/>
          <w:p w:rsidR="00000000" w:rsidDel="00000000" w:rsidP="00000000" w:rsidRDefault="00000000" w:rsidRPr="00000000" w14:paraId="00000562">
            <w:pPr>
              <w:ind w:firstLine="0"/>
              <w:jc w:val="left"/>
              <w:rPr>
                <w:ins w:author="li" w:id="74" w:date="2019-07-13T12:22:00Z"/>
              </w:rPr>
            </w:pPr>
            <w:ins w:author="li" w:id="74" w:date="2019-07-13T12:22:00Z">
              <w:r w:rsidDel="00000000" w:rsidR="00000000" w:rsidRPr="00000000">
                <w:rPr>
                  <w:rtl w:val="0"/>
                </w:rPr>
                <w:t xml:space="preserve">uint16_t</w:t>
              </w:r>
            </w:ins>
          </w:p>
        </w:tc>
        <w:tc>
          <w:tcPr/>
          <w:p w:rsidR="00000000" w:rsidDel="00000000" w:rsidP="00000000" w:rsidRDefault="00000000" w:rsidRPr="00000000" w14:paraId="00000563">
            <w:pPr>
              <w:ind w:firstLine="0"/>
              <w:jc w:val="left"/>
              <w:rPr>
                <w:ins w:author="li" w:id="74" w:date="2019-07-13T12:22:00Z"/>
              </w:rPr>
            </w:pPr>
            <w:ins w:author="li" w:id="74" w:date="2019-07-13T12:22:00Z">
              <w:r w:rsidDel="00000000" w:rsidR="00000000" w:rsidRPr="00000000">
                <w:rPr>
                  <w:rtl w:val="0"/>
                </w:rPr>
                <w:t xml:space="preserve">1</w:t>
              </w:r>
            </w:ins>
          </w:p>
        </w:tc>
        <w:tc>
          <w:tcPr/>
          <w:p w:rsidR="00000000" w:rsidDel="00000000" w:rsidP="00000000" w:rsidRDefault="00000000" w:rsidRPr="00000000" w14:paraId="00000564">
            <w:pPr>
              <w:ind w:firstLine="0"/>
              <w:jc w:val="left"/>
              <w:rPr>
                <w:ins w:author="li" w:id="74" w:date="2019-07-13T12:22:00Z"/>
              </w:rPr>
            </w:pPr>
            <w:ins w:author="li" w:id="74" w:date="2019-07-13T12:22:00Z">
              <w:r w:rsidDel="00000000" w:rsidR="00000000" w:rsidRPr="00000000">
                <w:rPr>
                  <w:rtl w:val="0"/>
                </w:rPr>
                <w:t xml:space="preserve">扫频小区的异频小区重选测量的门限参数</w:t>
              </w:r>
            </w:ins>
          </w:p>
          <w:p w:rsidR="00000000" w:rsidDel="00000000" w:rsidP="00000000" w:rsidRDefault="00000000" w:rsidRPr="00000000" w14:paraId="00000565">
            <w:pPr>
              <w:ind w:firstLine="0"/>
              <w:jc w:val="left"/>
              <w:rPr>
                <w:ins w:author="li" w:id="74" w:date="2019-07-13T12:22:00Z"/>
              </w:rPr>
            </w:pPr>
            <w:ins w:author="li" w:id="74" w:date="2019-07-13T12:22:00Z">
              <w:r w:rsidDel="00000000" w:rsidR="00000000" w:rsidRPr="00000000">
                <w:rPr>
                  <w:rtl w:val="0"/>
                </w:rPr>
                <w:t xml:space="preserve">0xffff表示无测量值</w:t>
              </w:r>
            </w:ins>
          </w:p>
        </w:tc>
      </w:tr>
    </w:tbl>
    <w:p w:rsidR="00000000" w:rsidDel="00000000" w:rsidP="00000000" w:rsidRDefault="00000000" w:rsidRPr="00000000" w14:paraId="00000566">
      <w:pPr>
        <w:rPr>
          <w:ins w:author="li" w:id="75" w:date="2019-07-13T12:22:00Z"/>
        </w:rPr>
      </w:pPr>
      <w:ins w:author="li" w:id="75" w:date="2019-07-13T12:22:00Z">
        <w:r w:rsidDel="00000000" w:rsidR="00000000" w:rsidRPr="00000000">
          <w:rPr>
            <w:rtl w:val="0"/>
          </w:rPr>
        </w:r>
      </w:ins>
    </w:p>
    <w:p w:rsidR="00000000" w:rsidDel="00000000" w:rsidP="00000000" w:rsidRDefault="00000000" w:rsidRPr="00000000" w14:paraId="00000567">
      <w:pPr>
        <w:rPr>
          <w:ins w:author="li" w:id="75" w:date="2019-07-13T12:22:00Z"/>
        </w:rPr>
      </w:pPr>
      <w:ins w:author="li" w:id="75" w:date="2019-07-13T12:22:00Z">
        <w:r w:rsidDel="00000000" w:rsidR="00000000" w:rsidRPr="00000000">
          <w:rPr>
            <w:rtl w:val="0"/>
          </w:rPr>
        </w:r>
      </w:ins>
    </w:p>
    <w:p w:rsidR="00000000" w:rsidDel="00000000" w:rsidP="00000000" w:rsidRDefault="00000000" w:rsidRPr="00000000" w14:paraId="00000568">
      <w:pPr>
        <w:pStyle w:val="Heading3"/>
        <w:numPr>
          <w:ilvl w:val="2"/>
          <w:numId w:val="12"/>
        </w:numPr>
        <w:ind w:left="720" w:hanging="720"/>
        <w:rPr/>
      </w:pPr>
      <w:ins w:author="li" w:id="75" w:date="2019-07-13T12:22:00Z">
        <w:r w:rsidDel="00000000" w:rsidR="00000000" w:rsidRPr="00000000">
          <w:rPr>
            <w:rtl w:val="0"/>
          </w:rPr>
          <w:t xml:space="preserve">LTE扫频小区的SIB4</w:t>
        </w:r>
      </w:ins>
      <w:r w:rsidDel="00000000" w:rsidR="00000000" w:rsidRPr="00000000">
        <w:rPr>
          <w:rtl w:val="0"/>
        </w:rPr>
      </w:r>
    </w:p>
    <w:tbl>
      <w:tblPr>
        <w:tblStyle w:val="Table4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0"/>
          <w:ins w:author="li" w:id="76" w:date="2019-07-13T12:36:00Z"/>
        </w:trPr>
        <w:tc>
          <w:tcPr>
            <w:vAlign w:val="center"/>
          </w:tcPr>
          <w:p w:rsidR="00000000" w:rsidDel="00000000" w:rsidP="00000000" w:rsidRDefault="00000000" w:rsidRPr="00000000" w14:paraId="00000569">
            <w:pPr>
              <w:spacing w:line="267" w:lineRule="auto"/>
              <w:ind w:firstLine="0"/>
              <w:rPr>
                <w:ins w:author="li" w:id="76" w:date="2019-07-13T12:36:00Z"/>
                <w:b w:val="1"/>
              </w:rPr>
            </w:pPr>
            <w:ins w:author="li" w:id="76" w:date="2019-07-13T12:36:00Z">
              <w:r w:rsidDel="00000000" w:rsidR="00000000" w:rsidRPr="00000000">
                <w:rPr>
                  <w:b w:val="1"/>
                  <w:rtl w:val="0"/>
                </w:rPr>
                <w:t xml:space="preserve">TAG 值</w:t>
              </w:r>
            </w:ins>
          </w:p>
        </w:tc>
        <w:tc>
          <w:tcPr/>
          <w:p w:rsidR="00000000" w:rsidDel="00000000" w:rsidP="00000000" w:rsidRDefault="00000000" w:rsidRPr="00000000" w14:paraId="0000056A">
            <w:pPr>
              <w:spacing w:line="267" w:lineRule="auto"/>
              <w:ind w:firstLine="0"/>
              <w:rPr>
                <w:ins w:author="li" w:id="76" w:date="2019-07-13T12:36:00Z"/>
                <w:b w:val="1"/>
              </w:rPr>
            </w:pPr>
            <w:ins w:author="li" w:id="76" w:date="2019-07-13T12:36:00Z">
              <w:r w:rsidDel="00000000" w:rsidR="00000000" w:rsidRPr="00000000">
                <w:rPr>
                  <w:b w:val="1"/>
                  <w:rtl w:val="0"/>
                </w:rPr>
                <w:t xml:space="preserve">类型</w:t>
              </w:r>
            </w:ins>
          </w:p>
        </w:tc>
        <w:tc>
          <w:tcPr/>
          <w:p w:rsidR="00000000" w:rsidDel="00000000" w:rsidP="00000000" w:rsidRDefault="00000000" w:rsidRPr="00000000" w14:paraId="0000056B">
            <w:pPr>
              <w:spacing w:line="267" w:lineRule="auto"/>
              <w:ind w:firstLine="0"/>
              <w:rPr>
                <w:ins w:author="li" w:id="76" w:date="2019-07-13T12:36:00Z"/>
                <w:b w:val="1"/>
              </w:rPr>
            </w:pPr>
            <w:ins w:author="li" w:id="76" w:date="2019-07-13T12:36:00Z">
              <w:r w:rsidDel="00000000" w:rsidR="00000000" w:rsidRPr="00000000">
                <w:rPr>
                  <w:b w:val="1"/>
                  <w:rtl w:val="0"/>
                </w:rPr>
                <w:t xml:space="preserve">能出现的次数</w:t>
              </w:r>
            </w:ins>
          </w:p>
        </w:tc>
        <w:tc>
          <w:tcPr/>
          <w:p w:rsidR="00000000" w:rsidDel="00000000" w:rsidP="00000000" w:rsidRDefault="00000000" w:rsidRPr="00000000" w14:paraId="0000056C">
            <w:pPr>
              <w:spacing w:line="267" w:lineRule="auto"/>
              <w:ind w:firstLine="0"/>
              <w:rPr>
                <w:ins w:author="li" w:id="76" w:date="2019-07-13T12:36:00Z"/>
                <w:b w:val="1"/>
              </w:rPr>
            </w:pPr>
            <w:ins w:author="li" w:id="76" w:date="2019-07-13T12:36:00Z">
              <w:r w:rsidDel="00000000" w:rsidR="00000000" w:rsidRPr="00000000">
                <w:rPr>
                  <w:b w:val="1"/>
                  <w:rtl w:val="0"/>
                </w:rPr>
                <w:t xml:space="preserve">描述</w:t>
              </w:r>
            </w:ins>
          </w:p>
        </w:tc>
      </w:tr>
      <w:tr>
        <w:trPr>
          <w:cantSplit w:val="0"/>
          <w:tblHeader w:val="0"/>
          <w:ins w:author="li" w:id="76" w:date="2019-07-13T12:36:00Z"/>
        </w:trPr>
        <w:tc>
          <w:tcPr/>
          <w:p w:rsidR="00000000" w:rsidDel="00000000" w:rsidP="00000000" w:rsidRDefault="00000000" w:rsidRPr="00000000" w14:paraId="0000056D">
            <w:pPr>
              <w:ind w:firstLine="0"/>
              <w:jc w:val="left"/>
              <w:rPr>
                <w:ins w:author="li" w:id="76" w:date="2019-07-13T12:36:00Z"/>
              </w:rPr>
            </w:pPr>
            <w:ins w:author="li" w:id="76" w:date="2019-07-13T12:36:00Z">
              <w:r w:rsidDel="00000000" w:rsidR="00000000" w:rsidRPr="00000000">
                <w:rPr>
                  <w:rtl w:val="0"/>
                </w:rPr>
                <w:t xml:space="preserve">8</w:t>
              </w:r>
            </w:ins>
          </w:p>
        </w:tc>
        <w:tc>
          <w:tcPr/>
          <w:p w:rsidR="00000000" w:rsidDel="00000000" w:rsidP="00000000" w:rsidRDefault="00000000" w:rsidRPr="00000000" w14:paraId="0000056E">
            <w:pPr>
              <w:ind w:firstLine="0"/>
              <w:jc w:val="left"/>
              <w:rPr>
                <w:ins w:author="li" w:id="76" w:date="2019-07-13T12:36:00Z"/>
              </w:rPr>
            </w:pPr>
            <w:ins w:author="li" w:id="76" w:date="2019-07-13T12:36:00Z">
              <w:r w:rsidDel="00000000" w:rsidR="00000000" w:rsidRPr="00000000">
                <w:rPr>
                  <w:rtl w:val="0"/>
                </w:rPr>
                <w:t xml:space="preserve">uint16_t</w:t>
              </w:r>
            </w:ins>
          </w:p>
        </w:tc>
        <w:tc>
          <w:tcPr/>
          <w:p w:rsidR="00000000" w:rsidDel="00000000" w:rsidP="00000000" w:rsidRDefault="00000000" w:rsidRPr="00000000" w14:paraId="0000056F">
            <w:pPr>
              <w:ind w:firstLine="0"/>
              <w:jc w:val="left"/>
              <w:rPr>
                <w:ins w:author="li" w:id="76" w:date="2019-07-13T12:36:00Z"/>
              </w:rPr>
            </w:pPr>
            <w:ins w:author="li" w:id="76" w:date="2019-07-13T12:36:00Z">
              <w:r w:rsidDel="00000000" w:rsidR="00000000" w:rsidRPr="00000000">
                <w:rPr>
                  <w:rtl w:val="0"/>
                </w:rPr>
                <w:t xml:space="preserve">1</w:t>
              </w:r>
            </w:ins>
          </w:p>
        </w:tc>
        <w:tc>
          <w:tcPr/>
          <w:p w:rsidR="00000000" w:rsidDel="00000000" w:rsidP="00000000" w:rsidRDefault="00000000" w:rsidRPr="00000000" w14:paraId="00000570">
            <w:pPr>
              <w:ind w:firstLine="0"/>
              <w:jc w:val="left"/>
              <w:rPr>
                <w:ins w:author="li" w:id="76" w:date="2019-07-13T12:36:00Z"/>
              </w:rPr>
            </w:pPr>
            <w:ins w:author="li" w:id="76" w:date="2019-07-13T12:36:00Z">
              <w:r w:rsidDel="00000000" w:rsidR="00000000" w:rsidRPr="00000000">
                <w:rPr>
                  <w:rtl w:val="0"/>
                </w:rPr>
                <w:t xml:space="preserve">扫频小区的频点</w:t>
              </w:r>
            </w:ins>
          </w:p>
        </w:tc>
      </w:tr>
      <w:tr>
        <w:trPr>
          <w:cantSplit w:val="0"/>
          <w:tblHeader w:val="0"/>
          <w:ins w:author="li" w:id="76" w:date="2019-07-13T12:36:00Z"/>
        </w:trPr>
        <w:tc>
          <w:tcPr/>
          <w:p w:rsidR="00000000" w:rsidDel="00000000" w:rsidP="00000000" w:rsidRDefault="00000000" w:rsidRPr="00000000" w14:paraId="00000571">
            <w:pPr>
              <w:ind w:firstLine="0"/>
              <w:jc w:val="left"/>
              <w:rPr>
                <w:ins w:author="li" w:id="76" w:date="2019-07-13T12:36:00Z"/>
              </w:rPr>
            </w:pPr>
            <w:ins w:author="li" w:id="76" w:date="2019-07-13T12:36:00Z">
              <w:r w:rsidDel="00000000" w:rsidR="00000000" w:rsidRPr="00000000">
                <w:rPr>
                  <w:rtl w:val="0"/>
                </w:rPr>
                <w:t xml:space="preserve">9</w:t>
              </w:r>
            </w:ins>
          </w:p>
        </w:tc>
        <w:tc>
          <w:tcPr/>
          <w:p w:rsidR="00000000" w:rsidDel="00000000" w:rsidP="00000000" w:rsidRDefault="00000000" w:rsidRPr="00000000" w14:paraId="00000572">
            <w:pPr>
              <w:ind w:firstLine="0"/>
              <w:jc w:val="left"/>
              <w:rPr>
                <w:ins w:author="li" w:id="76" w:date="2019-07-13T12:36:00Z"/>
              </w:rPr>
            </w:pPr>
            <w:ins w:author="li" w:id="76" w:date="2019-07-13T12:36:00Z">
              <w:r w:rsidDel="00000000" w:rsidR="00000000" w:rsidRPr="00000000">
                <w:rPr>
                  <w:rtl w:val="0"/>
                </w:rPr>
                <w:t xml:space="preserve">uint16_t</w:t>
              </w:r>
            </w:ins>
          </w:p>
        </w:tc>
        <w:tc>
          <w:tcPr/>
          <w:p w:rsidR="00000000" w:rsidDel="00000000" w:rsidP="00000000" w:rsidRDefault="00000000" w:rsidRPr="00000000" w14:paraId="00000573">
            <w:pPr>
              <w:ind w:firstLine="0"/>
              <w:jc w:val="left"/>
              <w:rPr>
                <w:ins w:author="li" w:id="76" w:date="2019-07-13T12:36:00Z"/>
              </w:rPr>
            </w:pPr>
            <w:ins w:author="li" w:id="76" w:date="2019-07-13T12:36:00Z">
              <w:r w:rsidDel="00000000" w:rsidR="00000000" w:rsidRPr="00000000">
                <w:rPr>
                  <w:rtl w:val="0"/>
                </w:rPr>
                <w:t xml:space="preserve">1</w:t>
              </w:r>
            </w:ins>
          </w:p>
        </w:tc>
        <w:tc>
          <w:tcPr/>
          <w:p w:rsidR="00000000" w:rsidDel="00000000" w:rsidP="00000000" w:rsidRDefault="00000000" w:rsidRPr="00000000" w14:paraId="00000574">
            <w:pPr>
              <w:ind w:firstLine="0"/>
              <w:jc w:val="left"/>
              <w:rPr>
                <w:ins w:author="li" w:id="76" w:date="2019-07-13T12:36:00Z"/>
              </w:rPr>
            </w:pPr>
            <w:ins w:author="li" w:id="76" w:date="2019-07-13T12:36:00Z">
              <w:r w:rsidDel="00000000" w:rsidR="00000000" w:rsidRPr="00000000">
                <w:rPr>
                  <w:rtl w:val="0"/>
                </w:rPr>
                <w:t xml:space="preserve">扫频小区的PCI</w:t>
              </w:r>
            </w:ins>
          </w:p>
        </w:tc>
      </w:tr>
      <w:tr>
        <w:trPr>
          <w:cantSplit w:val="0"/>
          <w:tblHeader w:val="0"/>
          <w:ins w:author="li" w:id="76" w:date="2019-07-13T12:36:00Z"/>
        </w:trPr>
        <w:tc>
          <w:tcPr/>
          <w:p w:rsidR="00000000" w:rsidDel="00000000" w:rsidP="00000000" w:rsidRDefault="00000000" w:rsidRPr="00000000" w14:paraId="00000575">
            <w:pPr>
              <w:ind w:firstLine="0"/>
              <w:jc w:val="left"/>
              <w:rPr>
                <w:ins w:author="li" w:id="76" w:date="2019-07-13T12:36:00Z"/>
              </w:rPr>
            </w:pPr>
            <w:ins w:author="li" w:id="76" w:date="2019-07-13T12:36:00Z">
              <w:r w:rsidDel="00000000" w:rsidR="00000000" w:rsidRPr="00000000">
                <w:rPr>
                  <w:rtl w:val="0"/>
                </w:rPr>
                <w:t xml:space="preserve">46</w:t>
              </w:r>
            </w:ins>
          </w:p>
        </w:tc>
        <w:tc>
          <w:tcPr/>
          <w:p w:rsidR="00000000" w:rsidDel="00000000" w:rsidP="00000000" w:rsidRDefault="00000000" w:rsidRPr="00000000" w14:paraId="00000576">
            <w:pPr>
              <w:ind w:firstLine="0"/>
              <w:jc w:val="left"/>
              <w:rPr>
                <w:ins w:author="li" w:id="76" w:date="2019-07-13T12:36:00Z"/>
              </w:rPr>
            </w:pPr>
            <w:ins w:author="li" w:id="76" w:date="2019-07-13T12:36:00Z">
              <w:r w:rsidDel="00000000" w:rsidR="00000000" w:rsidRPr="00000000">
                <w:rPr>
                  <w:rtl w:val="0"/>
                </w:rPr>
                <w:t xml:space="preserve">array of  intra_freq_black_pcis</w:t>
              </w:r>
            </w:ins>
          </w:p>
        </w:tc>
        <w:tc>
          <w:tcPr/>
          <w:p w:rsidR="00000000" w:rsidDel="00000000" w:rsidP="00000000" w:rsidRDefault="00000000" w:rsidRPr="00000000" w14:paraId="00000577">
            <w:pPr>
              <w:ind w:firstLine="0"/>
              <w:jc w:val="left"/>
              <w:rPr>
                <w:ins w:author="li" w:id="76" w:date="2019-07-13T12:36:00Z"/>
              </w:rPr>
            </w:pPr>
            <w:ins w:author="li" w:id="76" w:date="2019-07-13T12:36:00Z">
              <w:r w:rsidDel="00000000" w:rsidR="00000000" w:rsidRPr="00000000">
                <w:rPr>
                  <w:rtl w:val="0"/>
                </w:rPr>
                <w:t xml:space="preserve">0…1</w:t>
              </w:r>
            </w:ins>
          </w:p>
        </w:tc>
        <w:tc>
          <w:tcPr/>
          <w:p w:rsidR="00000000" w:rsidDel="00000000" w:rsidP="00000000" w:rsidRDefault="00000000" w:rsidRPr="00000000" w14:paraId="00000578">
            <w:pPr>
              <w:ind w:firstLine="0"/>
              <w:jc w:val="left"/>
              <w:rPr>
                <w:ins w:author="li" w:id="76" w:date="2019-07-13T12:36:00Z"/>
              </w:rPr>
            </w:pPr>
            <w:ins w:author="li" w:id="76" w:date="2019-07-13T12:36:00Z">
              <w:r w:rsidDel="00000000" w:rsidR="00000000" w:rsidRPr="00000000">
                <w:rPr>
                  <w:rtl w:val="0"/>
                </w:rPr>
                <w:t xml:space="preserve">扫频小区的优先级</w:t>
              </w:r>
            </w:ins>
          </w:p>
          <w:p w:rsidR="00000000" w:rsidDel="00000000" w:rsidP="00000000" w:rsidRDefault="00000000" w:rsidRPr="00000000" w14:paraId="00000579">
            <w:pPr>
              <w:ind w:firstLine="0"/>
              <w:jc w:val="left"/>
              <w:rPr>
                <w:ins w:author="li" w:id="76" w:date="2019-07-13T12:36:00Z"/>
              </w:rPr>
            </w:pPr>
            <w:ins w:author="li" w:id="76" w:date="2019-07-13T12:36:00Z">
              <w:r w:rsidDel="00000000" w:rsidR="00000000" w:rsidRPr="00000000">
                <w:rPr>
                  <w:rtl w:val="0"/>
                </w:rPr>
                <w:t xml:space="preserve">0xffff表示无测量值</w:t>
              </w:r>
            </w:ins>
          </w:p>
        </w:tc>
      </w:tr>
    </w:tbl>
    <w:p w:rsidR="00000000" w:rsidDel="00000000" w:rsidP="00000000" w:rsidRDefault="00000000" w:rsidRPr="00000000" w14:paraId="0000057A">
      <w:pPr>
        <w:ind w:firstLine="0"/>
        <w:rPr/>
      </w:pPr>
      <w:ins w:author="li" w:id="77" w:date="2019-07-13T12:31:00Z">
        <w:r w:rsidDel="00000000" w:rsidR="00000000" w:rsidRPr="00000000">
          <w:rPr>
            <w:rtl w:val="0"/>
          </w:rPr>
          <w:t xml:space="preserve">intra_freq_black_pcis</w:t>
        </w:r>
      </w:ins>
      <w:r w:rsidDel="00000000" w:rsidR="00000000" w:rsidRPr="00000000">
        <w:rPr>
          <w:rtl w:val="0"/>
        </w:rPr>
      </w:r>
    </w:p>
    <w:tbl>
      <w:tblPr>
        <w:tblStyle w:val="Table43"/>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ins w:author="li" w:id="78" w:date="2019-07-13T12:31:00Z"/>
        </w:trPr>
        <w:tc>
          <w:tcPr>
            <w:shd w:fill="d9d9d9" w:val="clear"/>
            <w:vAlign w:val="center"/>
          </w:tcPr>
          <w:p w:rsidR="00000000" w:rsidDel="00000000" w:rsidP="00000000" w:rsidRDefault="00000000" w:rsidRPr="00000000" w14:paraId="0000057B">
            <w:pPr>
              <w:spacing w:line="267" w:lineRule="auto"/>
              <w:ind w:firstLine="0"/>
              <w:rPr>
                <w:ins w:author="li" w:id="78" w:date="2019-07-13T12:31:00Z"/>
                <w:b w:val="1"/>
              </w:rPr>
            </w:pPr>
            <w:ins w:author="li" w:id="78" w:date="2019-07-13T12:31:00Z">
              <w:r w:rsidDel="00000000" w:rsidR="00000000" w:rsidRPr="00000000">
                <w:rPr>
                  <w:b w:val="1"/>
                  <w:rtl w:val="0"/>
                </w:rPr>
                <w:t xml:space="preserve">元素</w:t>
              </w:r>
            </w:ins>
          </w:p>
        </w:tc>
        <w:tc>
          <w:tcPr>
            <w:shd w:fill="d9d9d9" w:val="clear"/>
          </w:tcPr>
          <w:p w:rsidR="00000000" w:rsidDel="00000000" w:rsidP="00000000" w:rsidRDefault="00000000" w:rsidRPr="00000000" w14:paraId="0000057C">
            <w:pPr>
              <w:spacing w:line="267" w:lineRule="auto"/>
              <w:ind w:firstLine="0"/>
              <w:rPr>
                <w:ins w:author="li" w:id="78" w:date="2019-07-13T12:31:00Z"/>
                <w:b w:val="1"/>
              </w:rPr>
            </w:pPr>
            <w:ins w:author="li" w:id="78" w:date="2019-07-13T12:31:00Z">
              <w:r w:rsidDel="00000000" w:rsidR="00000000" w:rsidRPr="00000000">
                <w:rPr>
                  <w:b w:val="1"/>
                  <w:rtl w:val="0"/>
                </w:rPr>
                <w:t xml:space="preserve">取值</w:t>
              </w:r>
            </w:ins>
          </w:p>
        </w:tc>
        <w:tc>
          <w:tcPr>
            <w:shd w:fill="d9d9d9" w:val="clear"/>
          </w:tcPr>
          <w:p w:rsidR="00000000" w:rsidDel="00000000" w:rsidP="00000000" w:rsidRDefault="00000000" w:rsidRPr="00000000" w14:paraId="0000057D">
            <w:pPr>
              <w:spacing w:line="267" w:lineRule="auto"/>
              <w:ind w:firstLine="0"/>
              <w:rPr>
                <w:ins w:author="li" w:id="78" w:date="2019-07-13T12:31:00Z"/>
                <w:b w:val="1"/>
              </w:rPr>
            </w:pPr>
            <w:ins w:author="li" w:id="78" w:date="2019-07-13T12:31:00Z">
              <w:r w:rsidDel="00000000" w:rsidR="00000000" w:rsidRPr="00000000">
                <w:rPr>
                  <w:b w:val="1"/>
                  <w:rtl w:val="0"/>
                </w:rPr>
                <w:t xml:space="preserve">类型</w:t>
              </w:r>
            </w:ins>
          </w:p>
        </w:tc>
        <w:tc>
          <w:tcPr>
            <w:shd w:fill="d9d9d9" w:val="clear"/>
          </w:tcPr>
          <w:p w:rsidR="00000000" w:rsidDel="00000000" w:rsidP="00000000" w:rsidRDefault="00000000" w:rsidRPr="00000000" w14:paraId="0000057E">
            <w:pPr>
              <w:spacing w:line="267" w:lineRule="auto"/>
              <w:ind w:firstLine="0"/>
              <w:rPr>
                <w:ins w:author="li" w:id="78" w:date="2019-07-13T12:31:00Z"/>
                <w:b w:val="1"/>
              </w:rPr>
            </w:pPr>
            <w:ins w:author="li" w:id="78" w:date="2019-07-13T12:31:00Z">
              <w:r w:rsidDel="00000000" w:rsidR="00000000" w:rsidRPr="00000000">
                <w:rPr>
                  <w:b w:val="1"/>
                  <w:rtl w:val="0"/>
                </w:rPr>
                <w:t xml:space="preserve">备注</w:t>
              </w:r>
            </w:ins>
          </w:p>
        </w:tc>
      </w:tr>
      <w:tr>
        <w:trPr>
          <w:cantSplit w:val="0"/>
          <w:tblHeader w:val="0"/>
          <w:ins w:author="li" w:id="78" w:date="2019-07-13T12:31:00Z"/>
        </w:trPr>
        <w:tc>
          <w:tcPr/>
          <w:p w:rsidR="00000000" w:rsidDel="00000000" w:rsidP="00000000" w:rsidRDefault="00000000" w:rsidRPr="00000000" w14:paraId="0000057F">
            <w:pPr>
              <w:ind w:firstLine="0"/>
              <w:jc w:val="left"/>
              <w:rPr>
                <w:ins w:author="li" w:id="78" w:date="2019-07-13T12:31:00Z"/>
              </w:rPr>
            </w:pPr>
            <w:ins w:author="li" w:id="78" w:date="2019-07-13T12:31:00Z">
              <w:r w:rsidDel="00000000" w:rsidR="00000000" w:rsidRPr="00000000">
                <w:rPr>
                  <w:rtl w:val="0"/>
                </w:rPr>
                <w:t xml:space="preserve">Pci起始</w:t>
              </w:r>
            </w:ins>
          </w:p>
        </w:tc>
        <w:tc>
          <w:tcPr/>
          <w:p w:rsidR="00000000" w:rsidDel="00000000" w:rsidP="00000000" w:rsidRDefault="00000000" w:rsidRPr="00000000" w14:paraId="00000580">
            <w:pPr>
              <w:ind w:firstLine="0"/>
              <w:jc w:val="left"/>
              <w:rPr>
                <w:ins w:author="li" w:id="78" w:date="2019-07-13T12:31:00Z"/>
              </w:rPr>
            </w:pPr>
            <w:ins w:author="li" w:id="78" w:date="2019-07-13T12:31:00Z">
              <w:r w:rsidDel="00000000" w:rsidR="00000000" w:rsidRPr="00000000">
                <w:rPr>
                  <w:rtl w:val="0"/>
                </w:rPr>
                <w:t xml:space="preserve">0..503</w:t>
              </w:r>
            </w:ins>
          </w:p>
        </w:tc>
        <w:tc>
          <w:tcPr/>
          <w:p w:rsidR="00000000" w:rsidDel="00000000" w:rsidP="00000000" w:rsidRDefault="00000000" w:rsidRPr="00000000" w14:paraId="00000581">
            <w:pPr>
              <w:ind w:firstLine="0"/>
              <w:jc w:val="left"/>
              <w:rPr>
                <w:ins w:author="li" w:id="78" w:date="2019-07-13T12:31:00Z"/>
              </w:rPr>
            </w:pPr>
            <w:ins w:author="li" w:id="78" w:date="2019-07-13T12:31:00Z">
              <w:r w:rsidDel="00000000" w:rsidR="00000000" w:rsidRPr="00000000">
                <w:rPr>
                  <w:rtl w:val="0"/>
                </w:rPr>
                <w:t xml:space="preserve">uint16_t</w:t>
              </w:r>
            </w:ins>
          </w:p>
        </w:tc>
        <w:tc>
          <w:tcPr/>
          <w:p w:rsidR="00000000" w:rsidDel="00000000" w:rsidP="00000000" w:rsidRDefault="00000000" w:rsidRPr="00000000" w14:paraId="00000582">
            <w:pPr>
              <w:ind w:firstLine="0"/>
              <w:jc w:val="left"/>
              <w:rPr>
                <w:ins w:author="li" w:id="78" w:date="2019-07-13T12:31:00Z"/>
              </w:rPr>
            </w:pPr>
            <w:ins w:author="li" w:id="78" w:date="2019-07-13T12:31:00Z">
              <w:r w:rsidDel="00000000" w:rsidR="00000000" w:rsidRPr="00000000">
                <w:rPr>
                  <w:rtl w:val="0"/>
                </w:rPr>
                <w:t xml:space="preserve">0xffff表示无测量值</w:t>
              </w:r>
            </w:ins>
          </w:p>
        </w:tc>
      </w:tr>
      <w:tr>
        <w:trPr>
          <w:cantSplit w:val="0"/>
          <w:tblHeader w:val="0"/>
          <w:ins w:author="li" w:id="78" w:date="2019-07-13T12:31:00Z"/>
        </w:trPr>
        <w:tc>
          <w:tcPr/>
          <w:p w:rsidR="00000000" w:rsidDel="00000000" w:rsidP="00000000" w:rsidRDefault="00000000" w:rsidRPr="00000000" w14:paraId="00000583">
            <w:pPr>
              <w:ind w:firstLine="0"/>
              <w:jc w:val="left"/>
              <w:rPr>
                <w:ins w:author="li" w:id="78" w:date="2019-07-13T12:31:00Z"/>
              </w:rPr>
            </w:pPr>
            <w:ins w:author="li" w:id="78" w:date="2019-07-13T12:31:00Z">
              <w:r w:rsidDel="00000000" w:rsidR="00000000" w:rsidRPr="00000000">
                <w:rPr>
                  <w:rtl w:val="0"/>
                </w:rPr>
                <w:t xml:space="preserve">Pci结束</w:t>
              </w:r>
            </w:ins>
          </w:p>
        </w:tc>
        <w:tc>
          <w:tcPr/>
          <w:p w:rsidR="00000000" w:rsidDel="00000000" w:rsidP="00000000" w:rsidRDefault="00000000" w:rsidRPr="00000000" w14:paraId="00000584">
            <w:pPr>
              <w:ind w:firstLine="0"/>
              <w:jc w:val="left"/>
              <w:rPr>
                <w:ins w:author="li" w:id="78" w:date="2019-07-13T12:31:00Z"/>
              </w:rPr>
            </w:pPr>
            <w:ins w:author="li" w:id="78" w:date="2019-07-13T12:31:00Z">
              <w:r w:rsidDel="00000000" w:rsidR="00000000" w:rsidRPr="00000000">
                <w:rPr>
                  <w:rtl w:val="0"/>
                </w:rPr>
                <w:t xml:space="preserve">0..503</w:t>
              </w:r>
            </w:ins>
          </w:p>
        </w:tc>
        <w:tc>
          <w:tcPr/>
          <w:p w:rsidR="00000000" w:rsidDel="00000000" w:rsidP="00000000" w:rsidRDefault="00000000" w:rsidRPr="00000000" w14:paraId="00000585">
            <w:pPr>
              <w:ind w:firstLine="0"/>
              <w:jc w:val="left"/>
              <w:rPr>
                <w:ins w:author="li" w:id="78" w:date="2019-07-13T12:31:00Z"/>
              </w:rPr>
            </w:pPr>
            <w:ins w:author="li" w:id="78" w:date="2019-07-13T12:31:00Z">
              <w:r w:rsidDel="00000000" w:rsidR="00000000" w:rsidRPr="00000000">
                <w:rPr>
                  <w:rtl w:val="0"/>
                </w:rPr>
                <w:t xml:space="preserve">uint16_t</w:t>
              </w:r>
            </w:ins>
          </w:p>
        </w:tc>
        <w:tc>
          <w:tcPr/>
          <w:p w:rsidR="00000000" w:rsidDel="00000000" w:rsidP="00000000" w:rsidRDefault="00000000" w:rsidRPr="00000000" w14:paraId="00000586">
            <w:pPr>
              <w:ind w:firstLine="0"/>
              <w:jc w:val="left"/>
              <w:rPr>
                <w:ins w:author="li" w:id="78" w:date="2019-07-13T12:31:00Z"/>
              </w:rPr>
            </w:pPr>
            <w:ins w:author="li" w:id="78" w:date="2019-07-13T12:31:00Z">
              <w:r w:rsidDel="00000000" w:rsidR="00000000" w:rsidRPr="00000000">
                <w:rPr>
                  <w:rtl w:val="0"/>
                </w:rPr>
                <w:t xml:space="preserve">0xffff表示无测量值</w:t>
              </w:r>
            </w:ins>
          </w:p>
        </w:tc>
      </w:tr>
    </w:tbl>
    <w:p w:rsidR="00000000" w:rsidDel="00000000" w:rsidP="00000000" w:rsidRDefault="00000000" w:rsidRPr="00000000" w14:paraId="00000587">
      <w:pPr>
        <w:rPr>
          <w:ins w:author="li" w:id="79" w:date="2019-07-13T12:35:00Z"/>
        </w:rPr>
      </w:pPr>
      <w:ins w:author="li" w:id="79" w:date="2019-07-13T12:35:00Z">
        <w:r w:rsidDel="00000000" w:rsidR="00000000" w:rsidRPr="00000000">
          <w:rPr>
            <w:rtl w:val="0"/>
          </w:rPr>
        </w:r>
      </w:ins>
    </w:p>
    <w:p w:rsidR="00000000" w:rsidDel="00000000" w:rsidP="00000000" w:rsidRDefault="00000000" w:rsidRPr="00000000" w14:paraId="00000588">
      <w:pPr>
        <w:pStyle w:val="Heading3"/>
        <w:numPr>
          <w:ilvl w:val="2"/>
          <w:numId w:val="12"/>
        </w:numPr>
        <w:ind w:left="720" w:hanging="720"/>
        <w:rPr/>
      </w:pPr>
      <w:ins w:author="li" w:id="79" w:date="2019-07-13T12:35:00Z">
        <w:r w:rsidDel="00000000" w:rsidR="00000000" w:rsidRPr="00000000">
          <w:rPr>
            <w:rtl w:val="0"/>
          </w:rPr>
          <w:t xml:space="preserve">LTE扫频小区的SIB5</w:t>
        </w:r>
      </w:ins>
      <w:r w:rsidDel="00000000" w:rsidR="00000000" w:rsidRPr="00000000">
        <w:rPr>
          <w:rtl w:val="0"/>
        </w:rPr>
      </w:r>
    </w:p>
    <w:tbl>
      <w:tblPr>
        <w:tblStyle w:val="Table4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80" w:date="2019-07-13T12:36:00Z"/>
        </w:trPr>
        <w:tc>
          <w:tcPr>
            <w:shd w:fill="d9d9d9" w:val="clear"/>
            <w:vAlign w:val="center"/>
          </w:tcPr>
          <w:p w:rsidR="00000000" w:rsidDel="00000000" w:rsidP="00000000" w:rsidRDefault="00000000" w:rsidRPr="00000000" w14:paraId="00000589">
            <w:pPr>
              <w:spacing w:line="267" w:lineRule="auto"/>
              <w:ind w:firstLine="0"/>
              <w:rPr>
                <w:ins w:author="li" w:id="80" w:date="2019-07-13T12:36:00Z"/>
                <w:b w:val="1"/>
              </w:rPr>
            </w:pPr>
            <w:ins w:author="li" w:id="80" w:date="2019-07-13T12:36:00Z">
              <w:r w:rsidDel="00000000" w:rsidR="00000000" w:rsidRPr="00000000">
                <w:rPr>
                  <w:b w:val="1"/>
                  <w:rtl w:val="0"/>
                </w:rPr>
                <w:t xml:space="preserve">TAG 值</w:t>
              </w:r>
            </w:ins>
          </w:p>
        </w:tc>
        <w:tc>
          <w:tcPr>
            <w:shd w:fill="d9d9d9" w:val="clear"/>
          </w:tcPr>
          <w:p w:rsidR="00000000" w:rsidDel="00000000" w:rsidP="00000000" w:rsidRDefault="00000000" w:rsidRPr="00000000" w14:paraId="0000058A">
            <w:pPr>
              <w:spacing w:line="267" w:lineRule="auto"/>
              <w:ind w:firstLine="0"/>
              <w:rPr>
                <w:ins w:author="li" w:id="80" w:date="2019-07-13T12:36:00Z"/>
                <w:b w:val="1"/>
              </w:rPr>
            </w:pPr>
            <w:ins w:author="li" w:id="80" w:date="2019-07-13T12:36:00Z">
              <w:r w:rsidDel="00000000" w:rsidR="00000000" w:rsidRPr="00000000">
                <w:rPr>
                  <w:b w:val="1"/>
                  <w:rtl w:val="0"/>
                </w:rPr>
                <w:t xml:space="preserve">类型</w:t>
              </w:r>
            </w:ins>
          </w:p>
        </w:tc>
        <w:tc>
          <w:tcPr>
            <w:shd w:fill="d9d9d9" w:val="clear"/>
          </w:tcPr>
          <w:p w:rsidR="00000000" w:rsidDel="00000000" w:rsidP="00000000" w:rsidRDefault="00000000" w:rsidRPr="00000000" w14:paraId="0000058B">
            <w:pPr>
              <w:spacing w:line="267" w:lineRule="auto"/>
              <w:ind w:firstLine="0"/>
              <w:rPr>
                <w:ins w:author="li" w:id="80" w:date="2019-07-13T12:36:00Z"/>
                <w:b w:val="1"/>
              </w:rPr>
            </w:pPr>
            <w:ins w:author="li" w:id="80" w:date="2019-07-13T12:36: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58C">
            <w:pPr>
              <w:spacing w:line="267" w:lineRule="auto"/>
              <w:ind w:firstLine="0"/>
              <w:rPr>
                <w:ins w:author="li" w:id="80" w:date="2019-07-13T12:36:00Z"/>
                <w:b w:val="1"/>
              </w:rPr>
            </w:pPr>
            <w:ins w:author="li" w:id="80" w:date="2019-07-13T12:36:00Z">
              <w:r w:rsidDel="00000000" w:rsidR="00000000" w:rsidRPr="00000000">
                <w:rPr>
                  <w:b w:val="1"/>
                  <w:rtl w:val="0"/>
                </w:rPr>
                <w:t xml:space="preserve">描述</w:t>
              </w:r>
            </w:ins>
          </w:p>
        </w:tc>
      </w:tr>
      <w:tr>
        <w:trPr>
          <w:cantSplit w:val="0"/>
          <w:tblHeader w:val="0"/>
          <w:ins w:author="li" w:id="80" w:date="2019-07-13T12:36:00Z"/>
        </w:trPr>
        <w:tc>
          <w:tcPr/>
          <w:p w:rsidR="00000000" w:rsidDel="00000000" w:rsidP="00000000" w:rsidRDefault="00000000" w:rsidRPr="00000000" w14:paraId="0000058D">
            <w:pPr>
              <w:ind w:firstLine="0"/>
              <w:jc w:val="left"/>
              <w:rPr>
                <w:ins w:author="li" w:id="80" w:date="2019-07-13T12:36:00Z"/>
              </w:rPr>
            </w:pPr>
            <w:ins w:author="li" w:id="80" w:date="2019-07-13T12:36:00Z">
              <w:r w:rsidDel="00000000" w:rsidR="00000000" w:rsidRPr="00000000">
                <w:rPr>
                  <w:rtl w:val="0"/>
                </w:rPr>
                <w:t xml:space="preserve">8</w:t>
              </w:r>
            </w:ins>
          </w:p>
        </w:tc>
        <w:tc>
          <w:tcPr/>
          <w:p w:rsidR="00000000" w:rsidDel="00000000" w:rsidP="00000000" w:rsidRDefault="00000000" w:rsidRPr="00000000" w14:paraId="0000058E">
            <w:pPr>
              <w:ind w:firstLine="0"/>
              <w:jc w:val="left"/>
              <w:rPr>
                <w:ins w:author="li" w:id="80" w:date="2019-07-13T12:36:00Z"/>
              </w:rPr>
            </w:pPr>
            <w:ins w:author="li" w:id="80" w:date="2019-07-13T12:36:00Z">
              <w:r w:rsidDel="00000000" w:rsidR="00000000" w:rsidRPr="00000000">
                <w:rPr>
                  <w:rtl w:val="0"/>
                </w:rPr>
                <w:t xml:space="preserve">uint16_t</w:t>
              </w:r>
            </w:ins>
          </w:p>
        </w:tc>
        <w:tc>
          <w:tcPr/>
          <w:p w:rsidR="00000000" w:rsidDel="00000000" w:rsidP="00000000" w:rsidRDefault="00000000" w:rsidRPr="00000000" w14:paraId="0000058F">
            <w:pPr>
              <w:ind w:firstLine="0"/>
              <w:jc w:val="left"/>
              <w:rPr>
                <w:ins w:author="li" w:id="80" w:date="2019-07-13T12:36:00Z"/>
              </w:rPr>
            </w:pPr>
            <w:ins w:author="li" w:id="80" w:date="2019-07-13T12:36:00Z">
              <w:r w:rsidDel="00000000" w:rsidR="00000000" w:rsidRPr="00000000">
                <w:rPr>
                  <w:rtl w:val="0"/>
                </w:rPr>
                <w:t xml:space="preserve">1</w:t>
              </w:r>
            </w:ins>
          </w:p>
        </w:tc>
        <w:tc>
          <w:tcPr/>
          <w:p w:rsidR="00000000" w:rsidDel="00000000" w:rsidP="00000000" w:rsidRDefault="00000000" w:rsidRPr="00000000" w14:paraId="00000590">
            <w:pPr>
              <w:ind w:firstLine="0"/>
              <w:jc w:val="left"/>
              <w:rPr>
                <w:ins w:author="li" w:id="80" w:date="2019-07-13T12:36:00Z"/>
              </w:rPr>
            </w:pPr>
            <w:ins w:author="li" w:id="80" w:date="2019-07-13T12:36:00Z">
              <w:r w:rsidDel="00000000" w:rsidR="00000000" w:rsidRPr="00000000">
                <w:rPr>
                  <w:rtl w:val="0"/>
                </w:rPr>
                <w:t xml:space="preserve">扫频小区的频点</w:t>
              </w:r>
            </w:ins>
          </w:p>
        </w:tc>
      </w:tr>
      <w:tr>
        <w:trPr>
          <w:cantSplit w:val="0"/>
          <w:tblHeader w:val="0"/>
          <w:ins w:author="li" w:id="80" w:date="2019-07-13T12:36:00Z"/>
        </w:trPr>
        <w:tc>
          <w:tcPr/>
          <w:p w:rsidR="00000000" w:rsidDel="00000000" w:rsidP="00000000" w:rsidRDefault="00000000" w:rsidRPr="00000000" w14:paraId="00000591">
            <w:pPr>
              <w:ind w:firstLine="0"/>
              <w:jc w:val="left"/>
              <w:rPr>
                <w:ins w:author="li" w:id="80" w:date="2019-07-13T12:36:00Z"/>
              </w:rPr>
            </w:pPr>
            <w:ins w:author="li" w:id="80" w:date="2019-07-13T12:36:00Z">
              <w:r w:rsidDel="00000000" w:rsidR="00000000" w:rsidRPr="00000000">
                <w:rPr>
                  <w:rtl w:val="0"/>
                </w:rPr>
                <w:t xml:space="preserve">9</w:t>
              </w:r>
            </w:ins>
          </w:p>
        </w:tc>
        <w:tc>
          <w:tcPr/>
          <w:p w:rsidR="00000000" w:rsidDel="00000000" w:rsidP="00000000" w:rsidRDefault="00000000" w:rsidRPr="00000000" w14:paraId="00000592">
            <w:pPr>
              <w:ind w:firstLine="0"/>
              <w:jc w:val="left"/>
              <w:rPr>
                <w:ins w:author="li" w:id="80" w:date="2019-07-13T12:36:00Z"/>
              </w:rPr>
            </w:pPr>
            <w:ins w:author="li" w:id="80" w:date="2019-07-13T12:36:00Z">
              <w:r w:rsidDel="00000000" w:rsidR="00000000" w:rsidRPr="00000000">
                <w:rPr>
                  <w:rtl w:val="0"/>
                </w:rPr>
                <w:t xml:space="preserve">uint16_t</w:t>
              </w:r>
            </w:ins>
          </w:p>
        </w:tc>
        <w:tc>
          <w:tcPr/>
          <w:p w:rsidR="00000000" w:rsidDel="00000000" w:rsidP="00000000" w:rsidRDefault="00000000" w:rsidRPr="00000000" w14:paraId="00000593">
            <w:pPr>
              <w:ind w:firstLine="0"/>
              <w:jc w:val="left"/>
              <w:rPr>
                <w:ins w:author="li" w:id="80" w:date="2019-07-13T12:36:00Z"/>
              </w:rPr>
            </w:pPr>
            <w:ins w:author="li" w:id="80" w:date="2019-07-13T12:36:00Z">
              <w:r w:rsidDel="00000000" w:rsidR="00000000" w:rsidRPr="00000000">
                <w:rPr>
                  <w:rtl w:val="0"/>
                </w:rPr>
                <w:t xml:space="preserve">1</w:t>
              </w:r>
            </w:ins>
          </w:p>
        </w:tc>
        <w:tc>
          <w:tcPr/>
          <w:p w:rsidR="00000000" w:rsidDel="00000000" w:rsidP="00000000" w:rsidRDefault="00000000" w:rsidRPr="00000000" w14:paraId="00000594">
            <w:pPr>
              <w:ind w:firstLine="0"/>
              <w:jc w:val="left"/>
              <w:rPr>
                <w:ins w:author="li" w:id="80" w:date="2019-07-13T12:36:00Z"/>
              </w:rPr>
            </w:pPr>
            <w:ins w:author="li" w:id="80" w:date="2019-07-13T12:36:00Z">
              <w:r w:rsidDel="00000000" w:rsidR="00000000" w:rsidRPr="00000000">
                <w:rPr>
                  <w:rtl w:val="0"/>
                </w:rPr>
                <w:t xml:space="preserve">扫频小区的PCI</w:t>
              </w:r>
            </w:ins>
          </w:p>
        </w:tc>
      </w:tr>
      <w:tr>
        <w:trPr>
          <w:cantSplit w:val="0"/>
          <w:tblHeader w:val="0"/>
          <w:ins w:author="li" w:id="80" w:date="2019-07-13T12:36:00Z"/>
        </w:trPr>
        <w:tc>
          <w:tcPr/>
          <w:p w:rsidR="00000000" w:rsidDel="00000000" w:rsidP="00000000" w:rsidRDefault="00000000" w:rsidRPr="00000000" w14:paraId="00000595">
            <w:pPr>
              <w:ind w:firstLine="0"/>
              <w:jc w:val="left"/>
              <w:rPr>
                <w:ins w:author="li" w:id="80" w:date="2019-07-13T12:36:00Z"/>
              </w:rPr>
            </w:pPr>
            <w:ins w:author="li" w:id="80" w:date="2019-07-13T12:36:00Z">
              <w:r w:rsidDel="00000000" w:rsidR="00000000" w:rsidRPr="00000000">
                <w:rPr>
                  <w:rtl w:val="0"/>
                </w:rPr>
                <w:t xml:space="preserve">47</w:t>
              </w:r>
            </w:ins>
          </w:p>
        </w:tc>
        <w:tc>
          <w:tcPr/>
          <w:p w:rsidR="00000000" w:rsidDel="00000000" w:rsidP="00000000" w:rsidRDefault="00000000" w:rsidRPr="00000000" w14:paraId="00000596">
            <w:pPr>
              <w:ind w:firstLine="0"/>
              <w:jc w:val="left"/>
              <w:rPr>
                <w:ins w:author="li" w:id="80" w:date="2019-07-13T12:36:00Z"/>
              </w:rPr>
            </w:pPr>
            <w:ins w:author="li" w:id="80" w:date="2019-07-13T12:36:00Z">
              <w:r w:rsidDel="00000000" w:rsidR="00000000" w:rsidRPr="00000000">
                <w:rPr>
                  <w:rtl w:val="0"/>
                </w:rPr>
                <w:t xml:space="preserve">array of  intra_freq_sib5_info</w:t>
              </w:r>
            </w:ins>
          </w:p>
        </w:tc>
        <w:tc>
          <w:tcPr/>
          <w:p w:rsidR="00000000" w:rsidDel="00000000" w:rsidP="00000000" w:rsidRDefault="00000000" w:rsidRPr="00000000" w14:paraId="00000597">
            <w:pPr>
              <w:ind w:firstLine="0"/>
              <w:jc w:val="left"/>
              <w:rPr>
                <w:ins w:author="li" w:id="80" w:date="2019-07-13T12:36:00Z"/>
              </w:rPr>
            </w:pPr>
            <w:ins w:author="li" w:id="80" w:date="2019-07-13T12:36:00Z">
              <w:r w:rsidDel="00000000" w:rsidR="00000000" w:rsidRPr="00000000">
                <w:rPr>
                  <w:rtl w:val="0"/>
                </w:rPr>
                <w:t xml:space="preserve">0…1</w:t>
              </w:r>
            </w:ins>
          </w:p>
        </w:tc>
        <w:tc>
          <w:tcPr/>
          <w:p w:rsidR="00000000" w:rsidDel="00000000" w:rsidP="00000000" w:rsidRDefault="00000000" w:rsidRPr="00000000" w14:paraId="00000598">
            <w:pPr>
              <w:ind w:firstLine="0"/>
              <w:jc w:val="left"/>
              <w:rPr>
                <w:ins w:author="li" w:id="80" w:date="2019-07-13T12:36:00Z"/>
              </w:rPr>
            </w:pPr>
            <w:ins w:author="li" w:id="80" w:date="2019-07-13T12:36:00Z">
              <w:r w:rsidDel="00000000" w:rsidR="00000000" w:rsidRPr="00000000">
                <w:rPr>
                  <w:rtl w:val="0"/>
                </w:rPr>
                <w:t xml:space="preserve">扫频小区的优先级</w:t>
              </w:r>
            </w:ins>
          </w:p>
          <w:p w:rsidR="00000000" w:rsidDel="00000000" w:rsidP="00000000" w:rsidRDefault="00000000" w:rsidRPr="00000000" w14:paraId="00000599">
            <w:pPr>
              <w:ind w:firstLine="0"/>
              <w:jc w:val="left"/>
              <w:rPr>
                <w:ins w:author="li" w:id="80" w:date="2019-07-13T12:36:00Z"/>
              </w:rPr>
            </w:pPr>
            <w:ins w:author="li" w:id="80" w:date="2019-07-13T12:36:00Z">
              <w:r w:rsidDel="00000000" w:rsidR="00000000" w:rsidRPr="00000000">
                <w:rPr>
                  <w:rtl w:val="0"/>
                </w:rPr>
                <w:t xml:space="preserve">0xffff表示无测量值</w:t>
              </w:r>
            </w:ins>
          </w:p>
        </w:tc>
      </w:tr>
    </w:tbl>
    <w:p w:rsidR="00000000" w:rsidDel="00000000" w:rsidP="00000000" w:rsidRDefault="00000000" w:rsidRPr="00000000" w14:paraId="0000059A">
      <w:pPr>
        <w:rPr>
          <w:ins w:author="li" w:id="81" w:date="2019-07-13T12:35:00Z"/>
        </w:rPr>
      </w:pPr>
      <w:ins w:author="li" w:id="81" w:date="2019-07-13T12:35:00Z">
        <w:r w:rsidDel="00000000" w:rsidR="00000000" w:rsidRPr="00000000">
          <w:rPr>
            <w:rtl w:val="0"/>
          </w:rPr>
        </w:r>
      </w:ins>
    </w:p>
    <w:p w:rsidR="00000000" w:rsidDel="00000000" w:rsidP="00000000" w:rsidRDefault="00000000" w:rsidRPr="00000000" w14:paraId="0000059B">
      <w:pPr>
        <w:ind w:firstLine="0"/>
        <w:rPr/>
      </w:pPr>
      <w:ins w:author="li" w:id="81" w:date="2019-07-13T12:35:00Z">
        <w:r w:rsidDel="00000000" w:rsidR="00000000" w:rsidRPr="00000000">
          <w:rPr>
            <w:rtl w:val="0"/>
          </w:rPr>
          <w:t xml:space="preserve">intra_freq_sib5_info</w:t>
        </w:r>
      </w:ins>
      <w:r w:rsidDel="00000000" w:rsidR="00000000" w:rsidRPr="00000000">
        <w:rPr>
          <w:rtl w:val="0"/>
        </w:rPr>
      </w:r>
    </w:p>
    <w:tbl>
      <w:tblPr>
        <w:tblStyle w:val="Table45"/>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ins w:author="li" w:id="82" w:date="2019-07-13T13:03:00Z"/>
        </w:trPr>
        <w:tc>
          <w:tcPr>
            <w:shd w:fill="d9d9d9" w:val="clear"/>
            <w:vAlign w:val="center"/>
          </w:tcPr>
          <w:p w:rsidR="00000000" w:rsidDel="00000000" w:rsidP="00000000" w:rsidRDefault="00000000" w:rsidRPr="00000000" w14:paraId="0000059C">
            <w:pPr>
              <w:spacing w:line="267" w:lineRule="auto"/>
              <w:ind w:firstLine="0"/>
              <w:rPr>
                <w:ins w:author="li" w:id="82" w:date="2019-07-13T13:03:00Z"/>
                <w:b w:val="1"/>
              </w:rPr>
            </w:pPr>
            <w:ins w:author="li" w:id="82" w:date="2019-07-13T13:03:00Z">
              <w:r w:rsidDel="00000000" w:rsidR="00000000" w:rsidRPr="00000000">
                <w:rPr>
                  <w:b w:val="1"/>
                  <w:rtl w:val="0"/>
                </w:rPr>
                <w:t xml:space="preserve">元素</w:t>
              </w:r>
            </w:ins>
          </w:p>
        </w:tc>
        <w:tc>
          <w:tcPr>
            <w:shd w:fill="d9d9d9" w:val="clear"/>
          </w:tcPr>
          <w:p w:rsidR="00000000" w:rsidDel="00000000" w:rsidP="00000000" w:rsidRDefault="00000000" w:rsidRPr="00000000" w14:paraId="0000059D">
            <w:pPr>
              <w:spacing w:line="267" w:lineRule="auto"/>
              <w:ind w:firstLine="0"/>
              <w:rPr>
                <w:ins w:author="li" w:id="82" w:date="2019-07-13T13:03:00Z"/>
                <w:b w:val="1"/>
              </w:rPr>
            </w:pPr>
            <w:ins w:author="li" w:id="82" w:date="2019-07-13T13:03:00Z">
              <w:r w:rsidDel="00000000" w:rsidR="00000000" w:rsidRPr="00000000">
                <w:rPr>
                  <w:b w:val="1"/>
                  <w:rtl w:val="0"/>
                </w:rPr>
                <w:t xml:space="preserve">取值</w:t>
              </w:r>
            </w:ins>
          </w:p>
        </w:tc>
        <w:tc>
          <w:tcPr>
            <w:shd w:fill="d9d9d9" w:val="clear"/>
          </w:tcPr>
          <w:p w:rsidR="00000000" w:rsidDel="00000000" w:rsidP="00000000" w:rsidRDefault="00000000" w:rsidRPr="00000000" w14:paraId="0000059E">
            <w:pPr>
              <w:spacing w:line="267" w:lineRule="auto"/>
              <w:ind w:firstLine="0"/>
              <w:rPr>
                <w:ins w:author="li" w:id="82" w:date="2019-07-13T13:03:00Z"/>
                <w:b w:val="1"/>
              </w:rPr>
            </w:pPr>
            <w:ins w:author="li" w:id="82" w:date="2019-07-13T13:03:00Z">
              <w:r w:rsidDel="00000000" w:rsidR="00000000" w:rsidRPr="00000000">
                <w:rPr>
                  <w:b w:val="1"/>
                  <w:rtl w:val="0"/>
                </w:rPr>
                <w:t xml:space="preserve">类型</w:t>
              </w:r>
            </w:ins>
          </w:p>
        </w:tc>
        <w:tc>
          <w:tcPr>
            <w:shd w:fill="d9d9d9" w:val="clear"/>
          </w:tcPr>
          <w:p w:rsidR="00000000" w:rsidDel="00000000" w:rsidP="00000000" w:rsidRDefault="00000000" w:rsidRPr="00000000" w14:paraId="0000059F">
            <w:pPr>
              <w:spacing w:line="267" w:lineRule="auto"/>
              <w:ind w:firstLine="0"/>
              <w:rPr>
                <w:ins w:author="li" w:id="82" w:date="2019-07-13T13:03:00Z"/>
                <w:b w:val="1"/>
              </w:rPr>
            </w:pPr>
            <w:ins w:author="li" w:id="82" w:date="2019-07-13T13:03:00Z">
              <w:r w:rsidDel="00000000" w:rsidR="00000000" w:rsidRPr="00000000">
                <w:rPr>
                  <w:b w:val="1"/>
                  <w:rtl w:val="0"/>
                </w:rPr>
                <w:t xml:space="preserve">备注</w:t>
              </w:r>
            </w:ins>
          </w:p>
        </w:tc>
      </w:tr>
      <w:tr>
        <w:trPr>
          <w:cantSplit w:val="0"/>
          <w:tblHeader w:val="0"/>
          <w:ins w:author="li" w:id="82" w:date="2019-07-13T13:03:00Z"/>
        </w:trPr>
        <w:tc>
          <w:tcPr/>
          <w:p w:rsidR="00000000" w:rsidDel="00000000" w:rsidP="00000000" w:rsidRDefault="00000000" w:rsidRPr="00000000" w14:paraId="000005A0">
            <w:pPr>
              <w:ind w:firstLine="0"/>
              <w:jc w:val="left"/>
              <w:rPr>
                <w:ins w:author="li" w:id="82" w:date="2019-07-13T13:03:00Z"/>
              </w:rPr>
            </w:pPr>
            <w:ins w:author="li" w:id="82" w:date="2019-07-13T13:03:00Z">
              <w:r w:rsidDel="00000000" w:rsidR="00000000" w:rsidRPr="00000000">
                <w:rPr>
                  <w:rtl w:val="0"/>
                </w:rPr>
                <w:t xml:space="preserve">异频频点</w:t>
              </w:r>
            </w:ins>
          </w:p>
        </w:tc>
        <w:tc>
          <w:tcPr/>
          <w:p w:rsidR="00000000" w:rsidDel="00000000" w:rsidP="00000000" w:rsidRDefault="00000000" w:rsidRPr="00000000" w14:paraId="000005A1">
            <w:pPr>
              <w:ind w:firstLine="0"/>
              <w:jc w:val="left"/>
              <w:rPr>
                <w:ins w:author="li" w:id="82" w:date="2019-07-13T13:03:00Z"/>
              </w:rPr>
            </w:pPr>
            <w:ins w:author="li" w:id="82" w:date="2019-07-13T13:03:00Z">
              <w:r w:rsidDel="00000000" w:rsidR="00000000" w:rsidRPr="00000000">
                <w:rPr>
                  <w:rtl w:val="0"/>
                </w:rPr>
                <w:t xml:space="preserve">0…65535</w:t>
              </w:r>
            </w:ins>
          </w:p>
        </w:tc>
        <w:tc>
          <w:tcPr/>
          <w:p w:rsidR="00000000" w:rsidDel="00000000" w:rsidP="00000000" w:rsidRDefault="00000000" w:rsidRPr="00000000" w14:paraId="000005A2">
            <w:pPr>
              <w:ind w:firstLine="0"/>
              <w:jc w:val="left"/>
              <w:rPr>
                <w:ins w:author="li" w:id="82" w:date="2019-07-13T13:03:00Z"/>
              </w:rPr>
            </w:pPr>
            <w:ins w:author="li" w:id="82" w:date="2019-07-13T13:03:00Z">
              <w:r w:rsidDel="00000000" w:rsidR="00000000" w:rsidRPr="00000000">
                <w:rPr>
                  <w:rtl w:val="0"/>
                </w:rPr>
                <w:t xml:space="preserve">uint16_t</w:t>
              </w:r>
            </w:ins>
          </w:p>
        </w:tc>
        <w:tc>
          <w:tcPr/>
          <w:p w:rsidR="00000000" w:rsidDel="00000000" w:rsidP="00000000" w:rsidRDefault="00000000" w:rsidRPr="00000000" w14:paraId="000005A3">
            <w:pPr>
              <w:ind w:firstLine="0"/>
              <w:jc w:val="left"/>
              <w:rPr>
                <w:ins w:author="li" w:id="82" w:date="2019-07-13T13:03:00Z"/>
              </w:rPr>
            </w:pPr>
            <w:ins w:author="li" w:id="82" w:date="2019-07-13T13:03:00Z">
              <w:r w:rsidDel="00000000" w:rsidR="00000000" w:rsidRPr="00000000">
                <w:rPr>
                  <w:rtl w:val="0"/>
                </w:rPr>
              </w:r>
            </w:ins>
          </w:p>
        </w:tc>
      </w:tr>
      <w:tr>
        <w:trPr>
          <w:cantSplit w:val="0"/>
          <w:tblHeader w:val="0"/>
          <w:ins w:author="li" w:id="82" w:date="2019-07-13T13:03:00Z"/>
        </w:trPr>
        <w:tc>
          <w:tcPr/>
          <w:p w:rsidR="00000000" w:rsidDel="00000000" w:rsidP="00000000" w:rsidRDefault="00000000" w:rsidRPr="00000000" w14:paraId="000005A4">
            <w:pPr>
              <w:ind w:firstLine="0"/>
              <w:jc w:val="left"/>
              <w:rPr>
                <w:ins w:author="li" w:id="82" w:date="2019-07-13T13:03:00Z"/>
              </w:rPr>
            </w:pPr>
            <w:ins w:author="li" w:id="82" w:date="2019-07-13T13:03:00Z">
              <w:r w:rsidDel="00000000" w:rsidR="00000000" w:rsidRPr="00000000">
                <w:rPr>
                  <w:rtl w:val="0"/>
                </w:rPr>
                <w:t xml:space="preserve">异频重选优先级</w:t>
              </w:r>
            </w:ins>
          </w:p>
        </w:tc>
        <w:tc>
          <w:tcPr/>
          <w:p w:rsidR="00000000" w:rsidDel="00000000" w:rsidP="00000000" w:rsidRDefault="00000000" w:rsidRPr="00000000" w14:paraId="000005A5">
            <w:pPr>
              <w:ind w:firstLine="0"/>
              <w:jc w:val="left"/>
              <w:rPr>
                <w:ins w:author="li" w:id="82" w:date="2019-07-13T13:03:00Z"/>
              </w:rPr>
            </w:pPr>
            <w:ins w:author="li" w:id="82" w:date="2019-07-13T13:03:00Z">
              <w:r w:rsidDel="00000000" w:rsidR="00000000" w:rsidRPr="00000000">
                <w:rPr>
                  <w:rtl w:val="0"/>
                </w:rPr>
                <w:t xml:space="preserve">1..7</w:t>
              </w:r>
            </w:ins>
          </w:p>
        </w:tc>
        <w:tc>
          <w:tcPr/>
          <w:p w:rsidR="00000000" w:rsidDel="00000000" w:rsidP="00000000" w:rsidRDefault="00000000" w:rsidRPr="00000000" w14:paraId="000005A6">
            <w:pPr>
              <w:ind w:firstLine="0"/>
              <w:jc w:val="left"/>
              <w:rPr>
                <w:ins w:author="li" w:id="82" w:date="2019-07-13T13:03:00Z"/>
              </w:rPr>
            </w:pPr>
            <w:ins w:author="li" w:id="82" w:date="2019-07-13T13:03:00Z">
              <w:r w:rsidDel="00000000" w:rsidR="00000000" w:rsidRPr="00000000">
                <w:rPr>
                  <w:rtl w:val="0"/>
                </w:rPr>
                <w:t xml:space="preserve">uint16_t</w:t>
              </w:r>
            </w:ins>
          </w:p>
        </w:tc>
        <w:tc>
          <w:tcPr/>
          <w:p w:rsidR="00000000" w:rsidDel="00000000" w:rsidP="00000000" w:rsidRDefault="00000000" w:rsidRPr="00000000" w14:paraId="000005A7">
            <w:pPr>
              <w:ind w:firstLine="0"/>
              <w:jc w:val="left"/>
              <w:rPr>
                <w:ins w:author="li" w:id="82" w:date="2019-07-13T13:03:00Z"/>
              </w:rPr>
            </w:pPr>
            <w:ins w:author="li" w:id="82" w:date="2019-07-13T13:03:00Z">
              <w:r w:rsidDel="00000000" w:rsidR="00000000" w:rsidRPr="00000000">
                <w:rPr>
                  <w:rtl w:val="0"/>
                </w:rPr>
                <w:t xml:space="preserve">优先级</w:t>
              </w:r>
            </w:ins>
          </w:p>
          <w:p w:rsidR="00000000" w:rsidDel="00000000" w:rsidP="00000000" w:rsidRDefault="00000000" w:rsidRPr="00000000" w14:paraId="000005A8">
            <w:pPr>
              <w:ind w:firstLine="0"/>
              <w:jc w:val="left"/>
              <w:rPr>
                <w:ins w:author="li" w:id="82" w:date="2019-07-13T13:03:00Z"/>
              </w:rPr>
            </w:pPr>
            <w:ins w:author="li" w:id="82" w:date="2019-07-13T13:03:00Z">
              <w:r w:rsidDel="00000000" w:rsidR="00000000" w:rsidRPr="00000000">
                <w:rPr>
                  <w:rtl w:val="0"/>
                </w:rPr>
                <w:t xml:space="preserve">0xffff表示无测量值</w:t>
              </w:r>
            </w:ins>
          </w:p>
        </w:tc>
      </w:tr>
      <w:tr>
        <w:trPr>
          <w:cantSplit w:val="0"/>
          <w:tblHeader w:val="0"/>
          <w:ins w:author="li" w:id="82" w:date="2019-07-13T13:03:00Z"/>
        </w:trPr>
        <w:tc>
          <w:tcPr/>
          <w:p w:rsidR="00000000" w:rsidDel="00000000" w:rsidP="00000000" w:rsidRDefault="00000000" w:rsidRPr="00000000" w14:paraId="000005A9">
            <w:pPr>
              <w:ind w:firstLine="0"/>
              <w:jc w:val="left"/>
              <w:rPr>
                <w:ins w:author="li" w:id="82" w:date="2019-07-13T13:03:00Z"/>
              </w:rPr>
            </w:pPr>
            <w:ins w:author="li" w:id="82" w:date="2019-07-13T13:03:00Z">
              <w:r w:rsidDel="00000000" w:rsidR="00000000" w:rsidRPr="00000000">
                <w:rPr>
                  <w:rtl w:val="0"/>
                </w:rPr>
                <w:t xml:space="preserve">接收电平</w:t>
              </w:r>
            </w:ins>
          </w:p>
        </w:tc>
        <w:tc>
          <w:tcPr/>
          <w:p w:rsidR="00000000" w:rsidDel="00000000" w:rsidP="00000000" w:rsidRDefault="00000000" w:rsidRPr="00000000" w14:paraId="000005AA">
            <w:pPr>
              <w:ind w:firstLine="0"/>
              <w:jc w:val="left"/>
              <w:rPr>
                <w:ins w:author="li" w:id="82" w:date="2019-07-13T13:03:00Z"/>
              </w:rPr>
            </w:pPr>
            <w:ins w:author="li" w:id="82" w:date="2019-07-13T13:03:00Z">
              <w:r w:rsidDel="00000000" w:rsidR="00000000" w:rsidRPr="00000000">
                <w:rPr>
                  <w:rtl w:val="0"/>
                </w:rPr>
              </w:r>
            </w:ins>
          </w:p>
        </w:tc>
        <w:tc>
          <w:tcPr/>
          <w:p w:rsidR="00000000" w:rsidDel="00000000" w:rsidP="00000000" w:rsidRDefault="00000000" w:rsidRPr="00000000" w14:paraId="000005AB">
            <w:pPr>
              <w:ind w:firstLine="0"/>
              <w:jc w:val="left"/>
              <w:rPr>
                <w:ins w:author="li" w:id="82" w:date="2019-07-13T13:03:00Z"/>
              </w:rPr>
            </w:pPr>
            <w:ins w:author="li" w:id="82" w:date="2019-07-13T13:03:00Z">
              <w:r w:rsidDel="00000000" w:rsidR="00000000" w:rsidRPr="00000000">
                <w:rPr>
                  <w:rtl w:val="0"/>
                </w:rPr>
                <w:t xml:space="preserve">uint16_t</w:t>
              </w:r>
            </w:ins>
          </w:p>
        </w:tc>
        <w:tc>
          <w:tcPr/>
          <w:p w:rsidR="00000000" w:rsidDel="00000000" w:rsidP="00000000" w:rsidRDefault="00000000" w:rsidRPr="00000000" w14:paraId="000005AC">
            <w:pPr>
              <w:ind w:firstLine="0"/>
              <w:jc w:val="left"/>
              <w:rPr>
                <w:ins w:author="li" w:id="82" w:date="2019-07-13T13:03:00Z"/>
              </w:rPr>
            </w:pPr>
            <w:ins w:author="li" w:id="82" w:date="2019-07-13T13:03:00Z">
              <w:r w:rsidDel="00000000" w:rsidR="00000000" w:rsidRPr="00000000">
                <w:rPr>
                  <w:rtl w:val="0"/>
                </w:rPr>
                <w:t xml:space="preserve">0xffff表示无测量值</w:t>
              </w:r>
            </w:ins>
          </w:p>
        </w:tc>
      </w:tr>
      <w:tr>
        <w:trPr>
          <w:cantSplit w:val="0"/>
          <w:tblHeader w:val="0"/>
          <w:ins w:author="li" w:id="82" w:date="2019-07-13T13:03:00Z"/>
        </w:trPr>
        <w:tc>
          <w:tcPr/>
          <w:p w:rsidR="00000000" w:rsidDel="00000000" w:rsidP="00000000" w:rsidRDefault="00000000" w:rsidRPr="00000000" w14:paraId="000005AD">
            <w:pPr>
              <w:ind w:firstLine="0"/>
              <w:jc w:val="left"/>
              <w:rPr>
                <w:ins w:author="li" w:id="82" w:date="2019-07-13T13:03:00Z"/>
              </w:rPr>
            </w:pPr>
            <w:ins w:author="li" w:id="82" w:date="2019-07-13T13:03:00Z">
              <w:r w:rsidDel="00000000" w:rsidR="00000000" w:rsidRPr="00000000">
                <w:rPr>
                  <w:rtl w:val="0"/>
                </w:rPr>
                <w:t xml:space="preserve">thresh-High</w:t>
              </w:r>
            </w:ins>
          </w:p>
        </w:tc>
        <w:tc>
          <w:tcPr/>
          <w:p w:rsidR="00000000" w:rsidDel="00000000" w:rsidP="00000000" w:rsidRDefault="00000000" w:rsidRPr="00000000" w14:paraId="000005AE">
            <w:pPr>
              <w:ind w:firstLine="0"/>
              <w:jc w:val="left"/>
              <w:rPr>
                <w:ins w:author="li" w:id="82" w:date="2019-07-13T13:03:00Z"/>
              </w:rPr>
            </w:pPr>
            <w:ins w:author="li" w:id="82" w:date="2019-07-13T13:03:00Z">
              <w:r w:rsidDel="00000000" w:rsidR="00000000" w:rsidRPr="00000000">
                <w:rPr>
                  <w:rtl w:val="0"/>
                </w:rPr>
              </w:r>
            </w:ins>
          </w:p>
        </w:tc>
        <w:tc>
          <w:tcPr/>
          <w:p w:rsidR="00000000" w:rsidDel="00000000" w:rsidP="00000000" w:rsidRDefault="00000000" w:rsidRPr="00000000" w14:paraId="000005AF">
            <w:pPr>
              <w:ind w:firstLine="0"/>
              <w:jc w:val="left"/>
              <w:rPr>
                <w:ins w:author="li" w:id="82" w:date="2019-07-13T13:03:00Z"/>
              </w:rPr>
            </w:pPr>
            <w:ins w:author="li" w:id="82" w:date="2019-07-13T13:03:00Z">
              <w:r w:rsidDel="00000000" w:rsidR="00000000" w:rsidRPr="00000000">
                <w:rPr>
                  <w:rtl w:val="0"/>
                </w:rPr>
                <w:t xml:space="preserve">uint16_t</w:t>
              </w:r>
            </w:ins>
          </w:p>
        </w:tc>
        <w:tc>
          <w:tcPr/>
          <w:p w:rsidR="00000000" w:rsidDel="00000000" w:rsidP="00000000" w:rsidRDefault="00000000" w:rsidRPr="00000000" w14:paraId="000005B0">
            <w:pPr>
              <w:ind w:firstLine="0"/>
              <w:jc w:val="left"/>
              <w:rPr>
                <w:ins w:author="li" w:id="82" w:date="2019-07-13T13:03:00Z"/>
              </w:rPr>
            </w:pPr>
            <w:ins w:author="li" w:id="82" w:date="2019-07-13T13:03:00Z">
              <w:r w:rsidDel="00000000" w:rsidR="00000000" w:rsidRPr="00000000">
                <w:rPr>
                  <w:rtl w:val="0"/>
                </w:rPr>
                <w:t xml:space="preserve">0xffff表示无测量值</w:t>
              </w:r>
            </w:ins>
          </w:p>
        </w:tc>
      </w:tr>
      <w:tr>
        <w:trPr>
          <w:cantSplit w:val="0"/>
          <w:tblHeader w:val="0"/>
          <w:ins w:author="li" w:id="82" w:date="2019-07-13T13:03:00Z"/>
        </w:trPr>
        <w:tc>
          <w:tcPr/>
          <w:p w:rsidR="00000000" w:rsidDel="00000000" w:rsidP="00000000" w:rsidRDefault="00000000" w:rsidRPr="00000000" w14:paraId="000005B1">
            <w:pPr>
              <w:ind w:firstLine="0"/>
              <w:jc w:val="left"/>
              <w:rPr>
                <w:ins w:author="li" w:id="82" w:date="2019-07-13T13:03:00Z"/>
              </w:rPr>
            </w:pPr>
            <w:ins w:author="li" w:id="82" w:date="2019-07-13T13:03:00Z">
              <w:r w:rsidDel="00000000" w:rsidR="00000000" w:rsidRPr="00000000">
                <w:rPr>
                  <w:rtl w:val="0"/>
                </w:rPr>
                <w:t xml:space="preserve">thresh-Low</w:t>
              </w:r>
            </w:ins>
          </w:p>
        </w:tc>
        <w:tc>
          <w:tcPr/>
          <w:p w:rsidR="00000000" w:rsidDel="00000000" w:rsidP="00000000" w:rsidRDefault="00000000" w:rsidRPr="00000000" w14:paraId="000005B2">
            <w:pPr>
              <w:ind w:firstLine="0"/>
              <w:jc w:val="left"/>
              <w:rPr>
                <w:ins w:author="li" w:id="82" w:date="2019-07-13T13:03:00Z"/>
              </w:rPr>
            </w:pPr>
            <w:ins w:author="li" w:id="82" w:date="2019-07-13T13:03:00Z">
              <w:r w:rsidDel="00000000" w:rsidR="00000000" w:rsidRPr="00000000">
                <w:rPr>
                  <w:rtl w:val="0"/>
                </w:rPr>
              </w:r>
            </w:ins>
          </w:p>
        </w:tc>
        <w:tc>
          <w:tcPr/>
          <w:p w:rsidR="00000000" w:rsidDel="00000000" w:rsidP="00000000" w:rsidRDefault="00000000" w:rsidRPr="00000000" w14:paraId="000005B3">
            <w:pPr>
              <w:ind w:firstLine="0"/>
              <w:jc w:val="left"/>
              <w:rPr>
                <w:ins w:author="li" w:id="82" w:date="2019-07-13T13:03:00Z"/>
              </w:rPr>
            </w:pPr>
            <w:ins w:author="li" w:id="82" w:date="2019-07-13T13:03:00Z">
              <w:r w:rsidDel="00000000" w:rsidR="00000000" w:rsidRPr="00000000">
                <w:rPr>
                  <w:rtl w:val="0"/>
                </w:rPr>
                <w:t xml:space="preserve">uint16_t</w:t>
              </w:r>
            </w:ins>
          </w:p>
        </w:tc>
        <w:tc>
          <w:tcPr/>
          <w:p w:rsidR="00000000" w:rsidDel="00000000" w:rsidP="00000000" w:rsidRDefault="00000000" w:rsidRPr="00000000" w14:paraId="000005B4">
            <w:pPr>
              <w:ind w:firstLine="0"/>
              <w:jc w:val="left"/>
              <w:rPr>
                <w:ins w:author="li" w:id="82" w:date="2019-07-13T13:03:00Z"/>
              </w:rPr>
            </w:pPr>
            <w:ins w:author="li" w:id="82" w:date="2019-07-13T13:03:00Z">
              <w:r w:rsidDel="00000000" w:rsidR="00000000" w:rsidRPr="00000000">
                <w:rPr>
                  <w:rtl w:val="0"/>
                </w:rPr>
                <w:t xml:space="preserve">0xffff表示无测量值</w:t>
              </w:r>
            </w:ins>
          </w:p>
        </w:tc>
      </w:tr>
      <w:tr>
        <w:trPr>
          <w:cantSplit w:val="0"/>
          <w:tblHeader w:val="0"/>
          <w:ins w:author="li" w:id="82" w:date="2019-07-13T13:03:00Z"/>
        </w:trPr>
        <w:tc>
          <w:tcPr/>
          <w:p w:rsidR="00000000" w:rsidDel="00000000" w:rsidP="00000000" w:rsidRDefault="00000000" w:rsidRPr="00000000" w14:paraId="000005B5">
            <w:pPr>
              <w:ind w:firstLine="0"/>
              <w:jc w:val="left"/>
              <w:rPr>
                <w:ins w:author="li" w:id="82" w:date="2019-07-13T13:03:00Z"/>
              </w:rPr>
            </w:pPr>
            <w:ins w:author="li" w:id="82" w:date="2019-07-13T13:03:00Z">
              <w:r w:rsidDel="00000000" w:rsidR="00000000" w:rsidRPr="00000000">
                <w:rPr>
                  <w:rtl w:val="0"/>
                </w:rPr>
                <w:t xml:space="preserve">array_of_black_pci</w:t>
              </w:r>
            </w:ins>
          </w:p>
        </w:tc>
        <w:tc>
          <w:tcPr/>
          <w:p w:rsidR="00000000" w:rsidDel="00000000" w:rsidP="00000000" w:rsidRDefault="00000000" w:rsidRPr="00000000" w14:paraId="000005B6">
            <w:pPr>
              <w:ind w:firstLine="0"/>
              <w:jc w:val="left"/>
              <w:rPr>
                <w:ins w:author="li" w:id="82" w:date="2019-07-13T13:03:00Z"/>
              </w:rPr>
            </w:pPr>
            <w:ins w:author="li" w:id="82" w:date="2019-07-13T13:03:00Z">
              <w:r w:rsidDel="00000000" w:rsidR="00000000" w:rsidRPr="00000000">
                <w:rPr>
                  <w:rtl w:val="0"/>
                </w:rPr>
                <w:t xml:space="preserve">0…..30</w:t>
              </w:r>
            </w:ins>
          </w:p>
        </w:tc>
        <w:tc>
          <w:tcPr/>
          <w:p w:rsidR="00000000" w:rsidDel="00000000" w:rsidP="00000000" w:rsidRDefault="00000000" w:rsidRPr="00000000" w14:paraId="000005B7">
            <w:pPr>
              <w:ind w:firstLine="0"/>
              <w:jc w:val="left"/>
              <w:rPr>
                <w:ins w:author="li" w:id="82" w:date="2019-07-13T13:03:00Z"/>
              </w:rPr>
            </w:pPr>
            <w:ins w:author="li" w:id="82" w:date="2019-07-13T13:03:00Z">
              <w:r w:rsidDel="00000000" w:rsidR="00000000" w:rsidRPr="00000000">
                <w:rPr>
                  <w:rtl w:val="0"/>
                </w:rPr>
              </w:r>
            </w:ins>
          </w:p>
        </w:tc>
        <w:tc>
          <w:tcPr/>
          <w:p w:rsidR="00000000" w:rsidDel="00000000" w:rsidP="00000000" w:rsidRDefault="00000000" w:rsidRPr="00000000" w14:paraId="000005B8">
            <w:pPr>
              <w:ind w:firstLine="0"/>
              <w:jc w:val="left"/>
              <w:rPr>
                <w:ins w:author="li" w:id="82" w:date="2019-07-13T13:03:00Z"/>
              </w:rPr>
            </w:pPr>
            <w:ins w:author="li" w:id="82" w:date="2019-07-13T13:03:00Z">
              <w:r w:rsidDel="00000000" w:rsidR="00000000" w:rsidRPr="00000000">
                <w:rPr>
                  <w:rtl w:val="0"/>
                </w:rPr>
              </w:r>
            </w:ins>
          </w:p>
        </w:tc>
      </w:tr>
    </w:tbl>
    <w:p w:rsidR="00000000" w:rsidDel="00000000" w:rsidP="00000000" w:rsidRDefault="00000000" w:rsidRPr="00000000" w14:paraId="000005B9">
      <w:pPr>
        <w:rPr>
          <w:ins w:author="li" w:id="83" w:date="2019-07-13T12:35:00Z"/>
        </w:rPr>
      </w:pPr>
      <w:ins w:author="li" w:id="83" w:date="2019-07-13T12:35:00Z">
        <w:r w:rsidDel="00000000" w:rsidR="00000000" w:rsidRPr="00000000">
          <w:rPr>
            <w:rtl w:val="0"/>
          </w:rPr>
        </w:r>
      </w:ins>
    </w:p>
    <w:p w:rsidR="00000000" w:rsidDel="00000000" w:rsidP="00000000" w:rsidRDefault="00000000" w:rsidRPr="00000000" w14:paraId="000005BA">
      <w:pPr>
        <w:ind w:firstLine="0"/>
        <w:rPr/>
      </w:pPr>
      <w:ins w:author="li" w:id="83" w:date="2019-07-13T12:35:00Z">
        <w:r w:rsidDel="00000000" w:rsidR="00000000" w:rsidRPr="00000000">
          <w:rPr>
            <w:rtl w:val="0"/>
          </w:rPr>
          <w:t xml:space="preserve">array_of_black_pci</w:t>
        </w:r>
      </w:ins>
      <w:r w:rsidDel="00000000" w:rsidR="00000000" w:rsidRPr="00000000">
        <w:rPr>
          <w:rtl w:val="0"/>
        </w:rPr>
      </w:r>
    </w:p>
    <w:tbl>
      <w:tblPr>
        <w:tblStyle w:val="Table46"/>
        <w:tblW w:w="850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91"/>
        <w:gridCol w:w="1985"/>
        <w:gridCol w:w="1417"/>
        <w:gridCol w:w="3311"/>
        <w:tblGridChange w:id="0">
          <w:tblGrid>
            <w:gridCol w:w="1791"/>
            <w:gridCol w:w="1985"/>
            <w:gridCol w:w="1417"/>
            <w:gridCol w:w="3311"/>
          </w:tblGrid>
        </w:tblGridChange>
      </w:tblGrid>
      <w:tr>
        <w:trPr>
          <w:cantSplit w:val="0"/>
          <w:tblHeader w:val="1"/>
          <w:ins w:author="li" w:id="84" w:date="2019-07-13T13:15:00Z"/>
        </w:trPr>
        <w:tc>
          <w:tcPr>
            <w:shd w:fill="d9d9d9" w:val="clear"/>
            <w:vAlign w:val="center"/>
          </w:tcPr>
          <w:p w:rsidR="00000000" w:rsidDel="00000000" w:rsidP="00000000" w:rsidRDefault="00000000" w:rsidRPr="00000000" w14:paraId="000005BB">
            <w:pPr>
              <w:spacing w:line="267" w:lineRule="auto"/>
              <w:ind w:firstLine="0"/>
              <w:rPr>
                <w:ins w:author="li" w:id="84" w:date="2019-07-13T13:15:00Z"/>
                <w:b w:val="1"/>
              </w:rPr>
            </w:pPr>
            <w:ins w:author="li" w:id="84" w:date="2019-07-13T13:15:00Z">
              <w:r w:rsidDel="00000000" w:rsidR="00000000" w:rsidRPr="00000000">
                <w:rPr>
                  <w:b w:val="1"/>
                  <w:rtl w:val="0"/>
                </w:rPr>
                <w:t xml:space="preserve">元素</w:t>
              </w:r>
            </w:ins>
          </w:p>
        </w:tc>
        <w:tc>
          <w:tcPr>
            <w:shd w:fill="d9d9d9" w:val="clear"/>
          </w:tcPr>
          <w:p w:rsidR="00000000" w:rsidDel="00000000" w:rsidP="00000000" w:rsidRDefault="00000000" w:rsidRPr="00000000" w14:paraId="000005BC">
            <w:pPr>
              <w:spacing w:line="267" w:lineRule="auto"/>
              <w:ind w:firstLine="0"/>
              <w:rPr>
                <w:ins w:author="li" w:id="84" w:date="2019-07-13T13:15:00Z"/>
                <w:b w:val="1"/>
              </w:rPr>
            </w:pPr>
            <w:ins w:author="li" w:id="84" w:date="2019-07-13T13:15:00Z">
              <w:r w:rsidDel="00000000" w:rsidR="00000000" w:rsidRPr="00000000">
                <w:rPr>
                  <w:b w:val="1"/>
                  <w:rtl w:val="0"/>
                </w:rPr>
                <w:t xml:space="preserve">取值</w:t>
              </w:r>
            </w:ins>
          </w:p>
        </w:tc>
        <w:tc>
          <w:tcPr>
            <w:shd w:fill="d9d9d9" w:val="clear"/>
          </w:tcPr>
          <w:p w:rsidR="00000000" w:rsidDel="00000000" w:rsidP="00000000" w:rsidRDefault="00000000" w:rsidRPr="00000000" w14:paraId="000005BD">
            <w:pPr>
              <w:spacing w:line="267" w:lineRule="auto"/>
              <w:ind w:firstLine="0"/>
              <w:rPr>
                <w:ins w:author="li" w:id="84" w:date="2019-07-13T13:15:00Z"/>
                <w:b w:val="1"/>
              </w:rPr>
            </w:pPr>
            <w:ins w:author="li" w:id="84" w:date="2019-07-13T13:15:00Z">
              <w:r w:rsidDel="00000000" w:rsidR="00000000" w:rsidRPr="00000000">
                <w:rPr>
                  <w:b w:val="1"/>
                  <w:rtl w:val="0"/>
                </w:rPr>
                <w:t xml:space="preserve">类型</w:t>
              </w:r>
            </w:ins>
          </w:p>
        </w:tc>
        <w:tc>
          <w:tcPr>
            <w:shd w:fill="d9d9d9" w:val="clear"/>
          </w:tcPr>
          <w:p w:rsidR="00000000" w:rsidDel="00000000" w:rsidP="00000000" w:rsidRDefault="00000000" w:rsidRPr="00000000" w14:paraId="000005BE">
            <w:pPr>
              <w:spacing w:line="267" w:lineRule="auto"/>
              <w:ind w:firstLine="0"/>
              <w:rPr>
                <w:ins w:author="li" w:id="84" w:date="2019-07-13T13:15:00Z"/>
                <w:b w:val="1"/>
              </w:rPr>
            </w:pPr>
            <w:ins w:author="li" w:id="84" w:date="2019-07-13T13:15:00Z">
              <w:r w:rsidDel="00000000" w:rsidR="00000000" w:rsidRPr="00000000">
                <w:rPr>
                  <w:b w:val="1"/>
                  <w:rtl w:val="0"/>
                </w:rPr>
                <w:t xml:space="preserve">备注</w:t>
              </w:r>
            </w:ins>
          </w:p>
        </w:tc>
      </w:tr>
      <w:tr>
        <w:trPr>
          <w:cantSplit w:val="0"/>
          <w:tblHeader w:val="0"/>
          <w:ins w:author="li" w:id="84" w:date="2019-07-13T13:15:00Z"/>
        </w:trPr>
        <w:tc>
          <w:tcPr/>
          <w:p w:rsidR="00000000" w:rsidDel="00000000" w:rsidP="00000000" w:rsidRDefault="00000000" w:rsidRPr="00000000" w14:paraId="000005BF">
            <w:pPr>
              <w:ind w:firstLine="0"/>
              <w:jc w:val="left"/>
              <w:rPr>
                <w:ins w:author="li" w:id="84" w:date="2019-07-13T13:15:00Z"/>
              </w:rPr>
            </w:pPr>
            <w:ins w:author="li" w:id="84" w:date="2019-07-13T13:15:00Z">
              <w:r w:rsidDel="00000000" w:rsidR="00000000" w:rsidRPr="00000000">
                <w:rPr>
                  <w:rtl w:val="0"/>
                </w:rPr>
                <w:t xml:space="preserve">Pci起始</w:t>
              </w:r>
            </w:ins>
          </w:p>
        </w:tc>
        <w:tc>
          <w:tcPr/>
          <w:p w:rsidR="00000000" w:rsidDel="00000000" w:rsidP="00000000" w:rsidRDefault="00000000" w:rsidRPr="00000000" w14:paraId="000005C0">
            <w:pPr>
              <w:ind w:firstLine="0"/>
              <w:jc w:val="left"/>
              <w:rPr>
                <w:ins w:author="li" w:id="84" w:date="2019-07-13T13:15:00Z"/>
              </w:rPr>
            </w:pPr>
            <w:ins w:author="li" w:id="84" w:date="2019-07-13T13:15:00Z">
              <w:r w:rsidDel="00000000" w:rsidR="00000000" w:rsidRPr="00000000">
                <w:rPr>
                  <w:rtl w:val="0"/>
                </w:rPr>
                <w:t xml:space="preserve">0..503</w:t>
              </w:r>
            </w:ins>
          </w:p>
        </w:tc>
        <w:tc>
          <w:tcPr/>
          <w:p w:rsidR="00000000" w:rsidDel="00000000" w:rsidP="00000000" w:rsidRDefault="00000000" w:rsidRPr="00000000" w14:paraId="000005C1">
            <w:pPr>
              <w:ind w:firstLine="0"/>
              <w:jc w:val="left"/>
              <w:rPr>
                <w:ins w:author="li" w:id="84" w:date="2019-07-13T13:15:00Z"/>
              </w:rPr>
            </w:pPr>
            <w:ins w:author="li" w:id="84" w:date="2019-07-13T13:15:00Z">
              <w:r w:rsidDel="00000000" w:rsidR="00000000" w:rsidRPr="00000000">
                <w:rPr>
                  <w:rtl w:val="0"/>
                </w:rPr>
                <w:t xml:space="preserve">uint16_t</w:t>
              </w:r>
            </w:ins>
          </w:p>
        </w:tc>
        <w:tc>
          <w:tcPr/>
          <w:p w:rsidR="00000000" w:rsidDel="00000000" w:rsidP="00000000" w:rsidRDefault="00000000" w:rsidRPr="00000000" w14:paraId="000005C2">
            <w:pPr>
              <w:ind w:firstLine="0"/>
              <w:jc w:val="left"/>
              <w:rPr>
                <w:ins w:author="li" w:id="84" w:date="2019-07-13T13:15:00Z"/>
              </w:rPr>
            </w:pPr>
            <w:ins w:author="li" w:id="84" w:date="2019-07-13T13:15:00Z">
              <w:r w:rsidDel="00000000" w:rsidR="00000000" w:rsidRPr="00000000">
                <w:rPr>
                  <w:rtl w:val="0"/>
                </w:rPr>
                <w:t xml:space="preserve">0xffff表示无测量值</w:t>
              </w:r>
            </w:ins>
          </w:p>
        </w:tc>
      </w:tr>
      <w:tr>
        <w:trPr>
          <w:cantSplit w:val="0"/>
          <w:tblHeader w:val="0"/>
          <w:ins w:author="li" w:id="84" w:date="2019-07-13T13:15:00Z"/>
        </w:trPr>
        <w:tc>
          <w:tcPr/>
          <w:p w:rsidR="00000000" w:rsidDel="00000000" w:rsidP="00000000" w:rsidRDefault="00000000" w:rsidRPr="00000000" w14:paraId="000005C3">
            <w:pPr>
              <w:ind w:firstLine="0"/>
              <w:jc w:val="left"/>
              <w:rPr>
                <w:ins w:author="li" w:id="84" w:date="2019-07-13T13:15:00Z"/>
              </w:rPr>
            </w:pPr>
            <w:ins w:author="li" w:id="84" w:date="2019-07-13T13:15:00Z">
              <w:r w:rsidDel="00000000" w:rsidR="00000000" w:rsidRPr="00000000">
                <w:rPr>
                  <w:rtl w:val="0"/>
                </w:rPr>
                <w:t xml:space="preserve">Pci结束</w:t>
              </w:r>
            </w:ins>
          </w:p>
        </w:tc>
        <w:tc>
          <w:tcPr/>
          <w:p w:rsidR="00000000" w:rsidDel="00000000" w:rsidP="00000000" w:rsidRDefault="00000000" w:rsidRPr="00000000" w14:paraId="000005C4">
            <w:pPr>
              <w:ind w:firstLine="0"/>
              <w:jc w:val="left"/>
              <w:rPr>
                <w:ins w:author="li" w:id="84" w:date="2019-07-13T13:15:00Z"/>
              </w:rPr>
            </w:pPr>
            <w:ins w:author="li" w:id="84" w:date="2019-07-13T13:15:00Z">
              <w:r w:rsidDel="00000000" w:rsidR="00000000" w:rsidRPr="00000000">
                <w:rPr>
                  <w:rtl w:val="0"/>
                </w:rPr>
                <w:t xml:space="preserve">0..503</w:t>
              </w:r>
            </w:ins>
          </w:p>
        </w:tc>
        <w:tc>
          <w:tcPr/>
          <w:p w:rsidR="00000000" w:rsidDel="00000000" w:rsidP="00000000" w:rsidRDefault="00000000" w:rsidRPr="00000000" w14:paraId="000005C5">
            <w:pPr>
              <w:ind w:firstLine="0"/>
              <w:jc w:val="left"/>
              <w:rPr>
                <w:ins w:author="li" w:id="84" w:date="2019-07-13T13:15:00Z"/>
              </w:rPr>
            </w:pPr>
            <w:ins w:author="li" w:id="84" w:date="2019-07-13T13:15:00Z">
              <w:r w:rsidDel="00000000" w:rsidR="00000000" w:rsidRPr="00000000">
                <w:rPr>
                  <w:rtl w:val="0"/>
                </w:rPr>
                <w:t xml:space="preserve">uint16_t</w:t>
              </w:r>
            </w:ins>
          </w:p>
        </w:tc>
        <w:tc>
          <w:tcPr/>
          <w:p w:rsidR="00000000" w:rsidDel="00000000" w:rsidP="00000000" w:rsidRDefault="00000000" w:rsidRPr="00000000" w14:paraId="000005C6">
            <w:pPr>
              <w:ind w:firstLine="0"/>
              <w:jc w:val="left"/>
              <w:rPr>
                <w:ins w:author="li" w:id="84" w:date="2019-07-13T13:15:00Z"/>
              </w:rPr>
            </w:pPr>
            <w:ins w:author="li" w:id="84" w:date="2019-07-13T13:15:00Z">
              <w:r w:rsidDel="00000000" w:rsidR="00000000" w:rsidRPr="00000000">
                <w:rPr>
                  <w:rtl w:val="0"/>
                </w:rPr>
                <w:t xml:space="preserve">0xffff表示无测量值</w:t>
              </w:r>
            </w:ins>
          </w:p>
        </w:tc>
      </w:tr>
    </w:tbl>
    <w:p w:rsidR="00000000" w:rsidDel="00000000" w:rsidP="00000000" w:rsidRDefault="00000000" w:rsidRPr="00000000" w14:paraId="000005C7">
      <w:pPr>
        <w:rPr>
          <w:ins w:author="li" w:id="85" w:date="2019-07-13T12:35:00Z"/>
        </w:rPr>
      </w:pPr>
      <w:ins w:author="li" w:id="85" w:date="2019-07-13T12:35:00Z">
        <w:r w:rsidDel="00000000" w:rsidR="00000000" w:rsidRPr="00000000">
          <w:rPr>
            <w:rtl w:val="0"/>
          </w:rPr>
        </w:r>
      </w:ins>
    </w:p>
    <w:p w:rsidR="00000000" w:rsidDel="00000000" w:rsidP="00000000" w:rsidRDefault="00000000" w:rsidRPr="00000000" w14:paraId="000005C8">
      <w:pPr>
        <w:rPr>
          <w:ins w:author="li" w:id="85" w:date="2019-07-13T12:35:00Z"/>
        </w:rPr>
      </w:pPr>
      <w:ins w:author="li" w:id="85" w:date="2019-07-13T12:35:00Z">
        <w:r w:rsidDel="00000000" w:rsidR="00000000" w:rsidRPr="00000000">
          <w:rPr>
            <w:rtl w:val="0"/>
          </w:rPr>
        </w:r>
      </w:ins>
    </w:p>
    <w:p w:rsidR="00000000" w:rsidDel="00000000" w:rsidP="00000000" w:rsidRDefault="00000000" w:rsidRPr="00000000" w14:paraId="000005C9">
      <w:pPr>
        <w:rPr>
          <w:ins w:author="li" w:id="85" w:date="2019-07-13T12:35:00Z"/>
        </w:rPr>
      </w:pPr>
      <w:ins w:author="li" w:id="85" w:date="2019-07-13T12:35:00Z">
        <w:r w:rsidDel="00000000" w:rsidR="00000000" w:rsidRPr="00000000">
          <w:rPr>
            <w:rtl w:val="0"/>
          </w:rPr>
        </w:r>
      </w:ins>
    </w:p>
    <w:p w:rsidR="00000000" w:rsidDel="00000000" w:rsidP="00000000" w:rsidRDefault="00000000" w:rsidRPr="00000000" w14:paraId="000005CA">
      <w:pPr>
        <w:pStyle w:val="Heading3"/>
        <w:numPr>
          <w:ilvl w:val="2"/>
          <w:numId w:val="12"/>
        </w:numPr>
        <w:ind w:left="720" w:hanging="720"/>
        <w:rPr/>
      </w:pPr>
      <w:ins w:author="li" w:id="85" w:date="2019-07-13T12:35:00Z">
        <w:r w:rsidDel="00000000" w:rsidR="00000000" w:rsidRPr="00000000">
          <w:rPr>
            <w:rtl w:val="0"/>
          </w:rPr>
          <w:t xml:space="preserve">LTE SIB消息上报结束</w:t>
        </w:r>
      </w:ins>
      <w:r w:rsidDel="00000000" w:rsidR="00000000" w:rsidRPr="00000000">
        <w:rPr>
          <w:rtl w:val="0"/>
        </w:rPr>
      </w:r>
    </w:p>
    <w:tbl>
      <w:tblPr>
        <w:tblStyle w:val="Table4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86" w:date="2019-07-13T13:16:00Z"/>
        </w:trPr>
        <w:tc>
          <w:tcPr>
            <w:shd w:fill="d9d9d9" w:val="clear"/>
            <w:vAlign w:val="center"/>
          </w:tcPr>
          <w:p w:rsidR="00000000" w:rsidDel="00000000" w:rsidP="00000000" w:rsidRDefault="00000000" w:rsidRPr="00000000" w14:paraId="000005CB">
            <w:pPr>
              <w:spacing w:line="267" w:lineRule="auto"/>
              <w:ind w:firstLine="0"/>
              <w:rPr>
                <w:ins w:author="li" w:id="86" w:date="2019-07-13T13:16:00Z"/>
                <w:b w:val="1"/>
              </w:rPr>
            </w:pPr>
            <w:ins w:author="li" w:id="86" w:date="2019-07-13T13:16:00Z">
              <w:r w:rsidDel="00000000" w:rsidR="00000000" w:rsidRPr="00000000">
                <w:rPr>
                  <w:b w:val="1"/>
                  <w:rtl w:val="0"/>
                </w:rPr>
                <w:t xml:space="preserve">TAG 值</w:t>
              </w:r>
            </w:ins>
          </w:p>
        </w:tc>
        <w:tc>
          <w:tcPr>
            <w:shd w:fill="d9d9d9" w:val="clear"/>
          </w:tcPr>
          <w:p w:rsidR="00000000" w:rsidDel="00000000" w:rsidP="00000000" w:rsidRDefault="00000000" w:rsidRPr="00000000" w14:paraId="000005CC">
            <w:pPr>
              <w:spacing w:line="267" w:lineRule="auto"/>
              <w:ind w:firstLine="0"/>
              <w:rPr>
                <w:ins w:author="li" w:id="86" w:date="2019-07-13T13:16:00Z"/>
                <w:b w:val="1"/>
              </w:rPr>
            </w:pPr>
            <w:ins w:author="li" w:id="86" w:date="2019-07-13T13:16:00Z">
              <w:r w:rsidDel="00000000" w:rsidR="00000000" w:rsidRPr="00000000">
                <w:rPr>
                  <w:b w:val="1"/>
                  <w:rtl w:val="0"/>
                </w:rPr>
                <w:t xml:space="preserve">类型</w:t>
              </w:r>
            </w:ins>
          </w:p>
        </w:tc>
        <w:tc>
          <w:tcPr>
            <w:shd w:fill="d9d9d9" w:val="clear"/>
          </w:tcPr>
          <w:p w:rsidR="00000000" w:rsidDel="00000000" w:rsidP="00000000" w:rsidRDefault="00000000" w:rsidRPr="00000000" w14:paraId="000005CD">
            <w:pPr>
              <w:spacing w:line="267" w:lineRule="auto"/>
              <w:ind w:firstLine="0"/>
              <w:rPr>
                <w:ins w:author="li" w:id="86" w:date="2019-07-13T13:16:00Z"/>
                <w:b w:val="1"/>
              </w:rPr>
            </w:pPr>
            <w:ins w:author="li" w:id="86" w:date="2019-07-13T13:16: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5CE">
            <w:pPr>
              <w:spacing w:line="267" w:lineRule="auto"/>
              <w:ind w:firstLine="0"/>
              <w:rPr>
                <w:ins w:author="li" w:id="86" w:date="2019-07-13T13:16:00Z"/>
                <w:b w:val="1"/>
              </w:rPr>
            </w:pPr>
            <w:ins w:author="li" w:id="86" w:date="2019-07-13T13:16:00Z">
              <w:r w:rsidDel="00000000" w:rsidR="00000000" w:rsidRPr="00000000">
                <w:rPr>
                  <w:b w:val="1"/>
                  <w:rtl w:val="0"/>
                </w:rPr>
                <w:t xml:space="preserve">描述</w:t>
              </w:r>
            </w:ins>
          </w:p>
        </w:tc>
      </w:tr>
      <w:tr>
        <w:trPr>
          <w:cantSplit w:val="0"/>
          <w:tblHeader w:val="0"/>
          <w:ins w:author="li" w:id="86" w:date="2019-07-13T13:16:00Z"/>
        </w:trPr>
        <w:tc>
          <w:tcPr/>
          <w:p w:rsidR="00000000" w:rsidDel="00000000" w:rsidP="00000000" w:rsidRDefault="00000000" w:rsidRPr="00000000" w14:paraId="000005CF">
            <w:pPr>
              <w:ind w:firstLine="0"/>
              <w:jc w:val="left"/>
              <w:rPr>
                <w:ins w:author="li" w:id="86" w:date="2019-07-13T13:16:00Z"/>
              </w:rPr>
            </w:pPr>
            <w:ins w:author="li" w:id="86" w:date="2019-07-13T13:16:00Z">
              <w:r w:rsidDel="00000000" w:rsidR="00000000" w:rsidRPr="00000000">
                <w:rPr>
                  <w:rtl w:val="0"/>
                </w:rPr>
                <w:t xml:space="preserve">不带TAG</w:t>
              </w:r>
            </w:ins>
          </w:p>
        </w:tc>
        <w:tc>
          <w:tcPr/>
          <w:p w:rsidR="00000000" w:rsidDel="00000000" w:rsidP="00000000" w:rsidRDefault="00000000" w:rsidRPr="00000000" w14:paraId="000005D0">
            <w:pPr>
              <w:ind w:firstLine="0"/>
              <w:jc w:val="left"/>
              <w:rPr>
                <w:ins w:author="li" w:id="86" w:date="2019-07-13T13:16:00Z"/>
              </w:rPr>
            </w:pPr>
            <w:ins w:author="li" w:id="86" w:date="2019-07-13T13:16:00Z">
              <w:r w:rsidDel="00000000" w:rsidR="00000000" w:rsidRPr="00000000">
                <w:rPr>
                  <w:rtl w:val="0"/>
                </w:rPr>
              </w:r>
            </w:ins>
          </w:p>
        </w:tc>
        <w:tc>
          <w:tcPr/>
          <w:p w:rsidR="00000000" w:rsidDel="00000000" w:rsidP="00000000" w:rsidRDefault="00000000" w:rsidRPr="00000000" w14:paraId="000005D1">
            <w:pPr>
              <w:ind w:firstLine="0"/>
              <w:jc w:val="left"/>
              <w:rPr>
                <w:ins w:author="li" w:id="86" w:date="2019-07-13T13:16:00Z"/>
              </w:rPr>
            </w:pPr>
            <w:ins w:author="li" w:id="86" w:date="2019-07-13T13:16:00Z">
              <w:r w:rsidDel="00000000" w:rsidR="00000000" w:rsidRPr="00000000">
                <w:rPr>
                  <w:rtl w:val="0"/>
                </w:rPr>
              </w:r>
            </w:ins>
          </w:p>
        </w:tc>
        <w:tc>
          <w:tcPr/>
          <w:p w:rsidR="00000000" w:rsidDel="00000000" w:rsidP="00000000" w:rsidRDefault="00000000" w:rsidRPr="00000000" w14:paraId="000005D2">
            <w:pPr>
              <w:ind w:firstLine="0"/>
              <w:jc w:val="left"/>
              <w:rPr>
                <w:ins w:author="li" w:id="86" w:date="2019-07-13T13:16:00Z"/>
              </w:rPr>
            </w:pPr>
            <w:ins w:author="li" w:id="86" w:date="2019-07-13T13:16:00Z">
              <w:r w:rsidDel="00000000" w:rsidR="00000000" w:rsidRPr="00000000">
                <w:rPr>
                  <w:rtl w:val="0"/>
                </w:rPr>
              </w:r>
            </w:ins>
          </w:p>
        </w:tc>
      </w:tr>
    </w:tbl>
    <w:p w:rsidR="00000000" w:rsidDel="00000000" w:rsidP="00000000" w:rsidRDefault="00000000" w:rsidRPr="00000000" w14:paraId="000005D3">
      <w:pPr>
        <w:rPr>
          <w:ins w:author="li" w:id="87" w:date="2019-07-13T12:35:00Z"/>
        </w:rPr>
      </w:pPr>
      <w:ins w:author="li" w:id="87" w:date="2019-07-13T12:35:00Z">
        <w:r w:rsidDel="00000000" w:rsidR="00000000" w:rsidRPr="00000000">
          <w:rPr>
            <w:rtl w:val="0"/>
          </w:rPr>
        </w:r>
      </w:ins>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pStyle w:val="Heading2"/>
        <w:numPr>
          <w:ilvl w:val="1"/>
          <w:numId w:val="12"/>
        </w:numPr>
        <w:ind w:left="576" w:hanging="576"/>
        <w:rPr/>
      </w:pPr>
      <w:r w:rsidDel="00000000" w:rsidR="00000000" w:rsidRPr="00000000">
        <w:rPr>
          <w:rtl w:val="0"/>
        </w:rPr>
        <w:t xml:space="preserve">操作维护消息类型结构说明</w:t>
      </w:r>
    </w:p>
    <w:p w:rsidR="00000000" w:rsidDel="00000000" w:rsidP="00000000" w:rsidRDefault="00000000" w:rsidRPr="00000000" w14:paraId="000005D6">
      <w:pPr>
        <w:ind w:firstLine="0"/>
        <w:rPr/>
      </w:pPr>
      <w:r w:rsidDel="00000000" w:rsidR="00000000" w:rsidRPr="00000000">
        <w:rPr>
          <w:rtl w:val="0"/>
        </w:rPr>
        <w:t xml:space="preserve">所有消息都需要携带以下的tag，sequence number，用于判断是否出现丢失，是否重复收到，sequence number自增，不同的消息需要不同的seqNo。</w:t>
      </w:r>
    </w:p>
    <w:tbl>
      <w:tblPr>
        <w:tblStyle w:val="Table4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D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D8">
            <w:pPr>
              <w:spacing w:line="267" w:lineRule="auto"/>
              <w:ind w:firstLine="424"/>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D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D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DB">
            <w:pPr>
              <w:ind w:firstLine="0"/>
              <w:jc w:val="center"/>
              <w:rPr/>
            </w:pPr>
            <w:r w:rsidDel="00000000" w:rsidR="00000000" w:rsidRPr="00000000">
              <w:rPr>
                <w:rtl w:val="0"/>
              </w:rPr>
              <w:t xml:space="preserve">1</w:t>
            </w:r>
          </w:p>
        </w:tc>
        <w:tc>
          <w:tcPr/>
          <w:p w:rsidR="00000000" w:rsidDel="00000000" w:rsidP="00000000" w:rsidRDefault="00000000" w:rsidRPr="00000000" w14:paraId="000005DC">
            <w:pPr>
              <w:ind w:firstLine="0"/>
              <w:jc w:val="left"/>
              <w:rPr/>
            </w:pPr>
            <w:r w:rsidDel="00000000" w:rsidR="00000000" w:rsidRPr="00000000">
              <w:rPr>
                <w:rtl w:val="0"/>
              </w:rPr>
              <w:t xml:space="preserve">uint32_t</w:t>
            </w:r>
          </w:p>
        </w:tc>
        <w:tc>
          <w:tcPr/>
          <w:p w:rsidR="00000000" w:rsidDel="00000000" w:rsidP="00000000" w:rsidRDefault="00000000" w:rsidRPr="00000000" w14:paraId="000005DD">
            <w:pPr>
              <w:ind w:firstLine="0"/>
              <w:jc w:val="left"/>
              <w:rPr/>
            </w:pPr>
            <w:r w:rsidDel="00000000" w:rsidR="00000000" w:rsidRPr="00000000">
              <w:rPr>
                <w:rtl w:val="0"/>
              </w:rPr>
              <w:t xml:space="preserve">1</w:t>
            </w:r>
          </w:p>
        </w:tc>
        <w:tc>
          <w:tcPr/>
          <w:p w:rsidR="00000000" w:rsidDel="00000000" w:rsidP="00000000" w:rsidRDefault="00000000" w:rsidRPr="00000000" w14:paraId="000005DE">
            <w:pPr>
              <w:ind w:firstLine="0"/>
              <w:jc w:val="left"/>
              <w:rPr/>
            </w:pPr>
            <w:r w:rsidDel="00000000" w:rsidR="00000000" w:rsidRPr="00000000">
              <w:rPr>
                <w:rtl w:val="0"/>
              </w:rPr>
              <w:t xml:space="preserve">序列号</w:t>
            </w:r>
          </w:p>
        </w:tc>
      </w:tr>
    </w:tbl>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pStyle w:val="Heading3"/>
        <w:numPr>
          <w:ilvl w:val="2"/>
          <w:numId w:val="12"/>
        </w:numPr>
        <w:ind w:left="720" w:hanging="720"/>
        <w:rPr/>
      </w:pPr>
      <w:bookmarkStart w:colFirst="0" w:colLast="0" w:name="_279ka65" w:id="101"/>
      <w:bookmarkEnd w:id="101"/>
      <w:r w:rsidDel="00000000" w:rsidR="00000000" w:rsidRPr="00000000">
        <w:rPr>
          <w:rtl w:val="0"/>
        </w:rPr>
        <w:t xml:space="preserve">设置系统时间</w:t>
      </w:r>
    </w:p>
    <w:tbl>
      <w:tblPr>
        <w:tblStyle w:val="Table4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E1">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E2">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E3">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E4">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E5">
            <w:pPr>
              <w:ind w:firstLine="0"/>
              <w:jc w:val="left"/>
              <w:rPr/>
            </w:pPr>
            <w:r w:rsidDel="00000000" w:rsidR="00000000" w:rsidRPr="00000000">
              <w:rPr>
                <w:rtl w:val="0"/>
              </w:rPr>
              <w:t xml:space="preserve">3</w:t>
            </w:r>
          </w:p>
        </w:tc>
        <w:tc>
          <w:tcPr/>
          <w:p w:rsidR="00000000" w:rsidDel="00000000" w:rsidP="00000000" w:rsidRDefault="00000000" w:rsidRPr="00000000" w14:paraId="000005E6">
            <w:pPr>
              <w:ind w:firstLine="0"/>
              <w:jc w:val="left"/>
              <w:rPr/>
            </w:pPr>
            <w:r w:rsidDel="00000000" w:rsidR="00000000" w:rsidRPr="00000000">
              <w:rPr>
                <w:rtl w:val="0"/>
              </w:rPr>
              <w:t xml:space="preserve">uint64_t</w:t>
            </w:r>
          </w:p>
        </w:tc>
        <w:tc>
          <w:tcPr/>
          <w:p w:rsidR="00000000" w:rsidDel="00000000" w:rsidP="00000000" w:rsidRDefault="00000000" w:rsidRPr="00000000" w14:paraId="000005E7">
            <w:pPr>
              <w:ind w:firstLine="0"/>
              <w:jc w:val="left"/>
              <w:rPr/>
            </w:pPr>
            <w:r w:rsidDel="00000000" w:rsidR="00000000" w:rsidRPr="00000000">
              <w:rPr>
                <w:rtl w:val="0"/>
              </w:rPr>
            </w:r>
          </w:p>
        </w:tc>
        <w:tc>
          <w:tcPr/>
          <w:p w:rsidR="00000000" w:rsidDel="00000000" w:rsidP="00000000" w:rsidRDefault="00000000" w:rsidRPr="00000000" w14:paraId="000005E8">
            <w:pPr>
              <w:ind w:firstLine="0"/>
              <w:jc w:val="left"/>
              <w:rPr/>
            </w:pPr>
            <w:r w:rsidDel="00000000" w:rsidR="00000000" w:rsidRPr="00000000">
              <w:rPr>
                <w:rtl w:val="0"/>
              </w:rPr>
              <w:t xml:space="preserve">UTC</w:t>
            </w:r>
          </w:p>
        </w:tc>
      </w:tr>
    </w:tbl>
    <w:p w:rsidR="00000000" w:rsidDel="00000000" w:rsidP="00000000" w:rsidRDefault="00000000" w:rsidRPr="00000000" w14:paraId="000005E9">
      <w:pPr>
        <w:pStyle w:val="Heading3"/>
        <w:numPr>
          <w:ilvl w:val="2"/>
          <w:numId w:val="12"/>
        </w:numPr>
        <w:ind w:left="720" w:hanging="720"/>
        <w:rPr/>
      </w:pPr>
      <w:bookmarkStart w:colFirst="0" w:colLast="0" w:name="_meukdy" w:id="102"/>
      <w:bookmarkEnd w:id="102"/>
      <w:r w:rsidDel="00000000" w:rsidR="00000000" w:rsidRPr="00000000">
        <w:rPr>
          <w:rtl w:val="0"/>
        </w:rPr>
        <w:t xml:space="preserve">设置系统时间响应</w:t>
      </w:r>
    </w:p>
    <w:tbl>
      <w:tblPr>
        <w:tblStyle w:val="Table5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EA">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EB">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EC">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ED">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EE">
            <w:pPr>
              <w:ind w:firstLine="0"/>
              <w:jc w:val="left"/>
              <w:rPr/>
            </w:pPr>
            <w:r w:rsidDel="00000000" w:rsidR="00000000" w:rsidRPr="00000000">
              <w:rPr>
                <w:rtl w:val="0"/>
              </w:rPr>
              <w:t xml:space="preserve">2</w:t>
            </w:r>
          </w:p>
        </w:tc>
        <w:tc>
          <w:tcPr/>
          <w:p w:rsidR="00000000" w:rsidDel="00000000" w:rsidP="00000000" w:rsidRDefault="00000000" w:rsidRPr="00000000" w14:paraId="000005EF">
            <w:pPr>
              <w:ind w:firstLine="0"/>
              <w:jc w:val="left"/>
              <w:rPr/>
            </w:pPr>
            <w:r w:rsidDel="00000000" w:rsidR="00000000" w:rsidRPr="00000000">
              <w:rPr>
                <w:rtl w:val="0"/>
              </w:rPr>
              <w:t xml:space="preserve">uint8_t</w:t>
            </w:r>
          </w:p>
        </w:tc>
        <w:tc>
          <w:tcPr/>
          <w:p w:rsidR="00000000" w:rsidDel="00000000" w:rsidP="00000000" w:rsidRDefault="00000000" w:rsidRPr="00000000" w14:paraId="000005F0">
            <w:pPr>
              <w:ind w:firstLine="0"/>
              <w:jc w:val="left"/>
              <w:rPr/>
            </w:pPr>
            <w:r w:rsidDel="00000000" w:rsidR="00000000" w:rsidRPr="00000000">
              <w:rPr>
                <w:rtl w:val="0"/>
              </w:rPr>
              <w:t xml:space="preserve">1</w:t>
            </w:r>
          </w:p>
        </w:tc>
        <w:tc>
          <w:tcPr/>
          <w:p w:rsidR="00000000" w:rsidDel="00000000" w:rsidP="00000000" w:rsidRDefault="00000000" w:rsidRPr="00000000" w14:paraId="000005F1">
            <w:pPr>
              <w:ind w:firstLine="0"/>
              <w:jc w:val="left"/>
              <w:rPr/>
            </w:pPr>
            <w:r w:rsidDel="00000000" w:rsidR="00000000" w:rsidRPr="00000000">
              <w:rPr>
                <w:rtl w:val="0"/>
              </w:rPr>
              <w:t xml:space="preserve">返回状态码，0表示成功，非0表示错误原因，错误码待定</w:t>
            </w:r>
          </w:p>
        </w:tc>
      </w:tr>
    </w:tbl>
    <w:p w:rsidR="00000000" w:rsidDel="00000000" w:rsidP="00000000" w:rsidRDefault="00000000" w:rsidRPr="00000000" w14:paraId="000005F2">
      <w:pPr>
        <w:ind w:firstLine="0"/>
        <w:rPr/>
      </w:pPr>
      <w:r w:rsidDel="00000000" w:rsidR="00000000" w:rsidRPr="00000000">
        <w:rPr>
          <w:rtl w:val="0"/>
        </w:rPr>
      </w:r>
    </w:p>
    <w:p w:rsidR="00000000" w:rsidDel="00000000" w:rsidP="00000000" w:rsidRDefault="00000000" w:rsidRPr="00000000" w14:paraId="000005F3">
      <w:pPr>
        <w:pStyle w:val="Heading3"/>
        <w:numPr>
          <w:ilvl w:val="2"/>
          <w:numId w:val="12"/>
        </w:numPr>
        <w:ind w:left="720" w:hanging="720"/>
        <w:rPr/>
      </w:pPr>
      <w:bookmarkStart w:colFirst="0" w:colLast="0" w:name="_36ei31r" w:id="103"/>
      <w:bookmarkEnd w:id="103"/>
      <w:r w:rsidDel="00000000" w:rsidR="00000000" w:rsidRPr="00000000">
        <w:rPr>
          <w:rtl w:val="0"/>
        </w:rPr>
        <w:t xml:space="preserve">基站输出功率设置</w:t>
      </w:r>
    </w:p>
    <w:tbl>
      <w:tblPr>
        <w:tblStyle w:val="Table5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5F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5F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5F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5F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5F8">
            <w:pPr>
              <w:ind w:firstLine="0"/>
              <w:jc w:val="left"/>
              <w:rPr/>
            </w:pPr>
            <w:r w:rsidDel="00000000" w:rsidR="00000000" w:rsidRPr="00000000">
              <w:rPr>
                <w:rtl w:val="0"/>
              </w:rPr>
              <w:t xml:space="preserve">4</w:t>
            </w:r>
          </w:p>
        </w:tc>
        <w:tc>
          <w:tcPr/>
          <w:p w:rsidR="00000000" w:rsidDel="00000000" w:rsidP="00000000" w:rsidRDefault="00000000" w:rsidRPr="00000000" w14:paraId="000005F9">
            <w:pPr>
              <w:ind w:firstLine="0"/>
              <w:jc w:val="left"/>
              <w:rPr/>
            </w:pPr>
            <w:r w:rsidDel="00000000" w:rsidR="00000000" w:rsidRPr="00000000">
              <w:rPr>
                <w:rtl w:val="0"/>
              </w:rPr>
              <w:t xml:space="preserve">uint8_t</w:t>
            </w:r>
          </w:p>
        </w:tc>
        <w:tc>
          <w:tcPr/>
          <w:p w:rsidR="00000000" w:rsidDel="00000000" w:rsidP="00000000" w:rsidRDefault="00000000" w:rsidRPr="00000000" w14:paraId="000005FA">
            <w:pPr>
              <w:ind w:firstLine="0"/>
              <w:jc w:val="left"/>
              <w:rPr/>
            </w:pPr>
            <w:r w:rsidDel="00000000" w:rsidR="00000000" w:rsidRPr="00000000">
              <w:rPr>
                <w:rtl w:val="0"/>
              </w:rPr>
              <w:t xml:space="preserve">0…1</w:t>
            </w:r>
          </w:p>
        </w:tc>
        <w:tc>
          <w:tcPr/>
          <w:p w:rsidR="00000000" w:rsidDel="00000000" w:rsidP="00000000" w:rsidRDefault="00000000" w:rsidRPr="00000000" w14:paraId="000005FB">
            <w:pPr>
              <w:ind w:firstLine="0"/>
              <w:jc w:val="left"/>
              <w:rPr/>
            </w:pPr>
            <w:r w:rsidDel="00000000" w:rsidR="00000000" w:rsidRPr="00000000">
              <w:rPr>
                <w:rtl w:val="0"/>
              </w:rPr>
              <w:t xml:space="preserve">输出功率衰减值（0-255）</w:t>
            </w:r>
          </w:p>
          <w:p w:rsidR="00000000" w:rsidDel="00000000" w:rsidP="00000000" w:rsidRDefault="00000000" w:rsidRPr="00000000" w14:paraId="000005FC">
            <w:pPr>
              <w:ind w:firstLine="0"/>
              <w:jc w:val="left"/>
              <w:rPr/>
            </w:pPr>
            <w:r w:rsidDel="00000000" w:rsidR="00000000" w:rsidRPr="00000000">
              <w:rPr>
                <w:rtl w:val="0"/>
              </w:rPr>
              <w:t xml:space="preserve">255表示关闭</w:t>
            </w:r>
          </w:p>
        </w:tc>
      </w:tr>
      <w:tr>
        <w:trPr>
          <w:cantSplit w:val="0"/>
          <w:tblHeader w:val="0"/>
        </w:trPr>
        <w:tc>
          <w:tcPr/>
          <w:p w:rsidR="00000000" w:rsidDel="00000000" w:rsidP="00000000" w:rsidRDefault="00000000" w:rsidRPr="00000000" w14:paraId="000005FD">
            <w:pPr>
              <w:ind w:firstLine="0"/>
              <w:jc w:val="left"/>
              <w:rPr/>
            </w:pPr>
            <w:r w:rsidDel="00000000" w:rsidR="00000000" w:rsidRPr="00000000">
              <w:rPr>
                <w:rtl w:val="0"/>
              </w:rPr>
              <w:t xml:space="preserve">18</w:t>
            </w:r>
          </w:p>
        </w:tc>
        <w:tc>
          <w:tcPr/>
          <w:p w:rsidR="00000000" w:rsidDel="00000000" w:rsidP="00000000" w:rsidRDefault="00000000" w:rsidRPr="00000000" w14:paraId="000005FE">
            <w:pPr>
              <w:ind w:firstLine="0"/>
              <w:jc w:val="left"/>
              <w:rPr/>
            </w:pPr>
            <w:r w:rsidDel="00000000" w:rsidR="00000000" w:rsidRPr="00000000">
              <w:rPr>
                <w:rtl w:val="0"/>
              </w:rPr>
              <w:t xml:space="preserve">uint8_t</w:t>
            </w:r>
          </w:p>
        </w:tc>
        <w:tc>
          <w:tcPr/>
          <w:p w:rsidR="00000000" w:rsidDel="00000000" w:rsidP="00000000" w:rsidRDefault="00000000" w:rsidRPr="00000000" w14:paraId="000005FF">
            <w:pPr>
              <w:ind w:firstLine="0"/>
              <w:jc w:val="left"/>
              <w:rPr/>
            </w:pPr>
            <w:r w:rsidDel="00000000" w:rsidR="00000000" w:rsidRPr="00000000">
              <w:rPr>
                <w:rtl w:val="0"/>
              </w:rPr>
              <w:t xml:space="preserve">0…1</w:t>
            </w:r>
          </w:p>
        </w:tc>
        <w:tc>
          <w:tcPr/>
          <w:p w:rsidR="00000000" w:rsidDel="00000000" w:rsidP="00000000" w:rsidRDefault="00000000" w:rsidRPr="00000000" w14:paraId="00000600">
            <w:pPr>
              <w:ind w:firstLine="0"/>
              <w:jc w:val="left"/>
              <w:rPr/>
            </w:pPr>
            <w:r w:rsidDel="00000000" w:rsidR="00000000" w:rsidRPr="00000000">
              <w:rPr>
                <w:rtl w:val="0"/>
              </w:rPr>
              <w:t xml:space="preserve">输入功率衰减值（0-76）</w:t>
            </w:r>
          </w:p>
        </w:tc>
      </w:tr>
    </w:tbl>
    <w:p w:rsidR="00000000" w:rsidDel="00000000" w:rsidP="00000000" w:rsidRDefault="00000000" w:rsidRPr="00000000" w14:paraId="00000601">
      <w:pPr>
        <w:pStyle w:val="Heading3"/>
        <w:numPr>
          <w:ilvl w:val="2"/>
          <w:numId w:val="12"/>
        </w:numPr>
        <w:ind w:left="720" w:hanging="720"/>
        <w:rPr/>
      </w:pPr>
      <w:bookmarkStart w:colFirst="0" w:colLast="0" w:name="_1ljsd9k" w:id="104"/>
      <w:bookmarkEnd w:id="104"/>
      <w:r w:rsidDel="00000000" w:rsidR="00000000" w:rsidRPr="00000000">
        <w:rPr>
          <w:rtl w:val="0"/>
        </w:rPr>
        <w:t xml:space="preserve">基站输出功率设置响应</w:t>
      </w:r>
    </w:p>
    <w:tbl>
      <w:tblPr>
        <w:tblStyle w:val="Table5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02">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03">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04">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05">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06">
            <w:pPr>
              <w:ind w:firstLine="0"/>
              <w:jc w:val="left"/>
              <w:rPr/>
            </w:pPr>
            <w:r w:rsidDel="00000000" w:rsidR="00000000" w:rsidRPr="00000000">
              <w:rPr>
                <w:rtl w:val="0"/>
              </w:rPr>
              <w:t xml:space="preserve">2</w:t>
            </w:r>
          </w:p>
        </w:tc>
        <w:tc>
          <w:tcPr/>
          <w:p w:rsidR="00000000" w:rsidDel="00000000" w:rsidP="00000000" w:rsidRDefault="00000000" w:rsidRPr="00000000" w14:paraId="00000607">
            <w:pPr>
              <w:ind w:firstLine="0"/>
              <w:jc w:val="left"/>
              <w:rPr/>
            </w:pPr>
            <w:r w:rsidDel="00000000" w:rsidR="00000000" w:rsidRPr="00000000">
              <w:rPr>
                <w:rtl w:val="0"/>
              </w:rPr>
              <w:t xml:space="preserve">uint8_t</w:t>
            </w:r>
          </w:p>
        </w:tc>
        <w:tc>
          <w:tcPr/>
          <w:p w:rsidR="00000000" w:rsidDel="00000000" w:rsidP="00000000" w:rsidRDefault="00000000" w:rsidRPr="00000000" w14:paraId="00000608">
            <w:pPr>
              <w:ind w:firstLine="0"/>
              <w:jc w:val="left"/>
              <w:rPr/>
            </w:pPr>
            <w:r w:rsidDel="00000000" w:rsidR="00000000" w:rsidRPr="00000000">
              <w:rPr>
                <w:rtl w:val="0"/>
              </w:rPr>
              <w:t xml:space="preserve">1</w:t>
            </w:r>
          </w:p>
        </w:tc>
        <w:tc>
          <w:tcPr/>
          <w:p w:rsidR="00000000" w:rsidDel="00000000" w:rsidP="00000000" w:rsidRDefault="00000000" w:rsidRPr="00000000" w14:paraId="00000609">
            <w:pPr>
              <w:ind w:firstLine="0"/>
              <w:jc w:val="left"/>
              <w:rPr/>
            </w:pPr>
            <w:r w:rsidDel="00000000" w:rsidR="00000000" w:rsidRPr="00000000">
              <w:rPr>
                <w:rtl w:val="0"/>
              </w:rPr>
              <w:t xml:space="preserve">返回状态码，0表示成功 </w:t>
            </w:r>
          </w:p>
          <w:p w:rsidR="00000000" w:rsidDel="00000000" w:rsidP="00000000" w:rsidRDefault="00000000" w:rsidRPr="00000000" w14:paraId="0000060A">
            <w:pPr>
              <w:ind w:firstLine="0"/>
              <w:jc w:val="left"/>
              <w:rPr/>
            </w:pPr>
            <w:r w:rsidDel="00000000" w:rsidR="00000000" w:rsidRPr="00000000">
              <w:rPr>
                <w:rtl w:val="0"/>
              </w:rPr>
              <w:t xml:space="preserve">1：消息解析失败</w:t>
            </w:r>
          </w:p>
          <w:p w:rsidR="00000000" w:rsidDel="00000000" w:rsidP="00000000" w:rsidRDefault="00000000" w:rsidRPr="00000000" w14:paraId="0000060B">
            <w:pPr>
              <w:ind w:firstLine="0"/>
              <w:jc w:val="left"/>
              <w:rPr/>
            </w:pPr>
            <w:r w:rsidDel="00000000" w:rsidR="00000000" w:rsidRPr="00000000">
              <w:rPr>
                <w:rtl w:val="0"/>
              </w:rPr>
              <w:t xml:space="preserve">2：参数非法</w:t>
            </w:r>
          </w:p>
        </w:tc>
      </w:tr>
    </w:tbl>
    <w:p w:rsidR="00000000" w:rsidDel="00000000" w:rsidP="00000000" w:rsidRDefault="00000000" w:rsidRPr="00000000" w14:paraId="0000060C">
      <w:pPr>
        <w:ind w:left="720" w:firstLine="0"/>
        <w:rPr/>
      </w:pPr>
      <w:r w:rsidDel="00000000" w:rsidR="00000000" w:rsidRPr="00000000">
        <w:rPr>
          <w:rtl w:val="0"/>
        </w:rPr>
      </w:r>
    </w:p>
    <w:p w:rsidR="00000000" w:rsidDel="00000000" w:rsidP="00000000" w:rsidRDefault="00000000" w:rsidRPr="00000000" w14:paraId="0000060D">
      <w:pPr>
        <w:pStyle w:val="Heading3"/>
        <w:numPr>
          <w:ilvl w:val="2"/>
          <w:numId w:val="12"/>
        </w:numPr>
        <w:ind w:left="720" w:hanging="720"/>
        <w:rPr/>
      </w:pPr>
      <w:bookmarkStart w:colFirst="0" w:colLast="0" w:name="_45jfvxd" w:id="105"/>
      <w:bookmarkEnd w:id="105"/>
      <w:r w:rsidDel="00000000" w:rsidR="00000000" w:rsidRPr="00000000">
        <w:rPr>
          <w:rtl w:val="0"/>
        </w:rPr>
        <w:t xml:space="preserve">版本查询</w:t>
      </w:r>
    </w:p>
    <w:tbl>
      <w:tblPr>
        <w:tblStyle w:val="Table5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0E">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0F">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10">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11">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12">
            <w:pPr>
              <w:ind w:firstLine="0"/>
              <w:jc w:val="left"/>
              <w:rPr/>
            </w:pPr>
            <w:r w:rsidDel="00000000" w:rsidR="00000000" w:rsidRPr="00000000">
              <w:rPr>
                <w:rtl w:val="0"/>
              </w:rPr>
              <w:t xml:space="preserve">不带TAG</w:t>
            </w:r>
          </w:p>
        </w:tc>
        <w:tc>
          <w:tcPr/>
          <w:p w:rsidR="00000000" w:rsidDel="00000000" w:rsidP="00000000" w:rsidRDefault="00000000" w:rsidRPr="00000000" w14:paraId="00000613">
            <w:pPr>
              <w:ind w:firstLine="0"/>
              <w:jc w:val="left"/>
              <w:rPr/>
            </w:pPr>
            <w:r w:rsidDel="00000000" w:rsidR="00000000" w:rsidRPr="00000000">
              <w:rPr>
                <w:rtl w:val="0"/>
              </w:rPr>
            </w:r>
          </w:p>
        </w:tc>
        <w:tc>
          <w:tcPr/>
          <w:p w:rsidR="00000000" w:rsidDel="00000000" w:rsidP="00000000" w:rsidRDefault="00000000" w:rsidRPr="00000000" w14:paraId="00000614">
            <w:pPr>
              <w:ind w:firstLine="0"/>
              <w:jc w:val="left"/>
              <w:rPr/>
            </w:pPr>
            <w:r w:rsidDel="00000000" w:rsidR="00000000" w:rsidRPr="00000000">
              <w:rPr>
                <w:rtl w:val="0"/>
              </w:rPr>
            </w:r>
          </w:p>
        </w:tc>
        <w:tc>
          <w:tcPr/>
          <w:p w:rsidR="00000000" w:rsidDel="00000000" w:rsidP="00000000" w:rsidRDefault="00000000" w:rsidRPr="00000000" w14:paraId="00000615">
            <w:pPr>
              <w:ind w:firstLine="0"/>
              <w:jc w:val="left"/>
              <w:rPr/>
            </w:pPr>
            <w:r w:rsidDel="00000000" w:rsidR="00000000" w:rsidRPr="00000000">
              <w:rPr>
                <w:rtl w:val="0"/>
              </w:rPr>
            </w:r>
          </w:p>
        </w:tc>
      </w:tr>
    </w:tbl>
    <w:p w:rsidR="00000000" w:rsidDel="00000000" w:rsidP="00000000" w:rsidRDefault="00000000" w:rsidRPr="00000000" w14:paraId="00000616">
      <w:pPr>
        <w:pStyle w:val="Heading3"/>
        <w:numPr>
          <w:ilvl w:val="2"/>
          <w:numId w:val="12"/>
        </w:numPr>
        <w:ind w:left="720" w:hanging="720"/>
        <w:rPr/>
      </w:pPr>
      <w:bookmarkStart w:colFirst="0" w:colLast="0" w:name="_2koq656" w:id="106"/>
      <w:bookmarkEnd w:id="106"/>
      <w:r w:rsidDel="00000000" w:rsidR="00000000" w:rsidRPr="00000000">
        <w:rPr>
          <w:rtl w:val="0"/>
        </w:rPr>
        <w:t xml:space="preserve">版本回复</w:t>
      </w:r>
    </w:p>
    <w:tbl>
      <w:tblPr>
        <w:tblStyle w:val="Table5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1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1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1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1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1B">
            <w:pPr>
              <w:ind w:firstLine="0"/>
              <w:jc w:val="left"/>
              <w:rPr/>
            </w:pPr>
            <w:r w:rsidDel="00000000" w:rsidR="00000000" w:rsidRPr="00000000">
              <w:rPr>
                <w:rtl w:val="0"/>
              </w:rPr>
              <w:t xml:space="preserve">6</w:t>
            </w:r>
          </w:p>
        </w:tc>
        <w:tc>
          <w:tcPr/>
          <w:p w:rsidR="00000000" w:rsidDel="00000000" w:rsidP="00000000" w:rsidRDefault="00000000" w:rsidRPr="00000000" w14:paraId="0000061C">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1D">
            <w:pPr>
              <w:ind w:firstLine="0"/>
              <w:jc w:val="left"/>
              <w:rPr/>
            </w:pPr>
            <w:r w:rsidDel="00000000" w:rsidR="00000000" w:rsidRPr="00000000">
              <w:rPr>
                <w:rtl w:val="0"/>
              </w:rPr>
              <w:t xml:space="preserve">1</w:t>
            </w:r>
          </w:p>
        </w:tc>
        <w:tc>
          <w:tcPr/>
          <w:p w:rsidR="00000000" w:rsidDel="00000000" w:rsidP="00000000" w:rsidRDefault="00000000" w:rsidRPr="00000000" w14:paraId="0000061E">
            <w:pPr>
              <w:ind w:firstLine="0"/>
              <w:jc w:val="left"/>
              <w:rPr/>
            </w:pPr>
            <w:r w:rsidDel="00000000" w:rsidR="00000000" w:rsidRPr="00000000">
              <w:rPr>
                <w:rtl w:val="0"/>
              </w:rPr>
              <w:t xml:space="preserve">软件版本号：格式为“</w:t>
            </w:r>
            <w:r w:rsidDel="00000000" w:rsidR="00000000" w:rsidRPr="00000000">
              <w:rPr>
                <w:i w:val="1"/>
                <w:rtl w:val="0"/>
              </w:rPr>
              <w:t xml:space="preserve">xx.xx.xx</w:t>
            </w:r>
            <w:r w:rsidDel="00000000" w:rsidR="00000000" w:rsidRPr="00000000">
              <w:rPr>
                <w:rtl w:val="0"/>
              </w:rPr>
              <w:t xml:space="preserve">”</w:t>
            </w:r>
          </w:p>
        </w:tc>
      </w:tr>
      <w:tr>
        <w:trPr>
          <w:cantSplit w:val="0"/>
          <w:tblHeader w:val="0"/>
        </w:trPr>
        <w:tc>
          <w:tcPr/>
          <w:p w:rsidR="00000000" w:rsidDel="00000000" w:rsidP="00000000" w:rsidRDefault="00000000" w:rsidRPr="00000000" w14:paraId="0000061F">
            <w:pPr>
              <w:ind w:firstLine="0"/>
              <w:jc w:val="left"/>
              <w:rPr/>
            </w:pPr>
            <w:r w:rsidDel="00000000" w:rsidR="00000000" w:rsidRPr="00000000">
              <w:rPr>
                <w:rtl w:val="0"/>
              </w:rPr>
              <w:t xml:space="preserve">51</w:t>
            </w:r>
          </w:p>
        </w:tc>
        <w:tc>
          <w:tcPr/>
          <w:p w:rsidR="00000000" w:rsidDel="00000000" w:rsidP="00000000" w:rsidRDefault="00000000" w:rsidRPr="00000000" w14:paraId="00000620">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21">
            <w:pPr>
              <w:ind w:firstLine="0"/>
              <w:jc w:val="left"/>
              <w:rPr/>
            </w:pPr>
            <w:r w:rsidDel="00000000" w:rsidR="00000000" w:rsidRPr="00000000">
              <w:rPr>
                <w:rtl w:val="0"/>
              </w:rPr>
              <w:t xml:space="preserve">1</w:t>
            </w:r>
          </w:p>
        </w:tc>
        <w:tc>
          <w:tcPr/>
          <w:p w:rsidR="00000000" w:rsidDel="00000000" w:rsidP="00000000" w:rsidRDefault="00000000" w:rsidRPr="00000000" w14:paraId="00000622">
            <w:pPr>
              <w:ind w:firstLine="0"/>
              <w:jc w:val="left"/>
              <w:rPr/>
            </w:pPr>
            <w:r w:rsidDel="00000000" w:rsidR="00000000" w:rsidRPr="00000000">
              <w:rPr>
                <w:rtl w:val="0"/>
              </w:rPr>
              <w:t xml:space="preserve">物理层版本号</w:t>
            </w:r>
          </w:p>
        </w:tc>
      </w:tr>
      <w:tr>
        <w:trPr>
          <w:cantSplit w:val="0"/>
          <w:tblHeader w:val="0"/>
        </w:trPr>
        <w:tc>
          <w:tcPr/>
          <w:p w:rsidR="00000000" w:rsidDel="00000000" w:rsidP="00000000" w:rsidRDefault="00000000" w:rsidRPr="00000000" w14:paraId="00000623">
            <w:pPr>
              <w:ind w:firstLine="0"/>
              <w:jc w:val="left"/>
              <w:rPr/>
            </w:pPr>
            <w:r w:rsidDel="00000000" w:rsidR="00000000" w:rsidRPr="00000000">
              <w:rPr>
                <w:rtl w:val="0"/>
              </w:rPr>
              <w:t xml:space="preserve">52</w:t>
            </w:r>
          </w:p>
        </w:tc>
        <w:tc>
          <w:tcPr/>
          <w:p w:rsidR="00000000" w:rsidDel="00000000" w:rsidP="00000000" w:rsidRDefault="00000000" w:rsidRPr="00000000" w14:paraId="0000062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25">
            <w:pPr>
              <w:ind w:firstLine="0"/>
              <w:jc w:val="left"/>
              <w:rPr/>
            </w:pPr>
            <w:r w:rsidDel="00000000" w:rsidR="00000000" w:rsidRPr="00000000">
              <w:rPr>
                <w:rtl w:val="0"/>
              </w:rPr>
              <w:t xml:space="preserve">1</w:t>
            </w:r>
          </w:p>
        </w:tc>
        <w:tc>
          <w:tcPr/>
          <w:p w:rsidR="00000000" w:rsidDel="00000000" w:rsidP="00000000" w:rsidRDefault="00000000" w:rsidRPr="00000000" w14:paraId="00000626">
            <w:pPr>
              <w:ind w:firstLine="0"/>
              <w:jc w:val="left"/>
              <w:rPr/>
            </w:pPr>
            <w:r w:rsidDel="00000000" w:rsidR="00000000" w:rsidRPr="00000000">
              <w:rPr>
                <w:rtl w:val="0"/>
              </w:rPr>
              <w:t xml:space="preserve">内核版本号</w:t>
            </w:r>
          </w:p>
        </w:tc>
      </w:tr>
      <w:tr>
        <w:trPr>
          <w:cantSplit w:val="0"/>
          <w:tblHeader w:val="0"/>
        </w:trPr>
        <w:tc>
          <w:tcPr/>
          <w:p w:rsidR="00000000" w:rsidDel="00000000" w:rsidP="00000000" w:rsidRDefault="00000000" w:rsidRPr="00000000" w14:paraId="00000627">
            <w:pPr>
              <w:ind w:firstLine="0"/>
              <w:jc w:val="left"/>
              <w:rPr/>
            </w:pPr>
            <w:r w:rsidDel="00000000" w:rsidR="00000000" w:rsidRPr="00000000">
              <w:rPr>
                <w:rtl w:val="0"/>
              </w:rPr>
              <w:t xml:space="preserve">56</w:t>
            </w:r>
          </w:p>
        </w:tc>
        <w:tc>
          <w:tcPr/>
          <w:p w:rsidR="00000000" w:rsidDel="00000000" w:rsidP="00000000" w:rsidRDefault="00000000" w:rsidRPr="00000000" w14:paraId="00000628">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29">
            <w:pPr>
              <w:ind w:firstLine="0"/>
              <w:jc w:val="left"/>
              <w:rPr/>
            </w:pPr>
            <w:r w:rsidDel="00000000" w:rsidR="00000000" w:rsidRPr="00000000">
              <w:rPr>
                <w:rtl w:val="0"/>
              </w:rPr>
              <w:t xml:space="preserve">1</w:t>
            </w:r>
          </w:p>
        </w:tc>
        <w:tc>
          <w:tcPr/>
          <w:p w:rsidR="00000000" w:rsidDel="00000000" w:rsidP="00000000" w:rsidRDefault="00000000" w:rsidRPr="00000000" w14:paraId="0000062A">
            <w:pPr>
              <w:ind w:firstLine="0"/>
              <w:jc w:val="left"/>
              <w:rPr/>
            </w:pPr>
            <w:r w:rsidDel="00000000" w:rsidR="00000000" w:rsidRPr="00000000">
              <w:rPr>
                <w:rtl w:val="0"/>
              </w:rPr>
              <w:t xml:space="preserve">硬件版本号</w:t>
            </w:r>
          </w:p>
        </w:tc>
      </w:tr>
    </w:tbl>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pStyle w:val="Heading3"/>
        <w:numPr>
          <w:ilvl w:val="2"/>
          <w:numId w:val="12"/>
        </w:numPr>
        <w:ind w:left="720" w:hanging="720"/>
        <w:rPr/>
      </w:pPr>
      <w:bookmarkStart w:colFirst="0" w:colLast="0" w:name="_zu0gcz" w:id="107"/>
      <w:bookmarkEnd w:id="107"/>
      <w:r w:rsidDel="00000000" w:rsidR="00000000" w:rsidRPr="00000000">
        <w:rPr>
          <w:rtl w:val="0"/>
        </w:rPr>
        <w:t xml:space="preserve">版本升级请求</w:t>
      </w:r>
    </w:p>
    <w:tbl>
      <w:tblPr>
        <w:tblStyle w:val="Table5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2D">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2E">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2F">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30">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31">
            <w:pPr>
              <w:ind w:firstLine="0"/>
              <w:jc w:val="left"/>
              <w:rPr/>
            </w:pPr>
            <w:r w:rsidDel="00000000" w:rsidR="00000000" w:rsidRPr="00000000">
              <w:rPr>
                <w:rtl w:val="0"/>
              </w:rPr>
              <w:t xml:space="preserve">7</w:t>
            </w:r>
          </w:p>
        </w:tc>
        <w:tc>
          <w:tcPr/>
          <w:p w:rsidR="00000000" w:rsidDel="00000000" w:rsidP="00000000" w:rsidRDefault="00000000" w:rsidRPr="00000000" w14:paraId="00000632">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33">
            <w:pPr>
              <w:ind w:firstLine="0"/>
              <w:jc w:val="left"/>
              <w:rPr/>
            </w:pPr>
            <w:r w:rsidDel="00000000" w:rsidR="00000000" w:rsidRPr="00000000">
              <w:rPr>
                <w:rtl w:val="0"/>
              </w:rPr>
              <w:t xml:space="preserve">1</w:t>
            </w:r>
          </w:p>
        </w:tc>
        <w:tc>
          <w:tcPr/>
          <w:p w:rsidR="00000000" w:rsidDel="00000000" w:rsidP="00000000" w:rsidRDefault="00000000" w:rsidRPr="00000000" w14:paraId="00000634">
            <w:pPr>
              <w:ind w:firstLine="0"/>
              <w:jc w:val="left"/>
              <w:rPr/>
            </w:pPr>
            <w:r w:rsidDel="00000000" w:rsidR="00000000" w:rsidRPr="00000000">
              <w:rPr>
                <w:rtl w:val="0"/>
              </w:rPr>
              <w:t xml:space="preserve">服务器地址(username:password@x.x.x.x:port)</w:t>
            </w:r>
          </w:p>
        </w:tc>
      </w:tr>
      <w:tr>
        <w:trPr>
          <w:cantSplit w:val="0"/>
          <w:tblHeader w:val="0"/>
        </w:trPr>
        <w:tc>
          <w:tcPr/>
          <w:p w:rsidR="00000000" w:rsidDel="00000000" w:rsidP="00000000" w:rsidRDefault="00000000" w:rsidRPr="00000000" w14:paraId="00000635">
            <w:pPr>
              <w:ind w:firstLine="0"/>
              <w:jc w:val="left"/>
              <w:rPr/>
            </w:pPr>
            <w:r w:rsidDel="00000000" w:rsidR="00000000" w:rsidRPr="00000000">
              <w:rPr>
                <w:rtl w:val="0"/>
              </w:rPr>
              <w:t xml:space="preserve">13</w:t>
            </w:r>
          </w:p>
        </w:tc>
        <w:tc>
          <w:tcPr/>
          <w:p w:rsidR="00000000" w:rsidDel="00000000" w:rsidP="00000000" w:rsidRDefault="00000000" w:rsidRPr="00000000" w14:paraId="00000636">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37">
            <w:pPr>
              <w:ind w:firstLine="0"/>
              <w:jc w:val="left"/>
              <w:rPr/>
            </w:pPr>
            <w:r w:rsidDel="00000000" w:rsidR="00000000" w:rsidRPr="00000000">
              <w:rPr>
                <w:rtl w:val="0"/>
              </w:rPr>
              <w:t xml:space="preserve">1</w:t>
            </w:r>
          </w:p>
        </w:tc>
        <w:tc>
          <w:tcPr/>
          <w:p w:rsidR="00000000" w:rsidDel="00000000" w:rsidP="00000000" w:rsidRDefault="00000000" w:rsidRPr="00000000" w14:paraId="00000638">
            <w:pPr>
              <w:ind w:firstLine="0"/>
              <w:jc w:val="left"/>
              <w:rPr/>
            </w:pPr>
            <w:r w:rsidDel="00000000" w:rsidR="00000000" w:rsidRPr="00000000">
              <w:rPr>
                <w:rtl w:val="0"/>
              </w:rPr>
              <w:t xml:space="preserve">MD5校验和</w:t>
            </w:r>
          </w:p>
        </w:tc>
      </w:tr>
      <w:tr>
        <w:trPr>
          <w:cantSplit w:val="0"/>
          <w:tblHeader w:val="0"/>
        </w:trPr>
        <w:tc>
          <w:tcPr/>
          <w:p w:rsidR="00000000" w:rsidDel="00000000" w:rsidP="00000000" w:rsidRDefault="00000000" w:rsidRPr="00000000" w14:paraId="00000639">
            <w:pPr>
              <w:ind w:firstLine="0"/>
              <w:jc w:val="left"/>
              <w:rPr/>
            </w:pPr>
            <w:r w:rsidDel="00000000" w:rsidR="00000000" w:rsidRPr="00000000">
              <w:rPr>
                <w:rtl w:val="0"/>
              </w:rPr>
              <w:t xml:space="preserve">28</w:t>
            </w:r>
          </w:p>
        </w:tc>
        <w:tc>
          <w:tcPr/>
          <w:p w:rsidR="00000000" w:rsidDel="00000000" w:rsidP="00000000" w:rsidRDefault="00000000" w:rsidRPr="00000000" w14:paraId="0000063A">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3B">
            <w:pPr>
              <w:ind w:firstLine="0"/>
              <w:jc w:val="left"/>
              <w:rPr/>
            </w:pPr>
            <w:r w:rsidDel="00000000" w:rsidR="00000000" w:rsidRPr="00000000">
              <w:rPr>
                <w:rtl w:val="0"/>
              </w:rPr>
              <w:t xml:space="preserve">1</w:t>
            </w:r>
          </w:p>
        </w:tc>
        <w:tc>
          <w:tcPr/>
          <w:p w:rsidR="00000000" w:rsidDel="00000000" w:rsidP="00000000" w:rsidRDefault="00000000" w:rsidRPr="00000000" w14:paraId="0000063C">
            <w:pPr>
              <w:ind w:firstLine="0"/>
              <w:jc w:val="left"/>
              <w:rPr/>
            </w:pPr>
            <w:r w:rsidDel="00000000" w:rsidR="00000000" w:rsidRPr="00000000">
              <w:rPr>
                <w:rtl w:val="0"/>
              </w:rPr>
              <w:t xml:space="preserve">文件名</w:t>
            </w:r>
          </w:p>
        </w:tc>
      </w:tr>
      <w:tr>
        <w:trPr>
          <w:cantSplit w:val="0"/>
          <w:tblHeader w:val="0"/>
        </w:trPr>
        <w:tc>
          <w:tcPr/>
          <w:p w:rsidR="00000000" w:rsidDel="00000000" w:rsidP="00000000" w:rsidRDefault="00000000" w:rsidRPr="00000000" w14:paraId="0000063D">
            <w:pPr>
              <w:ind w:firstLine="0"/>
              <w:jc w:val="left"/>
              <w:rPr/>
            </w:pPr>
            <w:r w:rsidDel="00000000" w:rsidR="00000000" w:rsidRPr="00000000">
              <w:rPr>
                <w:rtl w:val="0"/>
              </w:rPr>
              <w:t xml:space="preserve">35</w:t>
            </w:r>
          </w:p>
        </w:tc>
        <w:tc>
          <w:tcPr/>
          <w:p w:rsidR="00000000" w:rsidDel="00000000" w:rsidP="00000000" w:rsidRDefault="00000000" w:rsidRPr="00000000" w14:paraId="0000063E">
            <w:pPr>
              <w:ind w:firstLine="0"/>
              <w:jc w:val="left"/>
              <w:rPr/>
            </w:pPr>
            <w:r w:rsidDel="00000000" w:rsidR="00000000" w:rsidRPr="00000000">
              <w:rPr>
                <w:rtl w:val="0"/>
              </w:rPr>
              <w:t xml:space="preserve">uint8_t</w:t>
            </w:r>
          </w:p>
        </w:tc>
        <w:tc>
          <w:tcPr/>
          <w:p w:rsidR="00000000" w:rsidDel="00000000" w:rsidP="00000000" w:rsidRDefault="00000000" w:rsidRPr="00000000" w14:paraId="0000063F">
            <w:pPr>
              <w:ind w:firstLine="0"/>
              <w:jc w:val="left"/>
              <w:rPr/>
            </w:pPr>
            <w:r w:rsidDel="00000000" w:rsidR="00000000" w:rsidRPr="00000000">
              <w:rPr>
                <w:rtl w:val="0"/>
              </w:rPr>
              <w:t xml:space="preserve">0…1</w:t>
            </w:r>
          </w:p>
        </w:tc>
        <w:tc>
          <w:tcPr/>
          <w:p w:rsidR="00000000" w:rsidDel="00000000" w:rsidP="00000000" w:rsidRDefault="00000000" w:rsidRPr="00000000" w14:paraId="00000640">
            <w:pPr>
              <w:ind w:firstLine="0"/>
              <w:jc w:val="left"/>
              <w:rPr/>
            </w:pPr>
            <w:r w:rsidDel="00000000" w:rsidR="00000000" w:rsidRPr="00000000">
              <w:rPr>
                <w:rtl w:val="0"/>
              </w:rPr>
              <w:t xml:space="preserve">0:使用FTP模式</w:t>
            </w:r>
          </w:p>
          <w:p w:rsidR="00000000" w:rsidDel="00000000" w:rsidP="00000000" w:rsidRDefault="00000000" w:rsidRPr="00000000" w14:paraId="00000641">
            <w:pPr>
              <w:ind w:firstLine="0"/>
              <w:jc w:val="left"/>
              <w:rPr/>
            </w:pPr>
            <w:r w:rsidDel="00000000" w:rsidR="00000000" w:rsidRPr="00000000">
              <w:rPr>
                <w:rtl w:val="0"/>
              </w:rPr>
              <w:t xml:space="preserve">1：使用TFTP模式</w:t>
            </w:r>
          </w:p>
          <w:p w:rsidR="00000000" w:rsidDel="00000000" w:rsidP="00000000" w:rsidRDefault="00000000" w:rsidRPr="00000000" w14:paraId="00000642">
            <w:pPr>
              <w:ind w:firstLine="0"/>
              <w:jc w:val="left"/>
              <w:rPr/>
            </w:pPr>
            <w:r w:rsidDel="00000000" w:rsidR="00000000" w:rsidRPr="00000000">
              <w:rPr>
                <w:rtl w:val="0"/>
              </w:rPr>
              <w:t xml:space="preserve">不携带时，默认使用FTP模式</w:t>
            </w:r>
          </w:p>
        </w:tc>
      </w:tr>
    </w:tbl>
    <w:p w:rsidR="00000000" w:rsidDel="00000000" w:rsidP="00000000" w:rsidRDefault="00000000" w:rsidRPr="00000000" w14:paraId="00000643">
      <w:pPr>
        <w:ind w:firstLine="0"/>
        <w:rPr/>
      </w:pPr>
      <w:r w:rsidDel="00000000" w:rsidR="00000000" w:rsidRPr="00000000">
        <w:rPr>
          <w:rtl w:val="0"/>
        </w:rPr>
      </w:r>
    </w:p>
    <w:p w:rsidR="00000000" w:rsidDel="00000000" w:rsidP="00000000" w:rsidRDefault="00000000" w:rsidRPr="00000000" w14:paraId="00000644">
      <w:pPr>
        <w:pStyle w:val="Heading3"/>
        <w:numPr>
          <w:ilvl w:val="2"/>
          <w:numId w:val="12"/>
        </w:numPr>
        <w:ind w:left="720" w:hanging="720"/>
        <w:rPr/>
      </w:pPr>
      <w:bookmarkStart w:colFirst="0" w:colLast="0" w:name="_3jtnz0s" w:id="108"/>
      <w:bookmarkEnd w:id="108"/>
      <w:r w:rsidDel="00000000" w:rsidR="00000000" w:rsidRPr="00000000">
        <w:rPr>
          <w:rtl w:val="0"/>
        </w:rPr>
        <w:t xml:space="preserve">版本升级响应</w:t>
      </w:r>
    </w:p>
    <w:tbl>
      <w:tblPr>
        <w:tblStyle w:val="Table5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4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4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4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4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49">
            <w:pPr>
              <w:ind w:firstLine="0"/>
              <w:jc w:val="left"/>
              <w:rPr/>
            </w:pPr>
            <w:r w:rsidDel="00000000" w:rsidR="00000000" w:rsidRPr="00000000">
              <w:rPr>
                <w:rtl w:val="0"/>
              </w:rPr>
              <w:t xml:space="preserve">2</w:t>
            </w:r>
          </w:p>
        </w:tc>
        <w:tc>
          <w:tcPr/>
          <w:p w:rsidR="00000000" w:rsidDel="00000000" w:rsidP="00000000" w:rsidRDefault="00000000" w:rsidRPr="00000000" w14:paraId="0000064A">
            <w:pPr>
              <w:ind w:firstLine="0"/>
              <w:jc w:val="left"/>
              <w:rPr/>
            </w:pPr>
            <w:r w:rsidDel="00000000" w:rsidR="00000000" w:rsidRPr="00000000">
              <w:rPr>
                <w:rtl w:val="0"/>
              </w:rPr>
              <w:t xml:space="preserve">uint8_t</w:t>
            </w:r>
          </w:p>
        </w:tc>
        <w:tc>
          <w:tcPr/>
          <w:p w:rsidR="00000000" w:rsidDel="00000000" w:rsidP="00000000" w:rsidRDefault="00000000" w:rsidRPr="00000000" w14:paraId="0000064B">
            <w:pPr>
              <w:ind w:firstLine="0"/>
              <w:jc w:val="left"/>
              <w:rPr/>
            </w:pPr>
            <w:r w:rsidDel="00000000" w:rsidR="00000000" w:rsidRPr="00000000">
              <w:rPr>
                <w:rtl w:val="0"/>
              </w:rPr>
              <w:t xml:space="preserve">1</w:t>
            </w:r>
          </w:p>
        </w:tc>
        <w:tc>
          <w:tcPr/>
          <w:p w:rsidR="00000000" w:rsidDel="00000000" w:rsidP="00000000" w:rsidRDefault="00000000" w:rsidRPr="00000000" w14:paraId="0000064C">
            <w:pPr>
              <w:ind w:firstLine="0"/>
              <w:jc w:val="left"/>
              <w:rPr/>
            </w:pPr>
            <w:r w:rsidDel="00000000" w:rsidR="00000000" w:rsidRPr="00000000">
              <w:rPr>
                <w:rtl w:val="0"/>
              </w:rPr>
              <w:t xml:space="preserve">状态码：</w:t>
            </w:r>
          </w:p>
          <w:p w:rsidR="00000000" w:rsidDel="00000000" w:rsidP="00000000" w:rsidRDefault="00000000" w:rsidRPr="00000000" w14:paraId="0000064D">
            <w:pPr>
              <w:ind w:firstLine="0"/>
              <w:jc w:val="left"/>
              <w:rPr/>
            </w:pPr>
            <w:r w:rsidDel="00000000" w:rsidR="00000000" w:rsidRPr="00000000">
              <w:rPr>
                <w:rtl w:val="0"/>
              </w:rPr>
              <w:t xml:space="preserve">0：成功下载；1：解析错误</w:t>
            </w:r>
          </w:p>
          <w:p w:rsidR="00000000" w:rsidDel="00000000" w:rsidP="00000000" w:rsidRDefault="00000000" w:rsidRPr="00000000" w14:paraId="0000064E">
            <w:pPr>
              <w:ind w:firstLine="0"/>
              <w:jc w:val="left"/>
              <w:rPr/>
            </w:pPr>
            <w:r w:rsidDel="00000000" w:rsidR="00000000" w:rsidRPr="00000000">
              <w:rPr>
                <w:rtl w:val="0"/>
              </w:rPr>
              <w:t xml:space="preserve">2：软件内部错误</w:t>
            </w:r>
          </w:p>
          <w:p w:rsidR="00000000" w:rsidDel="00000000" w:rsidP="00000000" w:rsidRDefault="00000000" w:rsidRPr="00000000" w14:paraId="0000064F">
            <w:pPr>
              <w:ind w:firstLine="0"/>
              <w:jc w:val="left"/>
              <w:rPr/>
            </w:pPr>
            <w:r w:rsidDel="00000000" w:rsidR="00000000" w:rsidRPr="00000000">
              <w:rPr>
                <w:rtl w:val="0"/>
              </w:rPr>
              <w:t xml:space="preserve">3：下载失败</w:t>
            </w:r>
          </w:p>
        </w:tc>
      </w:tr>
    </w:tbl>
    <w:p w:rsidR="00000000" w:rsidDel="00000000" w:rsidP="00000000" w:rsidRDefault="00000000" w:rsidRPr="00000000" w14:paraId="00000650">
      <w:pPr>
        <w:pStyle w:val="Heading3"/>
        <w:numPr>
          <w:ilvl w:val="2"/>
          <w:numId w:val="12"/>
        </w:numPr>
        <w:ind w:left="720" w:hanging="720"/>
        <w:rPr/>
      </w:pPr>
      <w:bookmarkStart w:colFirst="0" w:colLast="0" w:name="_1yyy98l" w:id="109"/>
      <w:bookmarkEnd w:id="109"/>
      <w:r w:rsidDel="00000000" w:rsidR="00000000" w:rsidRPr="00000000">
        <w:rPr>
          <w:rtl w:val="0"/>
        </w:rPr>
        <w:t xml:space="preserve">版本升级完成</w:t>
      </w:r>
    </w:p>
    <w:tbl>
      <w:tblPr>
        <w:tblStyle w:val="Table5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51">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52">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53">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54">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55">
            <w:pPr>
              <w:ind w:firstLine="0"/>
              <w:jc w:val="left"/>
              <w:rPr/>
            </w:pPr>
            <w:r w:rsidDel="00000000" w:rsidR="00000000" w:rsidRPr="00000000">
              <w:rPr>
                <w:rtl w:val="0"/>
              </w:rPr>
              <w:t xml:space="preserve">2</w:t>
            </w:r>
          </w:p>
        </w:tc>
        <w:tc>
          <w:tcPr/>
          <w:p w:rsidR="00000000" w:rsidDel="00000000" w:rsidP="00000000" w:rsidRDefault="00000000" w:rsidRPr="00000000" w14:paraId="00000656">
            <w:pPr>
              <w:ind w:firstLine="0"/>
              <w:jc w:val="left"/>
              <w:rPr/>
            </w:pPr>
            <w:r w:rsidDel="00000000" w:rsidR="00000000" w:rsidRPr="00000000">
              <w:rPr>
                <w:rtl w:val="0"/>
              </w:rPr>
              <w:t xml:space="preserve">uint8_t</w:t>
            </w:r>
          </w:p>
        </w:tc>
        <w:tc>
          <w:tcPr/>
          <w:p w:rsidR="00000000" w:rsidDel="00000000" w:rsidP="00000000" w:rsidRDefault="00000000" w:rsidRPr="00000000" w14:paraId="00000657">
            <w:pPr>
              <w:ind w:firstLine="0"/>
              <w:jc w:val="left"/>
              <w:rPr/>
            </w:pPr>
            <w:r w:rsidDel="00000000" w:rsidR="00000000" w:rsidRPr="00000000">
              <w:rPr>
                <w:rtl w:val="0"/>
              </w:rPr>
              <w:t xml:space="preserve">1</w:t>
            </w:r>
          </w:p>
        </w:tc>
        <w:tc>
          <w:tcPr/>
          <w:p w:rsidR="00000000" w:rsidDel="00000000" w:rsidP="00000000" w:rsidRDefault="00000000" w:rsidRPr="00000000" w14:paraId="00000658">
            <w:pPr>
              <w:ind w:firstLine="0"/>
              <w:jc w:val="left"/>
              <w:rPr/>
            </w:pPr>
            <w:r w:rsidDel="00000000" w:rsidR="00000000" w:rsidRPr="00000000">
              <w:rPr>
                <w:rtl w:val="0"/>
              </w:rPr>
              <w:t xml:space="preserve">状态码：</w:t>
            </w:r>
          </w:p>
          <w:p w:rsidR="00000000" w:rsidDel="00000000" w:rsidP="00000000" w:rsidRDefault="00000000" w:rsidRPr="00000000" w14:paraId="00000659">
            <w:pPr>
              <w:ind w:firstLine="0"/>
              <w:jc w:val="left"/>
              <w:rPr/>
            </w:pPr>
            <w:r w:rsidDel="00000000" w:rsidR="00000000" w:rsidRPr="00000000">
              <w:rPr>
                <w:rtl w:val="0"/>
              </w:rPr>
              <w:t xml:space="preserve">0：成功；非0表示错误，错误码待定</w:t>
            </w:r>
          </w:p>
        </w:tc>
      </w:tr>
    </w:tbl>
    <w:p w:rsidR="00000000" w:rsidDel="00000000" w:rsidP="00000000" w:rsidRDefault="00000000" w:rsidRPr="00000000" w14:paraId="0000065A">
      <w:pPr>
        <w:pStyle w:val="Heading3"/>
        <w:numPr>
          <w:ilvl w:val="2"/>
          <w:numId w:val="12"/>
        </w:numPr>
        <w:ind w:left="720" w:hanging="720"/>
        <w:rPr/>
      </w:pPr>
      <w:bookmarkStart w:colFirst="0" w:colLast="0" w:name="_4iylrwe" w:id="110"/>
      <w:bookmarkEnd w:id="110"/>
      <w:r w:rsidDel="00000000" w:rsidR="00000000" w:rsidRPr="00000000">
        <w:rPr>
          <w:rtl w:val="0"/>
        </w:rPr>
        <w:t xml:space="preserve">状态查询</w:t>
      </w:r>
    </w:p>
    <w:tbl>
      <w:tblPr>
        <w:tblStyle w:val="Table5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5B">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5C">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5D">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5E">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5F">
            <w:pPr>
              <w:ind w:firstLine="0"/>
              <w:jc w:val="left"/>
              <w:rPr/>
            </w:pPr>
            <w:r w:rsidDel="00000000" w:rsidR="00000000" w:rsidRPr="00000000">
              <w:rPr>
                <w:rtl w:val="0"/>
              </w:rPr>
              <w:t xml:space="preserve">不带tag</w:t>
            </w:r>
          </w:p>
        </w:tc>
        <w:tc>
          <w:tcPr/>
          <w:p w:rsidR="00000000" w:rsidDel="00000000" w:rsidP="00000000" w:rsidRDefault="00000000" w:rsidRPr="00000000" w14:paraId="00000660">
            <w:pPr>
              <w:ind w:firstLine="0"/>
              <w:jc w:val="left"/>
              <w:rPr/>
            </w:pPr>
            <w:r w:rsidDel="00000000" w:rsidR="00000000" w:rsidRPr="00000000">
              <w:rPr>
                <w:rtl w:val="0"/>
              </w:rPr>
            </w:r>
          </w:p>
        </w:tc>
        <w:tc>
          <w:tcPr/>
          <w:p w:rsidR="00000000" w:rsidDel="00000000" w:rsidP="00000000" w:rsidRDefault="00000000" w:rsidRPr="00000000" w14:paraId="00000661">
            <w:pPr>
              <w:ind w:firstLine="0"/>
              <w:jc w:val="left"/>
              <w:rPr/>
            </w:pPr>
            <w:r w:rsidDel="00000000" w:rsidR="00000000" w:rsidRPr="00000000">
              <w:rPr>
                <w:rtl w:val="0"/>
              </w:rPr>
            </w:r>
          </w:p>
        </w:tc>
        <w:tc>
          <w:tcPr/>
          <w:p w:rsidR="00000000" w:rsidDel="00000000" w:rsidP="00000000" w:rsidRDefault="00000000" w:rsidRPr="00000000" w14:paraId="00000662">
            <w:pPr>
              <w:ind w:firstLine="0"/>
              <w:jc w:val="left"/>
              <w:rPr/>
            </w:pPr>
            <w:r w:rsidDel="00000000" w:rsidR="00000000" w:rsidRPr="00000000">
              <w:rPr>
                <w:rtl w:val="0"/>
              </w:rPr>
            </w:r>
          </w:p>
        </w:tc>
      </w:tr>
    </w:tbl>
    <w:p w:rsidR="00000000" w:rsidDel="00000000" w:rsidP="00000000" w:rsidRDefault="00000000" w:rsidRPr="00000000" w14:paraId="00000663">
      <w:pPr>
        <w:pStyle w:val="Heading3"/>
        <w:numPr>
          <w:ilvl w:val="2"/>
          <w:numId w:val="12"/>
        </w:numPr>
        <w:ind w:left="720" w:hanging="720"/>
        <w:rPr/>
      </w:pPr>
      <w:bookmarkStart w:colFirst="0" w:colLast="0" w:name="_2y3w247" w:id="111"/>
      <w:bookmarkEnd w:id="111"/>
      <w:r w:rsidDel="00000000" w:rsidR="00000000" w:rsidRPr="00000000">
        <w:rPr>
          <w:rtl w:val="0"/>
        </w:rPr>
        <w:t xml:space="preserve">状态上报</w:t>
      </w:r>
    </w:p>
    <w:tbl>
      <w:tblPr>
        <w:tblStyle w:val="Table5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6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6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6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6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68">
            <w:pPr>
              <w:ind w:firstLine="0"/>
              <w:jc w:val="left"/>
              <w:rPr/>
            </w:pPr>
            <w:r w:rsidDel="00000000" w:rsidR="00000000" w:rsidRPr="00000000">
              <w:rPr>
                <w:rtl w:val="0"/>
              </w:rPr>
              <w:t xml:space="preserve">11</w:t>
            </w:r>
          </w:p>
        </w:tc>
        <w:tc>
          <w:tcPr/>
          <w:p w:rsidR="00000000" w:rsidDel="00000000" w:rsidP="00000000" w:rsidRDefault="00000000" w:rsidRPr="00000000" w14:paraId="00000669">
            <w:pPr>
              <w:ind w:firstLine="0"/>
              <w:jc w:val="left"/>
              <w:rPr/>
            </w:pPr>
            <w:r w:rsidDel="00000000" w:rsidR="00000000" w:rsidRPr="00000000">
              <w:rPr>
                <w:rtl w:val="0"/>
              </w:rPr>
              <w:t xml:space="preserve">uint32_t</w:t>
            </w:r>
          </w:p>
        </w:tc>
        <w:tc>
          <w:tcPr/>
          <w:p w:rsidR="00000000" w:rsidDel="00000000" w:rsidP="00000000" w:rsidRDefault="00000000" w:rsidRPr="00000000" w14:paraId="0000066A">
            <w:pPr>
              <w:ind w:firstLine="0"/>
              <w:jc w:val="left"/>
              <w:rPr/>
            </w:pPr>
            <w:r w:rsidDel="00000000" w:rsidR="00000000" w:rsidRPr="00000000">
              <w:rPr>
                <w:rtl w:val="0"/>
              </w:rPr>
              <w:t xml:space="preserve">1</w:t>
            </w:r>
          </w:p>
        </w:tc>
        <w:tc>
          <w:tcPr/>
          <w:p w:rsidR="00000000" w:rsidDel="00000000" w:rsidP="00000000" w:rsidRDefault="00000000" w:rsidRPr="00000000" w14:paraId="0000066B">
            <w:pPr>
              <w:ind w:firstLine="0"/>
              <w:jc w:val="left"/>
              <w:rPr/>
            </w:pPr>
            <w:r w:rsidDel="00000000" w:rsidR="00000000" w:rsidRPr="00000000">
              <w:rPr>
                <w:rtl w:val="0"/>
              </w:rPr>
              <w:t xml:space="preserve">软件状态：</w:t>
            </w:r>
          </w:p>
          <w:p w:rsidR="00000000" w:rsidDel="00000000" w:rsidP="00000000" w:rsidRDefault="00000000" w:rsidRPr="00000000" w14:paraId="0000066C">
            <w:pPr>
              <w:ind w:firstLine="0"/>
              <w:jc w:val="left"/>
              <w:rPr/>
            </w:pPr>
            <w:r w:rsidDel="00000000" w:rsidR="00000000" w:rsidRPr="00000000">
              <w:rPr>
                <w:rtl w:val="0"/>
              </w:rPr>
              <w:t xml:space="preserve">0：BBU正在初始化</w:t>
            </w:r>
          </w:p>
          <w:p w:rsidR="00000000" w:rsidDel="00000000" w:rsidP="00000000" w:rsidRDefault="00000000" w:rsidRPr="00000000" w14:paraId="0000066D">
            <w:pPr>
              <w:ind w:firstLine="0"/>
              <w:jc w:val="left"/>
              <w:rPr/>
            </w:pPr>
            <w:r w:rsidDel="00000000" w:rsidR="00000000" w:rsidRPr="00000000">
              <w:rPr>
                <w:rtl w:val="0"/>
              </w:rPr>
              <w:t xml:space="preserve">1：BBU搜索主控板</w:t>
            </w:r>
          </w:p>
          <w:p w:rsidR="00000000" w:rsidDel="00000000" w:rsidP="00000000" w:rsidRDefault="00000000" w:rsidRPr="00000000" w14:paraId="0000066E">
            <w:pPr>
              <w:ind w:firstLine="0"/>
              <w:jc w:val="left"/>
              <w:rPr/>
            </w:pPr>
            <w:r w:rsidDel="00000000" w:rsidR="00000000" w:rsidRPr="00000000">
              <w:rPr>
                <w:rtl w:val="0"/>
              </w:rPr>
              <w:t xml:space="preserve">2：BBU待命</w:t>
            </w:r>
          </w:p>
          <w:p w:rsidR="00000000" w:rsidDel="00000000" w:rsidP="00000000" w:rsidRDefault="00000000" w:rsidRPr="00000000" w14:paraId="0000066F">
            <w:pPr>
              <w:ind w:firstLine="0"/>
              <w:jc w:val="left"/>
              <w:rPr/>
            </w:pPr>
            <w:r w:rsidDel="00000000" w:rsidR="00000000" w:rsidRPr="00000000">
              <w:rPr>
                <w:rtl w:val="0"/>
              </w:rPr>
              <w:t xml:space="preserve">3：BBU正在扫频</w:t>
            </w:r>
          </w:p>
          <w:p w:rsidR="00000000" w:rsidDel="00000000" w:rsidP="00000000" w:rsidRDefault="00000000" w:rsidRPr="00000000" w14:paraId="00000670">
            <w:pPr>
              <w:ind w:firstLine="0"/>
              <w:jc w:val="left"/>
              <w:rPr/>
            </w:pPr>
            <w:r w:rsidDel="00000000" w:rsidR="00000000" w:rsidRPr="00000000">
              <w:rPr>
                <w:rtl w:val="0"/>
              </w:rPr>
              <w:t xml:space="preserve">4、BBU正在配置小区</w:t>
            </w:r>
          </w:p>
          <w:p w:rsidR="00000000" w:rsidDel="00000000" w:rsidP="00000000" w:rsidRDefault="00000000" w:rsidRPr="00000000" w14:paraId="00000671">
            <w:pPr>
              <w:ind w:firstLine="0"/>
              <w:jc w:val="left"/>
              <w:rPr/>
            </w:pPr>
            <w:r w:rsidDel="00000000" w:rsidR="00000000" w:rsidRPr="00000000">
              <w:rPr>
                <w:rtl w:val="0"/>
              </w:rPr>
              <w:t xml:space="preserve">5：BBU正在侦码</w:t>
            </w:r>
          </w:p>
          <w:p w:rsidR="00000000" w:rsidDel="00000000" w:rsidP="00000000" w:rsidRDefault="00000000" w:rsidRPr="00000000" w14:paraId="00000672">
            <w:pPr>
              <w:ind w:firstLine="0"/>
              <w:jc w:val="left"/>
              <w:rPr/>
            </w:pPr>
            <w:r w:rsidDel="00000000" w:rsidR="00000000" w:rsidRPr="00000000">
              <w:rPr>
                <w:rtl w:val="0"/>
              </w:rPr>
              <w:t xml:space="preserve">6:  BBU初始配置中</w:t>
            </w:r>
          </w:p>
        </w:tc>
      </w:tr>
      <w:tr>
        <w:trPr>
          <w:cantSplit w:val="0"/>
          <w:tblHeader w:val="0"/>
        </w:trPr>
        <w:tc>
          <w:tcPr/>
          <w:p w:rsidR="00000000" w:rsidDel="00000000" w:rsidP="00000000" w:rsidRDefault="00000000" w:rsidRPr="00000000" w14:paraId="00000673">
            <w:pPr>
              <w:ind w:firstLine="0"/>
              <w:jc w:val="left"/>
              <w:rPr/>
            </w:pPr>
            <w:r w:rsidDel="00000000" w:rsidR="00000000" w:rsidRPr="00000000">
              <w:rPr>
                <w:rtl w:val="0"/>
              </w:rPr>
              <w:t xml:space="preserve">12</w:t>
            </w:r>
          </w:p>
        </w:tc>
        <w:tc>
          <w:tcPr/>
          <w:p w:rsidR="00000000" w:rsidDel="00000000" w:rsidP="00000000" w:rsidRDefault="00000000" w:rsidRPr="00000000" w14:paraId="0000067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75">
            <w:pPr>
              <w:ind w:firstLine="0"/>
              <w:jc w:val="left"/>
              <w:rPr/>
            </w:pPr>
            <w:r w:rsidDel="00000000" w:rsidR="00000000" w:rsidRPr="00000000">
              <w:rPr>
                <w:rtl w:val="0"/>
              </w:rPr>
              <w:t xml:space="preserve">1</w:t>
            </w:r>
          </w:p>
        </w:tc>
        <w:tc>
          <w:tcPr/>
          <w:p w:rsidR="00000000" w:rsidDel="00000000" w:rsidP="00000000" w:rsidRDefault="00000000" w:rsidRPr="00000000" w14:paraId="00000676">
            <w:pPr>
              <w:ind w:firstLine="0"/>
              <w:jc w:val="left"/>
              <w:rPr/>
            </w:pPr>
            <w:r w:rsidDel="00000000" w:rsidR="00000000" w:rsidRPr="00000000">
              <w:rPr>
                <w:rtl w:val="0"/>
              </w:rPr>
              <w:t xml:space="preserve">软件状态描述字符串</w:t>
            </w:r>
          </w:p>
        </w:tc>
      </w:tr>
      <w:tr>
        <w:trPr>
          <w:cantSplit w:val="0"/>
          <w:tblHeader w:val="0"/>
        </w:trPr>
        <w:tc>
          <w:tcPr/>
          <w:p w:rsidR="00000000" w:rsidDel="00000000" w:rsidP="00000000" w:rsidRDefault="00000000" w:rsidRPr="00000000" w14:paraId="00000677">
            <w:pPr>
              <w:ind w:firstLine="0"/>
              <w:jc w:val="left"/>
              <w:rPr/>
            </w:pPr>
            <w:r w:rsidDel="00000000" w:rsidR="00000000" w:rsidRPr="00000000">
              <w:rPr>
                <w:rtl w:val="0"/>
              </w:rPr>
              <w:t xml:space="preserve">31</w:t>
            </w:r>
          </w:p>
        </w:tc>
        <w:tc>
          <w:tcPr/>
          <w:p w:rsidR="00000000" w:rsidDel="00000000" w:rsidP="00000000" w:rsidRDefault="00000000" w:rsidRPr="00000000" w14:paraId="00000678">
            <w:pPr>
              <w:ind w:firstLine="0"/>
              <w:jc w:val="left"/>
              <w:rPr/>
            </w:pPr>
            <w:r w:rsidDel="00000000" w:rsidR="00000000" w:rsidRPr="00000000">
              <w:rPr>
                <w:rtl w:val="0"/>
              </w:rPr>
              <w:t xml:space="preserve">uint8_t</w:t>
            </w:r>
          </w:p>
        </w:tc>
        <w:tc>
          <w:tcPr/>
          <w:p w:rsidR="00000000" w:rsidDel="00000000" w:rsidP="00000000" w:rsidRDefault="00000000" w:rsidRPr="00000000" w14:paraId="00000679">
            <w:pPr>
              <w:ind w:firstLine="0"/>
              <w:jc w:val="left"/>
              <w:rPr/>
            </w:pPr>
            <w:r w:rsidDel="00000000" w:rsidR="00000000" w:rsidRPr="00000000">
              <w:rPr>
                <w:rtl w:val="0"/>
              </w:rPr>
              <w:t xml:space="preserve">1</w:t>
            </w:r>
          </w:p>
        </w:tc>
        <w:tc>
          <w:tcPr/>
          <w:p w:rsidR="00000000" w:rsidDel="00000000" w:rsidP="00000000" w:rsidRDefault="00000000" w:rsidRPr="00000000" w14:paraId="0000067A">
            <w:pPr>
              <w:ind w:firstLine="0"/>
              <w:jc w:val="left"/>
              <w:rPr/>
            </w:pPr>
            <w:r w:rsidDel="00000000" w:rsidR="00000000" w:rsidRPr="00000000">
              <w:rPr>
                <w:rtl w:val="0"/>
              </w:rPr>
              <w:t xml:space="preserve">CPU 温度</w:t>
            </w:r>
          </w:p>
        </w:tc>
      </w:tr>
      <w:tr>
        <w:trPr>
          <w:cantSplit w:val="0"/>
          <w:tblHeader w:val="0"/>
        </w:trPr>
        <w:tc>
          <w:tcPr/>
          <w:p w:rsidR="00000000" w:rsidDel="00000000" w:rsidP="00000000" w:rsidRDefault="00000000" w:rsidRPr="00000000" w14:paraId="0000067B">
            <w:pPr>
              <w:ind w:firstLine="0"/>
              <w:jc w:val="left"/>
              <w:rPr/>
            </w:pPr>
            <w:r w:rsidDel="00000000" w:rsidR="00000000" w:rsidRPr="00000000">
              <w:rPr>
                <w:rtl w:val="0"/>
              </w:rPr>
              <w:t xml:space="preserve">32</w:t>
            </w:r>
          </w:p>
        </w:tc>
        <w:tc>
          <w:tcPr/>
          <w:p w:rsidR="00000000" w:rsidDel="00000000" w:rsidP="00000000" w:rsidRDefault="00000000" w:rsidRPr="00000000" w14:paraId="0000067C">
            <w:pPr>
              <w:ind w:firstLine="0"/>
              <w:jc w:val="left"/>
              <w:rPr/>
            </w:pPr>
            <w:r w:rsidDel="00000000" w:rsidR="00000000" w:rsidRPr="00000000">
              <w:rPr>
                <w:rtl w:val="0"/>
              </w:rPr>
              <w:t xml:space="preserve">uint8_t</w:t>
            </w:r>
          </w:p>
        </w:tc>
        <w:tc>
          <w:tcPr/>
          <w:p w:rsidR="00000000" w:rsidDel="00000000" w:rsidP="00000000" w:rsidRDefault="00000000" w:rsidRPr="00000000" w14:paraId="0000067D">
            <w:pPr>
              <w:ind w:firstLine="0"/>
              <w:jc w:val="left"/>
              <w:rPr/>
            </w:pPr>
            <w:r w:rsidDel="00000000" w:rsidR="00000000" w:rsidRPr="00000000">
              <w:rPr>
                <w:rtl w:val="0"/>
              </w:rPr>
              <w:t xml:space="preserve">1</w:t>
            </w:r>
          </w:p>
        </w:tc>
        <w:tc>
          <w:tcPr/>
          <w:p w:rsidR="00000000" w:rsidDel="00000000" w:rsidP="00000000" w:rsidRDefault="00000000" w:rsidRPr="00000000" w14:paraId="0000067E">
            <w:pPr>
              <w:ind w:firstLine="0"/>
              <w:jc w:val="left"/>
              <w:rPr/>
            </w:pPr>
            <w:r w:rsidDel="00000000" w:rsidR="00000000" w:rsidRPr="00000000">
              <w:rPr>
                <w:rtl w:val="0"/>
              </w:rPr>
              <w:t xml:space="preserve">CPU 利用率，百分比</w:t>
            </w:r>
          </w:p>
        </w:tc>
      </w:tr>
      <w:tr>
        <w:trPr>
          <w:cantSplit w:val="0"/>
          <w:tblHeader w:val="0"/>
        </w:trPr>
        <w:tc>
          <w:tcPr/>
          <w:p w:rsidR="00000000" w:rsidDel="00000000" w:rsidP="00000000" w:rsidRDefault="00000000" w:rsidRPr="00000000" w14:paraId="0000067F">
            <w:pPr>
              <w:ind w:firstLine="0"/>
              <w:jc w:val="left"/>
              <w:rPr/>
            </w:pPr>
            <w:r w:rsidDel="00000000" w:rsidR="00000000" w:rsidRPr="00000000">
              <w:rPr>
                <w:rtl w:val="0"/>
              </w:rPr>
              <w:t xml:space="preserve">33</w:t>
            </w:r>
          </w:p>
        </w:tc>
        <w:tc>
          <w:tcPr/>
          <w:p w:rsidR="00000000" w:rsidDel="00000000" w:rsidP="00000000" w:rsidRDefault="00000000" w:rsidRPr="00000000" w14:paraId="00000680">
            <w:pPr>
              <w:ind w:firstLine="0"/>
              <w:jc w:val="left"/>
              <w:rPr/>
            </w:pPr>
            <w:r w:rsidDel="00000000" w:rsidR="00000000" w:rsidRPr="00000000">
              <w:rPr>
                <w:rtl w:val="0"/>
              </w:rPr>
              <w:t xml:space="preserve">uint8_t</w:t>
            </w:r>
          </w:p>
        </w:tc>
        <w:tc>
          <w:tcPr/>
          <w:p w:rsidR="00000000" w:rsidDel="00000000" w:rsidP="00000000" w:rsidRDefault="00000000" w:rsidRPr="00000000" w14:paraId="00000681">
            <w:pPr>
              <w:ind w:firstLine="0"/>
              <w:jc w:val="left"/>
              <w:rPr/>
            </w:pPr>
            <w:r w:rsidDel="00000000" w:rsidR="00000000" w:rsidRPr="00000000">
              <w:rPr>
                <w:rtl w:val="0"/>
              </w:rPr>
              <w:t xml:space="preserve">1</w:t>
            </w:r>
          </w:p>
        </w:tc>
        <w:tc>
          <w:tcPr/>
          <w:p w:rsidR="00000000" w:rsidDel="00000000" w:rsidP="00000000" w:rsidRDefault="00000000" w:rsidRPr="00000000" w14:paraId="00000682">
            <w:pPr>
              <w:ind w:firstLine="0"/>
              <w:jc w:val="left"/>
              <w:rPr/>
            </w:pPr>
            <w:r w:rsidDel="00000000" w:rsidR="00000000" w:rsidRPr="00000000">
              <w:rPr>
                <w:rtl w:val="0"/>
              </w:rPr>
              <w:t xml:space="preserve">内存使用率，百分比</w:t>
            </w:r>
          </w:p>
        </w:tc>
      </w:tr>
      <w:tr>
        <w:trPr>
          <w:cantSplit w:val="0"/>
          <w:tblHeader w:val="0"/>
        </w:trPr>
        <w:tc>
          <w:tcPr/>
          <w:p w:rsidR="00000000" w:rsidDel="00000000" w:rsidP="00000000" w:rsidRDefault="00000000" w:rsidRPr="00000000" w14:paraId="00000683">
            <w:pPr>
              <w:ind w:firstLine="0"/>
              <w:jc w:val="left"/>
              <w:rPr/>
            </w:pPr>
            <w:r w:rsidDel="00000000" w:rsidR="00000000" w:rsidRPr="00000000">
              <w:rPr>
                <w:rtl w:val="0"/>
              </w:rPr>
              <w:t xml:space="preserve">34</w:t>
            </w:r>
          </w:p>
        </w:tc>
        <w:tc>
          <w:tcPr/>
          <w:p w:rsidR="00000000" w:rsidDel="00000000" w:rsidP="00000000" w:rsidRDefault="00000000" w:rsidRPr="00000000" w14:paraId="00000684">
            <w:pPr>
              <w:ind w:firstLine="0"/>
              <w:jc w:val="left"/>
              <w:rPr/>
            </w:pPr>
            <w:r w:rsidDel="00000000" w:rsidR="00000000" w:rsidRPr="00000000">
              <w:rPr>
                <w:rtl w:val="0"/>
              </w:rPr>
              <w:t xml:space="preserve">uint8_t</w:t>
            </w:r>
          </w:p>
        </w:tc>
        <w:tc>
          <w:tcPr/>
          <w:p w:rsidR="00000000" w:rsidDel="00000000" w:rsidP="00000000" w:rsidRDefault="00000000" w:rsidRPr="00000000" w14:paraId="00000685">
            <w:pPr>
              <w:ind w:firstLine="0"/>
              <w:jc w:val="left"/>
              <w:rPr/>
            </w:pPr>
            <w:r w:rsidDel="00000000" w:rsidR="00000000" w:rsidRPr="00000000">
              <w:rPr>
                <w:rtl w:val="0"/>
              </w:rPr>
              <w:t xml:space="preserve">1</w:t>
            </w:r>
          </w:p>
        </w:tc>
        <w:tc>
          <w:tcPr/>
          <w:p w:rsidR="00000000" w:rsidDel="00000000" w:rsidP="00000000" w:rsidRDefault="00000000" w:rsidRPr="00000000" w14:paraId="00000686">
            <w:pPr>
              <w:ind w:firstLine="0"/>
              <w:jc w:val="left"/>
              <w:rPr/>
            </w:pPr>
            <w:r w:rsidDel="00000000" w:rsidR="00000000" w:rsidRPr="00000000">
              <w:rPr>
                <w:rtl w:val="0"/>
              </w:rPr>
              <w:t xml:space="preserve">单板温度</w:t>
            </w:r>
          </w:p>
        </w:tc>
      </w:tr>
    </w:tbl>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pStyle w:val="Heading3"/>
        <w:numPr>
          <w:ilvl w:val="2"/>
          <w:numId w:val="12"/>
        </w:numPr>
        <w:ind w:left="720" w:hanging="720"/>
        <w:rPr/>
      </w:pPr>
      <w:bookmarkStart w:colFirst="0" w:colLast="0" w:name="_1d96cc0" w:id="112"/>
      <w:bookmarkEnd w:id="112"/>
      <w:r w:rsidDel="00000000" w:rsidR="00000000" w:rsidRPr="00000000">
        <w:rPr>
          <w:rtl w:val="0"/>
        </w:rPr>
        <w:t xml:space="preserve">资产管理请求（未支持）</w:t>
      </w:r>
    </w:p>
    <w:tbl>
      <w:tblPr>
        <w:tblStyle w:val="Table6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89">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8A">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8B">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8C">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8D">
            <w:pPr>
              <w:ind w:firstLine="0"/>
              <w:jc w:val="left"/>
              <w:rPr/>
            </w:pPr>
            <w:r w:rsidDel="00000000" w:rsidR="00000000" w:rsidRPr="00000000">
              <w:rPr>
                <w:rtl w:val="0"/>
              </w:rPr>
              <w:t xml:space="preserve">不带tag</w:t>
            </w:r>
          </w:p>
        </w:tc>
        <w:tc>
          <w:tcPr/>
          <w:p w:rsidR="00000000" w:rsidDel="00000000" w:rsidP="00000000" w:rsidRDefault="00000000" w:rsidRPr="00000000" w14:paraId="0000068E">
            <w:pPr>
              <w:ind w:firstLine="0"/>
              <w:jc w:val="left"/>
              <w:rPr/>
            </w:pPr>
            <w:r w:rsidDel="00000000" w:rsidR="00000000" w:rsidRPr="00000000">
              <w:rPr>
                <w:rtl w:val="0"/>
              </w:rPr>
            </w:r>
          </w:p>
        </w:tc>
        <w:tc>
          <w:tcPr/>
          <w:p w:rsidR="00000000" w:rsidDel="00000000" w:rsidP="00000000" w:rsidRDefault="00000000" w:rsidRPr="00000000" w14:paraId="0000068F">
            <w:pPr>
              <w:ind w:firstLine="0"/>
              <w:jc w:val="left"/>
              <w:rPr/>
            </w:pPr>
            <w:r w:rsidDel="00000000" w:rsidR="00000000" w:rsidRPr="00000000">
              <w:rPr>
                <w:rtl w:val="0"/>
              </w:rPr>
            </w:r>
          </w:p>
        </w:tc>
        <w:tc>
          <w:tcPr/>
          <w:p w:rsidR="00000000" w:rsidDel="00000000" w:rsidP="00000000" w:rsidRDefault="00000000" w:rsidRPr="00000000" w14:paraId="00000690">
            <w:pPr>
              <w:ind w:firstLine="0"/>
              <w:jc w:val="left"/>
              <w:rPr/>
            </w:pPr>
            <w:r w:rsidDel="00000000" w:rsidR="00000000" w:rsidRPr="00000000">
              <w:rPr>
                <w:rtl w:val="0"/>
              </w:rPr>
            </w:r>
          </w:p>
        </w:tc>
      </w:tr>
    </w:tbl>
    <w:p w:rsidR="00000000" w:rsidDel="00000000" w:rsidP="00000000" w:rsidRDefault="00000000" w:rsidRPr="00000000" w14:paraId="00000691">
      <w:pPr>
        <w:pStyle w:val="Heading3"/>
        <w:numPr>
          <w:ilvl w:val="2"/>
          <w:numId w:val="12"/>
        </w:numPr>
        <w:ind w:left="720" w:hanging="720"/>
        <w:rPr/>
      </w:pPr>
      <w:bookmarkStart w:colFirst="0" w:colLast="0" w:name="_3x8tuzt" w:id="113"/>
      <w:bookmarkEnd w:id="113"/>
      <w:r w:rsidDel="00000000" w:rsidR="00000000" w:rsidRPr="00000000">
        <w:rPr>
          <w:rtl w:val="0"/>
        </w:rPr>
        <w:t xml:space="preserve">资产管理请求响应（未支持）</w:t>
      </w:r>
    </w:p>
    <w:tbl>
      <w:tblPr>
        <w:tblStyle w:val="Table6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92">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93">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94">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95">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96">
            <w:pPr>
              <w:ind w:firstLine="0"/>
              <w:jc w:val="left"/>
              <w:rPr/>
            </w:pPr>
            <w:r w:rsidDel="00000000" w:rsidR="00000000" w:rsidRPr="00000000">
              <w:rPr>
                <w:rtl w:val="0"/>
              </w:rPr>
              <w:t xml:space="preserve">待定</w:t>
            </w:r>
          </w:p>
        </w:tc>
        <w:tc>
          <w:tcPr/>
          <w:p w:rsidR="00000000" w:rsidDel="00000000" w:rsidP="00000000" w:rsidRDefault="00000000" w:rsidRPr="00000000" w14:paraId="00000697">
            <w:pPr>
              <w:ind w:firstLine="0"/>
              <w:jc w:val="left"/>
              <w:rPr/>
            </w:pPr>
            <w:r w:rsidDel="00000000" w:rsidR="00000000" w:rsidRPr="00000000">
              <w:rPr>
                <w:rtl w:val="0"/>
              </w:rPr>
            </w:r>
          </w:p>
        </w:tc>
        <w:tc>
          <w:tcPr/>
          <w:p w:rsidR="00000000" w:rsidDel="00000000" w:rsidP="00000000" w:rsidRDefault="00000000" w:rsidRPr="00000000" w14:paraId="00000698">
            <w:pPr>
              <w:ind w:firstLine="0"/>
              <w:jc w:val="left"/>
              <w:rPr/>
            </w:pPr>
            <w:r w:rsidDel="00000000" w:rsidR="00000000" w:rsidRPr="00000000">
              <w:rPr>
                <w:rtl w:val="0"/>
              </w:rPr>
            </w:r>
          </w:p>
        </w:tc>
        <w:tc>
          <w:tcPr/>
          <w:p w:rsidR="00000000" w:rsidDel="00000000" w:rsidP="00000000" w:rsidRDefault="00000000" w:rsidRPr="00000000" w14:paraId="00000699">
            <w:pPr>
              <w:ind w:firstLine="0"/>
              <w:jc w:val="left"/>
              <w:rPr/>
            </w:pPr>
            <w:r w:rsidDel="00000000" w:rsidR="00000000" w:rsidRPr="00000000">
              <w:rPr>
                <w:rtl w:val="0"/>
              </w:rPr>
              <w:t xml:space="preserve">硬件号</w:t>
            </w:r>
          </w:p>
        </w:tc>
      </w:tr>
      <w:tr>
        <w:trPr>
          <w:cantSplit w:val="0"/>
          <w:tblHeader w:val="0"/>
        </w:trPr>
        <w:tc>
          <w:tcPr/>
          <w:p w:rsidR="00000000" w:rsidDel="00000000" w:rsidP="00000000" w:rsidRDefault="00000000" w:rsidRPr="00000000" w14:paraId="0000069A">
            <w:pPr>
              <w:ind w:firstLine="0"/>
              <w:jc w:val="left"/>
              <w:rPr/>
            </w:pPr>
            <w:r w:rsidDel="00000000" w:rsidR="00000000" w:rsidRPr="00000000">
              <w:rPr>
                <w:rtl w:val="0"/>
              </w:rPr>
            </w:r>
          </w:p>
        </w:tc>
        <w:tc>
          <w:tcPr/>
          <w:p w:rsidR="00000000" w:rsidDel="00000000" w:rsidP="00000000" w:rsidRDefault="00000000" w:rsidRPr="00000000" w14:paraId="0000069B">
            <w:pPr>
              <w:ind w:firstLine="0"/>
              <w:jc w:val="left"/>
              <w:rPr/>
            </w:pPr>
            <w:r w:rsidDel="00000000" w:rsidR="00000000" w:rsidRPr="00000000">
              <w:rPr>
                <w:rtl w:val="0"/>
              </w:rPr>
            </w:r>
          </w:p>
        </w:tc>
        <w:tc>
          <w:tcPr/>
          <w:p w:rsidR="00000000" w:rsidDel="00000000" w:rsidP="00000000" w:rsidRDefault="00000000" w:rsidRPr="00000000" w14:paraId="0000069C">
            <w:pPr>
              <w:ind w:firstLine="0"/>
              <w:jc w:val="left"/>
              <w:rPr/>
            </w:pPr>
            <w:r w:rsidDel="00000000" w:rsidR="00000000" w:rsidRPr="00000000">
              <w:rPr>
                <w:rtl w:val="0"/>
              </w:rPr>
            </w:r>
          </w:p>
        </w:tc>
        <w:tc>
          <w:tcPr/>
          <w:p w:rsidR="00000000" w:rsidDel="00000000" w:rsidP="00000000" w:rsidRDefault="00000000" w:rsidRPr="00000000" w14:paraId="0000069D">
            <w:pPr>
              <w:ind w:firstLine="0"/>
              <w:jc w:val="left"/>
              <w:rPr/>
            </w:pPr>
            <w:r w:rsidDel="00000000" w:rsidR="00000000" w:rsidRPr="00000000">
              <w:rPr>
                <w:rtl w:val="0"/>
              </w:rPr>
              <w:t xml:space="preserve">BOM号</w:t>
            </w:r>
          </w:p>
        </w:tc>
      </w:tr>
      <w:tr>
        <w:trPr>
          <w:cantSplit w:val="0"/>
          <w:tblHeader w:val="0"/>
        </w:trPr>
        <w:tc>
          <w:tcPr/>
          <w:p w:rsidR="00000000" w:rsidDel="00000000" w:rsidP="00000000" w:rsidRDefault="00000000" w:rsidRPr="00000000" w14:paraId="0000069E">
            <w:pPr>
              <w:ind w:firstLine="0"/>
              <w:jc w:val="left"/>
              <w:rPr/>
            </w:pPr>
            <w:r w:rsidDel="00000000" w:rsidR="00000000" w:rsidRPr="00000000">
              <w:rPr>
                <w:rtl w:val="0"/>
              </w:rPr>
            </w:r>
          </w:p>
        </w:tc>
        <w:tc>
          <w:tcPr/>
          <w:p w:rsidR="00000000" w:rsidDel="00000000" w:rsidP="00000000" w:rsidRDefault="00000000" w:rsidRPr="00000000" w14:paraId="0000069F">
            <w:pPr>
              <w:ind w:firstLine="0"/>
              <w:jc w:val="left"/>
              <w:rPr/>
            </w:pPr>
            <w:r w:rsidDel="00000000" w:rsidR="00000000" w:rsidRPr="00000000">
              <w:rPr>
                <w:rtl w:val="0"/>
              </w:rPr>
            </w:r>
          </w:p>
        </w:tc>
        <w:tc>
          <w:tcPr/>
          <w:p w:rsidR="00000000" w:rsidDel="00000000" w:rsidP="00000000" w:rsidRDefault="00000000" w:rsidRPr="00000000" w14:paraId="000006A0">
            <w:pPr>
              <w:ind w:firstLine="0"/>
              <w:jc w:val="left"/>
              <w:rPr/>
            </w:pPr>
            <w:r w:rsidDel="00000000" w:rsidR="00000000" w:rsidRPr="00000000">
              <w:rPr>
                <w:rtl w:val="0"/>
              </w:rPr>
            </w:r>
          </w:p>
        </w:tc>
        <w:tc>
          <w:tcPr/>
          <w:p w:rsidR="00000000" w:rsidDel="00000000" w:rsidP="00000000" w:rsidRDefault="00000000" w:rsidRPr="00000000" w14:paraId="000006A1">
            <w:pPr>
              <w:ind w:firstLine="0"/>
              <w:jc w:val="left"/>
              <w:rPr/>
            </w:pPr>
            <w:r w:rsidDel="00000000" w:rsidR="00000000" w:rsidRPr="00000000">
              <w:rPr>
                <w:rtl w:val="0"/>
              </w:rPr>
              <w:t xml:space="preserve">出厂日期</w:t>
            </w:r>
          </w:p>
        </w:tc>
      </w:tr>
      <w:tr>
        <w:trPr>
          <w:cantSplit w:val="0"/>
          <w:tblHeader w:val="0"/>
        </w:trPr>
        <w:tc>
          <w:tcPr/>
          <w:p w:rsidR="00000000" w:rsidDel="00000000" w:rsidP="00000000" w:rsidRDefault="00000000" w:rsidRPr="00000000" w14:paraId="000006A2">
            <w:pPr>
              <w:ind w:firstLine="0"/>
              <w:jc w:val="left"/>
              <w:rPr/>
            </w:pPr>
            <w:r w:rsidDel="00000000" w:rsidR="00000000" w:rsidRPr="00000000">
              <w:rPr>
                <w:rtl w:val="0"/>
              </w:rPr>
            </w:r>
          </w:p>
        </w:tc>
        <w:tc>
          <w:tcPr/>
          <w:p w:rsidR="00000000" w:rsidDel="00000000" w:rsidP="00000000" w:rsidRDefault="00000000" w:rsidRPr="00000000" w14:paraId="000006A3">
            <w:pPr>
              <w:ind w:firstLine="0"/>
              <w:jc w:val="left"/>
              <w:rPr/>
            </w:pPr>
            <w:r w:rsidDel="00000000" w:rsidR="00000000" w:rsidRPr="00000000">
              <w:rPr>
                <w:rtl w:val="0"/>
              </w:rPr>
            </w:r>
          </w:p>
        </w:tc>
        <w:tc>
          <w:tcPr/>
          <w:p w:rsidR="00000000" w:rsidDel="00000000" w:rsidP="00000000" w:rsidRDefault="00000000" w:rsidRPr="00000000" w14:paraId="000006A4">
            <w:pPr>
              <w:ind w:firstLine="0"/>
              <w:jc w:val="left"/>
              <w:rPr/>
            </w:pPr>
            <w:r w:rsidDel="00000000" w:rsidR="00000000" w:rsidRPr="00000000">
              <w:rPr>
                <w:rtl w:val="0"/>
              </w:rPr>
            </w:r>
          </w:p>
        </w:tc>
        <w:tc>
          <w:tcPr/>
          <w:p w:rsidR="00000000" w:rsidDel="00000000" w:rsidP="00000000" w:rsidRDefault="00000000" w:rsidRPr="00000000" w14:paraId="000006A5">
            <w:pPr>
              <w:ind w:firstLine="0"/>
              <w:jc w:val="left"/>
              <w:rPr/>
            </w:pPr>
            <w:r w:rsidDel="00000000" w:rsidR="00000000" w:rsidRPr="00000000">
              <w:rPr>
                <w:rtl w:val="0"/>
              </w:rPr>
              <w:t xml:space="preserve">维修情况</w:t>
            </w:r>
          </w:p>
        </w:tc>
      </w:tr>
      <w:tr>
        <w:trPr>
          <w:cantSplit w:val="0"/>
          <w:tblHeader w:val="0"/>
        </w:trPr>
        <w:tc>
          <w:tcPr/>
          <w:p w:rsidR="00000000" w:rsidDel="00000000" w:rsidP="00000000" w:rsidRDefault="00000000" w:rsidRPr="00000000" w14:paraId="000006A6">
            <w:pPr>
              <w:ind w:firstLine="0"/>
              <w:jc w:val="left"/>
              <w:rPr/>
            </w:pPr>
            <w:r w:rsidDel="00000000" w:rsidR="00000000" w:rsidRPr="00000000">
              <w:rPr>
                <w:rtl w:val="0"/>
              </w:rPr>
            </w:r>
          </w:p>
        </w:tc>
        <w:tc>
          <w:tcPr/>
          <w:p w:rsidR="00000000" w:rsidDel="00000000" w:rsidP="00000000" w:rsidRDefault="00000000" w:rsidRPr="00000000" w14:paraId="000006A7">
            <w:pPr>
              <w:ind w:firstLine="0"/>
              <w:jc w:val="left"/>
              <w:rPr/>
            </w:pPr>
            <w:r w:rsidDel="00000000" w:rsidR="00000000" w:rsidRPr="00000000">
              <w:rPr>
                <w:rtl w:val="0"/>
              </w:rPr>
            </w:r>
          </w:p>
        </w:tc>
        <w:tc>
          <w:tcPr/>
          <w:p w:rsidR="00000000" w:rsidDel="00000000" w:rsidP="00000000" w:rsidRDefault="00000000" w:rsidRPr="00000000" w14:paraId="000006A8">
            <w:pPr>
              <w:ind w:firstLine="0"/>
              <w:jc w:val="left"/>
              <w:rPr/>
            </w:pPr>
            <w:r w:rsidDel="00000000" w:rsidR="00000000" w:rsidRPr="00000000">
              <w:rPr>
                <w:rtl w:val="0"/>
              </w:rPr>
            </w:r>
          </w:p>
        </w:tc>
        <w:tc>
          <w:tcPr/>
          <w:p w:rsidR="00000000" w:rsidDel="00000000" w:rsidP="00000000" w:rsidRDefault="00000000" w:rsidRPr="00000000" w14:paraId="000006A9">
            <w:pPr>
              <w:ind w:firstLine="0"/>
              <w:jc w:val="left"/>
              <w:rPr/>
            </w:pPr>
            <w:r w:rsidDel="00000000" w:rsidR="00000000" w:rsidRPr="00000000">
              <w:rPr>
                <w:rtl w:val="0"/>
              </w:rPr>
              <w:t xml:space="preserve">TDD/FDD</w:t>
            </w:r>
          </w:p>
        </w:tc>
      </w:tr>
    </w:tbl>
    <w:p w:rsidR="00000000" w:rsidDel="00000000" w:rsidP="00000000" w:rsidRDefault="00000000" w:rsidRPr="00000000" w14:paraId="000006AA">
      <w:pPr>
        <w:pStyle w:val="Heading3"/>
        <w:numPr>
          <w:ilvl w:val="2"/>
          <w:numId w:val="12"/>
        </w:numPr>
        <w:ind w:left="720" w:hanging="720"/>
        <w:rPr/>
      </w:pPr>
      <w:r w:rsidDel="00000000" w:rsidR="00000000" w:rsidRPr="00000000">
        <w:rPr>
          <w:rtl w:val="0"/>
        </w:rPr>
        <w:t xml:space="preserve">设备复位</w:t>
      </w:r>
    </w:p>
    <w:tbl>
      <w:tblPr>
        <w:tblStyle w:val="Table6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AB">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AC">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AD">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AE">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AF">
            <w:pPr>
              <w:ind w:firstLine="0"/>
              <w:jc w:val="left"/>
              <w:rPr/>
            </w:pPr>
            <w:r w:rsidDel="00000000" w:rsidR="00000000" w:rsidRPr="00000000">
              <w:rPr>
                <w:rtl w:val="0"/>
              </w:rPr>
              <w:t xml:space="preserve">5</w:t>
            </w:r>
          </w:p>
        </w:tc>
        <w:tc>
          <w:tcPr/>
          <w:p w:rsidR="00000000" w:rsidDel="00000000" w:rsidP="00000000" w:rsidRDefault="00000000" w:rsidRPr="00000000" w14:paraId="000006B0">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6B1">
            <w:pPr>
              <w:ind w:firstLine="0"/>
              <w:jc w:val="left"/>
              <w:rPr/>
            </w:pPr>
            <w:r w:rsidDel="00000000" w:rsidR="00000000" w:rsidRPr="00000000">
              <w:rPr>
                <w:rtl w:val="0"/>
              </w:rPr>
              <w:t xml:space="preserve">1</w:t>
            </w:r>
          </w:p>
        </w:tc>
        <w:tc>
          <w:tcPr/>
          <w:p w:rsidR="00000000" w:rsidDel="00000000" w:rsidP="00000000" w:rsidRDefault="00000000" w:rsidRPr="00000000" w14:paraId="000006B2">
            <w:pPr>
              <w:ind w:firstLine="0"/>
              <w:jc w:val="left"/>
              <w:rPr/>
            </w:pPr>
            <w:r w:rsidDel="00000000" w:rsidR="00000000" w:rsidRPr="00000000">
              <w:rPr>
                <w:rtl w:val="0"/>
              </w:rPr>
              <w:t xml:space="preserve">复位原因（字符串）</w:t>
            </w:r>
          </w:p>
        </w:tc>
      </w:tr>
    </w:tbl>
    <w:p w:rsidR="00000000" w:rsidDel="00000000" w:rsidP="00000000" w:rsidRDefault="00000000" w:rsidRPr="00000000" w14:paraId="000006B3">
      <w:pPr>
        <w:pStyle w:val="Heading3"/>
        <w:numPr>
          <w:ilvl w:val="2"/>
          <w:numId w:val="12"/>
        </w:numPr>
        <w:ind w:left="720" w:hanging="720"/>
        <w:rPr/>
      </w:pPr>
      <w:r w:rsidDel="00000000" w:rsidR="00000000" w:rsidRPr="00000000">
        <w:rPr>
          <w:rtl w:val="0"/>
        </w:rPr>
        <w:t xml:space="preserve">设备复位响应</w:t>
      </w:r>
    </w:p>
    <w:tbl>
      <w:tblPr>
        <w:tblStyle w:val="Table6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B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B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B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B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B8">
            <w:pPr>
              <w:ind w:firstLine="0"/>
              <w:jc w:val="left"/>
              <w:rPr/>
            </w:pPr>
            <w:r w:rsidDel="00000000" w:rsidR="00000000" w:rsidRPr="00000000">
              <w:rPr>
                <w:rtl w:val="0"/>
              </w:rPr>
              <w:t xml:space="preserve">2</w:t>
            </w:r>
          </w:p>
        </w:tc>
        <w:tc>
          <w:tcPr/>
          <w:p w:rsidR="00000000" w:rsidDel="00000000" w:rsidP="00000000" w:rsidRDefault="00000000" w:rsidRPr="00000000" w14:paraId="000006B9">
            <w:pPr>
              <w:ind w:firstLine="0"/>
              <w:jc w:val="left"/>
              <w:rPr/>
            </w:pPr>
            <w:r w:rsidDel="00000000" w:rsidR="00000000" w:rsidRPr="00000000">
              <w:rPr>
                <w:rtl w:val="0"/>
              </w:rPr>
              <w:t xml:space="preserve">uint8_t</w:t>
            </w:r>
          </w:p>
        </w:tc>
        <w:tc>
          <w:tcPr/>
          <w:p w:rsidR="00000000" w:rsidDel="00000000" w:rsidP="00000000" w:rsidRDefault="00000000" w:rsidRPr="00000000" w14:paraId="000006BA">
            <w:pPr>
              <w:ind w:firstLine="0"/>
              <w:jc w:val="left"/>
              <w:rPr/>
            </w:pPr>
            <w:r w:rsidDel="00000000" w:rsidR="00000000" w:rsidRPr="00000000">
              <w:rPr>
                <w:rtl w:val="0"/>
              </w:rPr>
              <w:t xml:space="preserve">1</w:t>
            </w:r>
          </w:p>
        </w:tc>
        <w:tc>
          <w:tcPr/>
          <w:p w:rsidR="00000000" w:rsidDel="00000000" w:rsidP="00000000" w:rsidRDefault="00000000" w:rsidRPr="00000000" w14:paraId="000006BB">
            <w:pPr>
              <w:ind w:firstLine="0"/>
              <w:jc w:val="left"/>
              <w:rPr/>
            </w:pPr>
            <w:r w:rsidDel="00000000" w:rsidR="00000000" w:rsidRPr="00000000">
              <w:rPr>
                <w:rtl w:val="0"/>
              </w:rPr>
              <w:t xml:space="preserve">状态码：</w:t>
            </w:r>
          </w:p>
          <w:p w:rsidR="00000000" w:rsidDel="00000000" w:rsidP="00000000" w:rsidRDefault="00000000" w:rsidRPr="00000000" w14:paraId="000006BC">
            <w:pPr>
              <w:ind w:firstLine="0"/>
              <w:jc w:val="left"/>
              <w:rPr/>
            </w:pPr>
            <w:r w:rsidDel="00000000" w:rsidR="00000000" w:rsidRPr="00000000">
              <w:rPr>
                <w:rtl w:val="0"/>
              </w:rPr>
              <w:t xml:space="preserve">0：消息成功，马上重启</w:t>
            </w:r>
          </w:p>
          <w:p w:rsidR="00000000" w:rsidDel="00000000" w:rsidP="00000000" w:rsidRDefault="00000000" w:rsidRPr="00000000" w14:paraId="000006BD">
            <w:pPr>
              <w:ind w:firstLine="0"/>
              <w:jc w:val="left"/>
              <w:rPr/>
            </w:pPr>
            <w:r w:rsidDel="00000000" w:rsidR="00000000" w:rsidRPr="00000000">
              <w:rPr>
                <w:rtl w:val="0"/>
              </w:rPr>
              <w:t xml:space="preserve">1：消息解析失败；</w:t>
            </w:r>
          </w:p>
          <w:p w:rsidR="00000000" w:rsidDel="00000000" w:rsidP="00000000" w:rsidRDefault="00000000" w:rsidRPr="00000000" w14:paraId="000006BE">
            <w:pPr>
              <w:ind w:firstLine="0"/>
              <w:jc w:val="left"/>
              <w:rPr/>
            </w:pPr>
            <w:r w:rsidDel="00000000" w:rsidR="00000000" w:rsidRPr="00000000">
              <w:rPr>
                <w:rtl w:val="0"/>
              </w:rPr>
              <w:t xml:space="preserve">2：软件错误</w:t>
            </w:r>
          </w:p>
        </w:tc>
      </w:tr>
    </w:tbl>
    <w:p w:rsidR="00000000" w:rsidDel="00000000" w:rsidP="00000000" w:rsidRDefault="00000000" w:rsidRPr="00000000" w14:paraId="000006BF">
      <w:pPr>
        <w:pStyle w:val="Heading3"/>
        <w:numPr>
          <w:ilvl w:val="2"/>
          <w:numId w:val="12"/>
        </w:numPr>
        <w:ind w:left="720" w:hanging="720"/>
        <w:rPr/>
      </w:pPr>
      <w:r w:rsidDel="00000000" w:rsidR="00000000" w:rsidRPr="00000000">
        <w:rPr>
          <w:rtl w:val="0"/>
        </w:rPr>
        <w:t xml:space="preserve">设备意外复位</w:t>
      </w:r>
    </w:p>
    <w:tbl>
      <w:tblPr>
        <w:tblStyle w:val="Table6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C0">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C1">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C2">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C3">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C4">
            <w:pPr>
              <w:ind w:firstLine="0"/>
              <w:jc w:val="left"/>
              <w:rPr/>
            </w:pPr>
            <w:r w:rsidDel="00000000" w:rsidR="00000000" w:rsidRPr="00000000">
              <w:rPr>
                <w:rtl w:val="0"/>
              </w:rPr>
              <w:t xml:space="preserve">不带tag</w:t>
            </w:r>
          </w:p>
        </w:tc>
        <w:tc>
          <w:tcPr/>
          <w:p w:rsidR="00000000" w:rsidDel="00000000" w:rsidP="00000000" w:rsidRDefault="00000000" w:rsidRPr="00000000" w14:paraId="000006C5">
            <w:pPr>
              <w:ind w:firstLine="0"/>
              <w:jc w:val="left"/>
              <w:rPr/>
            </w:pPr>
            <w:r w:rsidDel="00000000" w:rsidR="00000000" w:rsidRPr="00000000">
              <w:rPr>
                <w:rtl w:val="0"/>
              </w:rPr>
            </w:r>
          </w:p>
        </w:tc>
        <w:tc>
          <w:tcPr/>
          <w:p w:rsidR="00000000" w:rsidDel="00000000" w:rsidP="00000000" w:rsidRDefault="00000000" w:rsidRPr="00000000" w14:paraId="000006C6">
            <w:pPr>
              <w:ind w:firstLine="0"/>
              <w:jc w:val="left"/>
              <w:rPr/>
            </w:pPr>
            <w:r w:rsidDel="00000000" w:rsidR="00000000" w:rsidRPr="00000000">
              <w:rPr>
                <w:rtl w:val="0"/>
              </w:rPr>
            </w:r>
          </w:p>
        </w:tc>
        <w:tc>
          <w:tcPr/>
          <w:p w:rsidR="00000000" w:rsidDel="00000000" w:rsidP="00000000" w:rsidRDefault="00000000" w:rsidRPr="00000000" w14:paraId="000006C7">
            <w:pPr>
              <w:ind w:firstLine="0"/>
              <w:jc w:val="left"/>
              <w:rPr/>
            </w:pPr>
            <w:r w:rsidDel="00000000" w:rsidR="00000000" w:rsidRPr="00000000">
              <w:rPr>
                <w:rtl w:val="0"/>
              </w:rPr>
            </w:r>
          </w:p>
        </w:tc>
      </w:tr>
    </w:tbl>
    <w:p w:rsidR="00000000" w:rsidDel="00000000" w:rsidP="00000000" w:rsidRDefault="00000000" w:rsidRPr="00000000" w14:paraId="000006C8">
      <w:pPr>
        <w:pStyle w:val="Heading3"/>
        <w:numPr>
          <w:ilvl w:val="2"/>
          <w:numId w:val="12"/>
        </w:numPr>
        <w:ind w:left="720" w:hanging="720"/>
        <w:rPr/>
      </w:pPr>
      <w:r w:rsidDel="00000000" w:rsidR="00000000" w:rsidRPr="00000000">
        <w:rPr>
          <w:rtl w:val="0"/>
        </w:rPr>
        <w:t xml:space="preserve">设置同步模式</w:t>
      </w:r>
    </w:p>
    <w:tbl>
      <w:tblPr>
        <w:tblStyle w:val="Table6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C9">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CA">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CB">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CC">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CD">
            <w:pPr>
              <w:ind w:firstLine="0"/>
              <w:jc w:val="left"/>
              <w:rPr/>
            </w:pPr>
            <w:r w:rsidDel="00000000" w:rsidR="00000000" w:rsidRPr="00000000">
              <w:rPr>
                <w:rtl w:val="0"/>
              </w:rPr>
              <w:t xml:space="preserve">14</w:t>
            </w:r>
          </w:p>
        </w:tc>
        <w:tc>
          <w:tcPr/>
          <w:p w:rsidR="00000000" w:rsidDel="00000000" w:rsidP="00000000" w:rsidRDefault="00000000" w:rsidRPr="00000000" w14:paraId="000006CE">
            <w:pPr>
              <w:ind w:firstLine="0"/>
              <w:jc w:val="left"/>
              <w:rPr/>
            </w:pPr>
            <w:r w:rsidDel="00000000" w:rsidR="00000000" w:rsidRPr="00000000">
              <w:rPr>
                <w:rtl w:val="0"/>
              </w:rPr>
              <w:t xml:space="preserve">uint8_t</w:t>
            </w:r>
          </w:p>
        </w:tc>
        <w:tc>
          <w:tcPr/>
          <w:p w:rsidR="00000000" w:rsidDel="00000000" w:rsidP="00000000" w:rsidRDefault="00000000" w:rsidRPr="00000000" w14:paraId="000006CF">
            <w:pPr>
              <w:ind w:firstLine="0"/>
              <w:jc w:val="left"/>
              <w:rPr/>
            </w:pPr>
            <w:r w:rsidDel="00000000" w:rsidR="00000000" w:rsidRPr="00000000">
              <w:rPr>
                <w:rtl w:val="0"/>
              </w:rPr>
              <w:t xml:space="preserve">1</w:t>
            </w:r>
          </w:p>
        </w:tc>
        <w:tc>
          <w:tcPr/>
          <w:p w:rsidR="00000000" w:rsidDel="00000000" w:rsidP="00000000" w:rsidRDefault="00000000" w:rsidRPr="00000000" w14:paraId="000006D0">
            <w:pPr>
              <w:ind w:firstLine="0"/>
              <w:jc w:val="left"/>
              <w:rPr/>
            </w:pPr>
            <w:r w:rsidDel="00000000" w:rsidR="00000000" w:rsidRPr="00000000">
              <w:rPr>
                <w:rtl w:val="0"/>
              </w:rPr>
              <w:t xml:space="preserve">状态码：</w:t>
            </w:r>
          </w:p>
          <w:p w:rsidR="00000000" w:rsidDel="00000000" w:rsidP="00000000" w:rsidRDefault="00000000" w:rsidRPr="00000000" w14:paraId="000006D1">
            <w:pPr>
              <w:ind w:firstLine="0"/>
              <w:jc w:val="left"/>
              <w:rPr/>
            </w:pPr>
            <w:r w:rsidDel="00000000" w:rsidR="00000000" w:rsidRPr="00000000">
              <w:rPr>
                <w:rtl w:val="0"/>
              </w:rPr>
              <w:t xml:space="preserve">0：cnm（默认）</w:t>
            </w:r>
          </w:p>
          <w:p w:rsidR="00000000" w:rsidDel="00000000" w:rsidP="00000000" w:rsidRDefault="00000000" w:rsidRPr="00000000" w14:paraId="000006D2">
            <w:pPr>
              <w:ind w:firstLine="0"/>
              <w:jc w:val="left"/>
              <w:rPr/>
            </w:pPr>
            <w:r w:rsidDel="00000000" w:rsidR="00000000" w:rsidRPr="00000000">
              <w:rPr>
                <w:rtl w:val="0"/>
              </w:rPr>
              <w:t xml:space="preserve">1：GPS</w:t>
            </w:r>
          </w:p>
          <w:p w:rsidR="00000000" w:rsidDel="00000000" w:rsidP="00000000" w:rsidRDefault="00000000" w:rsidRPr="00000000" w14:paraId="000006D3">
            <w:pPr>
              <w:ind w:firstLine="0"/>
              <w:jc w:val="left"/>
              <w:rPr/>
            </w:pPr>
            <w:r w:rsidDel="00000000" w:rsidR="00000000" w:rsidRPr="00000000">
              <w:rPr>
                <w:rtl w:val="0"/>
              </w:rPr>
              <w:t xml:space="preserve">2：混合模式（优先GPS，同步失败采用空口同步）</w:t>
            </w:r>
          </w:p>
        </w:tc>
      </w:tr>
    </w:tbl>
    <w:p w:rsidR="00000000" w:rsidDel="00000000" w:rsidP="00000000" w:rsidRDefault="00000000" w:rsidRPr="00000000" w14:paraId="000006D4">
      <w:pPr>
        <w:ind w:firstLine="0"/>
        <w:rPr/>
      </w:pPr>
      <w:r w:rsidDel="00000000" w:rsidR="00000000" w:rsidRPr="00000000">
        <w:rPr>
          <w:rtl w:val="0"/>
        </w:rPr>
      </w:r>
    </w:p>
    <w:p w:rsidR="00000000" w:rsidDel="00000000" w:rsidP="00000000" w:rsidRDefault="00000000" w:rsidRPr="00000000" w14:paraId="000006D5">
      <w:pPr>
        <w:pStyle w:val="Heading3"/>
        <w:numPr>
          <w:ilvl w:val="2"/>
          <w:numId w:val="12"/>
        </w:numPr>
        <w:ind w:left="720" w:hanging="720"/>
        <w:rPr/>
      </w:pPr>
      <w:r w:rsidDel="00000000" w:rsidR="00000000" w:rsidRPr="00000000">
        <w:rPr>
          <w:rtl w:val="0"/>
        </w:rPr>
        <w:t xml:space="preserve">设置同步模式响应</w:t>
      </w:r>
    </w:p>
    <w:tbl>
      <w:tblPr>
        <w:tblStyle w:val="Table6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D6">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D7">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D8">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D9">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DA">
            <w:pPr>
              <w:ind w:firstLine="0"/>
              <w:jc w:val="left"/>
              <w:rPr/>
            </w:pPr>
            <w:r w:rsidDel="00000000" w:rsidR="00000000" w:rsidRPr="00000000">
              <w:rPr>
                <w:rtl w:val="0"/>
              </w:rPr>
              <w:t xml:space="preserve">2</w:t>
            </w:r>
          </w:p>
        </w:tc>
        <w:tc>
          <w:tcPr/>
          <w:p w:rsidR="00000000" w:rsidDel="00000000" w:rsidP="00000000" w:rsidRDefault="00000000" w:rsidRPr="00000000" w14:paraId="000006DB">
            <w:pPr>
              <w:ind w:firstLine="0"/>
              <w:jc w:val="left"/>
              <w:rPr/>
            </w:pPr>
            <w:r w:rsidDel="00000000" w:rsidR="00000000" w:rsidRPr="00000000">
              <w:rPr>
                <w:rtl w:val="0"/>
              </w:rPr>
              <w:t xml:space="preserve">uint8_t</w:t>
            </w:r>
          </w:p>
        </w:tc>
        <w:tc>
          <w:tcPr/>
          <w:p w:rsidR="00000000" w:rsidDel="00000000" w:rsidP="00000000" w:rsidRDefault="00000000" w:rsidRPr="00000000" w14:paraId="000006DC">
            <w:pPr>
              <w:ind w:firstLine="0"/>
              <w:jc w:val="left"/>
              <w:rPr/>
            </w:pPr>
            <w:r w:rsidDel="00000000" w:rsidR="00000000" w:rsidRPr="00000000">
              <w:rPr>
                <w:rtl w:val="0"/>
              </w:rPr>
              <w:t xml:space="preserve">1</w:t>
            </w:r>
          </w:p>
        </w:tc>
        <w:tc>
          <w:tcPr/>
          <w:p w:rsidR="00000000" w:rsidDel="00000000" w:rsidP="00000000" w:rsidRDefault="00000000" w:rsidRPr="00000000" w14:paraId="000006DD">
            <w:pPr>
              <w:ind w:firstLine="0"/>
              <w:jc w:val="left"/>
              <w:rPr/>
            </w:pPr>
            <w:r w:rsidDel="00000000" w:rsidR="00000000" w:rsidRPr="00000000">
              <w:rPr>
                <w:rtl w:val="0"/>
              </w:rPr>
              <w:t xml:space="preserve">状态码：</w:t>
            </w:r>
          </w:p>
          <w:p w:rsidR="00000000" w:rsidDel="00000000" w:rsidP="00000000" w:rsidRDefault="00000000" w:rsidRPr="00000000" w14:paraId="000006DE">
            <w:pPr>
              <w:ind w:firstLine="0"/>
              <w:jc w:val="left"/>
              <w:rPr/>
            </w:pPr>
            <w:r w:rsidDel="00000000" w:rsidR="00000000" w:rsidRPr="00000000">
              <w:rPr>
                <w:rtl w:val="0"/>
              </w:rPr>
              <w:t xml:space="preserve">0：成功</w:t>
            </w:r>
          </w:p>
          <w:p w:rsidR="00000000" w:rsidDel="00000000" w:rsidP="00000000" w:rsidRDefault="00000000" w:rsidRPr="00000000" w14:paraId="000006DF">
            <w:pPr>
              <w:ind w:firstLine="0"/>
              <w:jc w:val="left"/>
              <w:rPr/>
            </w:pPr>
            <w:r w:rsidDel="00000000" w:rsidR="00000000" w:rsidRPr="00000000">
              <w:rPr>
                <w:rtl w:val="0"/>
              </w:rPr>
              <w:t xml:space="preserve">1：失败</w:t>
            </w:r>
          </w:p>
        </w:tc>
      </w:tr>
    </w:tbl>
    <w:p w:rsidR="00000000" w:rsidDel="00000000" w:rsidP="00000000" w:rsidRDefault="00000000" w:rsidRPr="00000000" w14:paraId="000006E0">
      <w:pPr>
        <w:ind w:firstLine="0"/>
        <w:rPr/>
      </w:pPr>
      <w:r w:rsidDel="00000000" w:rsidR="00000000" w:rsidRPr="00000000">
        <w:rPr>
          <w:rtl w:val="0"/>
        </w:rPr>
      </w:r>
    </w:p>
    <w:p w:rsidR="00000000" w:rsidDel="00000000" w:rsidP="00000000" w:rsidRDefault="00000000" w:rsidRPr="00000000" w14:paraId="000006E1">
      <w:pPr>
        <w:pStyle w:val="Heading3"/>
        <w:numPr>
          <w:ilvl w:val="2"/>
          <w:numId w:val="12"/>
        </w:numPr>
        <w:ind w:left="720" w:hanging="720"/>
        <w:rPr/>
      </w:pPr>
      <w:r w:rsidDel="00000000" w:rsidR="00000000" w:rsidRPr="00000000">
        <w:rPr>
          <w:rtl w:val="0"/>
        </w:rPr>
        <w:t xml:space="preserve">同步状态查询</w:t>
      </w:r>
    </w:p>
    <w:tbl>
      <w:tblPr>
        <w:tblStyle w:val="Table6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E2">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E3">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E4">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E5">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E6">
            <w:pPr>
              <w:ind w:firstLine="0"/>
              <w:jc w:val="left"/>
              <w:rPr/>
            </w:pPr>
            <w:r w:rsidDel="00000000" w:rsidR="00000000" w:rsidRPr="00000000">
              <w:rPr>
                <w:rtl w:val="0"/>
              </w:rPr>
              <w:t xml:space="preserve">不带tag</w:t>
            </w:r>
          </w:p>
        </w:tc>
        <w:tc>
          <w:tcPr/>
          <w:p w:rsidR="00000000" w:rsidDel="00000000" w:rsidP="00000000" w:rsidRDefault="00000000" w:rsidRPr="00000000" w14:paraId="000006E7">
            <w:pPr>
              <w:ind w:firstLine="0"/>
              <w:jc w:val="left"/>
              <w:rPr/>
            </w:pPr>
            <w:r w:rsidDel="00000000" w:rsidR="00000000" w:rsidRPr="00000000">
              <w:rPr>
                <w:rtl w:val="0"/>
              </w:rPr>
            </w:r>
          </w:p>
        </w:tc>
        <w:tc>
          <w:tcPr/>
          <w:p w:rsidR="00000000" w:rsidDel="00000000" w:rsidP="00000000" w:rsidRDefault="00000000" w:rsidRPr="00000000" w14:paraId="000006E8">
            <w:pPr>
              <w:ind w:firstLine="0"/>
              <w:jc w:val="left"/>
              <w:rPr/>
            </w:pPr>
            <w:r w:rsidDel="00000000" w:rsidR="00000000" w:rsidRPr="00000000">
              <w:rPr>
                <w:rtl w:val="0"/>
              </w:rPr>
            </w:r>
          </w:p>
        </w:tc>
        <w:tc>
          <w:tcPr/>
          <w:p w:rsidR="00000000" w:rsidDel="00000000" w:rsidP="00000000" w:rsidRDefault="00000000" w:rsidRPr="00000000" w14:paraId="000006E9">
            <w:pPr>
              <w:ind w:firstLine="0"/>
              <w:jc w:val="left"/>
              <w:rPr/>
            </w:pPr>
            <w:r w:rsidDel="00000000" w:rsidR="00000000" w:rsidRPr="00000000">
              <w:rPr>
                <w:rtl w:val="0"/>
              </w:rPr>
            </w:r>
          </w:p>
        </w:tc>
      </w:tr>
    </w:tbl>
    <w:p w:rsidR="00000000" w:rsidDel="00000000" w:rsidP="00000000" w:rsidRDefault="00000000" w:rsidRPr="00000000" w14:paraId="000006EA">
      <w:pPr>
        <w:ind w:firstLine="0"/>
        <w:rPr/>
      </w:pPr>
      <w:r w:rsidDel="00000000" w:rsidR="00000000" w:rsidRPr="00000000">
        <w:rPr>
          <w:rtl w:val="0"/>
        </w:rPr>
      </w:r>
    </w:p>
    <w:p w:rsidR="00000000" w:rsidDel="00000000" w:rsidP="00000000" w:rsidRDefault="00000000" w:rsidRPr="00000000" w14:paraId="000006EB">
      <w:pPr>
        <w:pStyle w:val="Heading3"/>
        <w:numPr>
          <w:ilvl w:val="2"/>
          <w:numId w:val="12"/>
        </w:numPr>
        <w:ind w:left="720" w:hanging="720"/>
        <w:rPr/>
      </w:pPr>
      <w:r w:rsidDel="00000000" w:rsidR="00000000" w:rsidRPr="00000000">
        <w:rPr>
          <w:rtl w:val="0"/>
        </w:rPr>
        <w:t xml:space="preserve">同步状态上报</w:t>
      </w:r>
    </w:p>
    <w:tbl>
      <w:tblPr>
        <w:tblStyle w:val="Table6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6EC">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6ED">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6EE">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6EF">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6F0">
            <w:pPr>
              <w:ind w:firstLine="0"/>
              <w:jc w:val="left"/>
              <w:rPr/>
            </w:pPr>
            <w:r w:rsidDel="00000000" w:rsidR="00000000" w:rsidRPr="00000000">
              <w:rPr>
                <w:rtl w:val="0"/>
              </w:rPr>
              <w:t xml:space="preserve">15</w:t>
            </w:r>
          </w:p>
        </w:tc>
        <w:tc>
          <w:tcPr/>
          <w:p w:rsidR="00000000" w:rsidDel="00000000" w:rsidP="00000000" w:rsidRDefault="00000000" w:rsidRPr="00000000" w14:paraId="000006F1">
            <w:pPr>
              <w:ind w:firstLine="0"/>
              <w:jc w:val="left"/>
              <w:rPr/>
            </w:pPr>
            <w:r w:rsidDel="00000000" w:rsidR="00000000" w:rsidRPr="00000000">
              <w:rPr>
                <w:rtl w:val="0"/>
              </w:rPr>
              <w:t xml:space="preserve">uint8_t</w:t>
            </w:r>
          </w:p>
        </w:tc>
        <w:tc>
          <w:tcPr/>
          <w:p w:rsidR="00000000" w:rsidDel="00000000" w:rsidP="00000000" w:rsidRDefault="00000000" w:rsidRPr="00000000" w14:paraId="000006F2">
            <w:pPr>
              <w:ind w:firstLine="0"/>
              <w:jc w:val="left"/>
              <w:rPr/>
            </w:pPr>
            <w:r w:rsidDel="00000000" w:rsidR="00000000" w:rsidRPr="00000000">
              <w:rPr>
                <w:rtl w:val="0"/>
              </w:rPr>
              <w:t xml:space="preserve">1</w:t>
            </w:r>
          </w:p>
        </w:tc>
        <w:tc>
          <w:tcPr/>
          <w:p w:rsidR="00000000" w:rsidDel="00000000" w:rsidP="00000000" w:rsidRDefault="00000000" w:rsidRPr="00000000" w14:paraId="000006F3">
            <w:pPr>
              <w:ind w:firstLine="0"/>
              <w:jc w:val="left"/>
              <w:rPr/>
            </w:pPr>
            <w:r w:rsidDel="00000000" w:rsidR="00000000" w:rsidRPr="00000000">
              <w:rPr>
                <w:rtl w:val="0"/>
              </w:rPr>
              <w:t xml:space="preserve">类型码：</w:t>
            </w:r>
          </w:p>
          <w:p w:rsidR="00000000" w:rsidDel="00000000" w:rsidP="00000000" w:rsidRDefault="00000000" w:rsidRPr="00000000" w14:paraId="000006F4">
            <w:pPr>
              <w:ind w:firstLine="0"/>
              <w:jc w:val="left"/>
              <w:rPr/>
            </w:pPr>
            <w:r w:rsidDel="00000000" w:rsidR="00000000" w:rsidRPr="00000000">
              <w:rPr>
                <w:rtl w:val="0"/>
              </w:rPr>
              <w:t xml:space="preserve">0：cnm</w:t>
            </w:r>
          </w:p>
          <w:p w:rsidR="00000000" w:rsidDel="00000000" w:rsidP="00000000" w:rsidRDefault="00000000" w:rsidRPr="00000000" w14:paraId="000006F5">
            <w:pPr>
              <w:ind w:firstLine="0"/>
              <w:jc w:val="left"/>
              <w:rPr/>
            </w:pPr>
            <w:r w:rsidDel="00000000" w:rsidR="00000000" w:rsidRPr="00000000">
              <w:rPr>
                <w:rtl w:val="0"/>
              </w:rPr>
              <w:t xml:space="preserve">1：GPS</w:t>
            </w:r>
          </w:p>
          <w:p w:rsidR="00000000" w:rsidDel="00000000" w:rsidP="00000000" w:rsidRDefault="00000000" w:rsidRPr="00000000" w14:paraId="000006F6">
            <w:pPr>
              <w:ind w:firstLine="0"/>
              <w:jc w:val="left"/>
              <w:rPr/>
            </w:pPr>
            <w:r w:rsidDel="00000000" w:rsidR="00000000" w:rsidRPr="00000000">
              <w:rPr>
                <w:rtl w:val="0"/>
              </w:rPr>
              <w:t xml:space="preserve">2：混合模式（优先GPS，同步失败采用空口同步）</w:t>
            </w:r>
          </w:p>
          <w:p w:rsidR="00000000" w:rsidDel="00000000" w:rsidP="00000000" w:rsidRDefault="00000000" w:rsidRPr="00000000" w14:paraId="000006F7">
            <w:pPr>
              <w:ind w:firstLine="0"/>
              <w:jc w:val="left"/>
              <w:rPr/>
            </w:pPr>
            <w:r w:rsidDel="00000000" w:rsidR="00000000" w:rsidRPr="00000000">
              <w:rPr>
                <w:rtl w:val="0"/>
              </w:rPr>
              <w:t xml:space="preserve">3：nmm辅助纠频偏</w:t>
            </w:r>
          </w:p>
        </w:tc>
      </w:tr>
      <w:tr>
        <w:trPr>
          <w:cantSplit w:val="0"/>
          <w:tblHeader w:val="0"/>
        </w:trPr>
        <w:tc>
          <w:tcPr/>
          <w:p w:rsidR="00000000" w:rsidDel="00000000" w:rsidP="00000000" w:rsidRDefault="00000000" w:rsidRPr="00000000" w14:paraId="000006F8">
            <w:pPr>
              <w:ind w:firstLine="0"/>
              <w:jc w:val="left"/>
              <w:rPr/>
            </w:pPr>
            <w:r w:rsidDel="00000000" w:rsidR="00000000" w:rsidRPr="00000000">
              <w:rPr>
                <w:rtl w:val="0"/>
              </w:rPr>
              <w:t xml:space="preserve">16</w:t>
            </w:r>
          </w:p>
        </w:tc>
        <w:tc>
          <w:tcPr/>
          <w:p w:rsidR="00000000" w:rsidDel="00000000" w:rsidP="00000000" w:rsidRDefault="00000000" w:rsidRPr="00000000" w14:paraId="000006F9">
            <w:pPr>
              <w:ind w:firstLine="0"/>
              <w:jc w:val="left"/>
              <w:rPr/>
            </w:pPr>
            <w:r w:rsidDel="00000000" w:rsidR="00000000" w:rsidRPr="00000000">
              <w:rPr>
                <w:rtl w:val="0"/>
              </w:rPr>
              <w:t xml:space="preserve">uint8_t</w:t>
            </w:r>
          </w:p>
        </w:tc>
        <w:tc>
          <w:tcPr/>
          <w:p w:rsidR="00000000" w:rsidDel="00000000" w:rsidP="00000000" w:rsidRDefault="00000000" w:rsidRPr="00000000" w14:paraId="000006FA">
            <w:pPr>
              <w:ind w:firstLine="0"/>
              <w:jc w:val="left"/>
              <w:rPr/>
            </w:pPr>
            <w:r w:rsidDel="00000000" w:rsidR="00000000" w:rsidRPr="00000000">
              <w:rPr>
                <w:rtl w:val="0"/>
              </w:rPr>
              <w:t xml:space="preserve">1</w:t>
            </w:r>
          </w:p>
        </w:tc>
        <w:tc>
          <w:tcPr/>
          <w:p w:rsidR="00000000" w:rsidDel="00000000" w:rsidP="00000000" w:rsidRDefault="00000000" w:rsidRPr="00000000" w14:paraId="000006FB">
            <w:pPr>
              <w:ind w:firstLine="0"/>
              <w:jc w:val="left"/>
              <w:rPr/>
            </w:pPr>
            <w:r w:rsidDel="00000000" w:rsidR="00000000" w:rsidRPr="00000000">
              <w:rPr>
                <w:rtl w:val="0"/>
              </w:rPr>
              <w:t xml:space="preserve">0：未开始同步</w:t>
            </w:r>
          </w:p>
          <w:p w:rsidR="00000000" w:rsidDel="00000000" w:rsidP="00000000" w:rsidRDefault="00000000" w:rsidRPr="00000000" w14:paraId="000006FC">
            <w:pPr>
              <w:ind w:firstLine="0"/>
              <w:jc w:val="left"/>
              <w:rPr/>
            </w:pPr>
            <w:r w:rsidDel="00000000" w:rsidR="00000000" w:rsidRPr="00000000">
              <w:rPr>
                <w:rtl w:val="0"/>
              </w:rPr>
              <w:t xml:space="preserve">1：初始同步失败</w:t>
            </w:r>
          </w:p>
          <w:p w:rsidR="00000000" w:rsidDel="00000000" w:rsidP="00000000" w:rsidRDefault="00000000" w:rsidRPr="00000000" w14:paraId="000006FD">
            <w:pPr>
              <w:ind w:firstLine="0"/>
              <w:jc w:val="left"/>
              <w:rPr/>
            </w:pPr>
            <w:r w:rsidDel="00000000" w:rsidR="00000000" w:rsidRPr="00000000">
              <w:rPr>
                <w:rtl w:val="0"/>
              </w:rPr>
              <w:t xml:space="preserve">2：初始同步成功</w:t>
            </w:r>
          </w:p>
          <w:p w:rsidR="00000000" w:rsidDel="00000000" w:rsidP="00000000" w:rsidRDefault="00000000" w:rsidRPr="00000000" w14:paraId="000006FE">
            <w:pPr>
              <w:ind w:firstLine="0"/>
              <w:jc w:val="left"/>
              <w:rPr/>
            </w:pPr>
            <w:r w:rsidDel="00000000" w:rsidR="00000000" w:rsidRPr="00000000">
              <w:rPr>
                <w:rtl w:val="0"/>
              </w:rPr>
              <w:t xml:space="preserve">3：CNM失败</w:t>
            </w:r>
          </w:p>
          <w:p w:rsidR="00000000" w:rsidDel="00000000" w:rsidP="00000000" w:rsidRDefault="00000000" w:rsidRPr="00000000" w14:paraId="000006FF">
            <w:pPr>
              <w:ind w:firstLine="0"/>
              <w:jc w:val="left"/>
              <w:rPr/>
            </w:pPr>
            <w:r w:rsidDel="00000000" w:rsidR="00000000" w:rsidRPr="00000000">
              <w:rPr>
                <w:rtl w:val="0"/>
              </w:rPr>
              <w:t xml:space="preserve">4：CNM同步成功</w:t>
            </w:r>
          </w:p>
          <w:p w:rsidR="00000000" w:rsidDel="00000000" w:rsidP="00000000" w:rsidRDefault="00000000" w:rsidRPr="00000000" w14:paraId="00000700">
            <w:pPr>
              <w:ind w:firstLine="0"/>
              <w:jc w:val="left"/>
              <w:rPr/>
            </w:pPr>
            <w:r w:rsidDel="00000000" w:rsidR="00000000" w:rsidRPr="00000000">
              <w:rPr>
                <w:rtl w:val="0"/>
              </w:rPr>
              <w:t xml:space="preserve">5：失步</w:t>
            </w:r>
          </w:p>
          <w:p w:rsidR="00000000" w:rsidDel="00000000" w:rsidP="00000000" w:rsidRDefault="00000000" w:rsidRPr="00000000" w14:paraId="00000701">
            <w:pPr>
              <w:ind w:firstLine="0"/>
              <w:jc w:val="left"/>
              <w:rPr/>
            </w:pPr>
            <w:r w:rsidDel="00000000" w:rsidR="00000000" w:rsidRPr="00000000">
              <w:rPr>
                <w:rtl w:val="0"/>
              </w:rPr>
              <w:t xml:space="preserve">6：GPS未同步</w:t>
            </w:r>
          </w:p>
          <w:p w:rsidR="00000000" w:rsidDel="00000000" w:rsidP="00000000" w:rsidRDefault="00000000" w:rsidRPr="00000000" w14:paraId="00000702">
            <w:pPr>
              <w:ind w:firstLine="0"/>
              <w:jc w:val="left"/>
              <w:rPr/>
            </w:pPr>
            <w:r w:rsidDel="00000000" w:rsidR="00000000" w:rsidRPr="00000000">
              <w:rPr>
                <w:rtl w:val="0"/>
              </w:rPr>
              <w:t xml:space="preserve">7：GPS同步</w:t>
            </w:r>
          </w:p>
          <w:p w:rsidR="00000000" w:rsidDel="00000000" w:rsidP="00000000" w:rsidRDefault="00000000" w:rsidRPr="00000000" w14:paraId="00000703">
            <w:pPr>
              <w:ind w:firstLine="0"/>
              <w:jc w:val="left"/>
              <w:rPr/>
            </w:pPr>
            <w:r w:rsidDel="00000000" w:rsidR="00000000" w:rsidRPr="00000000">
              <w:rPr>
                <w:rtl w:val="0"/>
              </w:rPr>
              <w:t xml:space="preserve">8：串口初始化失败</w:t>
            </w:r>
          </w:p>
          <w:p w:rsidR="00000000" w:rsidDel="00000000" w:rsidP="00000000" w:rsidRDefault="00000000" w:rsidRPr="00000000" w14:paraId="00000704">
            <w:pPr>
              <w:ind w:firstLine="0"/>
              <w:jc w:val="left"/>
              <w:rPr/>
            </w:pPr>
            <w:r w:rsidDel="00000000" w:rsidR="00000000" w:rsidRPr="00000000">
              <w:rPr>
                <w:rtl w:val="0"/>
              </w:rPr>
              <w:t xml:space="preserve">9：锁星失败</w:t>
            </w:r>
          </w:p>
          <w:p w:rsidR="00000000" w:rsidDel="00000000" w:rsidP="00000000" w:rsidRDefault="00000000" w:rsidRPr="00000000" w14:paraId="00000705">
            <w:pPr>
              <w:ind w:firstLine="0"/>
              <w:jc w:val="left"/>
              <w:rPr/>
            </w:pPr>
            <w:r w:rsidDel="00000000" w:rsidR="00000000" w:rsidRPr="00000000">
              <w:rPr>
                <w:rtl w:val="0"/>
              </w:rPr>
              <w:t xml:space="preserve">10：GPS及扫频失败</w:t>
            </w:r>
          </w:p>
          <w:p w:rsidR="00000000" w:rsidDel="00000000" w:rsidP="00000000" w:rsidRDefault="00000000" w:rsidRPr="00000000" w14:paraId="00000706">
            <w:pPr>
              <w:ind w:firstLine="0"/>
              <w:jc w:val="left"/>
              <w:rPr/>
            </w:pPr>
            <w:r w:rsidDel="00000000" w:rsidR="00000000" w:rsidRPr="00000000">
              <w:rPr>
                <w:rtl w:val="0"/>
              </w:rPr>
              <w:t xml:space="preserve">11：GPS正在初始化</w:t>
            </w:r>
          </w:p>
        </w:tc>
      </w:tr>
      <w:tr>
        <w:trPr>
          <w:cantSplit w:val="0"/>
          <w:tblHeader w:val="0"/>
        </w:trPr>
        <w:tc>
          <w:tcPr/>
          <w:p w:rsidR="00000000" w:rsidDel="00000000" w:rsidP="00000000" w:rsidRDefault="00000000" w:rsidRPr="00000000" w14:paraId="00000707">
            <w:pPr>
              <w:ind w:firstLine="0"/>
              <w:jc w:val="left"/>
              <w:rPr/>
            </w:pPr>
            <w:r w:rsidDel="00000000" w:rsidR="00000000" w:rsidRPr="00000000">
              <w:rPr>
                <w:rtl w:val="0"/>
              </w:rPr>
              <w:t xml:space="preserve">38</w:t>
            </w:r>
          </w:p>
        </w:tc>
        <w:tc>
          <w:tcPr/>
          <w:p w:rsidR="00000000" w:rsidDel="00000000" w:rsidP="00000000" w:rsidRDefault="00000000" w:rsidRPr="00000000" w14:paraId="00000708">
            <w:pPr>
              <w:ind w:firstLine="0"/>
              <w:jc w:val="left"/>
              <w:rPr/>
            </w:pPr>
            <w:r w:rsidDel="00000000" w:rsidR="00000000" w:rsidRPr="00000000">
              <w:rPr>
                <w:rtl w:val="0"/>
              </w:rPr>
              <w:t xml:space="preserve">uint16_t</w:t>
            </w:r>
          </w:p>
        </w:tc>
        <w:tc>
          <w:tcPr/>
          <w:p w:rsidR="00000000" w:rsidDel="00000000" w:rsidP="00000000" w:rsidRDefault="00000000" w:rsidRPr="00000000" w14:paraId="00000709">
            <w:pPr>
              <w:ind w:firstLine="0"/>
              <w:jc w:val="left"/>
              <w:rPr/>
            </w:pPr>
            <w:r w:rsidDel="00000000" w:rsidR="00000000" w:rsidRPr="00000000">
              <w:rPr>
                <w:rtl w:val="0"/>
              </w:rPr>
              <w:t xml:space="preserve">1</w:t>
            </w:r>
          </w:p>
        </w:tc>
        <w:tc>
          <w:tcPr/>
          <w:p w:rsidR="00000000" w:rsidDel="00000000" w:rsidP="00000000" w:rsidRDefault="00000000" w:rsidRPr="00000000" w14:paraId="0000070A">
            <w:pPr>
              <w:ind w:firstLine="0"/>
              <w:jc w:val="left"/>
              <w:rPr/>
            </w:pPr>
            <w:r w:rsidDel="00000000" w:rsidR="00000000" w:rsidRPr="00000000">
              <w:rPr>
                <w:rtl w:val="0"/>
              </w:rPr>
              <w:t xml:space="preserve">频点</w:t>
            </w:r>
          </w:p>
        </w:tc>
      </w:tr>
      <w:tr>
        <w:trPr>
          <w:cantSplit w:val="0"/>
          <w:tblHeader w:val="0"/>
        </w:trPr>
        <w:tc>
          <w:tcPr/>
          <w:p w:rsidR="00000000" w:rsidDel="00000000" w:rsidP="00000000" w:rsidRDefault="00000000" w:rsidRPr="00000000" w14:paraId="0000070B">
            <w:pPr>
              <w:ind w:firstLine="0"/>
              <w:jc w:val="left"/>
              <w:rPr/>
            </w:pPr>
            <w:r w:rsidDel="00000000" w:rsidR="00000000" w:rsidRPr="00000000">
              <w:rPr>
                <w:rtl w:val="0"/>
              </w:rPr>
              <w:t xml:space="preserve">39</w:t>
            </w:r>
          </w:p>
        </w:tc>
        <w:tc>
          <w:tcPr/>
          <w:p w:rsidR="00000000" w:rsidDel="00000000" w:rsidP="00000000" w:rsidRDefault="00000000" w:rsidRPr="00000000" w14:paraId="0000070C">
            <w:pPr>
              <w:ind w:firstLine="0"/>
              <w:jc w:val="left"/>
              <w:rPr/>
            </w:pPr>
            <w:r w:rsidDel="00000000" w:rsidR="00000000" w:rsidRPr="00000000">
              <w:rPr>
                <w:rtl w:val="0"/>
              </w:rPr>
              <w:t xml:space="preserve">uint16_t</w:t>
            </w:r>
          </w:p>
        </w:tc>
        <w:tc>
          <w:tcPr/>
          <w:p w:rsidR="00000000" w:rsidDel="00000000" w:rsidP="00000000" w:rsidRDefault="00000000" w:rsidRPr="00000000" w14:paraId="0000070D">
            <w:pPr>
              <w:ind w:firstLine="0"/>
              <w:jc w:val="left"/>
              <w:rPr/>
            </w:pPr>
            <w:r w:rsidDel="00000000" w:rsidR="00000000" w:rsidRPr="00000000">
              <w:rPr>
                <w:rtl w:val="0"/>
              </w:rPr>
              <w:t xml:space="preserve">1</w:t>
            </w:r>
          </w:p>
        </w:tc>
        <w:tc>
          <w:tcPr/>
          <w:p w:rsidR="00000000" w:rsidDel="00000000" w:rsidP="00000000" w:rsidRDefault="00000000" w:rsidRPr="00000000" w14:paraId="0000070E">
            <w:pPr>
              <w:ind w:firstLine="0"/>
              <w:jc w:val="left"/>
              <w:rPr/>
            </w:pPr>
            <w:r w:rsidDel="00000000" w:rsidR="00000000" w:rsidRPr="00000000">
              <w:rPr>
                <w:rtl w:val="0"/>
              </w:rPr>
              <w:t xml:space="preserve">PCI</w:t>
            </w:r>
          </w:p>
        </w:tc>
      </w:tr>
      <w:tr>
        <w:trPr>
          <w:cantSplit w:val="0"/>
          <w:tblHeader w:val="0"/>
        </w:trPr>
        <w:tc>
          <w:tcPr/>
          <w:p w:rsidR="00000000" w:rsidDel="00000000" w:rsidP="00000000" w:rsidRDefault="00000000" w:rsidRPr="00000000" w14:paraId="0000070F">
            <w:pPr>
              <w:ind w:firstLine="0"/>
              <w:jc w:val="left"/>
              <w:rPr/>
            </w:pPr>
            <w:r w:rsidDel="00000000" w:rsidR="00000000" w:rsidRPr="00000000">
              <w:rPr>
                <w:rtl w:val="0"/>
              </w:rPr>
              <w:t xml:space="preserve">40</w:t>
            </w:r>
          </w:p>
        </w:tc>
        <w:tc>
          <w:tcPr/>
          <w:p w:rsidR="00000000" w:rsidDel="00000000" w:rsidP="00000000" w:rsidRDefault="00000000" w:rsidRPr="00000000" w14:paraId="00000710">
            <w:pPr>
              <w:ind w:firstLine="0"/>
              <w:jc w:val="left"/>
              <w:rPr/>
            </w:pPr>
            <w:r w:rsidDel="00000000" w:rsidR="00000000" w:rsidRPr="00000000">
              <w:rPr>
                <w:rtl w:val="0"/>
              </w:rPr>
              <w:t xml:space="preserve">uint16_t</w:t>
            </w:r>
          </w:p>
        </w:tc>
        <w:tc>
          <w:tcPr/>
          <w:p w:rsidR="00000000" w:rsidDel="00000000" w:rsidP="00000000" w:rsidRDefault="00000000" w:rsidRPr="00000000" w14:paraId="00000711">
            <w:pPr>
              <w:ind w:firstLine="0"/>
              <w:jc w:val="left"/>
              <w:rPr/>
            </w:pPr>
            <w:r w:rsidDel="00000000" w:rsidR="00000000" w:rsidRPr="00000000">
              <w:rPr>
                <w:rtl w:val="0"/>
              </w:rPr>
              <w:t xml:space="preserve">1</w:t>
            </w:r>
          </w:p>
        </w:tc>
        <w:tc>
          <w:tcPr/>
          <w:p w:rsidR="00000000" w:rsidDel="00000000" w:rsidP="00000000" w:rsidRDefault="00000000" w:rsidRPr="00000000" w14:paraId="00000712">
            <w:pPr>
              <w:ind w:firstLine="0"/>
              <w:jc w:val="left"/>
              <w:rPr/>
            </w:pPr>
            <w:r w:rsidDel="00000000" w:rsidR="00000000" w:rsidRPr="00000000">
              <w:rPr>
                <w:rtl w:val="0"/>
              </w:rPr>
              <w:t xml:space="preserve">RSSI</w:t>
            </w:r>
          </w:p>
        </w:tc>
      </w:tr>
      <w:tr>
        <w:trPr>
          <w:cantSplit w:val="0"/>
          <w:tblHeader w:val="0"/>
        </w:trPr>
        <w:tc>
          <w:tcPr/>
          <w:p w:rsidR="00000000" w:rsidDel="00000000" w:rsidP="00000000" w:rsidRDefault="00000000" w:rsidRPr="00000000" w14:paraId="00000713">
            <w:pPr>
              <w:ind w:firstLine="0"/>
              <w:jc w:val="left"/>
              <w:rPr/>
            </w:pPr>
            <w:r w:rsidDel="00000000" w:rsidR="00000000" w:rsidRPr="00000000">
              <w:rPr>
                <w:rtl w:val="0"/>
              </w:rPr>
              <w:t xml:space="preserve">41</w:t>
            </w:r>
          </w:p>
        </w:tc>
        <w:tc>
          <w:tcPr/>
          <w:p w:rsidR="00000000" w:rsidDel="00000000" w:rsidP="00000000" w:rsidRDefault="00000000" w:rsidRPr="00000000" w14:paraId="00000714">
            <w:pPr>
              <w:ind w:firstLine="0"/>
              <w:jc w:val="left"/>
              <w:rPr/>
            </w:pPr>
            <w:r w:rsidDel="00000000" w:rsidR="00000000" w:rsidRPr="00000000">
              <w:rPr>
                <w:rtl w:val="0"/>
              </w:rPr>
              <w:t xml:space="preserve">uint16_t</w:t>
            </w:r>
          </w:p>
        </w:tc>
        <w:tc>
          <w:tcPr/>
          <w:p w:rsidR="00000000" w:rsidDel="00000000" w:rsidP="00000000" w:rsidRDefault="00000000" w:rsidRPr="00000000" w14:paraId="00000715">
            <w:pPr>
              <w:ind w:firstLine="0"/>
              <w:jc w:val="left"/>
              <w:rPr/>
            </w:pPr>
            <w:r w:rsidDel="00000000" w:rsidR="00000000" w:rsidRPr="00000000">
              <w:rPr>
                <w:rtl w:val="0"/>
              </w:rPr>
              <w:t xml:space="preserve">1</w:t>
            </w:r>
          </w:p>
        </w:tc>
        <w:tc>
          <w:tcPr/>
          <w:p w:rsidR="00000000" w:rsidDel="00000000" w:rsidP="00000000" w:rsidRDefault="00000000" w:rsidRPr="00000000" w14:paraId="00000716">
            <w:pPr>
              <w:ind w:firstLine="0"/>
              <w:jc w:val="left"/>
              <w:rPr/>
            </w:pPr>
            <w:r w:rsidDel="00000000" w:rsidR="00000000" w:rsidRPr="00000000">
              <w:rPr>
                <w:rtl w:val="0"/>
              </w:rPr>
              <w:t xml:space="preserve">TAC</w:t>
            </w:r>
          </w:p>
        </w:tc>
      </w:tr>
    </w:tbl>
    <w:p w:rsidR="00000000" w:rsidDel="00000000" w:rsidP="00000000" w:rsidRDefault="00000000" w:rsidRPr="00000000" w14:paraId="00000717">
      <w:pPr>
        <w:ind w:firstLine="0"/>
        <w:rPr/>
      </w:pPr>
      <w:r w:rsidDel="00000000" w:rsidR="00000000" w:rsidRPr="00000000">
        <w:rPr>
          <w:rtl w:val="0"/>
        </w:rPr>
      </w:r>
    </w:p>
    <w:p w:rsidR="00000000" w:rsidDel="00000000" w:rsidP="00000000" w:rsidRDefault="00000000" w:rsidRPr="00000000" w14:paraId="00000718">
      <w:pPr>
        <w:pStyle w:val="Heading3"/>
        <w:numPr>
          <w:ilvl w:val="2"/>
          <w:numId w:val="12"/>
        </w:numPr>
        <w:ind w:left="720" w:hanging="720"/>
        <w:rPr/>
      </w:pPr>
      <w:r w:rsidDel="00000000" w:rsidR="00000000" w:rsidRPr="00000000">
        <w:rPr>
          <w:rtl w:val="0"/>
        </w:rPr>
        <w:t xml:space="preserve">GPS同步信息查询</w:t>
      </w:r>
    </w:p>
    <w:tbl>
      <w:tblPr>
        <w:tblStyle w:val="Table6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19">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1A">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1B">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1C">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1D">
            <w:pPr>
              <w:ind w:firstLine="0"/>
              <w:jc w:val="left"/>
              <w:rPr/>
            </w:pPr>
            <w:r w:rsidDel="00000000" w:rsidR="00000000" w:rsidRPr="00000000">
              <w:rPr>
                <w:rtl w:val="0"/>
              </w:rPr>
              <w:t xml:space="preserve">不带tag</w:t>
            </w:r>
          </w:p>
        </w:tc>
        <w:tc>
          <w:tcPr/>
          <w:p w:rsidR="00000000" w:rsidDel="00000000" w:rsidP="00000000" w:rsidRDefault="00000000" w:rsidRPr="00000000" w14:paraId="0000071E">
            <w:pPr>
              <w:ind w:firstLine="0"/>
              <w:jc w:val="left"/>
              <w:rPr/>
            </w:pPr>
            <w:r w:rsidDel="00000000" w:rsidR="00000000" w:rsidRPr="00000000">
              <w:rPr>
                <w:rtl w:val="0"/>
              </w:rPr>
            </w:r>
          </w:p>
        </w:tc>
        <w:tc>
          <w:tcPr/>
          <w:p w:rsidR="00000000" w:rsidDel="00000000" w:rsidP="00000000" w:rsidRDefault="00000000" w:rsidRPr="00000000" w14:paraId="0000071F">
            <w:pPr>
              <w:ind w:firstLine="0"/>
              <w:jc w:val="left"/>
              <w:rPr/>
            </w:pPr>
            <w:r w:rsidDel="00000000" w:rsidR="00000000" w:rsidRPr="00000000">
              <w:rPr>
                <w:rtl w:val="0"/>
              </w:rPr>
            </w:r>
          </w:p>
        </w:tc>
        <w:tc>
          <w:tcPr/>
          <w:p w:rsidR="00000000" w:rsidDel="00000000" w:rsidP="00000000" w:rsidRDefault="00000000" w:rsidRPr="00000000" w14:paraId="00000720">
            <w:pPr>
              <w:ind w:firstLine="0"/>
              <w:jc w:val="left"/>
              <w:rPr/>
            </w:pPr>
            <w:r w:rsidDel="00000000" w:rsidR="00000000" w:rsidRPr="00000000">
              <w:rPr>
                <w:rtl w:val="0"/>
              </w:rPr>
            </w:r>
          </w:p>
        </w:tc>
      </w:tr>
    </w:tbl>
    <w:p w:rsidR="00000000" w:rsidDel="00000000" w:rsidP="00000000" w:rsidRDefault="00000000" w:rsidRPr="00000000" w14:paraId="00000721">
      <w:pPr>
        <w:ind w:firstLine="0"/>
        <w:rPr/>
      </w:pPr>
      <w:r w:rsidDel="00000000" w:rsidR="00000000" w:rsidRPr="00000000">
        <w:rPr>
          <w:rtl w:val="0"/>
        </w:rPr>
      </w:r>
    </w:p>
    <w:p w:rsidR="00000000" w:rsidDel="00000000" w:rsidP="00000000" w:rsidRDefault="00000000" w:rsidRPr="00000000" w14:paraId="00000722">
      <w:pPr>
        <w:pStyle w:val="Heading3"/>
        <w:numPr>
          <w:ilvl w:val="2"/>
          <w:numId w:val="12"/>
        </w:numPr>
        <w:ind w:left="720" w:hanging="720"/>
        <w:rPr/>
      </w:pPr>
      <w:r w:rsidDel="00000000" w:rsidR="00000000" w:rsidRPr="00000000">
        <w:rPr>
          <w:rtl w:val="0"/>
        </w:rPr>
        <w:t xml:space="preserve">GPS同步信息上报</w:t>
      </w:r>
    </w:p>
    <w:tbl>
      <w:tblPr>
        <w:tblStyle w:val="Table7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23">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24">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25">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26">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27">
            <w:pPr>
              <w:ind w:firstLine="0"/>
              <w:jc w:val="left"/>
              <w:rPr/>
            </w:pPr>
            <w:r w:rsidDel="00000000" w:rsidR="00000000" w:rsidRPr="00000000">
              <w:rPr>
                <w:rtl w:val="0"/>
              </w:rPr>
              <w:t xml:space="preserve">17</w:t>
            </w:r>
          </w:p>
        </w:tc>
        <w:tc>
          <w:tcPr/>
          <w:p w:rsidR="00000000" w:rsidDel="00000000" w:rsidP="00000000" w:rsidRDefault="00000000" w:rsidRPr="00000000" w14:paraId="00000728">
            <w:pPr>
              <w:ind w:firstLine="0"/>
              <w:jc w:val="left"/>
              <w:rPr/>
            </w:pPr>
            <w:r w:rsidDel="00000000" w:rsidR="00000000" w:rsidRPr="00000000">
              <w:rPr>
                <w:rtl w:val="0"/>
              </w:rPr>
              <w:t xml:space="preserve">uint8_t</w:t>
            </w:r>
          </w:p>
        </w:tc>
        <w:tc>
          <w:tcPr/>
          <w:p w:rsidR="00000000" w:rsidDel="00000000" w:rsidP="00000000" w:rsidRDefault="00000000" w:rsidRPr="00000000" w14:paraId="00000729">
            <w:pPr>
              <w:ind w:firstLine="0"/>
              <w:jc w:val="left"/>
              <w:rPr/>
            </w:pPr>
            <w:r w:rsidDel="00000000" w:rsidR="00000000" w:rsidRPr="00000000">
              <w:rPr>
                <w:rtl w:val="0"/>
              </w:rPr>
              <w:t xml:space="preserve">1</w:t>
            </w:r>
          </w:p>
        </w:tc>
        <w:tc>
          <w:tcPr/>
          <w:p w:rsidR="00000000" w:rsidDel="00000000" w:rsidP="00000000" w:rsidRDefault="00000000" w:rsidRPr="00000000" w14:paraId="0000072A">
            <w:pPr>
              <w:ind w:firstLine="0"/>
              <w:jc w:val="left"/>
              <w:rPr/>
            </w:pPr>
            <w:r w:rsidDel="00000000" w:rsidR="00000000" w:rsidRPr="00000000">
              <w:rPr>
                <w:rtl w:val="0"/>
              </w:rPr>
              <w:t xml:space="preserve">GPS状态：</w:t>
            </w:r>
          </w:p>
          <w:p w:rsidR="00000000" w:rsidDel="00000000" w:rsidP="00000000" w:rsidRDefault="00000000" w:rsidRPr="00000000" w14:paraId="0000072B">
            <w:pPr>
              <w:ind w:firstLine="0"/>
              <w:jc w:val="left"/>
              <w:rPr/>
            </w:pPr>
            <w:r w:rsidDel="00000000" w:rsidR="00000000" w:rsidRPr="00000000">
              <w:rPr>
                <w:rtl w:val="0"/>
              </w:rPr>
              <w:t xml:space="preserve">0：有效</w:t>
            </w:r>
          </w:p>
          <w:p w:rsidR="00000000" w:rsidDel="00000000" w:rsidP="00000000" w:rsidRDefault="00000000" w:rsidRPr="00000000" w14:paraId="0000072C">
            <w:pPr>
              <w:ind w:firstLine="0"/>
              <w:jc w:val="left"/>
              <w:rPr/>
            </w:pPr>
            <w:r w:rsidDel="00000000" w:rsidR="00000000" w:rsidRPr="00000000">
              <w:rPr>
                <w:rtl w:val="0"/>
              </w:rPr>
              <w:t xml:space="preserve">1：无效</w:t>
            </w:r>
          </w:p>
        </w:tc>
      </w:tr>
      <w:tr>
        <w:trPr>
          <w:cantSplit w:val="0"/>
          <w:tblHeader w:val="0"/>
        </w:trPr>
        <w:tc>
          <w:tcPr/>
          <w:p w:rsidR="00000000" w:rsidDel="00000000" w:rsidP="00000000" w:rsidRDefault="00000000" w:rsidRPr="00000000" w14:paraId="0000072D">
            <w:pPr>
              <w:ind w:firstLine="0"/>
              <w:jc w:val="left"/>
              <w:rPr/>
            </w:pPr>
            <w:r w:rsidDel="00000000" w:rsidR="00000000" w:rsidRPr="00000000">
              <w:rPr>
                <w:rtl w:val="0"/>
              </w:rPr>
              <w:t xml:space="preserve">48</w:t>
            </w:r>
          </w:p>
        </w:tc>
        <w:tc>
          <w:tcPr/>
          <w:p w:rsidR="00000000" w:rsidDel="00000000" w:rsidP="00000000" w:rsidRDefault="00000000" w:rsidRPr="00000000" w14:paraId="0000072E">
            <w:pPr>
              <w:ind w:firstLine="0"/>
              <w:jc w:val="left"/>
              <w:rPr/>
            </w:pPr>
            <w:r w:rsidDel="00000000" w:rsidR="00000000" w:rsidRPr="00000000">
              <w:rPr>
                <w:rtl w:val="0"/>
              </w:rPr>
              <w:t xml:space="preserve">int32_t</w:t>
            </w:r>
          </w:p>
        </w:tc>
        <w:tc>
          <w:tcPr/>
          <w:p w:rsidR="00000000" w:rsidDel="00000000" w:rsidP="00000000" w:rsidRDefault="00000000" w:rsidRPr="00000000" w14:paraId="0000072F">
            <w:pPr>
              <w:ind w:firstLine="0"/>
              <w:jc w:val="left"/>
              <w:rPr/>
            </w:pPr>
            <w:r w:rsidDel="00000000" w:rsidR="00000000" w:rsidRPr="00000000">
              <w:rPr>
                <w:rtl w:val="0"/>
              </w:rPr>
              <w:t xml:space="preserve">1</w:t>
            </w:r>
          </w:p>
        </w:tc>
        <w:tc>
          <w:tcPr/>
          <w:p w:rsidR="00000000" w:rsidDel="00000000" w:rsidP="00000000" w:rsidRDefault="00000000" w:rsidRPr="00000000" w14:paraId="00000730">
            <w:pPr>
              <w:ind w:firstLine="0"/>
              <w:jc w:val="left"/>
              <w:rPr/>
            </w:pPr>
            <w:r w:rsidDel="00000000" w:rsidR="00000000" w:rsidRPr="00000000">
              <w:rPr>
                <w:rtl w:val="0"/>
              </w:rPr>
              <w:t xml:space="preserve">经度</w:t>
            </w:r>
          </w:p>
        </w:tc>
      </w:tr>
      <w:tr>
        <w:trPr>
          <w:cantSplit w:val="0"/>
          <w:tblHeader w:val="0"/>
        </w:trPr>
        <w:tc>
          <w:tcPr/>
          <w:p w:rsidR="00000000" w:rsidDel="00000000" w:rsidP="00000000" w:rsidRDefault="00000000" w:rsidRPr="00000000" w14:paraId="00000731">
            <w:pPr>
              <w:ind w:firstLine="0"/>
              <w:jc w:val="left"/>
              <w:rPr/>
            </w:pPr>
            <w:r w:rsidDel="00000000" w:rsidR="00000000" w:rsidRPr="00000000">
              <w:rPr>
                <w:rtl w:val="0"/>
              </w:rPr>
              <w:t xml:space="preserve">49</w:t>
            </w:r>
          </w:p>
        </w:tc>
        <w:tc>
          <w:tcPr/>
          <w:p w:rsidR="00000000" w:rsidDel="00000000" w:rsidP="00000000" w:rsidRDefault="00000000" w:rsidRPr="00000000" w14:paraId="00000732">
            <w:pPr>
              <w:ind w:firstLine="0"/>
              <w:jc w:val="left"/>
              <w:rPr/>
            </w:pPr>
            <w:r w:rsidDel="00000000" w:rsidR="00000000" w:rsidRPr="00000000">
              <w:rPr>
                <w:rtl w:val="0"/>
              </w:rPr>
              <w:t xml:space="preserve">int32_t</w:t>
            </w:r>
          </w:p>
        </w:tc>
        <w:tc>
          <w:tcPr/>
          <w:p w:rsidR="00000000" w:rsidDel="00000000" w:rsidP="00000000" w:rsidRDefault="00000000" w:rsidRPr="00000000" w14:paraId="00000733">
            <w:pPr>
              <w:ind w:firstLine="0"/>
              <w:jc w:val="left"/>
              <w:rPr/>
            </w:pPr>
            <w:r w:rsidDel="00000000" w:rsidR="00000000" w:rsidRPr="00000000">
              <w:rPr>
                <w:rtl w:val="0"/>
              </w:rPr>
              <w:t xml:space="preserve">1</w:t>
            </w:r>
          </w:p>
        </w:tc>
        <w:tc>
          <w:tcPr/>
          <w:p w:rsidR="00000000" w:rsidDel="00000000" w:rsidP="00000000" w:rsidRDefault="00000000" w:rsidRPr="00000000" w14:paraId="00000734">
            <w:pPr>
              <w:ind w:firstLine="0"/>
              <w:jc w:val="left"/>
              <w:rPr/>
            </w:pPr>
            <w:r w:rsidDel="00000000" w:rsidR="00000000" w:rsidRPr="00000000">
              <w:rPr>
                <w:rtl w:val="0"/>
              </w:rPr>
              <w:t xml:space="preserve">纬度</w:t>
            </w:r>
          </w:p>
        </w:tc>
      </w:tr>
      <w:tr>
        <w:trPr>
          <w:cantSplit w:val="0"/>
          <w:tblHeader w:val="0"/>
        </w:trPr>
        <w:tc>
          <w:tcPr/>
          <w:p w:rsidR="00000000" w:rsidDel="00000000" w:rsidP="00000000" w:rsidRDefault="00000000" w:rsidRPr="00000000" w14:paraId="00000735">
            <w:pPr>
              <w:ind w:firstLine="0"/>
              <w:jc w:val="left"/>
              <w:rPr/>
            </w:pPr>
            <w:r w:rsidDel="00000000" w:rsidR="00000000" w:rsidRPr="00000000">
              <w:rPr>
                <w:rtl w:val="0"/>
              </w:rPr>
            </w:r>
          </w:p>
        </w:tc>
        <w:tc>
          <w:tcPr/>
          <w:p w:rsidR="00000000" w:rsidDel="00000000" w:rsidP="00000000" w:rsidRDefault="00000000" w:rsidRPr="00000000" w14:paraId="00000736">
            <w:pPr>
              <w:ind w:firstLine="0"/>
              <w:jc w:val="left"/>
              <w:rPr/>
            </w:pPr>
            <w:r w:rsidDel="00000000" w:rsidR="00000000" w:rsidRPr="00000000">
              <w:rPr>
                <w:rtl w:val="0"/>
              </w:rPr>
            </w:r>
          </w:p>
        </w:tc>
        <w:tc>
          <w:tcPr/>
          <w:p w:rsidR="00000000" w:rsidDel="00000000" w:rsidP="00000000" w:rsidRDefault="00000000" w:rsidRPr="00000000" w14:paraId="00000737">
            <w:pPr>
              <w:ind w:firstLine="0"/>
              <w:jc w:val="left"/>
              <w:rPr/>
            </w:pPr>
            <w:r w:rsidDel="00000000" w:rsidR="00000000" w:rsidRPr="00000000">
              <w:rPr>
                <w:rtl w:val="0"/>
              </w:rPr>
            </w:r>
          </w:p>
        </w:tc>
        <w:tc>
          <w:tcPr/>
          <w:p w:rsidR="00000000" w:rsidDel="00000000" w:rsidP="00000000" w:rsidRDefault="00000000" w:rsidRPr="00000000" w14:paraId="00000738">
            <w:pPr>
              <w:ind w:firstLine="0"/>
              <w:jc w:val="left"/>
              <w:rPr/>
            </w:pPr>
            <w:r w:rsidDel="00000000" w:rsidR="00000000" w:rsidRPr="00000000">
              <w:rPr>
                <w:rtl w:val="0"/>
              </w:rPr>
              <w:t xml:space="preserve">高度</w:t>
            </w:r>
          </w:p>
        </w:tc>
      </w:tr>
    </w:tbl>
    <w:p w:rsidR="00000000" w:rsidDel="00000000" w:rsidP="00000000" w:rsidRDefault="00000000" w:rsidRPr="00000000" w14:paraId="00000739">
      <w:pPr>
        <w:ind w:firstLine="0"/>
        <w:rPr/>
      </w:pPr>
      <w:r w:rsidDel="00000000" w:rsidR="00000000" w:rsidRPr="00000000">
        <w:rPr>
          <w:rtl w:val="0"/>
        </w:rPr>
      </w:r>
    </w:p>
    <w:p w:rsidR="00000000" w:rsidDel="00000000" w:rsidP="00000000" w:rsidRDefault="00000000" w:rsidRPr="00000000" w14:paraId="0000073A">
      <w:pPr>
        <w:pStyle w:val="Heading3"/>
        <w:numPr>
          <w:ilvl w:val="2"/>
          <w:numId w:val="12"/>
        </w:numPr>
        <w:ind w:left="720" w:hanging="720"/>
        <w:rPr/>
      </w:pPr>
      <w:r w:rsidDel="00000000" w:rsidR="00000000" w:rsidRPr="00000000">
        <w:rPr>
          <w:rtl w:val="0"/>
        </w:rPr>
        <w:t xml:space="preserve">PA设置(未支持)</w:t>
      </w:r>
    </w:p>
    <w:tbl>
      <w:tblPr>
        <w:tblStyle w:val="Table7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3B">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3C">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3D">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3E">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3F">
            <w:pPr>
              <w:ind w:firstLine="0"/>
              <w:jc w:val="left"/>
              <w:rPr/>
            </w:pPr>
            <w:r w:rsidDel="00000000" w:rsidR="00000000" w:rsidRPr="00000000">
              <w:rPr>
                <w:rtl w:val="0"/>
              </w:rPr>
              <w:t xml:space="preserve">19</w:t>
            </w:r>
          </w:p>
        </w:tc>
        <w:tc>
          <w:tcPr/>
          <w:p w:rsidR="00000000" w:rsidDel="00000000" w:rsidP="00000000" w:rsidRDefault="00000000" w:rsidRPr="00000000" w14:paraId="00000740">
            <w:pPr>
              <w:ind w:firstLine="0"/>
              <w:jc w:val="left"/>
              <w:rPr/>
            </w:pPr>
            <w:r w:rsidDel="00000000" w:rsidR="00000000" w:rsidRPr="00000000">
              <w:rPr>
                <w:rtl w:val="0"/>
              </w:rPr>
              <w:t xml:space="preserve">uint8_t</w:t>
            </w:r>
          </w:p>
        </w:tc>
        <w:tc>
          <w:tcPr/>
          <w:p w:rsidR="00000000" w:rsidDel="00000000" w:rsidP="00000000" w:rsidRDefault="00000000" w:rsidRPr="00000000" w14:paraId="00000741">
            <w:pPr>
              <w:ind w:firstLine="0"/>
              <w:jc w:val="left"/>
              <w:rPr/>
            </w:pPr>
            <w:r w:rsidDel="00000000" w:rsidR="00000000" w:rsidRPr="00000000">
              <w:rPr>
                <w:rtl w:val="0"/>
              </w:rPr>
              <w:t xml:space="preserve">1</w:t>
            </w:r>
          </w:p>
        </w:tc>
        <w:tc>
          <w:tcPr/>
          <w:p w:rsidR="00000000" w:rsidDel="00000000" w:rsidP="00000000" w:rsidRDefault="00000000" w:rsidRPr="00000000" w14:paraId="00000742">
            <w:pPr>
              <w:ind w:firstLine="0"/>
              <w:jc w:val="left"/>
              <w:rPr/>
            </w:pPr>
            <w:r w:rsidDel="00000000" w:rsidR="00000000" w:rsidRPr="00000000">
              <w:rPr>
                <w:rtl w:val="0"/>
              </w:rPr>
              <w:t xml:space="preserve">操作码：</w:t>
            </w:r>
          </w:p>
          <w:p w:rsidR="00000000" w:rsidDel="00000000" w:rsidP="00000000" w:rsidRDefault="00000000" w:rsidRPr="00000000" w14:paraId="00000743">
            <w:pPr>
              <w:ind w:firstLine="0"/>
              <w:jc w:val="left"/>
              <w:rPr/>
            </w:pPr>
            <w:r w:rsidDel="00000000" w:rsidR="00000000" w:rsidRPr="00000000">
              <w:rPr>
                <w:rtl w:val="0"/>
              </w:rPr>
              <w:t xml:space="preserve">1：打开功放</w:t>
            </w:r>
          </w:p>
          <w:p w:rsidR="00000000" w:rsidDel="00000000" w:rsidP="00000000" w:rsidRDefault="00000000" w:rsidRPr="00000000" w14:paraId="00000744">
            <w:pPr>
              <w:ind w:firstLine="0"/>
              <w:jc w:val="left"/>
              <w:rPr/>
            </w:pPr>
            <w:r w:rsidDel="00000000" w:rsidR="00000000" w:rsidRPr="00000000">
              <w:rPr>
                <w:rtl w:val="0"/>
              </w:rPr>
              <w:t xml:space="preserve">2：关闭功放</w:t>
            </w:r>
          </w:p>
          <w:p w:rsidR="00000000" w:rsidDel="00000000" w:rsidP="00000000" w:rsidRDefault="00000000" w:rsidRPr="00000000" w14:paraId="00000745">
            <w:pPr>
              <w:ind w:firstLine="0"/>
              <w:jc w:val="left"/>
              <w:rPr/>
            </w:pPr>
            <w:r w:rsidDel="00000000" w:rsidR="00000000" w:rsidRPr="00000000">
              <w:rPr>
                <w:rtl w:val="0"/>
              </w:rPr>
              <w:t xml:space="preserve">3：重置功放</w:t>
            </w:r>
          </w:p>
          <w:p w:rsidR="00000000" w:rsidDel="00000000" w:rsidP="00000000" w:rsidRDefault="00000000" w:rsidRPr="00000000" w14:paraId="00000746">
            <w:pPr>
              <w:ind w:firstLine="0"/>
              <w:jc w:val="left"/>
              <w:rPr/>
            </w:pPr>
            <w:r w:rsidDel="00000000" w:rsidR="00000000" w:rsidRPr="00000000">
              <w:rPr>
                <w:rtl w:val="0"/>
              </w:rPr>
              <w:t xml:space="preserve">4：设置衰减值</w:t>
            </w:r>
          </w:p>
        </w:tc>
      </w:tr>
      <w:tr>
        <w:trPr>
          <w:cantSplit w:val="0"/>
          <w:tblHeader w:val="0"/>
        </w:trPr>
        <w:tc>
          <w:tcPr/>
          <w:p w:rsidR="00000000" w:rsidDel="00000000" w:rsidP="00000000" w:rsidRDefault="00000000" w:rsidRPr="00000000" w14:paraId="00000747">
            <w:pPr>
              <w:ind w:firstLine="0"/>
              <w:jc w:val="left"/>
              <w:rPr/>
            </w:pPr>
            <w:r w:rsidDel="00000000" w:rsidR="00000000" w:rsidRPr="00000000">
              <w:rPr>
                <w:rtl w:val="0"/>
              </w:rPr>
              <w:t xml:space="preserve">20</w:t>
            </w:r>
          </w:p>
        </w:tc>
        <w:tc>
          <w:tcPr/>
          <w:p w:rsidR="00000000" w:rsidDel="00000000" w:rsidP="00000000" w:rsidRDefault="00000000" w:rsidRPr="00000000" w14:paraId="00000748">
            <w:pPr>
              <w:ind w:firstLine="0"/>
              <w:jc w:val="left"/>
              <w:rPr/>
            </w:pPr>
            <w:r w:rsidDel="00000000" w:rsidR="00000000" w:rsidRPr="00000000">
              <w:rPr>
                <w:rtl w:val="0"/>
              </w:rPr>
              <w:t xml:space="preserve">uint8_t</w:t>
            </w:r>
          </w:p>
        </w:tc>
        <w:tc>
          <w:tcPr/>
          <w:p w:rsidR="00000000" w:rsidDel="00000000" w:rsidP="00000000" w:rsidRDefault="00000000" w:rsidRPr="00000000" w14:paraId="00000749">
            <w:pPr>
              <w:ind w:firstLine="0"/>
              <w:jc w:val="left"/>
              <w:rPr/>
            </w:pPr>
            <w:r w:rsidDel="00000000" w:rsidR="00000000" w:rsidRPr="00000000">
              <w:rPr>
                <w:rtl w:val="0"/>
              </w:rPr>
              <w:t xml:space="preserve">0…1</w:t>
            </w:r>
          </w:p>
        </w:tc>
        <w:tc>
          <w:tcPr/>
          <w:p w:rsidR="00000000" w:rsidDel="00000000" w:rsidP="00000000" w:rsidRDefault="00000000" w:rsidRPr="00000000" w14:paraId="0000074A">
            <w:pPr>
              <w:ind w:firstLine="0"/>
              <w:jc w:val="left"/>
              <w:rPr/>
            </w:pPr>
            <w:r w:rsidDel="00000000" w:rsidR="00000000" w:rsidRPr="00000000">
              <w:rPr>
                <w:rtl w:val="0"/>
              </w:rPr>
              <w:t xml:space="preserve">操作码等于4时，需要携带衰减值，范围[0-50]</w:t>
            </w:r>
          </w:p>
        </w:tc>
      </w:tr>
    </w:tbl>
    <w:p w:rsidR="00000000" w:rsidDel="00000000" w:rsidP="00000000" w:rsidRDefault="00000000" w:rsidRPr="00000000" w14:paraId="0000074B">
      <w:pPr>
        <w:ind w:firstLine="0"/>
        <w:rPr/>
      </w:pPr>
      <w:r w:rsidDel="00000000" w:rsidR="00000000" w:rsidRPr="00000000">
        <w:rPr>
          <w:rtl w:val="0"/>
        </w:rPr>
      </w:r>
    </w:p>
    <w:p w:rsidR="00000000" w:rsidDel="00000000" w:rsidP="00000000" w:rsidRDefault="00000000" w:rsidRPr="00000000" w14:paraId="0000074C">
      <w:pPr>
        <w:pStyle w:val="Heading3"/>
        <w:numPr>
          <w:ilvl w:val="2"/>
          <w:numId w:val="12"/>
        </w:numPr>
        <w:ind w:left="720" w:hanging="720"/>
        <w:rPr/>
      </w:pPr>
      <w:r w:rsidDel="00000000" w:rsidR="00000000" w:rsidRPr="00000000">
        <w:rPr>
          <w:rtl w:val="0"/>
        </w:rPr>
        <w:t xml:space="preserve">PA响应(未支持)</w:t>
      </w:r>
    </w:p>
    <w:tbl>
      <w:tblPr>
        <w:tblStyle w:val="Table7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4D">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4E">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4F">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50">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51">
            <w:pPr>
              <w:ind w:firstLine="0"/>
              <w:jc w:val="left"/>
              <w:rPr/>
            </w:pPr>
            <w:r w:rsidDel="00000000" w:rsidR="00000000" w:rsidRPr="00000000">
              <w:rPr>
                <w:rtl w:val="0"/>
              </w:rPr>
              <w:t xml:space="preserve">2</w:t>
            </w:r>
          </w:p>
        </w:tc>
        <w:tc>
          <w:tcPr/>
          <w:p w:rsidR="00000000" w:rsidDel="00000000" w:rsidP="00000000" w:rsidRDefault="00000000" w:rsidRPr="00000000" w14:paraId="00000752">
            <w:pPr>
              <w:ind w:firstLine="0"/>
              <w:jc w:val="left"/>
              <w:rPr/>
            </w:pPr>
            <w:r w:rsidDel="00000000" w:rsidR="00000000" w:rsidRPr="00000000">
              <w:rPr>
                <w:rtl w:val="0"/>
              </w:rPr>
              <w:t xml:space="preserve">uint8_t</w:t>
            </w:r>
          </w:p>
        </w:tc>
        <w:tc>
          <w:tcPr/>
          <w:p w:rsidR="00000000" w:rsidDel="00000000" w:rsidP="00000000" w:rsidRDefault="00000000" w:rsidRPr="00000000" w14:paraId="00000753">
            <w:pPr>
              <w:ind w:firstLine="0"/>
              <w:jc w:val="left"/>
              <w:rPr/>
            </w:pPr>
            <w:r w:rsidDel="00000000" w:rsidR="00000000" w:rsidRPr="00000000">
              <w:rPr>
                <w:rtl w:val="0"/>
              </w:rPr>
              <w:t xml:space="preserve">1</w:t>
            </w:r>
          </w:p>
        </w:tc>
        <w:tc>
          <w:tcPr/>
          <w:p w:rsidR="00000000" w:rsidDel="00000000" w:rsidP="00000000" w:rsidRDefault="00000000" w:rsidRPr="00000000" w14:paraId="00000754">
            <w:pPr>
              <w:ind w:firstLine="0"/>
              <w:jc w:val="left"/>
              <w:rPr/>
            </w:pPr>
            <w:r w:rsidDel="00000000" w:rsidR="00000000" w:rsidRPr="00000000">
              <w:rPr>
                <w:rtl w:val="0"/>
              </w:rPr>
              <w:t xml:space="preserve">状态码：</w:t>
            </w:r>
          </w:p>
          <w:p w:rsidR="00000000" w:rsidDel="00000000" w:rsidP="00000000" w:rsidRDefault="00000000" w:rsidRPr="00000000" w14:paraId="00000755">
            <w:pPr>
              <w:ind w:firstLine="0"/>
              <w:jc w:val="left"/>
              <w:rPr/>
            </w:pPr>
            <w:r w:rsidDel="00000000" w:rsidR="00000000" w:rsidRPr="00000000">
              <w:rPr>
                <w:rtl w:val="0"/>
              </w:rPr>
              <w:t xml:space="preserve">0：成功</w:t>
            </w:r>
          </w:p>
          <w:p w:rsidR="00000000" w:rsidDel="00000000" w:rsidP="00000000" w:rsidRDefault="00000000" w:rsidRPr="00000000" w14:paraId="00000756">
            <w:pPr>
              <w:ind w:firstLine="0"/>
              <w:jc w:val="left"/>
              <w:rPr/>
            </w:pPr>
            <w:r w:rsidDel="00000000" w:rsidR="00000000" w:rsidRPr="00000000">
              <w:rPr>
                <w:rtl w:val="0"/>
              </w:rPr>
              <w:t xml:space="preserve">1：失败</w:t>
            </w:r>
          </w:p>
        </w:tc>
      </w:tr>
    </w:tbl>
    <w:p w:rsidR="00000000" w:rsidDel="00000000" w:rsidP="00000000" w:rsidRDefault="00000000" w:rsidRPr="00000000" w14:paraId="00000757">
      <w:pPr>
        <w:ind w:firstLine="0"/>
        <w:rPr/>
      </w:pPr>
      <w:r w:rsidDel="00000000" w:rsidR="00000000" w:rsidRPr="00000000">
        <w:rPr>
          <w:rtl w:val="0"/>
        </w:rPr>
      </w:r>
    </w:p>
    <w:p w:rsidR="00000000" w:rsidDel="00000000" w:rsidP="00000000" w:rsidRDefault="00000000" w:rsidRPr="00000000" w14:paraId="00000758">
      <w:pPr>
        <w:pStyle w:val="Heading3"/>
        <w:numPr>
          <w:ilvl w:val="2"/>
          <w:numId w:val="12"/>
        </w:numPr>
        <w:ind w:left="720" w:hanging="720"/>
        <w:rPr/>
      </w:pPr>
      <w:r w:rsidDel="00000000" w:rsidR="00000000" w:rsidRPr="00000000">
        <w:rPr>
          <w:rtl w:val="0"/>
        </w:rPr>
        <w:t xml:space="preserve">PA状态查询(未支持)</w:t>
      </w:r>
    </w:p>
    <w:tbl>
      <w:tblPr>
        <w:tblStyle w:val="Table7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59">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5A">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5B">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5C">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5D">
            <w:pPr>
              <w:ind w:firstLine="0"/>
              <w:jc w:val="left"/>
              <w:rPr/>
            </w:pPr>
            <w:r w:rsidDel="00000000" w:rsidR="00000000" w:rsidRPr="00000000">
              <w:rPr>
                <w:rtl w:val="0"/>
              </w:rPr>
              <w:t xml:space="preserve">21</w:t>
            </w:r>
          </w:p>
        </w:tc>
        <w:tc>
          <w:tcPr/>
          <w:p w:rsidR="00000000" w:rsidDel="00000000" w:rsidP="00000000" w:rsidRDefault="00000000" w:rsidRPr="00000000" w14:paraId="0000075E">
            <w:pPr>
              <w:ind w:firstLine="0"/>
              <w:jc w:val="left"/>
              <w:rPr/>
            </w:pPr>
            <w:r w:rsidDel="00000000" w:rsidR="00000000" w:rsidRPr="00000000">
              <w:rPr>
                <w:rtl w:val="0"/>
              </w:rPr>
              <w:t xml:space="preserve">uint8_t</w:t>
            </w:r>
          </w:p>
        </w:tc>
        <w:tc>
          <w:tcPr/>
          <w:p w:rsidR="00000000" w:rsidDel="00000000" w:rsidP="00000000" w:rsidRDefault="00000000" w:rsidRPr="00000000" w14:paraId="0000075F">
            <w:pPr>
              <w:ind w:firstLine="0"/>
              <w:jc w:val="left"/>
              <w:rPr/>
            </w:pPr>
            <w:r w:rsidDel="00000000" w:rsidR="00000000" w:rsidRPr="00000000">
              <w:rPr>
                <w:rtl w:val="0"/>
              </w:rPr>
              <w:t xml:space="preserve">1</w:t>
            </w:r>
          </w:p>
        </w:tc>
        <w:tc>
          <w:tcPr/>
          <w:p w:rsidR="00000000" w:rsidDel="00000000" w:rsidP="00000000" w:rsidRDefault="00000000" w:rsidRPr="00000000" w14:paraId="00000760">
            <w:pPr>
              <w:ind w:firstLine="0"/>
              <w:jc w:val="left"/>
              <w:rPr/>
            </w:pPr>
            <w:r w:rsidDel="00000000" w:rsidR="00000000" w:rsidRPr="00000000">
              <w:rPr>
                <w:rtl w:val="0"/>
              </w:rPr>
              <w:t xml:space="preserve">查询对象码：</w:t>
            </w:r>
          </w:p>
          <w:p w:rsidR="00000000" w:rsidDel="00000000" w:rsidP="00000000" w:rsidRDefault="00000000" w:rsidRPr="00000000" w14:paraId="00000761">
            <w:pPr>
              <w:ind w:firstLine="0"/>
              <w:jc w:val="left"/>
              <w:rPr/>
            </w:pPr>
            <w:r w:rsidDel="00000000" w:rsidR="00000000" w:rsidRPr="00000000">
              <w:rPr>
                <w:rtl w:val="0"/>
              </w:rPr>
              <w:t xml:space="preserve">1：温度 </w:t>
            </w:r>
          </w:p>
          <w:p w:rsidR="00000000" w:rsidDel="00000000" w:rsidP="00000000" w:rsidRDefault="00000000" w:rsidRPr="00000000" w14:paraId="00000762">
            <w:pPr>
              <w:ind w:firstLine="0"/>
              <w:jc w:val="left"/>
              <w:rPr/>
            </w:pPr>
            <w:r w:rsidDel="00000000" w:rsidR="00000000" w:rsidRPr="00000000">
              <w:rPr>
                <w:rtl w:val="0"/>
              </w:rPr>
              <w:t xml:space="preserve">2：SWR</w:t>
            </w:r>
          </w:p>
          <w:p w:rsidR="00000000" w:rsidDel="00000000" w:rsidP="00000000" w:rsidRDefault="00000000" w:rsidRPr="00000000" w14:paraId="00000763">
            <w:pPr>
              <w:ind w:firstLine="0"/>
              <w:jc w:val="left"/>
              <w:rPr/>
            </w:pPr>
            <w:r w:rsidDel="00000000" w:rsidR="00000000" w:rsidRPr="00000000">
              <w:rPr>
                <w:rtl w:val="0"/>
              </w:rPr>
              <w:t xml:space="preserve">3：ATT</w:t>
            </w:r>
          </w:p>
          <w:p w:rsidR="00000000" w:rsidDel="00000000" w:rsidP="00000000" w:rsidRDefault="00000000" w:rsidRPr="00000000" w14:paraId="00000764">
            <w:pPr>
              <w:ind w:firstLine="0"/>
              <w:jc w:val="left"/>
              <w:rPr/>
            </w:pPr>
            <w:r w:rsidDel="00000000" w:rsidR="00000000" w:rsidRPr="00000000">
              <w:rPr>
                <w:rtl w:val="0"/>
              </w:rPr>
              <w:t xml:space="preserve">4：输出功率</w:t>
            </w:r>
          </w:p>
        </w:tc>
      </w:tr>
    </w:tbl>
    <w:p w:rsidR="00000000" w:rsidDel="00000000" w:rsidP="00000000" w:rsidRDefault="00000000" w:rsidRPr="00000000" w14:paraId="00000765">
      <w:pPr>
        <w:ind w:firstLine="0"/>
        <w:rPr/>
      </w:pPr>
      <w:r w:rsidDel="00000000" w:rsidR="00000000" w:rsidRPr="00000000">
        <w:rPr>
          <w:rtl w:val="0"/>
        </w:rPr>
      </w:r>
    </w:p>
    <w:p w:rsidR="00000000" w:rsidDel="00000000" w:rsidP="00000000" w:rsidRDefault="00000000" w:rsidRPr="00000000" w14:paraId="00000766">
      <w:pPr>
        <w:pStyle w:val="Heading3"/>
        <w:numPr>
          <w:ilvl w:val="2"/>
          <w:numId w:val="12"/>
        </w:numPr>
        <w:ind w:left="720" w:hanging="720"/>
        <w:rPr/>
      </w:pPr>
      <w:r w:rsidDel="00000000" w:rsidR="00000000" w:rsidRPr="00000000">
        <w:rPr>
          <w:rtl w:val="0"/>
        </w:rPr>
        <w:t xml:space="preserve">PA状态回复(未支持)</w:t>
      </w:r>
    </w:p>
    <w:tbl>
      <w:tblPr>
        <w:tblStyle w:val="Table7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6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6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6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6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6B">
            <w:pPr>
              <w:ind w:firstLine="0"/>
              <w:jc w:val="left"/>
              <w:rPr/>
            </w:pPr>
            <w:r w:rsidDel="00000000" w:rsidR="00000000" w:rsidRPr="00000000">
              <w:rPr>
                <w:rtl w:val="0"/>
              </w:rPr>
              <w:t xml:space="preserve">21</w:t>
            </w:r>
          </w:p>
        </w:tc>
        <w:tc>
          <w:tcPr/>
          <w:p w:rsidR="00000000" w:rsidDel="00000000" w:rsidP="00000000" w:rsidRDefault="00000000" w:rsidRPr="00000000" w14:paraId="0000076C">
            <w:pPr>
              <w:ind w:firstLine="0"/>
              <w:jc w:val="left"/>
              <w:rPr/>
            </w:pPr>
            <w:r w:rsidDel="00000000" w:rsidR="00000000" w:rsidRPr="00000000">
              <w:rPr>
                <w:rtl w:val="0"/>
              </w:rPr>
              <w:t xml:space="preserve">uint8_t</w:t>
            </w:r>
          </w:p>
        </w:tc>
        <w:tc>
          <w:tcPr/>
          <w:p w:rsidR="00000000" w:rsidDel="00000000" w:rsidP="00000000" w:rsidRDefault="00000000" w:rsidRPr="00000000" w14:paraId="0000076D">
            <w:pPr>
              <w:ind w:firstLine="0"/>
              <w:jc w:val="left"/>
              <w:rPr/>
            </w:pPr>
            <w:r w:rsidDel="00000000" w:rsidR="00000000" w:rsidRPr="00000000">
              <w:rPr>
                <w:rtl w:val="0"/>
              </w:rPr>
              <w:t xml:space="preserve">1</w:t>
            </w:r>
          </w:p>
        </w:tc>
        <w:tc>
          <w:tcPr/>
          <w:p w:rsidR="00000000" w:rsidDel="00000000" w:rsidP="00000000" w:rsidRDefault="00000000" w:rsidRPr="00000000" w14:paraId="0000076E">
            <w:pPr>
              <w:ind w:firstLine="0"/>
              <w:jc w:val="left"/>
              <w:rPr/>
            </w:pPr>
            <w:r w:rsidDel="00000000" w:rsidR="00000000" w:rsidRPr="00000000">
              <w:rPr>
                <w:rtl w:val="0"/>
              </w:rPr>
              <w:t xml:space="preserve">查询对象码：</w:t>
            </w:r>
          </w:p>
          <w:p w:rsidR="00000000" w:rsidDel="00000000" w:rsidP="00000000" w:rsidRDefault="00000000" w:rsidRPr="00000000" w14:paraId="0000076F">
            <w:pPr>
              <w:ind w:firstLine="0"/>
              <w:jc w:val="left"/>
              <w:rPr/>
            </w:pPr>
            <w:r w:rsidDel="00000000" w:rsidR="00000000" w:rsidRPr="00000000">
              <w:rPr>
                <w:rtl w:val="0"/>
              </w:rPr>
              <w:t xml:space="preserve">1：温度 </w:t>
            </w:r>
          </w:p>
          <w:p w:rsidR="00000000" w:rsidDel="00000000" w:rsidP="00000000" w:rsidRDefault="00000000" w:rsidRPr="00000000" w14:paraId="00000770">
            <w:pPr>
              <w:ind w:firstLine="0"/>
              <w:jc w:val="left"/>
              <w:rPr/>
            </w:pPr>
            <w:r w:rsidDel="00000000" w:rsidR="00000000" w:rsidRPr="00000000">
              <w:rPr>
                <w:rtl w:val="0"/>
              </w:rPr>
              <w:t xml:space="preserve">2：SWR</w:t>
            </w:r>
          </w:p>
          <w:p w:rsidR="00000000" w:rsidDel="00000000" w:rsidP="00000000" w:rsidRDefault="00000000" w:rsidRPr="00000000" w14:paraId="00000771">
            <w:pPr>
              <w:ind w:firstLine="0"/>
              <w:jc w:val="left"/>
              <w:rPr/>
            </w:pPr>
            <w:r w:rsidDel="00000000" w:rsidR="00000000" w:rsidRPr="00000000">
              <w:rPr>
                <w:rtl w:val="0"/>
              </w:rPr>
              <w:t xml:space="preserve">3：ATT</w:t>
            </w:r>
          </w:p>
          <w:p w:rsidR="00000000" w:rsidDel="00000000" w:rsidP="00000000" w:rsidRDefault="00000000" w:rsidRPr="00000000" w14:paraId="00000772">
            <w:pPr>
              <w:ind w:firstLine="0"/>
              <w:jc w:val="left"/>
              <w:rPr/>
            </w:pPr>
            <w:r w:rsidDel="00000000" w:rsidR="00000000" w:rsidRPr="00000000">
              <w:rPr>
                <w:rtl w:val="0"/>
              </w:rPr>
              <w:t xml:space="preserve">4：输出功率</w:t>
            </w:r>
          </w:p>
        </w:tc>
      </w:tr>
      <w:tr>
        <w:trPr>
          <w:cantSplit w:val="0"/>
          <w:tblHeader w:val="0"/>
        </w:trPr>
        <w:tc>
          <w:tcPr/>
          <w:p w:rsidR="00000000" w:rsidDel="00000000" w:rsidP="00000000" w:rsidRDefault="00000000" w:rsidRPr="00000000" w14:paraId="00000773">
            <w:pPr>
              <w:ind w:firstLine="0"/>
              <w:jc w:val="left"/>
              <w:rPr/>
            </w:pPr>
            <w:r w:rsidDel="00000000" w:rsidR="00000000" w:rsidRPr="00000000">
              <w:rPr>
                <w:rtl w:val="0"/>
              </w:rPr>
              <w:t xml:space="preserve">22</w:t>
            </w:r>
          </w:p>
        </w:tc>
        <w:tc>
          <w:tcPr/>
          <w:p w:rsidR="00000000" w:rsidDel="00000000" w:rsidP="00000000" w:rsidRDefault="00000000" w:rsidRPr="00000000" w14:paraId="00000774">
            <w:pPr>
              <w:ind w:firstLine="0"/>
              <w:jc w:val="left"/>
              <w:rPr/>
            </w:pPr>
            <w:r w:rsidDel="00000000" w:rsidR="00000000" w:rsidRPr="00000000">
              <w:rPr>
                <w:rtl w:val="0"/>
              </w:rPr>
              <w:t xml:space="preserve">int8_t</w:t>
            </w:r>
          </w:p>
        </w:tc>
        <w:tc>
          <w:tcPr/>
          <w:p w:rsidR="00000000" w:rsidDel="00000000" w:rsidP="00000000" w:rsidRDefault="00000000" w:rsidRPr="00000000" w14:paraId="00000775">
            <w:pPr>
              <w:ind w:firstLine="0"/>
              <w:jc w:val="left"/>
              <w:rPr/>
            </w:pPr>
            <w:r w:rsidDel="00000000" w:rsidR="00000000" w:rsidRPr="00000000">
              <w:rPr>
                <w:rtl w:val="0"/>
              </w:rPr>
              <w:t xml:space="preserve">0…1</w:t>
            </w:r>
          </w:p>
        </w:tc>
        <w:tc>
          <w:tcPr/>
          <w:p w:rsidR="00000000" w:rsidDel="00000000" w:rsidP="00000000" w:rsidRDefault="00000000" w:rsidRPr="00000000" w14:paraId="00000776">
            <w:pPr>
              <w:ind w:firstLine="0"/>
              <w:jc w:val="left"/>
              <w:rPr/>
            </w:pPr>
            <w:r w:rsidDel="00000000" w:rsidR="00000000" w:rsidRPr="00000000">
              <w:rPr>
                <w:rtl w:val="0"/>
              </w:rPr>
              <w:t xml:space="preserve">温度，当对象码等于1时需携带，范围 [ -40，100]</w:t>
            </w:r>
          </w:p>
        </w:tc>
      </w:tr>
      <w:tr>
        <w:trPr>
          <w:cantSplit w:val="0"/>
          <w:tblHeader w:val="0"/>
        </w:trPr>
        <w:tc>
          <w:tcPr/>
          <w:p w:rsidR="00000000" w:rsidDel="00000000" w:rsidP="00000000" w:rsidRDefault="00000000" w:rsidRPr="00000000" w14:paraId="00000777">
            <w:pPr>
              <w:ind w:firstLine="0"/>
              <w:jc w:val="left"/>
              <w:rPr/>
            </w:pPr>
            <w:r w:rsidDel="00000000" w:rsidR="00000000" w:rsidRPr="00000000">
              <w:rPr>
                <w:rtl w:val="0"/>
              </w:rPr>
              <w:t xml:space="preserve">23</w:t>
            </w:r>
          </w:p>
        </w:tc>
        <w:tc>
          <w:tcPr/>
          <w:p w:rsidR="00000000" w:rsidDel="00000000" w:rsidP="00000000" w:rsidRDefault="00000000" w:rsidRPr="00000000" w14:paraId="00000778">
            <w:pPr>
              <w:ind w:firstLine="0"/>
              <w:jc w:val="left"/>
              <w:rPr/>
            </w:pPr>
            <w:r w:rsidDel="00000000" w:rsidR="00000000" w:rsidRPr="00000000">
              <w:rPr>
                <w:rtl w:val="0"/>
              </w:rPr>
              <w:t xml:space="preserve">uint8_t</w:t>
            </w:r>
          </w:p>
        </w:tc>
        <w:tc>
          <w:tcPr/>
          <w:p w:rsidR="00000000" w:rsidDel="00000000" w:rsidP="00000000" w:rsidRDefault="00000000" w:rsidRPr="00000000" w14:paraId="00000779">
            <w:pPr>
              <w:ind w:firstLine="0"/>
              <w:jc w:val="left"/>
              <w:rPr/>
            </w:pPr>
            <w:r w:rsidDel="00000000" w:rsidR="00000000" w:rsidRPr="00000000">
              <w:rPr>
                <w:rtl w:val="0"/>
              </w:rPr>
              <w:t xml:space="preserve">0…1</w:t>
            </w:r>
          </w:p>
        </w:tc>
        <w:tc>
          <w:tcPr/>
          <w:p w:rsidR="00000000" w:rsidDel="00000000" w:rsidP="00000000" w:rsidRDefault="00000000" w:rsidRPr="00000000" w14:paraId="0000077A">
            <w:pPr>
              <w:ind w:firstLine="0"/>
              <w:jc w:val="left"/>
              <w:rPr/>
            </w:pPr>
            <w:r w:rsidDel="00000000" w:rsidR="00000000" w:rsidRPr="00000000">
              <w:rPr>
                <w:rtl w:val="0"/>
              </w:rPr>
              <w:t xml:space="preserve">SWR，当对象码等于2时需携带，范围 待定</w:t>
            </w:r>
          </w:p>
        </w:tc>
      </w:tr>
      <w:tr>
        <w:trPr>
          <w:cantSplit w:val="0"/>
          <w:tblHeader w:val="0"/>
        </w:trPr>
        <w:tc>
          <w:tcPr/>
          <w:p w:rsidR="00000000" w:rsidDel="00000000" w:rsidP="00000000" w:rsidRDefault="00000000" w:rsidRPr="00000000" w14:paraId="0000077B">
            <w:pPr>
              <w:ind w:firstLine="0"/>
              <w:jc w:val="left"/>
              <w:rPr/>
            </w:pPr>
            <w:r w:rsidDel="00000000" w:rsidR="00000000" w:rsidRPr="00000000">
              <w:rPr>
                <w:rtl w:val="0"/>
              </w:rPr>
              <w:t xml:space="preserve">20</w:t>
            </w:r>
          </w:p>
        </w:tc>
        <w:tc>
          <w:tcPr/>
          <w:p w:rsidR="00000000" w:rsidDel="00000000" w:rsidP="00000000" w:rsidRDefault="00000000" w:rsidRPr="00000000" w14:paraId="0000077C">
            <w:pPr>
              <w:ind w:firstLine="0"/>
              <w:jc w:val="left"/>
              <w:rPr/>
            </w:pPr>
            <w:r w:rsidDel="00000000" w:rsidR="00000000" w:rsidRPr="00000000">
              <w:rPr>
                <w:rtl w:val="0"/>
              </w:rPr>
              <w:t xml:space="preserve">uint8_t</w:t>
            </w:r>
          </w:p>
        </w:tc>
        <w:tc>
          <w:tcPr/>
          <w:p w:rsidR="00000000" w:rsidDel="00000000" w:rsidP="00000000" w:rsidRDefault="00000000" w:rsidRPr="00000000" w14:paraId="0000077D">
            <w:pPr>
              <w:ind w:firstLine="0"/>
              <w:jc w:val="left"/>
              <w:rPr/>
            </w:pPr>
            <w:r w:rsidDel="00000000" w:rsidR="00000000" w:rsidRPr="00000000">
              <w:rPr>
                <w:rtl w:val="0"/>
              </w:rPr>
              <w:t xml:space="preserve">0…1</w:t>
            </w:r>
          </w:p>
        </w:tc>
        <w:tc>
          <w:tcPr/>
          <w:p w:rsidR="00000000" w:rsidDel="00000000" w:rsidP="00000000" w:rsidRDefault="00000000" w:rsidRPr="00000000" w14:paraId="0000077E">
            <w:pPr>
              <w:ind w:firstLine="0"/>
              <w:jc w:val="left"/>
              <w:rPr/>
            </w:pPr>
            <w:r w:rsidDel="00000000" w:rsidR="00000000" w:rsidRPr="00000000">
              <w:rPr>
                <w:rtl w:val="0"/>
              </w:rPr>
              <w:t xml:space="preserve">ATT，当对象码等于3时需携带，范围待定</w:t>
            </w:r>
          </w:p>
        </w:tc>
      </w:tr>
      <w:tr>
        <w:trPr>
          <w:cantSplit w:val="0"/>
          <w:tblHeader w:val="0"/>
        </w:trPr>
        <w:tc>
          <w:tcPr/>
          <w:p w:rsidR="00000000" w:rsidDel="00000000" w:rsidP="00000000" w:rsidRDefault="00000000" w:rsidRPr="00000000" w14:paraId="0000077F">
            <w:pPr>
              <w:ind w:firstLine="0"/>
              <w:jc w:val="left"/>
              <w:rPr/>
            </w:pPr>
            <w:r w:rsidDel="00000000" w:rsidR="00000000" w:rsidRPr="00000000">
              <w:rPr>
                <w:rtl w:val="0"/>
              </w:rPr>
              <w:t xml:space="preserve">24</w:t>
            </w:r>
          </w:p>
        </w:tc>
        <w:tc>
          <w:tcPr/>
          <w:p w:rsidR="00000000" w:rsidDel="00000000" w:rsidP="00000000" w:rsidRDefault="00000000" w:rsidRPr="00000000" w14:paraId="00000780">
            <w:pPr>
              <w:ind w:firstLine="0"/>
              <w:jc w:val="left"/>
              <w:rPr/>
            </w:pPr>
            <w:r w:rsidDel="00000000" w:rsidR="00000000" w:rsidRPr="00000000">
              <w:rPr>
                <w:rtl w:val="0"/>
              </w:rPr>
              <w:t xml:space="preserve">uint8_t</w:t>
            </w:r>
          </w:p>
        </w:tc>
        <w:tc>
          <w:tcPr/>
          <w:p w:rsidR="00000000" w:rsidDel="00000000" w:rsidP="00000000" w:rsidRDefault="00000000" w:rsidRPr="00000000" w14:paraId="00000781">
            <w:pPr>
              <w:ind w:firstLine="0"/>
              <w:jc w:val="left"/>
              <w:rPr/>
            </w:pPr>
            <w:r w:rsidDel="00000000" w:rsidR="00000000" w:rsidRPr="00000000">
              <w:rPr>
                <w:rtl w:val="0"/>
              </w:rPr>
              <w:t xml:space="preserve">0…1</w:t>
            </w:r>
          </w:p>
        </w:tc>
        <w:tc>
          <w:tcPr/>
          <w:p w:rsidR="00000000" w:rsidDel="00000000" w:rsidP="00000000" w:rsidRDefault="00000000" w:rsidRPr="00000000" w14:paraId="00000782">
            <w:pPr>
              <w:ind w:firstLine="0"/>
              <w:jc w:val="left"/>
              <w:rPr/>
            </w:pPr>
            <w:r w:rsidDel="00000000" w:rsidR="00000000" w:rsidRPr="00000000">
              <w:rPr>
                <w:rtl w:val="0"/>
              </w:rPr>
              <w:t xml:space="preserve">输出功率，当对象码等于4时需携带，范围[0，45]</w:t>
            </w:r>
          </w:p>
        </w:tc>
      </w:tr>
    </w:tbl>
    <w:p w:rsidR="00000000" w:rsidDel="00000000" w:rsidP="00000000" w:rsidRDefault="00000000" w:rsidRPr="00000000" w14:paraId="00000783">
      <w:pPr>
        <w:pStyle w:val="Heading3"/>
        <w:numPr>
          <w:ilvl w:val="2"/>
          <w:numId w:val="12"/>
        </w:numPr>
        <w:ind w:left="720" w:hanging="720"/>
        <w:rPr/>
      </w:pPr>
      <w:r w:rsidDel="00000000" w:rsidR="00000000" w:rsidRPr="00000000">
        <w:rPr>
          <w:rtl w:val="0"/>
        </w:rPr>
        <w:t xml:space="preserve">告警上报(未支持)</w:t>
      </w:r>
    </w:p>
    <w:tbl>
      <w:tblPr>
        <w:tblStyle w:val="Table7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8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8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8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8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88">
            <w:pPr>
              <w:ind w:firstLine="0"/>
              <w:jc w:val="left"/>
              <w:rPr/>
            </w:pPr>
            <w:r w:rsidDel="00000000" w:rsidR="00000000" w:rsidRPr="00000000">
              <w:rPr>
                <w:rtl w:val="0"/>
              </w:rPr>
              <w:t xml:space="preserve">25</w:t>
            </w:r>
          </w:p>
        </w:tc>
        <w:tc>
          <w:tcPr/>
          <w:p w:rsidR="00000000" w:rsidDel="00000000" w:rsidP="00000000" w:rsidRDefault="00000000" w:rsidRPr="00000000" w14:paraId="00000789">
            <w:pPr>
              <w:ind w:firstLine="0"/>
              <w:jc w:val="left"/>
              <w:rPr/>
            </w:pPr>
            <w:r w:rsidDel="00000000" w:rsidR="00000000" w:rsidRPr="00000000">
              <w:rPr>
                <w:rtl w:val="0"/>
              </w:rPr>
              <w:t xml:space="preserve">uint8_t</w:t>
            </w:r>
          </w:p>
        </w:tc>
        <w:tc>
          <w:tcPr/>
          <w:p w:rsidR="00000000" w:rsidDel="00000000" w:rsidP="00000000" w:rsidRDefault="00000000" w:rsidRPr="00000000" w14:paraId="0000078A">
            <w:pPr>
              <w:ind w:firstLine="0"/>
              <w:jc w:val="left"/>
              <w:rPr/>
            </w:pPr>
            <w:r w:rsidDel="00000000" w:rsidR="00000000" w:rsidRPr="00000000">
              <w:rPr>
                <w:rtl w:val="0"/>
              </w:rPr>
              <w:t xml:space="preserve">1</w:t>
            </w:r>
          </w:p>
        </w:tc>
        <w:tc>
          <w:tcPr/>
          <w:p w:rsidR="00000000" w:rsidDel="00000000" w:rsidP="00000000" w:rsidRDefault="00000000" w:rsidRPr="00000000" w14:paraId="0000078B">
            <w:pPr>
              <w:ind w:firstLine="0"/>
              <w:jc w:val="left"/>
              <w:rPr/>
            </w:pPr>
            <w:r w:rsidDel="00000000" w:rsidR="00000000" w:rsidRPr="00000000">
              <w:rPr>
                <w:rtl w:val="0"/>
              </w:rPr>
              <w:t xml:space="preserve">0：报告告警</w:t>
            </w:r>
          </w:p>
          <w:p w:rsidR="00000000" w:rsidDel="00000000" w:rsidP="00000000" w:rsidRDefault="00000000" w:rsidRPr="00000000" w14:paraId="0000078C">
            <w:pPr>
              <w:ind w:firstLine="0"/>
              <w:jc w:val="left"/>
              <w:rPr/>
            </w:pPr>
            <w:r w:rsidDel="00000000" w:rsidR="00000000" w:rsidRPr="00000000">
              <w:rPr>
                <w:rtl w:val="0"/>
              </w:rPr>
              <w:t xml:space="preserve">1：取消告警</w:t>
            </w:r>
          </w:p>
        </w:tc>
      </w:tr>
      <w:tr>
        <w:trPr>
          <w:cantSplit w:val="0"/>
          <w:tblHeader w:val="0"/>
        </w:trPr>
        <w:tc>
          <w:tcPr/>
          <w:p w:rsidR="00000000" w:rsidDel="00000000" w:rsidP="00000000" w:rsidRDefault="00000000" w:rsidRPr="00000000" w14:paraId="0000078D">
            <w:pPr>
              <w:ind w:firstLine="0"/>
              <w:jc w:val="left"/>
              <w:rPr/>
            </w:pPr>
            <w:r w:rsidDel="00000000" w:rsidR="00000000" w:rsidRPr="00000000">
              <w:rPr>
                <w:rtl w:val="0"/>
              </w:rPr>
              <w:t xml:space="preserve">26</w:t>
            </w:r>
          </w:p>
        </w:tc>
        <w:tc>
          <w:tcPr/>
          <w:p w:rsidR="00000000" w:rsidDel="00000000" w:rsidP="00000000" w:rsidRDefault="00000000" w:rsidRPr="00000000" w14:paraId="0000078E">
            <w:pPr>
              <w:ind w:firstLine="0"/>
              <w:jc w:val="left"/>
              <w:rPr/>
            </w:pPr>
            <w:r w:rsidDel="00000000" w:rsidR="00000000" w:rsidRPr="00000000">
              <w:rPr>
                <w:rtl w:val="0"/>
              </w:rPr>
              <w:t xml:space="preserve">uint32_t</w:t>
            </w:r>
          </w:p>
        </w:tc>
        <w:tc>
          <w:tcPr/>
          <w:p w:rsidR="00000000" w:rsidDel="00000000" w:rsidP="00000000" w:rsidRDefault="00000000" w:rsidRPr="00000000" w14:paraId="0000078F">
            <w:pPr>
              <w:ind w:firstLine="0"/>
              <w:jc w:val="left"/>
              <w:rPr/>
            </w:pPr>
            <w:r w:rsidDel="00000000" w:rsidR="00000000" w:rsidRPr="00000000">
              <w:rPr>
                <w:rtl w:val="0"/>
              </w:rPr>
              <w:t xml:space="preserve">1</w:t>
            </w:r>
          </w:p>
        </w:tc>
        <w:tc>
          <w:tcPr/>
          <w:p w:rsidR="00000000" w:rsidDel="00000000" w:rsidP="00000000" w:rsidRDefault="00000000" w:rsidRPr="00000000" w14:paraId="00000790">
            <w:pPr>
              <w:ind w:firstLine="0"/>
              <w:jc w:val="left"/>
              <w:rPr/>
            </w:pPr>
            <w:r w:rsidDel="00000000" w:rsidR="00000000" w:rsidRPr="00000000">
              <w:rPr>
                <w:rtl w:val="0"/>
              </w:rPr>
              <w:t xml:space="preserve">告警码</w:t>
            </w:r>
          </w:p>
        </w:tc>
      </w:tr>
    </w:tbl>
    <w:p w:rsidR="00000000" w:rsidDel="00000000" w:rsidP="00000000" w:rsidRDefault="00000000" w:rsidRPr="00000000" w14:paraId="00000791">
      <w:pPr>
        <w:pStyle w:val="Heading3"/>
        <w:numPr>
          <w:ilvl w:val="2"/>
          <w:numId w:val="12"/>
        </w:numPr>
        <w:ind w:left="720" w:hanging="720"/>
        <w:rPr/>
      </w:pPr>
      <w:r w:rsidDel="00000000" w:rsidR="00000000" w:rsidRPr="00000000">
        <w:rPr>
          <w:rtl w:val="0"/>
        </w:rPr>
        <w:t xml:space="preserve">初始配置</w:t>
      </w:r>
    </w:p>
    <w:tbl>
      <w:tblPr>
        <w:tblStyle w:val="Table7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92">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93">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94">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95">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96">
            <w:pPr>
              <w:ind w:firstLine="0"/>
              <w:jc w:val="left"/>
              <w:rPr/>
            </w:pPr>
            <w:r w:rsidDel="00000000" w:rsidR="00000000" w:rsidRPr="00000000">
              <w:rPr>
                <w:rtl w:val="0"/>
              </w:rPr>
              <w:t xml:space="preserve">27</w:t>
            </w:r>
          </w:p>
        </w:tc>
        <w:tc>
          <w:tcPr/>
          <w:p w:rsidR="00000000" w:rsidDel="00000000" w:rsidP="00000000" w:rsidRDefault="00000000" w:rsidRPr="00000000" w14:paraId="00000797">
            <w:pPr>
              <w:ind w:firstLine="0"/>
              <w:jc w:val="left"/>
              <w:rPr/>
            </w:pPr>
            <w:r w:rsidDel="00000000" w:rsidR="00000000" w:rsidRPr="00000000">
              <w:rPr>
                <w:rtl w:val="0"/>
              </w:rPr>
              <w:t xml:space="preserve">uint8_t</w:t>
            </w:r>
          </w:p>
        </w:tc>
        <w:tc>
          <w:tcPr/>
          <w:p w:rsidR="00000000" w:rsidDel="00000000" w:rsidP="00000000" w:rsidRDefault="00000000" w:rsidRPr="00000000" w14:paraId="00000798">
            <w:pPr>
              <w:ind w:firstLine="0"/>
              <w:jc w:val="left"/>
              <w:rPr/>
            </w:pPr>
            <w:r w:rsidDel="00000000" w:rsidR="00000000" w:rsidRPr="00000000">
              <w:rPr>
                <w:rtl w:val="0"/>
              </w:rPr>
              <w:t xml:space="preserve">0…1</w:t>
            </w:r>
          </w:p>
        </w:tc>
        <w:tc>
          <w:tcPr/>
          <w:p w:rsidR="00000000" w:rsidDel="00000000" w:rsidP="00000000" w:rsidRDefault="00000000" w:rsidRPr="00000000" w14:paraId="00000799">
            <w:pPr>
              <w:ind w:firstLine="0"/>
              <w:jc w:val="left"/>
              <w:rPr/>
            </w:pPr>
            <w:r w:rsidDel="00000000" w:rsidR="00000000" w:rsidRPr="00000000">
              <w:rPr>
                <w:rtl w:val="0"/>
              </w:rPr>
              <w:t xml:space="preserve">带宽：0表示10M，1表示20M, 2表示5M</w:t>
            </w:r>
          </w:p>
        </w:tc>
      </w:tr>
      <w:tr>
        <w:trPr>
          <w:cantSplit w:val="0"/>
          <w:tblHeader w:val="0"/>
        </w:trPr>
        <w:tc>
          <w:tcPr/>
          <w:p w:rsidR="00000000" w:rsidDel="00000000" w:rsidP="00000000" w:rsidRDefault="00000000" w:rsidRPr="00000000" w14:paraId="0000079A">
            <w:pPr>
              <w:ind w:firstLine="0"/>
              <w:jc w:val="left"/>
              <w:rPr/>
            </w:pPr>
            <w:r w:rsidDel="00000000" w:rsidR="00000000" w:rsidRPr="00000000">
              <w:rPr>
                <w:rtl w:val="0"/>
              </w:rPr>
              <w:t xml:space="preserve">46</w:t>
            </w:r>
          </w:p>
        </w:tc>
        <w:tc>
          <w:tcPr/>
          <w:p w:rsidR="00000000" w:rsidDel="00000000" w:rsidP="00000000" w:rsidRDefault="00000000" w:rsidRPr="00000000" w14:paraId="0000079B">
            <w:pPr>
              <w:ind w:firstLine="0"/>
              <w:jc w:val="left"/>
              <w:rPr/>
            </w:pPr>
            <w:r w:rsidDel="00000000" w:rsidR="00000000" w:rsidRPr="00000000">
              <w:rPr>
                <w:rtl w:val="0"/>
              </w:rPr>
              <w:t xml:space="preserve">int32_t</w:t>
            </w:r>
          </w:p>
        </w:tc>
        <w:tc>
          <w:tcPr/>
          <w:p w:rsidR="00000000" w:rsidDel="00000000" w:rsidP="00000000" w:rsidRDefault="00000000" w:rsidRPr="00000000" w14:paraId="0000079C">
            <w:pPr>
              <w:ind w:firstLine="0"/>
              <w:jc w:val="left"/>
              <w:rPr/>
            </w:pPr>
            <w:r w:rsidDel="00000000" w:rsidR="00000000" w:rsidRPr="00000000">
              <w:rPr>
                <w:rtl w:val="0"/>
              </w:rPr>
              <w:t xml:space="preserve">0…1</w:t>
            </w:r>
          </w:p>
        </w:tc>
        <w:tc>
          <w:tcPr/>
          <w:p w:rsidR="00000000" w:rsidDel="00000000" w:rsidP="00000000" w:rsidRDefault="00000000" w:rsidRPr="00000000" w14:paraId="0000079D">
            <w:pPr>
              <w:ind w:firstLine="0"/>
              <w:jc w:val="left"/>
              <w:rPr/>
            </w:pPr>
            <w:r w:rsidDel="00000000" w:rsidR="00000000" w:rsidRPr="00000000">
              <w:rPr>
                <w:rtl w:val="0"/>
              </w:rPr>
              <w:t xml:space="preserve">时延域（单位0.01us，取值为1PPS相对于帧投的时延）</w:t>
            </w:r>
          </w:p>
        </w:tc>
      </w:tr>
      <w:tr>
        <w:trPr>
          <w:cantSplit w:val="0"/>
          <w:tblHeader w:val="0"/>
        </w:trPr>
        <w:tc>
          <w:tcPr/>
          <w:p w:rsidR="00000000" w:rsidDel="00000000" w:rsidP="00000000" w:rsidRDefault="00000000" w:rsidRPr="00000000" w14:paraId="0000079E">
            <w:pPr>
              <w:ind w:firstLine="0"/>
              <w:jc w:val="left"/>
              <w:rPr/>
            </w:pPr>
            <w:r w:rsidDel="00000000" w:rsidR="00000000" w:rsidRPr="00000000">
              <w:rPr>
                <w:rtl w:val="0"/>
              </w:rPr>
              <w:t xml:space="preserve">14</w:t>
            </w:r>
          </w:p>
        </w:tc>
        <w:tc>
          <w:tcPr/>
          <w:p w:rsidR="00000000" w:rsidDel="00000000" w:rsidP="00000000" w:rsidRDefault="00000000" w:rsidRPr="00000000" w14:paraId="0000079F">
            <w:pPr>
              <w:ind w:firstLine="0"/>
              <w:jc w:val="left"/>
              <w:rPr/>
            </w:pPr>
            <w:r w:rsidDel="00000000" w:rsidR="00000000" w:rsidRPr="00000000">
              <w:rPr>
                <w:rtl w:val="0"/>
              </w:rPr>
              <w:t xml:space="preserve">uint8_t</w:t>
            </w:r>
          </w:p>
        </w:tc>
        <w:tc>
          <w:tcPr/>
          <w:p w:rsidR="00000000" w:rsidDel="00000000" w:rsidP="00000000" w:rsidRDefault="00000000" w:rsidRPr="00000000" w14:paraId="000007A0">
            <w:pPr>
              <w:ind w:firstLine="0"/>
              <w:jc w:val="left"/>
              <w:rPr/>
            </w:pPr>
            <w:r w:rsidDel="00000000" w:rsidR="00000000" w:rsidRPr="00000000">
              <w:rPr>
                <w:rtl w:val="0"/>
              </w:rPr>
              <w:t xml:space="preserve">0…1</w:t>
            </w:r>
          </w:p>
        </w:tc>
        <w:tc>
          <w:tcPr/>
          <w:p w:rsidR="00000000" w:rsidDel="00000000" w:rsidP="00000000" w:rsidRDefault="00000000" w:rsidRPr="00000000" w14:paraId="000007A1">
            <w:pPr>
              <w:ind w:firstLine="0"/>
              <w:jc w:val="left"/>
              <w:rPr/>
            </w:pPr>
            <w:r w:rsidDel="00000000" w:rsidR="00000000" w:rsidRPr="00000000">
              <w:rPr>
                <w:rtl w:val="0"/>
              </w:rPr>
              <w:t xml:space="preserve">同步模式：</w:t>
            </w:r>
          </w:p>
          <w:p w:rsidR="00000000" w:rsidDel="00000000" w:rsidP="00000000" w:rsidRDefault="00000000" w:rsidRPr="00000000" w14:paraId="000007A2">
            <w:pPr>
              <w:ind w:firstLine="0"/>
              <w:jc w:val="left"/>
              <w:rPr/>
            </w:pPr>
            <w:r w:rsidDel="00000000" w:rsidR="00000000" w:rsidRPr="00000000">
              <w:rPr>
                <w:rtl w:val="0"/>
              </w:rPr>
              <w:t xml:space="preserve">0：CNM</w:t>
            </w:r>
          </w:p>
          <w:p w:rsidR="00000000" w:rsidDel="00000000" w:rsidP="00000000" w:rsidRDefault="00000000" w:rsidRPr="00000000" w14:paraId="000007A3">
            <w:pPr>
              <w:ind w:firstLine="0"/>
              <w:jc w:val="left"/>
              <w:rPr/>
            </w:pPr>
            <w:r w:rsidDel="00000000" w:rsidR="00000000" w:rsidRPr="00000000">
              <w:rPr>
                <w:rtl w:val="0"/>
              </w:rPr>
              <w:t xml:space="preserve">1：GPS</w:t>
            </w:r>
          </w:p>
          <w:p w:rsidR="00000000" w:rsidDel="00000000" w:rsidP="00000000" w:rsidRDefault="00000000" w:rsidRPr="00000000" w14:paraId="000007A4">
            <w:pPr>
              <w:ind w:firstLine="0"/>
              <w:jc w:val="left"/>
              <w:rPr/>
            </w:pPr>
            <w:r w:rsidDel="00000000" w:rsidR="00000000" w:rsidRPr="00000000">
              <w:rPr>
                <w:rtl w:val="0"/>
              </w:rPr>
              <w:t xml:space="preserve">2：混合模式（优先GPS，同步失败采用空口同步）</w:t>
            </w:r>
          </w:p>
          <w:p w:rsidR="00000000" w:rsidDel="00000000" w:rsidP="00000000" w:rsidRDefault="00000000" w:rsidRPr="00000000" w14:paraId="000007A5">
            <w:pPr>
              <w:ind w:firstLine="0"/>
              <w:jc w:val="left"/>
              <w:rPr/>
            </w:pPr>
            <w:r w:rsidDel="00000000" w:rsidR="00000000" w:rsidRPr="00000000">
              <w:rPr>
                <w:rtl w:val="0"/>
              </w:rPr>
              <w:t xml:space="preserve">3：nmm辅助纠频偏</w:t>
            </w:r>
          </w:p>
        </w:tc>
      </w:tr>
      <w:tr>
        <w:trPr>
          <w:cantSplit w:val="0"/>
          <w:tblHeader w:val="0"/>
        </w:trPr>
        <w:tc>
          <w:tcPr/>
          <w:p w:rsidR="00000000" w:rsidDel="00000000" w:rsidP="00000000" w:rsidRDefault="00000000" w:rsidRPr="00000000" w14:paraId="000007A6">
            <w:pPr>
              <w:ind w:firstLine="0"/>
              <w:jc w:val="left"/>
              <w:rPr/>
            </w:pPr>
            <w:r w:rsidDel="00000000" w:rsidR="00000000" w:rsidRPr="00000000">
              <w:rPr>
                <w:rtl w:val="0"/>
              </w:rPr>
              <w:t xml:space="preserve">47</w:t>
            </w:r>
          </w:p>
        </w:tc>
        <w:tc>
          <w:tcPr/>
          <w:p w:rsidR="00000000" w:rsidDel="00000000" w:rsidP="00000000" w:rsidRDefault="00000000" w:rsidRPr="00000000" w14:paraId="000007A7">
            <w:pPr>
              <w:ind w:firstLine="0"/>
              <w:jc w:val="left"/>
              <w:rPr/>
            </w:pPr>
            <w:r w:rsidDel="00000000" w:rsidR="00000000" w:rsidRPr="00000000">
              <w:rPr>
                <w:rtl w:val="0"/>
              </w:rPr>
              <w:t xml:space="preserve">uint8_t</w:t>
            </w:r>
          </w:p>
        </w:tc>
        <w:tc>
          <w:tcPr/>
          <w:p w:rsidR="00000000" w:rsidDel="00000000" w:rsidP="00000000" w:rsidRDefault="00000000" w:rsidRPr="00000000" w14:paraId="000007A8">
            <w:pPr>
              <w:ind w:firstLine="0"/>
              <w:jc w:val="left"/>
              <w:rPr/>
            </w:pPr>
            <w:r w:rsidDel="00000000" w:rsidR="00000000" w:rsidRPr="00000000">
              <w:rPr>
                <w:rtl w:val="0"/>
              </w:rPr>
              <w:t xml:space="preserve">0…1</w:t>
            </w:r>
          </w:p>
        </w:tc>
        <w:tc>
          <w:tcPr/>
          <w:p w:rsidR="00000000" w:rsidDel="00000000" w:rsidP="00000000" w:rsidRDefault="00000000" w:rsidRPr="00000000" w14:paraId="000007A9">
            <w:pPr>
              <w:ind w:firstLine="0"/>
              <w:jc w:val="left"/>
              <w:rPr/>
            </w:pPr>
            <w:r w:rsidDel="00000000" w:rsidR="00000000" w:rsidRPr="00000000">
              <w:rPr>
                <w:rtl w:val="0"/>
              </w:rPr>
              <w:t xml:space="preserve">是否保存频偏</w:t>
            </w:r>
          </w:p>
        </w:tc>
      </w:tr>
      <w:tr>
        <w:trPr>
          <w:cantSplit w:val="0"/>
          <w:tblHeader w:val="0"/>
        </w:trPr>
        <w:tc>
          <w:tcPr/>
          <w:p w:rsidR="00000000" w:rsidDel="00000000" w:rsidP="00000000" w:rsidRDefault="00000000" w:rsidRPr="00000000" w14:paraId="000007AA">
            <w:pPr>
              <w:ind w:firstLine="0"/>
              <w:jc w:val="left"/>
              <w:rPr/>
            </w:pPr>
            <w:r w:rsidDel="00000000" w:rsidR="00000000" w:rsidRPr="00000000">
              <w:rPr>
                <w:rtl w:val="0"/>
              </w:rPr>
              <w:t xml:space="preserve">50</w:t>
            </w:r>
          </w:p>
        </w:tc>
        <w:tc>
          <w:tcPr/>
          <w:p w:rsidR="00000000" w:rsidDel="00000000" w:rsidP="00000000" w:rsidRDefault="00000000" w:rsidRPr="00000000" w14:paraId="000007AB">
            <w:pPr>
              <w:ind w:firstLine="0"/>
              <w:jc w:val="left"/>
              <w:rPr/>
            </w:pPr>
            <w:r w:rsidDel="00000000" w:rsidR="00000000" w:rsidRPr="00000000">
              <w:rPr>
                <w:rtl w:val="0"/>
              </w:rPr>
              <w:t xml:space="preserve">uint8_t</w:t>
            </w:r>
          </w:p>
        </w:tc>
        <w:tc>
          <w:tcPr/>
          <w:p w:rsidR="00000000" w:rsidDel="00000000" w:rsidP="00000000" w:rsidRDefault="00000000" w:rsidRPr="00000000" w14:paraId="000007AC">
            <w:pPr>
              <w:ind w:firstLine="0"/>
              <w:jc w:val="left"/>
              <w:rPr/>
            </w:pPr>
            <w:r w:rsidDel="00000000" w:rsidR="00000000" w:rsidRPr="00000000">
              <w:rPr>
                <w:rtl w:val="0"/>
              </w:rPr>
              <w:t xml:space="preserve">1</w:t>
            </w:r>
          </w:p>
        </w:tc>
        <w:tc>
          <w:tcPr/>
          <w:p w:rsidR="00000000" w:rsidDel="00000000" w:rsidP="00000000" w:rsidRDefault="00000000" w:rsidRPr="00000000" w14:paraId="000007AD">
            <w:pPr>
              <w:ind w:firstLine="0"/>
              <w:jc w:val="left"/>
              <w:rPr/>
            </w:pPr>
            <w:r w:rsidDel="00000000" w:rsidR="00000000" w:rsidRPr="00000000">
              <w:rPr>
                <w:rtl w:val="0"/>
              </w:rPr>
              <w:t xml:space="preserve">工作频带</w:t>
            </w:r>
          </w:p>
        </w:tc>
      </w:tr>
    </w:tbl>
    <w:p w:rsidR="00000000" w:rsidDel="00000000" w:rsidP="00000000" w:rsidRDefault="00000000" w:rsidRPr="00000000" w14:paraId="000007AE">
      <w:pPr>
        <w:pStyle w:val="Heading3"/>
        <w:numPr>
          <w:ilvl w:val="2"/>
          <w:numId w:val="12"/>
        </w:numPr>
        <w:ind w:left="720" w:hanging="720"/>
        <w:rPr/>
      </w:pPr>
      <w:r w:rsidDel="00000000" w:rsidR="00000000" w:rsidRPr="00000000">
        <w:rPr>
          <w:rtl w:val="0"/>
        </w:rPr>
        <w:t xml:space="preserve">初始配置完成</w:t>
      </w:r>
    </w:p>
    <w:tbl>
      <w:tblPr>
        <w:tblStyle w:val="Table7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AF">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B0">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B1">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B2">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B3">
            <w:pPr>
              <w:ind w:firstLine="0"/>
              <w:jc w:val="left"/>
              <w:rPr/>
            </w:pPr>
            <w:r w:rsidDel="00000000" w:rsidR="00000000" w:rsidRPr="00000000">
              <w:rPr>
                <w:rtl w:val="0"/>
              </w:rPr>
              <w:t xml:space="preserve">2</w:t>
            </w:r>
          </w:p>
        </w:tc>
        <w:tc>
          <w:tcPr/>
          <w:p w:rsidR="00000000" w:rsidDel="00000000" w:rsidP="00000000" w:rsidRDefault="00000000" w:rsidRPr="00000000" w14:paraId="000007B4">
            <w:pPr>
              <w:ind w:firstLine="0"/>
              <w:jc w:val="left"/>
              <w:rPr/>
            </w:pPr>
            <w:r w:rsidDel="00000000" w:rsidR="00000000" w:rsidRPr="00000000">
              <w:rPr>
                <w:rtl w:val="0"/>
              </w:rPr>
              <w:t xml:space="preserve">uint8_t</w:t>
            </w:r>
          </w:p>
        </w:tc>
        <w:tc>
          <w:tcPr/>
          <w:p w:rsidR="00000000" w:rsidDel="00000000" w:rsidP="00000000" w:rsidRDefault="00000000" w:rsidRPr="00000000" w14:paraId="000007B5">
            <w:pPr>
              <w:ind w:firstLine="0"/>
              <w:jc w:val="left"/>
              <w:rPr/>
            </w:pPr>
            <w:r w:rsidDel="00000000" w:rsidR="00000000" w:rsidRPr="00000000">
              <w:rPr>
                <w:rtl w:val="0"/>
              </w:rPr>
              <w:t xml:space="preserve">1</w:t>
            </w:r>
          </w:p>
        </w:tc>
        <w:tc>
          <w:tcPr/>
          <w:p w:rsidR="00000000" w:rsidDel="00000000" w:rsidP="00000000" w:rsidRDefault="00000000" w:rsidRPr="00000000" w14:paraId="000007B6">
            <w:pPr>
              <w:ind w:firstLine="0"/>
              <w:jc w:val="left"/>
              <w:rPr/>
            </w:pPr>
            <w:r w:rsidDel="00000000" w:rsidR="00000000" w:rsidRPr="00000000">
              <w:rPr>
                <w:rtl w:val="0"/>
              </w:rPr>
              <w:t xml:space="preserve">返回码</w:t>
            </w:r>
          </w:p>
          <w:p w:rsidR="00000000" w:rsidDel="00000000" w:rsidP="00000000" w:rsidRDefault="00000000" w:rsidRPr="00000000" w14:paraId="000007B7">
            <w:pPr>
              <w:ind w:firstLine="0"/>
              <w:jc w:val="left"/>
              <w:rPr/>
            </w:pPr>
            <w:r w:rsidDel="00000000" w:rsidR="00000000" w:rsidRPr="00000000">
              <w:rPr>
                <w:rtl w:val="0"/>
              </w:rPr>
              <w:t xml:space="preserve">0：成功</w:t>
            </w:r>
          </w:p>
        </w:tc>
      </w:tr>
    </w:tbl>
    <w:p w:rsidR="00000000" w:rsidDel="00000000" w:rsidP="00000000" w:rsidRDefault="00000000" w:rsidRPr="00000000" w14:paraId="000007B8">
      <w:pPr>
        <w:pStyle w:val="Heading3"/>
        <w:numPr>
          <w:ilvl w:val="2"/>
          <w:numId w:val="12"/>
        </w:numPr>
        <w:ind w:left="720" w:hanging="720"/>
        <w:rPr/>
      </w:pPr>
      <w:r w:rsidDel="00000000" w:rsidR="00000000" w:rsidRPr="00000000">
        <w:rPr>
          <w:rtl w:val="0"/>
        </w:rPr>
        <w:t xml:space="preserve">最小接收电平设置</w:t>
      </w:r>
    </w:p>
    <w:tbl>
      <w:tblPr>
        <w:tblStyle w:val="Table7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B9">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BA">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BB">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BC">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BD">
            <w:pPr>
              <w:ind w:firstLine="0"/>
              <w:jc w:val="left"/>
              <w:rPr/>
            </w:pPr>
            <w:r w:rsidDel="00000000" w:rsidR="00000000" w:rsidRPr="00000000">
              <w:rPr>
                <w:rtl w:val="0"/>
              </w:rPr>
              <w:t xml:space="preserve">29</w:t>
            </w:r>
          </w:p>
        </w:tc>
        <w:tc>
          <w:tcPr/>
          <w:p w:rsidR="00000000" w:rsidDel="00000000" w:rsidP="00000000" w:rsidRDefault="00000000" w:rsidRPr="00000000" w14:paraId="000007BE">
            <w:pPr>
              <w:ind w:firstLine="0"/>
              <w:jc w:val="left"/>
              <w:rPr/>
            </w:pPr>
            <w:r w:rsidDel="00000000" w:rsidR="00000000" w:rsidRPr="00000000">
              <w:rPr>
                <w:rtl w:val="0"/>
              </w:rPr>
              <w:t xml:space="preserve">int16_t</w:t>
            </w:r>
          </w:p>
        </w:tc>
        <w:tc>
          <w:tcPr/>
          <w:p w:rsidR="00000000" w:rsidDel="00000000" w:rsidP="00000000" w:rsidRDefault="00000000" w:rsidRPr="00000000" w14:paraId="000007BF">
            <w:pPr>
              <w:ind w:firstLine="0"/>
              <w:jc w:val="left"/>
              <w:rPr/>
            </w:pPr>
            <w:r w:rsidDel="00000000" w:rsidR="00000000" w:rsidRPr="00000000">
              <w:rPr>
                <w:rtl w:val="0"/>
              </w:rPr>
              <w:t xml:space="preserve">1</w:t>
            </w:r>
          </w:p>
        </w:tc>
        <w:tc>
          <w:tcPr/>
          <w:p w:rsidR="00000000" w:rsidDel="00000000" w:rsidP="00000000" w:rsidRDefault="00000000" w:rsidRPr="00000000" w14:paraId="000007C0">
            <w:pPr>
              <w:ind w:firstLine="0"/>
              <w:jc w:val="left"/>
              <w:rPr/>
            </w:pPr>
            <w:r w:rsidDel="00000000" w:rsidR="00000000" w:rsidRPr="00000000">
              <w:rPr>
                <w:rtl w:val="0"/>
              </w:rPr>
              <w:t xml:space="preserve">RxLevMin</w:t>
            </w:r>
          </w:p>
          <w:p w:rsidR="00000000" w:rsidDel="00000000" w:rsidP="00000000" w:rsidRDefault="00000000" w:rsidRPr="00000000" w14:paraId="000007C1">
            <w:pPr>
              <w:ind w:firstLine="0"/>
              <w:jc w:val="left"/>
              <w:rPr/>
            </w:pPr>
            <w:r w:rsidDel="00000000" w:rsidR="00000000" w:rsidRPr="00000000">
              <w:rPr>
                <w:rtl w:val="0"/>
              </w:rPr>
              <w:t xml:space="preserve">范围：-140 - -40</w:t>
            </w:r>
          </w:p>
        </w:tc>
      </w:tr>
      <w:tr>
        <w:trPr>
          <w:cantSplit w:val="0"/>
          <w:tblHeader w:val="0"/>
        </w:trPr>
        <w:tc>
          <w:tcPr/>
          <w:p w:rsidR="00000000" w:rsidDel="00000000" w:rsidP="00000000" w:rsidRDefault="00000000" w:rsidRPr="00000000" w14:paraId="000007C2">
            <w:pPr>
              <w:ind w:firstLine="0"/>
              <w:jc w:val="left"/>
              <w:rPr/>
            </w:pPr>
            <w:r w:rsidDel="00000000" w:rsidR="00000000" w:rsidRPr="00000000">
              <w:rPr>
                <w:rtl w:val="0"/>
              </w:rPr>
              <w:t xml:space="preserve">30</w:t>
            </w:r>
          </w:p>
        </w:tc>
        <w:tc>
          <w:tcPr/>
          <w:p w:rsidR="00000000" w:rsidDel="00000000" w:rsidP="00000000" w:rsidRDefault="00000000" w:rsidRPr="00000000" w14:paraId="000007C3">
            <w:pPr>
              <w:ind w:firstLine="0"/>
              <w:jc w:val="left"/>
              <w:rPr/>
            </w:pPr>
            <w:r w:rsidDel="00000000" w:rsidR="00000000" w:rsidRPr="00000000">
              <w:rPr>
                <w:rtl w:val="0"/>
              </w:rPr>
              <w:t xml:space="preserve">uint8_t</w:t>
            </w:r>
          </w:p>
        </w:tc>
        <w:tc>
          <w:tcPr/>
          <w:p w:rsidR="00000000" w:rsidDel="00000000" w:rsidP="00000000" w:rsidRDefault="00000000" w:rsidRPr="00000000" w14:paraId="000007C4">
            <w:pPr>
              <w:ind w:firstLine="0"/>
              <w:jc w:val="left"/>
              <w:rPr/>
            </w:pPr>
            <w:r w:rsidDel="00000000" w:rsidR="00000000" w:rsidRPr="00000000">
              <w:rPr>
                <w:rtl w:val="0"/>
              </w:rPr>
              <w:t xml:space="preserve">1</w:t>
            </w:r>
          </w:p>
        </w:tc>
        <w:tc>
          <w:tcPr/>
          <w:p w:rsidR="00000000" w:rsidDel="00000000" w:rsidP="00000000" w:rsidRDefault="00000000" w:rsidRPr="00000000" w14:paraId="000007C5">
            <w:pPr>
              <w:ind w:firstLine="0"/>
              <w:jc w:val="left"/>
              <w:rPr/>
            </w:pPr>
            <w:r w:rsidDel="00000000" w:rsidR="00000000" w:rsidRPr="00000000">
              <w:rPr>
                <w:rtl w:val="0"/>
              </w:rPr>
              <w:t xml:space="preserve">RxLevMinOffset</w:t>
            </w:r>
          </w:p>
          <w:p w:rsidR="00000000" w:rsidDel="00000000" w:rsidP="00000000" w:rsidRDefault="00000000" w:rsidRPr="00000000" w14:paraId="000007C6">
            <w:pPr>
              <w:ind w:firstLine="0"/>
              <w:jc w:val="left"/>
              <w:rPr/>
            </w:pPr>
            <w:r w:rsidDel="00000000" w:rsidR="00000000" w:rsidRPr="00000000">
              <w:rPr>
                <w:rtl w:val="0"/>
              </w:rPr>
              <w:t xml:space="preserve">范围： 1-8</w:t>
            </w:r>
          </w:p>
        </w:tc>
      </w:tr>
    </w:tbl>
    <w:p w:rsidR="00000000" w:rsidDel="00000000" w:rsidP="00000000" w:rsidRDefault="00000000" w:rsidRPr="00000000" w14:paraId="000007C7">
      <w:pPr>
        <w:pStyle w:val="Heading3"/>
        <w:numPr>
          <w:ilvl w:val="2"/>
          <w:numId w:val="12"/>
        </w:numPr>
        <w:ind w:left="720" w:hanging="720"/>
        <w:rPr/>
      </w:pPr>
      <w:r w:rsidDel="00000000" w:rsidR="00000000" w:rsidRPr="00000000">
        <w:rPr>
          <w:rtl w:val="0"/>
        </w:rPr>
        <w:t xml:space="preserve">最小接收电平设置响应</w:t>
      </w:r>
    </w:p>
    <w:tbl>
      <w:tblPr>
        <w:tblStyle w:val="Table7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C8">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C9">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CA">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CB">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CC">
            <w:pPr>
              <w:ind w:firstLine="0"/>
              <w:jc w:val="left"/>
              <w:rPr/>
            </w:pPr>
            <w:r w:rsidDel="00000000" w:rsidR="00000000" w:rsidRPr="00000000">
              <w:rPr>
                <w:rtl w:val="0"/>
              </w:rPr>
              <w:t xml:space="preserve">2</w:t>
            </w:r>
          </w:p>
        </w:tc>
        <w:tc>
          <w:tcPr/>
          <w:p w:rsidR="00000000" w:rsidDel="00000000" w:rsidP="00000000" w:rsidRDefault="00000000" w:rsidRPr="00000000" w14:paraId="000007CD">
            <w:pPr>
              <w:ind w:firstLine="0"/>
              <w:jc w:val="left"/>
              <w:rPr/>
            </w:pPr>
            <w:r w:rsidDel="00000000" w:rsidR="00000000" w:rsidRPr="00000000">
              <w:rPr>
                <w:rtl w:val="0"/>
              </w:rPr>
              <w:t xml:space="preserve">uint8_t</w:t>
            </w:r>
          </w:p>
        </w:tc>
        <w:tc>
          <w:tcPr/>
          <w:p w:rsidR="00000000" w:rsidDel="00000000" w:rsidP="00000000" w:rsidRDefault="00000000" w:rsidRPr="00000000" w14:paraId="000007CE">
            <w:pPr>
              <w:ind w:firstLine="0"/>
              <w:jc w:val="left"/>
              <w:rPr/>
            </w:pPr>
            <w:r w:rsidDel="00000000" w:rsidR="00000000" w:rsidRPr="00000000">
              <w:rPr>
                <w:rtl w:val="0"/>
              </w:rPr>
              <w:t xml:space="preserve">1</w:t>
            </w:r>
          </w:p>
        </w:tc>
        <w:tc>
          <w:tcPr/>
          <w:p w:rsidR="00000000" w:rsidDel="00000000" w:rsidP="00000000" w:rsidRDefault="00000000" w:rsidRPr="00000000" w14:paraId="000007CF">
            <w:pPr>
              <w:ind w:firstLine="0"/>
              <w:jc w:val="left"/>
              <w:rPr/>
            </w:pPr>
            <w:r w:rsidDel="00000000" w:rsidR="00000000" w:rsidRPr="00000000">
              <w:rPr>
                <w:rtl w:val="0"/>
              </w:rPr>
              <w:t xml:space="preserve">返回码</w:t>
            </w:r>
          </w:p>
          <w:p w:rsidR="00000000" w:rsidDel="00000000" w:rsidP="00000000" w:rsidRDefault="00000000" w:rsidRPr="00000000" w14:paraId="000007D0">
            <w:pPr>
              <w:ind w:firstLine="0"/>
              <w:jc w:val="left"/>
              <w:rPr/>
            </w:pPr>
            <w:r w:rsidDel="00000000" w:rsidR="00000000" w:rsidRPr="00000000">
              <w:rPr>
                <w:rtl w:val="0"/>
              </w:rPr>
              <w:t xml:space="preserve">0：成功</w:t>
            </w:r>
          </w:p>
          <w:p w:rsidR="00000000" w:rsidDel="00000000" w:rsidP="00000000" w:rsidRDefault="00000000" w:rsidRPr="00000000" w14:paraId="000007D1">
            <w:pPr>
              <w:ind w:firstLine="0"/>
              <w:jc w:val="left"/>
              <w:rPr/>
            </w:pPr>
            <w:r w:rsidDel="00000000" w:rsidR="00000000" w:rsidRPr="00000000">
              <w:rPr>
                <w:rtl w:val="0"/>
              </w:rPr>
              <w:t xml:space="preserve">1：解析失败</w:t>
            </w:r>
          </w:p>
          <w:p w:rsidR="00000000" w:rsidDel="00000000" w:rsidP="00000000" w:rsidRDefault="00000000" w:rsidRPr="00000000" w14:paraId="000007D2">
            <w:pPr>
              <w:ind w:firstLine="0"/>
              <w:jc w:val="left"/>
              <w:rPr/>
            </w:pPr>
            <w:r w:rsidDel="00000000" w:rsidR="00000000" w:rsidRPr="00000000">
              <w:rPr>
                <w:rtl w:val="0"/>
              </w:rPr>
              <w:t xml:space="preserve">2：语法检查失败</w:t>
            </w:r>
          </w:p>
          <w:p w:rsidR="00000000" w:rsidDel="00000000" w:rsidP="00000000" w:rsidRDefault="00000000" w:rsidRPr="00000000" w14:paraId="000007D3">
            <w:pPr>
              <w:ind w:firstLine="0"/>
              <w:jc w:val="left"/>
              <w:rPr/>
            </w:pPr>
            <w:r w:rsidDel="00000000" w:rsidR="00000000" w:rsidRPr="00000000">
              <w:rPr>
                <w:rtl w:val="0"/>
              </w:rPr>
              <w:t xml:space="preserve">3：软件内部错误</w:t>
            </w:r>
          </w:p>
        </w:tc>
      </w:tr>
    </w:tbl>
    <w:p w:rsidR="00000000" w:rsidDel="00000000" w:rsidP="00000000" w:rsidRDefault="00000000" w:rsidRPr="00000000" w14:paraId="000007D4">
      <w:pPr>
        <w:pStyle w:val="Heading3"/>
        <w:numPr>
          <w:ilvl w:val="2"/>
          <w:numId w:val="12"/>
        </w:numPr>
        <w:ind w:left="720" w:hanging="720"/>
        <w:rPr/>
      </w:pPr>
      <w:r w:rsidDel="00000000" w:rsidR="00000000" w:rsidRPr="00000000">
        <w:rPr>
          <w:rtl w:val="0"/>
        </w:rPr>
        <w:t xml:space="preserve">IMSI定位模式设置</w:t>
      </w:r>
    </w:p>
    <w:tbl>
      <w:tblPr>
        <w:tblStyle w:val="Table8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D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D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D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D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D9">
            <w:pPr>
              <w:ind w:firstLine="0"/>
              <w:jc w:val="left"/>
              <w:rPr/>
            </w:pPr>
            <w:r w:rsidDel="00000000" w:rsidR="00000000" w:rsidRPr="00000000">
              <w:rPr>
                <w:rtl w:val="0"/>
              </w:rPr>
              <w:t xml:space="preserve">36</w:t>
            </w:r>
          </w:p>
        </w:tc>
        <w:tc>
          <w:tcPr/>
          <w:p w:rsidR="00000000" w:rsidDel="00000000" w:rsidP="00000000" w:rsidRDefault="00000000" w:rsidRPr="00000000" w14:paraId="000007DA">
            <w:pPr>
              <w:ind w:firstLine="0"/>
              <w:jc w:val="left"/>
              <w:rPr/>
            </w:pPr>
            <w:r w:rsidDel="00000000" w:rsidR="00000000" w:rsidRPr="00000000">
              <w:rPr>
                <w:rtl w:val="0"/>
              </w:rPr>
              <w:t xml:space="preserve">uint8_t</w:t>
            </w:r>
          </w:p>
        </w:tc>
        <w:tc>
          <w:tcPr/>
          <w:p w:rsidR="00000000" w:rsidDel="00000000" w:rsidP="00000000" w:rsidRDefault="00000000" w:rsidRPr="00000000" w14:paraId="000007DB">
            <w:pPr>
              <w:ind w:firstLine="0"/>
              <w:jc w:val="left"/>
              <w:rPr/>
            </w:pPr>
            <w:r w:rsidDel="00000000" w:rsidR="00000000" w:rsidRPr="00000000">
              <w:rPr>
                <w:rtl w:val="0"/>
              </w:rPr>
              <w:t xml:space="preserve">1</w:t>
            </w:r>
          </w:p>
        </w:tc>
        <w:tc>
          <w:tcPr/>
          <w:p w:rsidR="00000000" w:rsidDel="00000000" w:rsidP="00000000" w:rsidRDefault="00000000" w:rsidRPr="00000000" w14:paraId="000007DC">
            <w:pPr>
              <w:ind w:firstLine="0"/>
              <w:jc w:val="left"/>
              <w:rPr/>
            </w:pPr>
            <w:r w:rsidDel="00000000" w:rsidR="00000000" w:rsidRPr="00000000">
              <w:rPr>
                <w:rtl w:val="0"/>
              </w:rPr>
              <w:t xml:space="preserve">是否打开</w:t>
            </w:r>
          </w:p>
          <w:p w:rsidR="00000000" w:rsidDel="00000000" w:rsidP="00000000" w:rsidRDefault="00000000" w:rsidRPr="00000000" w14:paraId="000007DD">
            <w:pPr>
              <w:ind w:firstLine="0"/>
              <w:jc w:val="left"/>
              <w:rPr/>
            </w:pPr>
            <w:r w:rsidDel="00000000" w:rsidR="00000000" w:rsidRPr="00000000">
              <w:rPr>
                <w:rtl w:val="0"/>
              </w:rPr>
              <w:t xml:space="preserve">0：关闭</w:t>
            </w:r>
          </w:p>
          <w:p w:rsidR="00000000" w:rsidDel="00000000" w:rsidP="00000000" w:rsidRDefault="00000000" w:rsidRPr="00000000" w14:paraId="000007DE">
            <w:pPr>
              <w:ind w:firstLine="0"/>
              <w:jc w:val="left"/>
              <w:rPr/>
            </w:pPr>
            <w:r w:rsidDel="00000000" w:rsidR="00000000" w:rsidRPr="00000000">
              <w:rPr>
                <w:rtl w:val="0"/>
              </w:rPr>
              <w:t xml:space="preserve">1：打开</w:t>
            </w:r>
          </w:p>
        </w:tc>
      </w:tr>
      <w:tr>
        <w:trPr>
          <w:cantSplit w:val="0"/>
          <w:tblHeader w:val="0"/>
        </w:trPr>
        <w:tc>
          <w:tcPr/>
          <w:p w:rsidR="00000000" w:rsidDel="00000000" w:rsidP="00000000" w:rsidRDefault="00000000" w:rsidRPr="00000000" w14:paraId="000007DF">
            <w:pPr>
              <w:ind w:firstLine="0"/>
              <w:jc w:val="left"/>
              <w:rPr/>
            </w:pPr>
            <w:r w:rsidDel="00000000" w:rsidR="00000000" w:rsidRPr="00000000">
              <w:rPr>
                <w:rtl w:val="0"/>
              </w:rPr>
              <w:t xml:space="preserve">37</w:t>
            </w:r>
          </w:p>
        </w:tc>
        <w:tc>
          <w:tcPr/>
          <w:p w:rsidR="00000000" w:rsidDel="00000000" w:rsidP="00000000" w:rsidRDefault="00000000" w:rsidRPr="00000000" w14:paraId="000007E0">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7E1">
            <w:pPr>
              <w:ind w:firstLine="0"/>
              <w:jc w:val="left"/>
              <w:rPr/>
            </w:pPr>
            <w:r w:rsidDel="00000000" w:rsidR="00000000" w:rsidRPr="00000000">
              <w:rPr>
                <w:rtl w:val="0"/>
              </w:rPr>
              <w:t xml:space="preserve">0…1</w:t>
            </w:r>
          </w:p>
        </w:tc>
        <w:tc>
          <w:tcPr/>
          <w:p w:rsidR="00000000" w:rsidDel="00000000" w:rsidP="00000000" w:rsidRDefault="00000000" w:rsidRPr="00000000" w14:paraId="000007E2">
            <w:pPr>
              <w:ind w:firstLine="0"/>
              <w:jc w:val="left"/>
              <w:rPr/>
            </w:pPr>
            <w:r w:rsidDel="00000000" w:rsidR="00000000" w:rsidRPr="00000000">
              <w:rPr>
                <w:rtl w:val="0"/>
              </w:rPr>
              <w:t xml:space="preserve">IMSI列表。可下配1000个。基站容量有限制。15位字符串。关闭时不需携带</w:t>
            </w:r>
          </w:p>
        </w:tc>
      </w:tr>
    </w:tbl>
    <w:p w:rsidR="00000000" w:rsidDel="00000000" w:rsidP="00000000" w:rsidRDefault="00000000" w:rsidRPr="00000000" w14:paraId="000007E3">
      <w:pPr>
        <w:pStyle w:val="Heading3"/>
        <w:numPr>
          <w:ilvl w:val="2"/>
          <w:numId w:val="12"/>
        </w:numPr>
        <w:ind w:left="720" w:hanging="720"/>
        <w:rPr/>
      </w:pPr>
      <w:r w:rsidDel="00000000" w:rsidR="00000000" w:rsidRPr="00000000">
        <w:rPr>
          <w:rtl w:val="0"/>
        </w:rPr>
        <w:t xml:space="preserve">IMSI定位模式设置响应</w:t>
      </w:r>
    </w:p>
    <w:tbl>
      <w:tblPr>
        <w:tblStyle w:val="Table8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E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E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E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E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E8">
            <w:pPr>
              <w:ind w:firstLine="0"/>
              <w:jc w:val="left"/>
              <w:rPr/>
            </w:pPr>
            <w:r w:rsidDel="00000000" w:rsidR="00000000" w:rsidRPr="00000000">
              <w:rPr>
                <w:rtl w:val="0"/>
              </w:rPr>
              <w:t xml:space="preserve">2</w:t>
            </w:r>
          </w:p>
        </w:tc>
        <w:tc>
          <w:tcPr/>
          <w:p w:rsidR="00000000" w:rsidDel="00000000" w:rsidP="00000000" w:rsidRDefault="00000000" w:rsidRPr="00000000" w14:paraId="000007E9">
            <w:pPr>
              <w:ind w:firstLine="0"/>
              <w:jc w:val="left"/>
              <w:rPr/>
            </w:pPr>
            <w:r w:rsidDel="00000000" w:rsidR="00000000" w:rsidRPr="00000000">
              <w:rPr>
                <w:rtl w:val="0"/>
              </w:rPr>
              <w:t xml:space="preserve">uint8_t</w:t>
            </w:r>
          </w:p>
        </w:tc>
        <w:tc>
          <w:tcPr/>
          <w:p w:rsidR="00000000" w:rsidDel="00000000" w:rsidP="00000000" w:rsidRDefault="00000000" w:rsidRPr="00000000" w14:paraId="000007EA">
            <w:pPr>
              <w:ind w:firstLine="0"/>
              <w:jc w:val="left"/>
              <w:rPr/>
            </w:pPr>
            <w:r w:rsidDel="00000000" w:rsidR="00000000" w:rsidRPr="00000000">
              <w:rPr>
                <w:rtl w:val="0"/>
              </w:rPr>
              <w:t xml:space="preserve">1</w:t>
            </w:r>
          </w:p>
        </w:tc>
        <w:tc>
          <w:tcPr/>
          <w:p w:rsidR="00000000" w:rsidDel="00000000" w:rsidP="00000000" w:rsidRDefault="00000000" w:rsidRPr="00000000" w14:paraId="000007EB">
            <w:pPr>
              <w:ind w:firstLine="0"/>
              <w:jc w:val="left"/>
              <w:rPr/>
            </w:pPr>
            <w:r w:rsidDel="00000000" w:rsidR="00000000" w:rsidRPr="00000000">
              <w:rPr>
                <w:rtl w:val="0"/>
              </w:rPr>
              <w:t xml:space="preserve">返回码</w:t>
            </w:r>
          </w:p>
          <w:p w:rsidR="00000000" w:rsidDel="00000000" w:rsidP="00000000" w:rsidRDefault="00000000" w:rsidRPr="00000000" w14:paraId="000007EC">
            <w:pPr>
              <w:ind w:firstLine="0"/>
              <w:jc w:val="left"/>
              <w:rPr/>
            </w:pPr>
            <w:r w:rsidDel="00000000" w:rsidR="00000000" w:rsidRPr="00000000">
              <w:rPr>
                <w:rtl w:val="0"/>
              </w:rPr>
              <w:t xml:space="preserve">0：成功</w:t>
            </w:r>
          </w:p>
          <w:p w:rsidR="00000000" w:rsidDel="00000000" w:rsidP="00000000" w:rsidRDefault="00000000" w:rsidRPr="00000000" w14:paraId="000007ED">
            <w:pPr>
              <w:ind w:firstLine="0"/>
              <w:jc w:val="left"/>
              <w:rPr/>
            </w:pPr>
            <w:r w:rsidDel="00000000" w:rsidR="00000000" w:rsidRPr="00000000">
              <w:rPr>
                <w:rtl w:val="0"/>
              </w:rPr>
              <w:t xml:space="preserve">1：解析失败</w:t>
            </w:r>
          </w:p>
        </w:tc>
      </w:tr>
    </w:tbl>
    <w:p w:rsidR="00000000" w:rsidDel="00000000" w:rsidP="00000000" w:rsidRDefault="00000000" w:rsidRPr="00000000" w14:paraId="000007EE">
      <w:pPr>
        <w:pStyle w:val="Heading3"/>
        <w:numPr>
          <w:ilvl w:val="2"/>
          <w:numId w:val="12"/>
        </w:numPr>
        <w:ind w:left="720" w:hanging="720"/>
        <w:rPr/>
      </w:pPr>
      <w:r w:rsidDel="00000000" w:rsidR="00000000" w:rsidRPr="00000000">
        <w:rPr>
          <w:rtl w:val="0"/>
        </w:rPr>
        <w:t xml:space="preserve">I2C类型设置</w:t>
      </w:r>
    </w:p>
    <w:tbl>
      <w:tblPr>
        <w:tblStyle w:val="Table8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EF">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F0">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F1">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F2">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F3">
            <w:pPr>
              <w:ind w:firstLine="0"/>
              <w:jc w:val="left"/>
              <w:rPr/>
            </w:pPr>
            <w:r w:rsidDel="00000000" w:rsidR="00000000" w:rsidRPr="00000000">
              <w:rPr>
                <w:rtl w:val="0"/>
              </w:rPr>
              <w:t xml:space="preserve">42</w:t>
            </w:r>
          </w:p>
        </w:tc>
        <w:tc>
          <w:tcPr/>
          <w:p w:rsidR="00000000" w:rsidDel="00000000" w:rsidP="00000000" w:rsidRDefault="00000000" w:rsidRPr="00000000" w14:paraId="000007F4">
            <w:pPr>
              <w:ind w:firstLine="0"/>
              <w:jc w:val="left"/>
              <w:rPr/>
            </w:pPr>
            <w:r w:rsidDel="00000000" w:rsidR="00000000" w:rsidRPr="00000000">
              <w:rPr>
                <w:rtl w:val="0"/>
              </w:rPr>
              <w:t xml:space="preserve">uint8_t</w:t>
            </w:r>
          </w:p>
        </w:tc>
        <w:tc>
          <w:tcPr/>
          <w:p w:rsidR="00000000" w:rsidDel="00000000" w:rsidP="00000000" w:rsidRDefault="00000000" w:rsidRPr="00000000" w14:paraId="000007F5">
            <w:pPr>
              <w:ind w:firstLine="0"/>
              <w:jc w:val="left"/>
              <w:rPr/>
            </w:pPr>
            <w:r w:rsidDel="00000000" w:rsidR="00000000" w:rsidRPr="00000000">
              <w:rPr>
                <w:rtl w:val="0"/>
              </w:rPr>
              <w:t xml:space="preserve">1</w:t>
            </w:r>
          </w:p>
        </w:tc>
        <w:tc>
          <w:tcPr/>
          <w:p w:rsidR="00000000" w:rsidDel="00000000" w:rsidP="00000000" w:rsidRDefault="00000000" w:rsidRPr="00000000" w14:paraId="000007F6">
            <w:pPr>
              <w:ind w:firstLine="0"/>
              <w:jc w:val="left"/>
              <w:rPr/>
            </w:pPr>
            <w:r w:rsidDel="00000000" w:rsidR="00000000" w:rsidRPr="00000000">
              <w:rPr>
                <w:rtl w:val="0"/>
              </w:rPr>
              <w:t xml:space="preserve">0：类型0</w:t>
            </w:r>
          </w:p>
          <w:p w:rsidR="00000000" w:rsidDel="00000000" w:rsidP="00000000" w:rsidRDefault="00000000" w:rsidRPr="00000000" w14:paraId="000007F7">
            <w:pPr>
              <w:ind w:firstLine="0"/>
              <w:jc w:val="left"/>
              <w:rPr/>
            </w:pPr>
            <w:r w:rsidDel="00000000" w:rsidR="00000000" w:rsidRPr="00000000">
              <w:rPr>
                <w:rtl w:val="0"/>
              </w:rPr>
              <w:t xml:space="preserve">1：类型1</w:t>
            </w:r>
          </w:p>
          <w:p w:rsidR="00000000" w:rsidDel="00000000" w:rsidP="00000000" w:rsidRDefault="00000000" w:rsidRPr="00000000" w14:paraId="000007F8">
            <w:pPr>
              <w:ind w:firstLine="0"/>
              <w:jc w:val="left"/>
              <w:rPr/>
            </w:pPr>
            <w:r w:rsidDel="00000000" w:rsidR="00000000" w:rsidRPr="00000000">
              <w:rPr>
                <w:rtl w:val="0"/>
              </w:rPr>
              <w:t xml:space="preserve">2：类型2</w:t>
            </w:r>
          </w:p>
        </w:tc>
      </w:tr>
    </w:tbl>
    <w:p w:rsidR="00000000" w:rsidDel="00000000" w:rsidP="00000000" w:rsidRDefault="00000000" w:rsidRPr="00000000" w14:paraId="000007F9">
      <w:pPr>
        <w:pStyle w:val="Heading3"/>
        <w:numPr>
          <w:ilvl w:val="2"/>
          <w:numId w:val="12"/>
        </w:numPr>
        <w:ind w:left="720" w:hanging="720"/>
        <w:rPr/>
      </w:pPr>
      <w:r w:rsidDel="00000000" w:rsidR="00000000" w:rsidRPr="00000000">
        <w:rPr>
          <w:rtl w:val="0"/>
        </w:rPr>
        <w:t xml:space="preserve">I2C类型设置响应</w:t>
      </w:r>
    </w:p>
    <w:tbl>
      <w:tblPr>
        <w:tblStyle w:val="Table8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7FA">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7FB">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7FC">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7FD">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7FE">
            <w:pPr>
              <w:ind w:firstLine="0"/>
              <w:jc w:val="left"/>
              <w:rPr/>
            </w:pPr>
            <w:r w:rsidDel="00000000" w:rsidR="00000000" w:rsidRPr="00000000">
              <w:rPr>
                <w:rtl w:val="0"/>
              </w:rPr>
              <w:t xml:space="preserve">2</w:t>
            </w:r>
          </w:p>
        </w:tc>
        <w:tc>
          <w:tcPr/>
          <w:p w:rsidR="00000000" w:rsidDel="00000000" w:rsidP="00000000" w:rsidRDefault="00000000" w:rsidRPr="00000000" w14:paraId="000007FF">
            <w:pPr>
              <w:ind w:firstLine="0"/>
              <w:jc w:val="left"/>
              <w:rPr/>
            </w:pPr>
            <w:r w:rsidDel="00000000" w:rsidR="00000000" w:rsidRPr="00000000">
              <w:rPr>
                <w:rtl w:val="0"/>
              </w:rPr>
              <w:t xml:space="preserve">uint8_t</w:t>
            </w:r>
          </w:p>
        </w:tc>
        <w:tc>
          <w:tcPr/>
          <w:p w:rsidR="00000000" w:rsidDel="00000000" w:rsidP="00000000" w:rsidRDefault="00000000" w:rsidRPr="00000000" w14:paraId="00000800">
            <w:pPr>
              <w:ind w:firstLine="0"/>
              <w:jc w:val="left"/>
              <w:rPr/>
            </w:pPr>
            <w:r w:rsidDel="00000000" w:rsidR="00000000" w:rsidRPr="00000000">
              <w:rPr>
                <w:rtl w:val="0"/>
              </w:rPr>
              <w:t xml:space="preserve">1</w:t>
            </w:r>
          </w:p>
        </w:tc>
        <w:tc>
          <w:tcPr/>
          <w:p w:rsidR="00000000" w:rsidDel="00000000" w:rsidP="00000000" w:rsidRDefault="00000000" w:rsidRPr="00000000" w14:paraId="00000801">
            <w:pPr>
              <w:ind w:firstLine="0"/>
              <w:jc w:val="left"/>
              <w:rPr/>
            </w:pPr>
            <w:r w:rsidDel="00000000" w:rsidR="00000000" w:rsidRPr="00000000">
              <w:rPr>
                <w:rtl w:val="0"/>
              </w:rPr>
              <w:t xml:space="preserve">返回码</w:t>
            </w:r>
          </w:p>
          <w:p w:rsidR="00000000" w:rsidDel="00000000" w:rsidP="00000000" w:rsidRDefault="00000000" w:rsidRPr="00000000" w14:paraId="00000802">
            <w:pPr>
              <w:ind w:firstLine="0"/>
              <w:jc w:val="left"/>
              <w:rPr/>
            </w:pPr>
            <w:r w:rsidDel="00000000" w:rsidR="00000000" w:rsidRPr="00000000">
              <w:rPr>
                <w:rtl w:val="0"/>
              </w:rPr>
              <w:t xml:space="preserve">0：成功</w:t>
            </w:r>
          </w:p>
          <w:p w:rsidR="00000000" w:rsidDel="00000000" w:rsidP="00000000" w:rsidRDefault="00000000" w:rsidRPr="00000000" w14:paraId="00000803">
            <w:pPr>
              <w:ind w:firstLine="0"/>
              <w:jc w:val="left"/>
              <w:rPr/>
            </w:pPr>
            <w:r w:rsidDel="00000000" w:rsidR="00000000" w:rsidRPr="00000000">
              <w:rPr>
                <w:rtl w:val="0"/>
              </w:rPr>
              <w:t xml:space="preserve">1：解析失败</w:t>
            </w:r>
          </w:p>
          <w:p w:rsidR="00000000" w:rsidDel="00000000" w:rsidP="00000000" w:rsidRDefault="00000000" w:rsidRPr="00000000" w14:paraId="00000804">
            <w:pPr>
              <w:ind w:firstLine="0"/>
              <w:jc w:val="left"/>
              <w:rPr/>
            </w:pPr>
            <w:r w:rsidDel="00000000" w:rsidR="00000000" w:rsidRPr="00000000">
              <w:rPr>
                <w:rtl w:val="0"/>
              </w:rPr>
              <w:t xml:space="preserve">2：参数无效</w:t>
            </w:r>
          </w:p>
          <w:p w:rsidR="00000000" w:rsidDel="00000000" w:rsidP="00000000" w:rsidRDefault="00000000" w:rsidRPr="00000000" w14:paraId="00000805">
            <w:pPr>
              <w:ind w:firstLine="0"/>
              <w:jc w:val="left"/>
              <w:rPr/>
            </w:pPr>
            <w:r w:rsidDel="00000000" w:rsidR="00000000" w:rsidRPr="00000000">
              <w:rPr>
                <w:rtl w:val="0"/>
              </w:rPr>
              <w:t xml:space="preserve">3：软件内部错误</w:t>
            </w:r>
          </w:p>
        </w:tc>
      </w:tr>
    </w:tbl>
    <w:p w:rsidR="00000000" w:rsidDel="00000000" w:rsidP="00000000" w:rsidRDefault="00000000" w:rsidRPr="00000000" w14:paraId="00000806">
      <w:pPr>
        <w:pStyle w:val="Heading3"/>
        <w:numPr>
          <w:ilvl w:val="2"/>
          <w:numId w:val="12"/>
        </w:numPr>
        <w:ind w:left="720" w:hanging="720"/>
        <w:rPr/>
      </w:pPr>
      <w:r w:rsidDel="00000000" w:rsidR="00000000" w:rsidRPr="00000000">
        <w:rPr>
          <w:rtl w:val="0"/>
        </w:rPr>
        <w:t xml:space="preserve">I2C功放信息读取</w:t>
      </w:r>
    </w:p>
    <w:tbl>
      <w:tblPr>
        <w:tblStyle w:val="Table8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0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0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0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0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0B">
            <w:pPr>
              <w:ind w:firstLine="0"/>
              <w:jc w:val="left"/>
              <w:rPr/>
            </w:pPr>
            <w:r w:rsidDel="00000000" w:rsidR="00000000" w:rsidRPr="00000000">
              <w:rPr>
                <w:sz w:val="22"/>
                <w:szCs w:val="22"/>
                <w:rtl w:val="0"/>
              </w:rPr>
              <w:t xml:space="preserve">43</w:t>
            </w:r>
            <w:r w:rsidDel="00000000" w:rsidR="00000000" w:rsidRPr="00000000">
              <w:rPr>
                <w:rtl w:val="0"/>
              </w:rPr>
            </w:r>
          </w:p>
        </w:tc>
        <w:tc>
          <w:tcPr/>
          <w:p w:rsidR="00000000" w:rsidDel="00000000" w:rsidP="00000000" w:rsidRDefault="00000000" w:rsidRPr="00000000" w14:paraId="0000080C">
            <w:pPr>
              <w:ind w:firstLine="0"/>
              <w:jc w:val="left"/>
              <w:rPr/>
            </w:pPr>
            <w:r w:rsidDel="00000000" w:rsidR="00000000" w:rsidRPr="00000000">
              <w:rPr>
                <w:rtl w:val="0"/>
              </w:rPr>
              <w:t xml:space="preserve">uint8_t</w:t>
            </w:r>
          </w:p>
        </w:tc>
        <w:tc>
          <w:tcPr/>
          <w:p w:rsidR="00000000" w:rsidDel="00000000" w:rsidP="00000000" w:rsidRDefault="00000000" w:rsidRPr="00000000" w14:paraId="0000080D">
            <w:pPr>
              <w:ind w:firstLine="0"/>
              <w:jc w:val="left"/>
              <w:rPr/>
            </w:pPr>
            <w:r w:rsidDel="00000000" w:rsidR="00000000" w:rsidRPr="00000000">
              <w:rPr>
                <w:rtl w:val="0"/>
              </w:rPr>
              <w:t xml:space="preserve">1</w:t>
            </w:r>
          </w:p>
        </w:tc>
        <w:tc>
          <w:tcPr/>
          <w:p w:rsidR="00000000" w:rsidDel="00000000" w:rsidP="00000000" w:rsidRDefault="00000000" w:rsidRPr="00000000" w14:paraId="0000080E">
            <w:pPr>
              <w:ind w:firstLine="0"/>
              <w:jc w:val="left"/>
              <w:rPr/>
            </w:pPr>
            <w:r w:rsidDel="00000000" w:rsidR="00000000" w:rsidRPr="00000000">
              <w:rPr>
                <w:rtl w:val="0"/>
              </w:rPr>
              <w:t xml:space="preserve">地址</w:t>
            </w:r>
          </w:p>
        </w:tc>
      </w:tr>
      <w:tr>
        <w:trPr>
          <w:cantSplit w:val="0"/>
          <w:tblHeader w:val="0"/>
        </w:trPr>
        <w:tc>
          <w:tcPr/>
          <w:p w:rsidR="00000000" w:rsidDel="00000000" w:rsidP="00000000" w:rsidRDefault="00000000" w:rsidRPr="00000000" w14:paraId="0000080F">
            <w:pPr>
              <w:ind w:firstLine="0"/>
              <w:jc w:val="left"/>
              <w:rPr>
                <w:sz w:val="22"/>
                <w:szCs w:val="22"/>
              </w:rPr>
            </w:pPr>
            <w:r w:rsidDel="00000000" w:rsidR="00000000" w:rsidRPr="00000000">
              <w:rPr>
                <w:sz w:val="22"/>
                <w:szCs w:val="22"/>
                <w:rtl w:val="0"/>
              </w:rPr>
              <w:t xml:space="preserve">45</w:t>
            </w:r>
          </w:p>
        </w:tc>
        <w:tc>
          <w:tcPr/>
          <w:p w:rsidR="00000000" w:rsidDel="00000000" w:rsidP="00000000" w:rsidRDefault="00000000" w:rsidRPr="00000000" w14:paraId="00000810">
            <w:pPr>
              <w:ind w:firstLine="0"/>
              <w:jc w:val="left"/>
              <w:rPr/>
            </w:pPr>
            <w:r w:rsidDel="00000000" w:rsidR="00000000" w:rsidRPr="00000000">
              <w:rPr>
                <w:rtl w:val="0"/>
              </w:rPr>
              <w:t xml:space="preserve">uin8_t</w:t>
            </w:r>
          </w:p>
        </w:tc>
        <w:tc>
          <w:tcPr/>
          <w:p w:rsidR="00000000" w:rsidDel="00000000" w:rsidP="00000000" w:rsidRDefault="00000000" w:rsidRPr="00000000" w14:paraId="00000811">
            <w:pPr>
              <w:ind w:firstLine="0"/>
              <w:jc w:val="left"/>
              <w:rPr/>
            </w:pPr>
            <w:r w:rsidDel="00000000" w:rsidR="00000000" w:rsidRPr="00000000">
              <w:rPr>
                <w:rtl w:val="0"/>
              </w:rPr>
              <w:t xml:space="preserve">1</w:t>
            </w:r>
          </w:p>
        </w:tc>
        <w:tc>
          <w:tcPr/>
          <w:p w:rsidR="00000000" w:rsidDel="00000000" w:rsidP="00000000" w:rsidRDefault="00000000" w:rsidRPr="00000000" w14:paraId="00000812">
            <w:pPr>
              <w:ind w:firstLine="0"/>
              <w:jc w:val="left"/>
              <w:rPr/>
            </w:pPr>
            <w:r w:rsidDel="00000000" w:rsidR="00000000" w:rsidRPr="00000000">
              <w:rPr>
                <w:rtl w:val="0"/>
              </w:rPr>
              <w:t xml:space="preserve">获取的长度</w:t>
            </w:r>
          </w:p>
        </w:tc>
      </w:tr>
    </w:tbl>
    <w:p w:rsidR="00000000" w:rsidDel="00000000" w:rsidP="00000000" w:rsidRDefault="00000000" w:rsidRPr="00000000" w14:paraId="00000813">
      <w:pPr>
        <w:pStyle w:val="Heading3"/>
        <w:numPr>
          <w:ilvl w:val="2"/>
          <w:numId w:val="12"/>
        </w:numPr>
        <w:ind w:left="720" w:hanging="720"/>
        <w:rPr/>
      </w:pPr>
      <w:r w:rsidDel="00000000" w:rsidR="00000000" w:rsidRPr="00000000">
        <w:rPr>
          <w:rtl w:val="0"/>
        </w:rPr>
        <w:t xml:space="preserve">I2C功放信息</w:t>
      </w:r>
    </w:p>
    <w:tbl>
      <w:tblPr>
        <w:tblStyle w:val="Table8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14">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15">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16">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17">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18">
            <w:pPr>
              <w:ind w:firstLine="0"/>
              <w:jc w:val="left"/>
              <w:rPr/>
            </w:pPr>
            <w:r w:rsidDel="00000000" w:rsidR="00000000" w:rsidRPr="00000000">
              <w:rPr>
                <w:sz w:val="22"/>
                <w:szCs w:val="22"/>
                <w:rtl w:val="0"/>
              </w:rPr>
              <w:t xml:space="preserve">44</w:t>
            </w:r>
            <w:r w:rsidDel="00000000" w:rsidR="00000000" w:rsidRPr="00000000">
              <w:rPr>
                <w:rtl w:val="0"/>
              </w:rPr>
            </w:r>
          </w:p>
        </w:tc>
        <w:tc>
          <w:tcPr/>
          <w:p w:rsidR="00000000" w:rsidDel="00000000" w:rsidP="00000000" w:rsidRDefault="00000000" w:rsidRPr="00000000" w14:paraId="00000819">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81A">
            <w:pPr>
              <w:ind w:firstLine="0"/>
              <w:jc w:val="left"/>
              <w:rPr/>
            </w:pPr>
            <w:r w:rsidDel="00000000" w:rsidR="00000000" w:rsidRPr="00000000">
              <w:rPr>
                <w:rtl w:val="0"/>
              </w:rPr>
              <w:t xml:space="preserve">0…1</w:t>
            </w:r>
          </w:p>
        </w:tc>
        <w:tc>
          <w:tcPr/>
          <w:p w:rsidR="00000000" w:rsidDel="00000000" w:rsidP="00000000" w:rsidRDefault="00000000" w:rsidRPr="00000000" w14:paraId="0000081B">
            <w:pPr>
              <w:ind w:firstLine="0"/>
              <w:jc w:val="left"/>
              <w:rPr/>
            </w:pPr>
            <w:r w:rsidDel="00000000" w:rsidR="00000000" w:rsidRPr="00000000">
              <w:rPr>
                <w:rtl w:val="0"/>
              </w:rPr>
              <w:t xml:space="preserve">内容（返回码为0时，带上内容）</w:t>
            </w:r>
          </w:p>
        </w:tc>
      </w:tr>
      <w:tr>
        <w:trPr>
          <w:cantSplit w:val="0"/>
          <w:tblHeader w:val="0"/>
        </w:trPr>
        <w:tc>
          <w:tcPr/>
          <w:p w:rsidR="00000000" w:rsidDel="00000000" w:rsidP="00000000" w:rsidRDefault="00000000" w:rsidRPr="00000000" w14:paraId="0000081C">
            <w:pPr>
              <w:ind w:firstLine="0"/>
              <w:jc w:val="left"/>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81D">
            <w:pPr>
              <w:ind w:firstLine="0"/>
              <w:jc w:val="left"/>
              <w:rPr/>
            </w:pPr>
            <w:r w:rsidDel="00000000" w:rsidR="00000000" w:rsidRPr="00000000">
              <w:rPr>
                <w:rtl w:val="0"/>
              </w:rPr>
              <w:t xml:space="preserve">uint8_t</w:t>
            </w:r>
          </w:p>
        </w:tc>
        <w:tc>
          <w:tcPr/>
          <w:p w:rsidR="00000000" w:rsidDel="00000000" w:rsidP="00000000" w:rsidRDefault="00000000" w:rsidRPr="00000000" w14:paraId="0000081E">
            <w:pPr>
              <w:ind w:firstLine="0"/>
              <w:jc w:val="left"/>
              <w:rPr/>
            </w:pPr>
            <w:r w:rsidDel="00000000" w:rsidR="00000000" w:rsidRPr="00000000">
              <w:rPr>
                <w:rtl w:val="0"/>
              </w:rPr>
              <w:t xml:space="preserve">1</w:t>
            </w:r>
          </w:p>
        </w:tc>
        <w:tc>
          <w:tcPr/>
          <w:p w:rsidR="00000000" w:rsidDel="00000000" w:rsidP="00000000" w:rsidRDefault="00000000" w:rsidRPr="00000000" w14:paraId="0000081F">
            <w:pPr>
              <w:ind w:firstLine="0"/>
              <w:jc w:val="left"/>
              <w:rPr/>
            </w:pPr>
            <w:r w:rsidDel="00000000" w:rsidR="00000000" w:rsidRPr="00000000">
              <w:rPr>
                <w:rtl w:val="0"/>
              </w:rPr>
              <w:t xml:space="preserve">返回码</w:t>
            </w:r>
          </w:p>
          <w:p w:rsidR="00000000" w:rsidDel="00000000" w:rsidP="00000000" w:rsidRDefault="00000000" w:rsidRPr="00000000" w14:paraId="00000820">
            <w:pPr>
              <w:ind w:firstLine="0"/>
              <w:jc w:val="left"/>
              <w:rPr/>
            </w:pPr>
            <w:r w:rsidDel="00000000" w:rsidR="00000000" w:rsidRPr="00000000">
              <w:rPr>
                <w:rtl w:val="0"/>
              </w:rPr>
              <w:t xml:space="preserve">0：成功</w:t>
            </w:r>
          </w:p>
          <w:p w:rsidR="00000000" w:rsidDel="00000000" w:rsidP="00000000" w:rsidRDefault="00000000" w:rsidRPr="00000000" w14:paraId="00000821">
            <w:pPr>
              <w:ind w:firstLine="0"/>
              <w:jc w:val="left"/>
              <w:rPr/>
            </w:pPr>
            <w:r w:rsidDel="00000000" w:rsidR="00000000" w:rsidRPr="00000000">
              <w:rPr>
                <w:rtl w:val="0"/>
              </w:rPr>
              <w:t xml:space="preserve">1：解析失败</w:t>
            </w:r>
          </w:p>
          <w:p w:rsidR="00000000" w:rsidDel="00000000" w:rsidP="00000000" w:rsidRDefault="00000000" w:rsidRPr="00000000" w14:paraId="00000822">
            <w:pPr>
              <w:ind w:firstLine="0"/>
              <w:jc w:val="left"/>
              <w:rPr/>
            </w:pPr>
            <w:r w:rsidDel="00000000" w:rsidR="00000000" w:rsidRPr="00000000">
              <w:rPr>
                <w:rtl w:val="0"/>
              </w:rPr>
              <w:t xml:space="preserve">2：参数无效</w:t>
            </w:r>
          </w:p>
          <w:p w:rsidR="00000000" w:rsidDel="00000000" w:rsidP="00000000" w:rsidRDefault="00000000" w:rsidRPr="00000000" w14:paraId="00000823">
            <w:pPr>
              <w:ind w:firstLine="0"/>
              <w:jc w:val="left"/>
              <w:rPr/>
            </w:pPr>
            <w:r w:rsidDel="00000000" w:rsidR="00000000" w:rsidRPr="00000000">
              <w:rPr>
                <w:rtl w:val="0"/>
              </w:rPr>
              <w:t xml:space="preserve">3：软件错误</w:t>
            </w:r>
          </w:p>
        </w:tc>
      </w:tr>
    </w:tbl>
    <w:p w:rsidR="00000000" w:rsidDel="00000000" w:rsidP="00000000" w:rsidRDefault="00000000" w:rsidRPr="00000000" w14:paraId="00000824">
      <w:pPr>
        <w:pStyle w:val="Heading3"/>
        <w:numPr>
          <w:ilvl w:val="2"/>
          <w:numId w:val="12"/>
        </w:numPr>
        <w:ind w:left="720" w:hanging="720"/>
        <w:rPr/>
      </w:pPr>
      <w:r w:rsidDel="00000000" w:rsidR="00000000" w:rsidRPr="00000000">
        <w:rPr>
          <w:rtl w:val="0"/>
        </w:rPr>
        <w:t xml:space="preserve">I2C功放信息写入</w:t>
      </w:r>
    </w:p>
    <w:tbl>
      <w:tblPr>
        <w:tblStyle w:val="Table8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2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2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2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2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29">
            <w:pPr>
              <w:ind w:firstLine="0"/>
              <w:jc w:val="left"/>
              <w:rPr/>
            </w:pPr>
            <w:r w:rsidDel="00000000" w:rsidR="00000000" w:rsidRPr="00000000">
              <w:rPr>
                <w:sz w:val="22"/>
                <w:szCs w:val="22"/>
                <w:rtl w:val="0"/>
              </w:rPr>
              <w:t xml:space="preserve">43</w:t>
            </w:r>
            <w:r w:rsidDel="00000000" w:rsidR="00000000" w:rsidRPr="00000000">
              <w:rPr>
                <w:rtl w:val="0"/>
              </w:rPr>
            </w:r>
          </w:p>
        </w:tc>
        <w:tc>
          <w:tcPr/>
          <w:p w:rsidR="00000000" w:rsidDel="00000000" w:rsidP="00000000" w:rsidRDefault="00000000" w:rsidRPr="00000000" w14:paraId="0000082A">
            <w:pPr>
              <w:ind w:firstLine="0"/>
              <w:jc w:val="left"/>
              <w:rPr/>
            </w:pPr>
            <w:r w:rsidDel="00000000" w:rsidR="00000000" w:rsidRPr="00000000">
              <w:rPr>
                <w:rtl w:val="0"/>
              </w:rPr>
              <w:t xml:space="preserve">uint8_t</w:t>
            </w:r>
          </w:p>
        </w:tc>
        <w:tc>
          <w:tcPr/>
          <w:p w:rsidR="00000000" w:rsidDel="00000000" w:rsidP="00000000" w:rsidRDefault="00000000" w:rsidRPr="00000000" w14:paraId="0000082B">
            <w:pPr>
              <w:ind w:firstLine="0"/>
              <w:jc w:val="left"/>
              <w:rPr/>
            </w:pPr>
            <w:r w:rsidDel="00000000" w:rsidR="00000000" w:rsidRPr="00000000">
              <w:rPr>
                <w:rtl w:val="0"/>
              </w:rPr>
              <w:t xml:space="preserve">1</w:t>
            </w:r>
          </w:p>
        </w:tc>
        <w:tc>
          <w:tcPr/>
          <w:p w:rsidR="00000000" w:rsidDel="00000000" w:rsidP="00000000" w:rsidRDefault="00000000" w:rsidRPr="00000000" w14:paraId="0000082C">
            <w:pPr>
              <w:ind w:firstLine="0"/>
              <w:jc w:val="left"/>
              <w:rPr/>
            </w:pPr>
            <w:r w:rsidDel="00000000" w:rsidR="00000000" w:rsidRPr="00000000">
              <w:rPr>
                <w:rtl w:val="0"/>
              </w:rPr>
              <w:t xml:space="preserve">地址</w:t>
            </w:r>
          </w:p>
        </w:tc>
      </w:tr>
      <w:tr>
        <w:trPr>
          <w:cantSplit w:val="0"/>
          <w:tblHeader w:val="0"/>
        </w:trPr>
        <w:tc>
          <w:tcPr/>
          <w:p w:rsidR="00000000" w:rsidDel="00000000" w:rsidP="00000000" w:rsidRDefault="00000000" w:rsidRPr="00000000" w14:paraId="0000082D">
            <w:pPr>
              <w:ind w:firstLine="0"/>
              <w:jc w:val="left"/>
              <w:rPr>
                <w:sz w:val="22"/>
                <w:szCs w:val="22"/>
              </w:rPr>
            </w:pPr>
            <w:r w:rsidDel="00000000" w:rsidR="00000000" w:rsidRPr="00000000">
              <w:rPr>
                <w:sz w:val="22"/>
                <w:szCs w:val="22"/>
                <w:rtl w:val="0"/>
              </w:rPr>
              <w:t xml:space="preserve">44</w:t>
            </w:r>
          </w:p>
        </w:tc>
        <w:tc>
          <w:tcPr/>
          <w:p w:rsidR="00000000" w:rsidDel="00000000" w:rsidP="00000000" w:rsidRDefault="00000000" w:rsidRPr="00000000" w14:paraId="0000082E">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82F">
            <w:pPr>
              <w:ind w:firstLine="0"/>
              <w:jc w:val="left"/>
              <w:rPr/>
            </w:pPr>
            <w:r w:rsidDel="00000000" w:rsidR="00000000" w:rsidRPr="00000000">
              <w:rPr>
                <w:rtl w:val="0"/>
              </w:rPr>
              <w:t xml:space="preserve">1</w:t>
            </w:r>
          </w:p>
        </w:tc>
        <w:tc>
          <w:tcPr/>
          <w:p w:rsidR="00000000" w:rsidDel="00000000" w:rsidP="00000000" w:rsidRDefault="00000000" w:rsidRPr="00000000" w14:paraId="00000830">
            <w:pPr>
              <w:ind w:firstLine="0"/>
              <w:jc w:val="left"/>
              <w:rPr/>
            </w:pPr>
            <w:r w:rsidDel="00000000" w:rsidR="00000000" w:rsidRPr="00000000">
              <w:rPr>
                <w:rtl w:val="0"/>
              </w:rPr>
              <w:t xml:space="preserve">内容</w:t>
            </w:r>
          </w:p>
        </w:tc>
      </w:tr>
    </w:tbl>
    <w:p w:rsidR="00000000" w:rsidDel="00000000" w:rsidP="00000000" w:rsidRDefault="00000000" w:rsidRPr="00000000" w14:paraId="00000831">
      <w:pPr>
        <w:pStyle w:val="Heading3"/>
        <w:numPr>
          <w:ilvl w:val="2"/>
          <w:numId w:val="12"/>
        </w:numPr>
        <w:ind w:left="720" w:hanging="720"/>
        <w:rPr/>
      </w:pPr>
      <w:r w:rsidDel="00000000" w:rsidR="00000000" w:rsidRPr="00000000">
        <w:rPr>
          <w:rtl w:val="0"/>
        </w:rPr>
        <w:t xml:space="preserve">I2C功放信息写入响应</w:t>
      </w:r>
    </w:p>
    <w:tbl>
      <w:tblPr>
        <w:tblStyle w:val="Table8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32">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33">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34">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35">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36">
            <w:pPr>
              <w:ind w:firstLine="0"/>
              <w:jc w:val="left"/>
              <w:rPr/>
            </w:pPr>
            <w:r w:rsidDel="00000000" w:rsidR="00000000" w:rsidRPr="00000000">
              <w:rPr>
                <w:rtl w:val="0"/>
              </w:rPr>
              <w:t xml:space="preserve">2</w:t>
            </w:r>
          </w:p>
        </w:tc>
        <w:tc>
          <w:tcPr/>
          <w:p w:rsidR="00000000" w:rsidDel="00000000" w:rsidP="00000000" w:rsidRDefault="00000000" w:rsidRPr="00000000" w14:paraId="00000837">
            <w:pPr>
              <w:ind w:firstLine="0"/>
              <w:jc w:val="left"/>
              <w:rPr/>
            </w:pPr>
            <w:r w:rsidDel="00000000" w:rsidR="00000000" w:rsidRPr="00000000">
              <w:rPr>
                <w:rtl w:val="0"/>
              </w:rPr>
              <w:t xml:space="preserve">uint8_t</w:t>
            </w:r>
          </w:p>
        </w:tc>
        <w:tc>
          <w:tcPr/>
          <w:p w:rsidR="00000000" w:rsidDel="00000000" w:rsidP="00000000" w:rsidRDefault="00000000" w:rsidRPr="00000000" w14:paraId="00000838">
            <w:pPr>
              <w:ind w:firstLine="0"/>
              <w:jc w:val="left"/>
              <w:rPr/>
            </w:pPr>
            <w:r w:rsidDel="00000000" w:rsidR="00000000" w:rsidRPr="00000000">
              <w:rPr>
                <w:rtl w:val="0"/>
              </w:rPr>
              <w:t xml:space="preserve">1</w:t>
            </w:r>
          </w:p>
        </w:tc>
        <w:tc>
          <w:tcPr/>
          <w:p w:rsidR="00000000" w:rsidDel="00000000" w:rsidP="00000000" w:rsidRDefault="00000000" w:rsidRPr="00000000" w14:paraId="00000839">
            <w:pPr>
              <w:ind w:firstLine="0"/>
              <w:jc w:val="left"/>
              <w:rPr/>
            </w:pPr>
            <w:r w:rsidDel="00000000" w:rsidR="00000000" w:rsidRPr="00000000">
              <w:rPr>
                <w:rtl w:val="0"/>
              </w:rPr>
              <w:t xml:space="preserve">返回码</w:t>
            </w:r>
          </w:p>
          <w:p w:rsidR="00000000" w:rsidDel="00000000" w:rsidP="00000000" w:rsidRDefault="00000000" w:rsidRPr="00000000" w14:paraId="0000083A">
            <w:pPr>
              <w:ind w:firstLine="0"/>
              <w:jc w:val="left"/>
              <w:rPr/>
            </w:pPr>
            <w:r w:rsidDel="00000000" w:rsidR="00000000" w:rsidRPr="00000000">
              <w:rPr>
                <w:rtl w:val="0"/>
              </w:rPr>
              <w:t xml:space="preserve">0：成功</w:t>
            </w:r>
          </w:p>
          <w:p w:rsidR="00000000" w:rsidDel="00000000" w:rsidP="00000000" w:rsidRDefault="00000000" w:rsidRPr="00000000" w14:paraId="0000083B">
            <w:pPr>
              <w:ind w:firstLine="0"/>
              <w:jc w:val="left"/>
              <w:rPr/>
            </w:pPr>
            <w:r w:rsidDel="00000000" w:rsidR="00000000" w:rsidRPr="00000000">
              <w:rPr>
                <w:rtl w:val="0"/>
              </w:rPr>
              <w:t xml:space="preserve">1：解析失败</w:t>
            </w:r>
          </w:p>
          <w:p w:rsidR="00000000" w:rsidDel="00000000" w:rsidP="00000000" w:rsidRDefault="00000000" w:rsidRPr="00000000" w14:paraId="0000083C">
            <w:pPr>
              <w:ind w:firstLine="0"/>
              <w:jc w:val="left"/>
              <w:rPr/>
            </w:pPr>
            <w:r w:rsidDel="00000000" w:rsidR="00000000" w:rsidRPr="00000000">
              <w:rPr>
                <w:rtl w:val="0"/>
              </w:rPr>
              <w:t xml:space="preserve">2：参数无效</w:t>
            </w:r>
          </w:p>
        </w:tc>
      </w:tr>
    </w:tbl>
    <w:p w:rsidR="00000000" w:rsidDel="00000000" w:rsidP="00000000" w:rsidRDefault="00000000" w:rsidRPr="00000000" w14:paraId="0000083D">
      <w:pPr>
        <w:pStyle w:val="Heading3"/>
        <w:numPr>
          <w:ilvl w:val="2"/>
          <w:numId w:val="12"/>
        </w:numPr>
        <w:ind w:left="720" w:hanging="720"/>
        <w:rPr/>
      </w:pPr>
      <w:r w:rsidDel="00000000" w:rsidR="00000000" w:rsidRPr="00000000">
        <w:rPr>
          <w:rtl w:val="0"/>
        </w:rPr>
        <w:t xml:space="preserve">配置STD 发送功率</w:t>
      </w:r>
    </w:p>
    <w:tbl>
      <w:tblPr>
        <w:tblStyle w:val="Table8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3E">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3F">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40">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41">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42">
            <w:pPr>
              <w:ind w:firstLine="0"/>
              <w:jc w:val="left"/>
              <w:rPr/>
            </w:pPr>
            <w:r w:rsidDel="00000000" w:rsidR="00000000" w:rsidRPr="00000000">
              <w:rPr>
                <w:rtl w:val="0"/>
              </w:rPr>
              <w:t xml:space="preserve">57</w:t>
            </w:r>
          </w:p>
        </w:tc>
        <w:tc>
          <w:tcPr/>
          <w:p w:rsidR="00000000" w:rsidDel="00000000" w:rsidP="00000000" w:rsidRDefault="00000000" w:rsidRPr="00000000" w14:paraId="00000843">
            <w:pPr>
              <w:ind w:firstLine="0"/>
              <w:jc w:val="left"/>
              <w:rPr/>
            </w:pPr>
            <w:r w:rsidDel="00000000" w:rsidR="00000000" w:rsidRPr="00000000">
              <w:rPr>
                <w:rtl w:val="0"/>
              </w:rPr>
              <w:t xml:space="preserve">uint8_t</w:t>
            </w:r>
          </w:p>
        </w:tc>
        <w:tc>
          <w:tcPr/>
          <w:p w:rsidR="00000000" w:rsidDel="00000000" w:rsidP="00000000" w:rsidRDefault="00000000" w:rsidRPr="00000000" w14:paraId="00000844">
            <w:pPr>
              <w:ind w:firstLine="0"/>
              <w:jc w:val="left"/>
              <w:rPr/>
            </w:pPr>
            <w:r w:rsidDel="00000000" w:rsidR="00000000" w:rsidRPr="00000000">
              <w:rPr>
                <w:rtl w:val="0"/>
              </w:rPr>
              <w:t xml:space="preserve">1</w:t>
            </w:r>
          </w:p>
        </w:tc>
        <w:tc>
          <w:tcPr/>
          <w:p w:rsidR="00000000" w:rsidDel="00000000" w:rsidP="00000000" w:rsidRDefault="00000000" w:rsidRPr="00000000" w14:paraId="00000845">
            <w:pPr>
              <w:ind w:firstLine="0"/>
              <w:jc w:val="left"/>
              <w:rPr/>
            </w:pPr>
            <w:r w:rsidDel="00000000" w:rsidR="00000000" w:rsidRPr="00000000">
              <w:rPr>
                <w:rtl w:val="0"/>
              </w:rPr>
              <w:t xml:space="preserve">发射功率</w:t>
            </w:r>
          </w:p>
        </w:tc>
      </w:tr>
    </w:tbl>
    <w:p w:rsidR="00000000" w:rsidDel="00000000" w:rsidP="00000000" w:rsidRDefault="00000000" w:rsidRPr="00000000" w14:paraId="00000846">
      <w:pPr>
        <w:pStyle w:val="Heading3"/>
        <w:numPr>
          <w:ilvl w:val="2"/>
          <w:numId w:val="12"/>
        </w:numPr>
        <w:ind w:left="720" w:hanging="720"/>
        <w:rPr/>
      </w:pPr>
      <w:r w:rsidDel="00000000" w:rsidR="00000000" w:rsidRPr="00000000">
        <w:rPr>
          <w:rtl w:val="0"/>
        </w:rPr>
        <w:t xml:space="preserve">配置STD 发送功率响应</w:t>
      </w:r>
    </w:p>
    <w:tbl>
      <w:tblPr>
        <w:tblStyle w:val="Table8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4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4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4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4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4B">
            <w:pPr>
              <w:ind w:firstLine="0"/>
              <w:jc w:val="left"/>
              <w:rPr/>
            </w:pPr>
            <w:r w:rsidDel="00000000" w:rsidR="00000000" w:rsidRPr="00000000">
              <w:rPr>
                <w:rtl w:val="0"/>
              </w:rPr>
              <w:t xml:space="preserve">2</w:t>
            </w:r>
          </w:p>
        </w:tc>
        <w:tc>
          <w:tcPr/>
          <w:p w:rsidR="00000000" w:rsidDel="00000000" w:rsidP="00000000" w:rsidRDefault="00000000" w:rsidRPr="00000000" w14:paraId="0000084C">
            <w:pPr>
              <w:ind w:firstLine="0"/>
              <w:jc w:val="left"/>
              <w:rPr/>
            </w:pPr>
            <w:r w:rsidDel="00000000" w:rsidR="00000000" w:rsidRPr="00000000">
              <w:rPr>
                <w:rtl w:val="0"/>
              </w:rPr>
              <w:t xml:space="preserve">uint8_t</w:t>
            </w:r>
          </w:p>
        </w:tc>
        <w:tc>
          <w:tcPr/>
          <w:p w:rsidR="00000000" w:rsidDel="00000000" w:rsidP="00000000" w:rsidRDefault="00000000" w:rsidRPr="00000000" w14:paraId="0000084D">
            <w:pPr>
              <w:ind w:firstLine="0"/>
              <w:jc w:val="left"/>
              <w:rPr/>
            </w:pPr>
            <w:r w:rsidDel="00000000" w:rsidR="00000000" w:rsidRPr="00000000">
              <w:rPr>
                <w:rtl w:val="0"/>
              </w:rPr>
              <w:t xml:space="preserve">1</w:t>
            </w:r>
          </w:p>
        </w:tc>
        <w:tc>
          <w:tcPr/>
          <w:p w:rsidR="00000000" w:rsidDel="00000000" w:rsidP="00000000" w:rsidRDefault="00000000" w:rsidRPr="00000000" w14:paraId="0000084E">
            <w:pPr>
              <w:ind w:firstLine="0"/>
              <w:jc w:val="left"/>
              <w:rPr/>
            </w:pPr>
            <w:r w:rsidDel="00000000" w:rsidR="00000000" w:rsidRPr="00000000">
              <w:rPr>
                <w:rtl w:val="0"/>
              </w:rPr>
              <w:t xml:space="preserve">返回码</w:t>
            </w:r>
          </w:p>
          <w:p w:rsidR="00000000" w:rsidDel="00000000" w:rsidP="00000000" w:rsidRDefault="00000000" w:rsidRPr="00000000" w14:paraId="0000084F">
            <w:pPr>
              <w:ind w:firstLine="0"/>
              <w:jc w:val="left"/>
              <w:rPr/>
            </w:pPr>
            <w:r w:rsidDel="00000000" w:rsidR="00000000" w:rsidRPr="00000000">
              <w:rPr>
                <w:rtl w:val="0"/>
              </w:rPr>
              <w:t xml:space="preserve">0：成功</w:t>
            </w:r>
          </w:p>
          <w:p w:rsidR="00000000" w:rsidDel="00000000" w:rsidP="00000000" w:rsidRDefault="00000000" w:rsidRPr="00000000" w14:paraId="00000850">
            <w:pPr>
              <w:ind w:firstLine="0"/>
              <w:jc w:val="left"/>
              <w:rPr/>
            </w:pPr>
            <w:r w:rsidDel="00000000" w:rsidR="00000000" w:rsidRPr="00000000">
              <w:rPr>
                <w:rtl w:val="0"/>
              </w:rPr>
              <w:t xml:space="preserve">1：解析失败</w:t>
            </w:r>
          </w:p>
          <w:p w:rsidR="00000000" w:rsidDel="00000000" w:rsidP="00000000" w:rsidRDefault="00000000" w:rsidRPr="00000000" w14:paraId="00000851">
            <w:pPr>
              <w:ind w:firstLine="0"/>
              <w:jc w:val="left"/>
              <w:rPr/>
            </w:pPr>
            <w:r w:rsidDel="00000000" w:rsidR="00000000" w:rsidRPr="00000000">
              <w:rPr>
                <w:rtl w:val="0"/>
              </w:rPr>
              <w:t xml:space="preserve">2：参数无效</w:t>
            </w:r>
          </w:p>
        </w:tc>
      </w:tr>
    </w:tbl>
    <w:p w:rsidR="00000000" w:rsidDel="00000000" w:rsidP="00000000" w:rsidRDefault="00000000" w:rsidRPr="00000000" w14:paraId="00000852">
      <w:pPr>
        <w:pStyle w:val="Heading3"/>
        <w:numPr>
          <w:ilvl w:val="2"/>
          <w:numId w:val="12"/>
        </w:numPr>
        <w:ind w:left="720" w:hanging="720"/>
        <w:rPr/>
      </w:pPr>
      <w:r w:rsidDel="00000000" w:rsidR="00000000" w:rsidRPr="00000000">
        <w:rPr>
          <w:rtl w:val="0"/>
        </w:rPr>
        <w:t xml:space="preserve">获取STD发送功率</w:t>
      </w:r>
    </w:p>
    <w:tbl>
      <w:tblPr>
        <w:tblStyle w:val="Table9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53">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54">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55">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56">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57">
            <w:pPr>
              <w:ind w:firstLine="0"/>
              <w:jc w:val="left"/>
              <w:rPr/>
            </w:pPr>
            <w:r w:rsidDel="00000000" w:rsidR="00000000" w:rsidRPr="00000000">
              <w:rPr>
                <w:rtl w:val="0"/>
              </w:rPr>
              <w:t xml:space="preserve">无</w:t>
            </w:r>
          </w:p>
        </w:tc>
        <w:tc>
          <w:tcPr/>
          <w:p w:rsidR="00000000" w:rsidDel="00000000" w:rsidP="00000000" w:rsidRDefault="00000000" w:rsidRPr="00000000" w14:paraId="00000858">
            <w:pPr>
              <w:ind w:firstLine="0"/>
              <w:jc w:val="left"/>
              <w:rPr/>
            </w:pPr>
            <w:r w:rsidDel="00000000" w:rsidR="00000000" w:rsidRPr="00000000">
              <w:rPr>
                <w:rtl w:val="0"/>
              </w:rPr>
            </w:r>
          </w:p>
        </w:tc>
        <w:tc>
          <w:tcPr/>
          <w:p w:rsidR="00000000" w:rsidDel="00000000" w:rsidP="00000000" w:rsidRDefault="00000000" w:rsidRPr="00000000" w14:paraId="00000859">
            <w:pPr>
              <w:ind w:firstLine="0"/>
              <w:jc w:val="left"/>
              <w:rPr/>
            </w:pPr>
            <w:r w:rsidDel="00000000" w:rsidR="00000000" w:rsidRPr="00000000">
              <w:rPr>
                <w:rtl w:val="0"/>
              </w:rPr>
            </w:r>
          </w:p>
        </w:tc>
        <w:tc>
          <w:tcPr/>
          <w:p w:rsidR="00000000" w:rsidDel="00000000" w:rsidP="00000000" w:rsidRDefault="00000000" w:rsidRPr="00000000" w14:paraId="0000085A">
            <w:pPr>
              <w:ind w:firstLine="0"/>
              <w:jc w:val="left"/>
              <w:rPr/>
            </w:pPr>
            <w:r w:rsidDel="00000000" w:rsidR="00000000" w:rsidRPr="00000000">
              <w:rPr>
                <w:rtl w:val="0"/>
              </w:rPr>
            </w:r>
          </w:p>
        </w:tc>
      </w:tr>
    </w:tbl>
    <w:p w:rsidR="00000000" w:rsidDel="00000000" w:rsidP="00000000" w:rsidRDefault="00000000" w:rsidRPr="00000000" w14:paraId="0000085B">
      <w:pPr>
        <w:pStyle w:val="Heading3"/>
        <w:numPr>
          <w:ilvl w:val="2"/>
          <w:numId w:val="12"/>
        </w:numPr>
        <w:ind w:left="720" w:hanging="720"/>
        <w:rPr/>
      </w:pPr>
      <w:r w:rsidDel="00000000" w:rsidR="00000000" w:rsidRPr="00000000">
        <w:rPr>
          <w:rtl w:val="0"/>
        </w:rPr>
        <w:t xml:space="preserve">返回STD发送功率</w:t>
      </w:r>
    </w:p>
    <w:tbl>
      <w:tblPr>
        <w:tblStyle w:val="Table9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5C">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5D">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5E">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5F">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60">
            <w:pPr>
              <w:ind w:firstLine="0"/>
              <w:jc w:val="left"/>
              <w:rPr/>
            </w:pPr>
            <w:r w:rsidDel="00000000" w:rsidR="00000000" w:rsidRPr="00000000">
              <w:rPr>
                <w:rtl w:val="0"/>
              </w:rPr>
              <w:t xml:space="preserve">57</w:t>
            </w:r>
          </w:p>
        </w:tc>
        <w:tc>
          <w:tcPr/>
          <w:p w:rsidR="00000000" w:rsidDel="00000000" w:rsidP="00000000" w:rsidRDefault="00000000" w:rsidRPr="00000000" w14:paraId="00000861">
            <w:pPr>
              <w:ind w:firstLine="0"/>
              <w:jc w:val="left"/>
              <w:rPr/>
            </w:pPr>
            <w:r w:rsidDel="00000000" w:rsidR="00000000" w:rsidRPr="00000000">
              <w:rPr>
                <w:rtl w:val="0"/>
              </w:rPr>
              <w:t xml:space="preserve">uint8_t</w:t>
            </w:r>
          </w:p>
        </w:tc>
        <w:tc>
          <w:tcPr/>
          <w:p w:rsidR="00000000" w:rsidDel="00000000" w:rsidP="00000000" w:rsidRDefault="00000000" w:rsidRPr="00000000" w14:paraId="00000862">
            <w:pPr>
              <w:ind w:firstLine="0"/>
              <w:jc w:val="left"/>
              <w:rPr/>
            </w:pPr>
            <w:r w:rsidDel="00000000" w:rsidR="00000000" w:rsidRPr="00000000">
              <w:rPr>
                <w:rtl w:val="0"/>
              </w:rPr>
              <w:t xml:space="preserve">1</w:t>
            </w:r>
          </w:p>
        </w:tc>
        <w:tc>
          <w:tcPr/>
          <w:p w:rsidR="00000000" w:rsidDel="00000000" w:rsidP="00000000" w:rsidRDefault="00000000" w:rsidRPr="00000000" w14:paraId="00000863">
            <w:pPr>
              <w:ind w:firstLine="0"/>
              <w:jc w:val="left"/>
              <w:rPr/>
            </w:pPr>
            <w:r w:rsidDel="00000000" w:rsidR="00000000" w:rsidRPr="00000000">
              <w:rPr>
                <w:rtl w:val="0"/>
              </w:rPr>
              <w:t xml:space="preserve">发射功率</w:t>
            </w:r>
          </w:p>
        </w:tc>
      </w:tr>
    </w:tbl>
    <w:p w:rsidR="00000000" w:rsidDel="00000000" w:rsidP="00000000" w:rsidRDefault="00000000" w:rsidRPr="00000000" w14:paraId="00000864">
      <w:pPr>
        <w:pStyle w:val="Heading3"/>
        <w:numPr>
          <w:ilvl w:val="2"/>
          <w:numId w:val="12"/>
        </w:numPr>
        <w:ind w:left="720" w:hanging="720"/>
        <w:rPr/>
      </w:pPr>
      <w:r w:rsidDel="00000000" w:rsidR="00000000" w:rsidRPr="00000000">
        <w:rPr>
          <w:rtl w:val="0"/>
        </w:rPr>
        <w:t xml:space="preserve">获取STD DBM值</w:t>
      </w:r>
    </w:p>
    <w:tbl>
      <w:tblPr>
        <w:tblStyle w:val="Table9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6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6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6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6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69">
            <w:pPr>
              <w:ind w:firstLine="0"/>
              <w:jc w:val="left"/>
              <w:rPr/>
            </w:pPr>
            <w:r w:rsidDel="00000000" w:rsidR="00000000" w:rsidRPr="00000000">
              <w:rPr>
                <w:rtl w:val="0"/>
              </w:rPr>
              <w:t xml:space="preserve">无</w:t>
            </w:r>
          </w:p>
        </w:tc>
        <w:tc>
          <w:tcPr/>
          <w:p w:rsidR="00000000" w:rsidDel="00000000" w:rsidP="00000000" w:rsidRDefault="00000000" w:rsidRPr="00000000" w14:paraId="0000086A">
            <w:pPr>
              <w:ind w:firstLine="0"/>
              <w:jc w:val="left"/>
              <w:rPr/>
            </w:pPr>
            <w:r w:rsidDel="00000000" w:rsidR="00000000" w:rsidRPr="00000000">
              <w:rPr>
                <w:rtl w:val="0"/>
              </w:rPr>
            </w:r>
          </w:p>
        </w:tc>
        <w:tc>
          <w:tcPr/>
          <w:p w:rsidR="00000000" w:rsidDel="00000000" w:rsidP="00000000" w:rsidRDefault="00000000" w:rsidRPr="00000000" w14:paraId="0000086B">
            <w:pPr>
              <w:ind w:firstLine="0"/>
              <w:jc w:val="left"/>
              <w:rPr/>
            </w:pPr>
            <w:r w:rsidDel="00000000" w:rsidR="00000000" w:rsidRPr="00000000">
              <w:rPr>
                <w:rtl w:val="0"/>
              </w:rPr>
            </w:r>
          </w:p>
        </w:tc>
        <w:tc>
          <w:tcPr/>
          <w:p w:rsidR="00000000" w:rsidDel="00000000" w:rsidP="00000000" w:rsidRDefault="00000000" w:rsidRPr="00000000" w14:paraId="0000086C">
            <w:pPr>
              <w:ind w:firstLine="0"/>
              <w:jc w:val="left"/>
              <w:rPr/>
            </w:pPr>
            <w:r w:rsidDel="00000000" w:rsidR="00000000" w:rsidRPr="00000000">
              <w:rPr>
                <w:rtl w:val="0"/>
              </w:rPr>
            </w:r>
          </w:p>
        </w:tc>
      </w:tr>
    </w:tbl>
    <w:p w:rsidR="00000000" w:rsidDel="00000000" w:rsidP="00000000" w:rsidRDefault="00000000" w:rsidRPr="00000000" w14:paraId="0000086D">
      <w:pPr>
        <w:pStyle w:val="Heading3"/>
        <w:numPr>
          <w:ilvl w:val="2"/>
          <w:numId w:val="12"/>
        </w:numPr>
        <w:ind w:left="720" w:hanging="720"/>
        <w:rPr/>
      </w:pPr>
      <w:r w:rsidDel="00000000" w:rsidR="00000000" w:rsidRPr="00000000">
        <w:rPr>
          <w:rtl w:val="0"/>
        </w:rPr>
        <w:t xml:space="preserve">返回STD DBM值</w:t>
      </w:r>
    </w:p>
    <w:tbl>
      <w:tblPr>
        <w:tblStyle w:val="Table9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6E">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6F">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70">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71">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72">
            <w:pPr>
              <w:ind w:firstLine="0"/>
              <w:jc w:val="left"/>
              <w:rPr/>
            </w:pPr>
            <w:r w:rsidDel="00000000" w:rsidR="00000000" w:rsidRPr="00000000">
              <w:rPr>
                <w:rtl w:val="0"/>
              </w:rPr>
              <w:t xml:space="preserve">58</w:t>
            </w:r>
          </w:p>
        </w:tc>
        <w:tc>
          <w:tcPr/>
          <w:p w:rsidR="00000000" w:rsidDel="00000000" w:rsidP="00000000" w:rsidRDefault="00000000" w:rsidRPr="00000000" w14:paraId="00000873">
            <w:pPr>
              <w:ind w:firstLine="0"/>
              <w:jc w:val="left"/>
              <w:rPr/>
            </w:pPr>
            <w:r w:rsidDel="00000000" w:rsidR="00000000" w:rsidRPr="00000000">
              <w:rPr>
                <w:rtl w:val="0"/>
              </w:rPr>
              <w:t xml:space="preserve">int8_t</w:t>
            </w:r>
          </w:p>
        </w:tc>
        <w:tc>
          <w:tcPr/>
          <w:p w:rsidR="00000000" w:rsidDel="00000000" w:rsidP="00000000" w:rsidRDefault="00000000" w:rsidRPr="00000000" w14:paraId="00000874">
            <w:pPr>
              <w:ind w:firstLine="0"/>
              <w:jc w:val="left"/>
              <w:rPr/>
            </w:pPr>
            <w:r w:rsidDel="00000000" w:rsidR="00000000" w:rsidRPr="00000000">
              <w:rPr>
                <w:rtl w:val="0"/>
              </w:rPr>
              <w:t xml:space="preserve">1</w:t>
            </w:r>
          </w:p>
        </w:tc>
        <w:tc>
          <w:tcPr/>
          <w:p w:rsidR="00000000" w:rsidDel="00000000" w:rsidP="00000000" w:rsidRDefault="00000000" w:rsidRPr="00000000" w14:paraId="00000875">
            <w:pPr>
              <w:ind w:firstLine="0"/>
              <w:jc w:val="left"/>
              <w:rPr/>
            </w:pPr>
            <w:r w:rsidDel="00000000" w:rsidR="00000000" w:rsidRPr="00000000">
              <w:rPr>
                <w:rtl w:val="0"/>
              </w:rPr>
              <w:t xml:space="preserve">发射功率DBM</w:t>
            </w:r>
          </w:p>
        </w:tc>
      </w:tr>
    </w:tbl>
    <w:p w:rsidR="00000000" w:rsidDel="00000000" w:rsidP="00000000" w:rsidRDefault="00000000" w:rsidRPr="00000000" w14:paraId="00000876">
      <w:pPr>
        <w:pStyle w:val="Heading3"/>
        <w:numPr>
          <w:ilvl w:val="2"/>
          <w:numId w:val="12"/>
        </w:numPr>
        <w:ind w:left="720" w:hanging="720"/>
        <w:rPr/>
      </w:pPr>
      <w:r w:rsidDel="00000000" w:rsidR="00000000" w:rsidRPr="00000000">
        <w:rPr>
          <w:rtl w:val="0"/>
        </w:rPr>
        <w:t xml:space="preserve">配置DBM</w:t>
      </w:r>
    </w:p>
    <w:tbl>
      <w:tblPr>
        <w:tblStyle w:val="Table9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77">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78">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79">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7A">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7B">
            <w:pPr>
              <w:ind w:firstLine="0"/>
              <w:jc w:val="left"/>
              <w:rPr/>
            </w:pPr>
            <w:r w:rsidDel="00000000" w:rsidR="00000000" w:rsidRPr="00000000">
              <w:rPr>
                <w:rtl w:val="0"/>
              </w:rPr>
              <w:t xml:space="preserve">58</w:t>
            </w:r>
          </w:p>
        </w:tc>
        <w:tc>
          <w:tcPr/>
          <w:p w:rsidR="00000000" w:rsidDel="00000000" w:rsidP="00000000" w:rsidRDefault="00000000" w:rsidRPr="00000000" w14:paraId="0000087C">
            <w:pPr>
              <w:ind w:firstLine="0"/>
              <w:jc w:val="left"/>
              <w:rPr/>
            </w:pPr>
            <w:r w:rsidDel="00000000" w:rsidR="00000000" w:rsidRPr="00000000">
              <w:rPr>
                <w:rtl w:val="0"/>
              </w:rPr>
              <w:t xml:space="preserve">int8_t</w:t>
            </w:r>
          </w:p>
        </w:tc>
        <w:tc>
          <w:tcPr/>
          <w:p w:rsidR="00000000" w:rsidDel="00000000" w:rsidP="00000000" w:rsidRDefault="00000000" w:rsidRPr="00000000" w14:paraId="0000087D">
            <w:pPr>
              <w:ind w:firstLine="0"/>
              <w:jc w:val="left"/>
              <w:rPr/>
            </w:pPr>
            <w:r w:rsidDel="00000000" w:rsidR="00000000" w:rsidRPr="00000000">
              <w:rPr>
                <w:rtl w:val="0"/>
              </w:rPr>
              <w:t xml:space="preserve">1</w:t>
            </w:r>
          </w:p>
        </w:tc>
        <w:tc>
          <w:tcPr/>
          <w:p w:rsidR="00000000" w:rsidDel="00000000" w:rsidP="00000000" w:rsidRDefault="00000000" w:rsidRPr="00000000" w14:paraId="0000087E">
            <w:pPr>
              <w:ind w:firstLine="0"/>
              <w:jc w:val="left"/>
              <w:rPr/>
            </w:pPr>
            <w:r w:rsidDel="00000000" w:rsidR="00000000" w:rsidRPr="00000000">
              <w:rPr>
                <w:rtl w:val="0"/>
              </w:rPr>
              <w:t xml:space="preserve">发射功率DBM，范围0-43，值127表示关闭发射功率</w:t>
            </w:r>
          </w:p>
        </w:tc>
      </w:tr>
    </w:tbl>
    <w:p w:rsidR="00000000" w:rsidDel="00000000" w:rsidP="00000000" w:rsidRDefault="00000000" w:rsidRPr="00000000" w14:paraId="0000087F">
      <w:pPr>
        <w:pStyle w:val="Heading3"/>
        <w:numPr>
          <w:ilvl w:val="2"/>
          <w:numId w:val="12"/>
        </w:numPr>
        <w:ind w:left="720" w:hanging="720"/>
        <w:rPr/>
      </w:pPr>
      <w:r w:rsidDel="00000000" w:rsidR="00000000" w:rsidRPr="00000000">
        <w:rPr>
          <w:rtl w:val="0"/>
        </w:rPr>
        <w:t xml:space="preserve">返回配置DBM结果</w:t>
      </w:r>
    </w:p>
    <w:tbl>
      <w:tblPr>
        <w:tblStyle w:val="Table9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80">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81">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82">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83">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84">
            <w:pPr>
              <w:ind w:firstLine="0"/>
              <w:jc w:val="left"/>
              <w:rPr/>
            </w:pPr>
            <w:r w:rsidDel="00000000" w:rsidR="00000000" w:rsidRPr="00000000">
              <w:rPr>
                <w:rtl w:val="0"/>
              </w:rPr>
              <w:t xml:space="preserve">2</w:t>
            </w:r>
          </w:p>
        </w:tc>
        <w:tc>
          <w:tcPr/>
          <w:p w:rsidR="00000000" w:rsidDel="00000000" w:rsidP="00000000" w:rsidRDefault="00000000" w:rsidRPr="00000000" w14:paraId="00000885">
            <w:pPr>
              <w:ind w:firstLine="0"/>
              <w:jc w:val="left"/>
              <w:rPr/>
            </w:pPr>
            <w:r w:rsidDel="00000000" w:rsidR="00000000" w:rsidRPr="00000000">
              <w:rPr>
                <w:rtl w:val="0"/>
              </w:rPr>
              <w:t xml:space="preserve">uint8_t</w:t>
            </w:r>
          </w:p>
        </w:tc>
        <w:tc>
          <w:tcPr/>
          <w:p w:rsidR="00000000" w:rsidDel="00000000" w:rsidP="00000000" w:rsidRDefault="00000000" w:rsidRPr="00000000" w14:paraId="00000886">
            <w:pPr>
              <w:ind w:firstLine="0"/>
              <w:jc w:val="left"/>
              <w:rPr/>
            </w:pPr>
            <w:r w:rsidDel="00000000" w:rsidR="00000000" w:rsidRPr="00000000">
              <w:rPr>
                <w:rtl w:val="0"/>
              </w:rPr>
              <w:t xml:space="preserve">1</w:t>
            </w:r>
          </w:p>
        </w:tc>
        <w:tc>
          <w:tcPr/>
          <w:p w:rsidR="00000000" w:rsidDel="00000000" w:rsidP="00000000" w:rsidRDefault="00000000" w:rsidRPr="00000000" w14:paraId="00000887">
            <w:pPr>
              <w:ind w:firstLine="0"/>
              <w:jc w:val="left"/>
              <w:rPr/>
            </w:pPr>
            <w:r w:rsidDel="00000000" w:rsidR="00000000" w:rsidRPr="00000000">
              <w:rPr>
                <w:rtl w:val="0"/>
              </w:rPr>
              <w:t xml:space="preserve">返回码</w:t>
            </w:r>
          </w:p>
          <w:p w:rsidR="00000000" w:rsidDel="00000000" w:rsidP="00000000" w:rsidRDefault="00000000" w:rsidRPr="00000000" w14:paraId="00000888">
            <w:pPr>
              <w:ind w:firstLine="0"/>
              <w:jc w:val="left"/>
              <w:rPr/>
            </w:pPr>
            <w:r w:rsidDel="00000000" w:rsidR="00000000" w:rsidRPr="00000000">
              <w:rPr>
                <w:rtl w:val="0"/>
              </w:rPr>
              <w:t xml:space="preserve">0：成功</w:t>
            </w:r>
          </w:p>
          <w:p w:rsidR="00000000" w:rsidDel="00000000" w:rsidP="00000000" w:rsidRDefault="00000000" w:rsidRPr="00000000" w14:paraId="00000889">
            <w:pPr>
              <w:ind w:firstLine="0"/>
              <w:jc w:val="left"/>
              <w:rPr/>
            </w:pPr>
            <w:r w:rsidDel="00000000" w:rsidR="00000000" w:rsidRPr="00000000">
              <w:rPr>
                <w:rtl w:val="0"/>
              </w:rPr>
              <w:t xml:space="preserve">1：解析失败</w:t>
            </w:r>
          </w:p>
          <w:p w:rsidR="00000000" w:rsidDel="00000000" w:rsidP="00000000" w:rsidRDefault="00000000" w:rsidRPr="00000000" w14:paraId="0000088A">
            <w:pPr>
              <w:ind w:firstLine="0"/>
              <w:jc w:val="left"/>
              <w:rPr/>
            </w:pPr>
            <w:r w:rsidDel="00000000" w:rsidR="00000000" w:rsidRPr="00000000">
              <w:rPr>
                <w:rtl w:val="0"/>
              </w:rPr>
              <w:t xml:space="preserve">2：参数无效</w:t>
            </w:r>
          </w:p>
        </w:tc>
      </w:tr>
    </w:tbl>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pStyle w:val="Heading3"/>
        <w:numPr>
          <w:ilvl w:val="2"/>
          <w:numId w:val="12"/>
        </w:numPr>
        <w:ind w:left="720" w:hanging="720"/>
        <w:rPr/>
      </w:pPr>
      <w:r w:rsidDel="00000000" w:rsidR="00000000" w:rsidRPr="00000000">
        <w:rPr>
          <w:rtl w:val="0"/>
        </w:rPr>
        <w:t xml:space="preserve">配置UE过滤模式</w:t>
      </w:r>
    </w:p>
    <w:tbl>
      <w:tblPr>
        <w:tblStyle w:val="Table9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8D">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8E">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8F">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90">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91">
            <w:pPr>
              <w:ind w:firstLine="0"/>
              <w:jc w:val="left"/>
              <w:rPr/>
            </w:pPr>
            <w:r w:rsidDel="00000000" w:rsidR="00000000" w:rsidRPr="00000000">
              <w:rPr>
                <w:rtl w:val="0"/>
              </w:rPr>
              <w:t xml:space="preserve">59</w:t>
            </w:r>
          </w:p>
        </w:tc>
        <w:tc>
          <w:tcPr/>
          <w:p w:rsidR="00000000" w:rsidDel="00000000" w:rsidP="00000000" w:rsidRDefault="00000000" w:rsidRPr="00000000" w14:paraId="00000892">
            <w:pPr>
              <w:ind w:firstLine="0"/>
              <w:jc w:val="left"/>
              <w:rPr/>
            </w:pPr>
            <w:r w:rsidDel="00000000" w:rsidR="00000000" w:rsidRPr="00000000">
              <w:rPr>
                <w:rtl w:val="0"/>
              </w:rPr>
              <w:t xml:space="preserve">uint8_t</w:t>
            </w:r>
          </w:p>
        </w:tc>
        <w:tc>
          <w:tcPr/>
          <w:p w:rsidR="00000000" w:rsidDel="00000000" w:rsidP="00000000" w:rsidRDefault="00000000" w:rsidRPr="00000000" w14:paraId="00000893">
            <w:pPr>
              <w:ind w:firstLine="0"/>
              <w:jc w:val="left"/>
              <w:rPr/>
            </w:pPr>
            <w:r w:rsidDel="00000000" w:rsidR="00000000" w:rsidRPr="00000000">
              <w:rPr>
                <w:rtl w:val="0"/>
              </w:rPr>
              <w:t xml:space="preserve">1</w:t>
            </w:r>
          </w:p>
        </w:tc>
        <w:tc>
          <w:tcPr/>
          <w:p w:rsidR="00000000" w:rsidDel="00000000" w:rsidP="00000000" w:rsidRDefault="00000000" w:rsidRPr="00000000" w14:paraId="00000894">
            <w:pPr>
              <w:ind w:firstLine="0"/>
              <w:jc w:val="left"/>
              <w:rPr/>
            </w:pPr>
            <w:r w:rsidDel="00000000" w:rsidR="00000000" w:rsidRPr="00000000">
              <w:rPr>
                <w:rtl w:val="0"/>
              </w:rPr>
              <w:t xml:space="preserve">是否启用</w:t>
            </w:r>
          </w:p>
          <w:p w:rsidR="00000000" w:rsidDel="00000000" w:rsidP="00000000" w:rsidRDefault="00000000" w:rsidRPr="00000000" w14:paraId="00000895">
            <w:pPr>
              <w:ind w:firstLine="0"/>
              <w:jc w:val="left"/>
              <w:rPr/>
            </w:pPr>
            <w:r w:rsidDel="00000000" w:rsidR="00000000" w:rsidRPr="00000000">
              <w:rPr>
                <w:rtl w:val="0"/>
              </w:rPr>
              <w:t xml:space="preserve">0：不启用</w:t>
            </w:r>
          </w:p>
          <w:p w:rsidR="00000000" w:rsidDel="00000000" w:rsidP="00000000" w:rsidRDefault="00000000" w:rsidRPr="00000000" w14:paraId="00000896">
            <w:pPr>
              <w:ind w:firstLine="0"/>
              <w:jc w:val="left"/>
              <w:rPr/>
            </w:pPr>
            <w:r w:rsidDel="00000000" w:rsidR="00000000" w:rsidRPr="00000000">
              <w:rPr>
                <w:rtl w:val="0"/>
              </w:rPr>
              <w:t xml:space="preserve">1：启用</w:t>
            </w:r>
          </w:p>
        </w:tc>
      </w:tr>
      <w:tr>
        <w:trPr>
          <w:cantSplit w:val="0"/>
          <w:tblHeader w:val="0"/>
        </w:trPr>
        <w:tc>
          <w:tcPr/>
          <w:p w:rsidR="00000000" w:rsidDel="00000000" w:rsidP="00000000" w:rsidRDefault="00000000" w:rsidRPr="00000000" w14:paraId="00000897">
            <w:pPr>
              <w:ind w:firstLine="0"/>
              <w:jc w:val="left"/>
              <w:rPr/>
            </w:pPr>
            <w:r w:rsidDel="00000000" w:rsidR="00000000" w:rsidRPr="00000000">
              <w:rPr>
                <w:rtl w:val="0"/>
              </w:rPr>
              <w:t xml:space="preserve">60</w:t>
            </w:r>
          </w:p>
        </w:tc>
        <w:tc>
          <w:tcPr/>
          <w:p w:rsidR="00000000" w:rsidDel="00000000" w:rsidP="00000000" w:rsidRDefault="00000000" w:rsidRPr="00000000" w14:paraId="00000898">
            <w:pPr>
              <w:ind w:firstLine="0"/>
              <w:jc w:val="left"/>
              <w:rPr/>
            </w:pPr>
            <w:r w:rsidDel="00000000" w:rsidR="00000000" w:rsidRPr="00000000">
              <w:rPr>
                <w:rtl w:val="0"/>
              </w:rPr>
              <w:t xml:space="preserve">uint32_t</w:t>
            </w:r>
          </w:p>
        </w:tc>
        <w:tc>
          <w:tcPr/>
          <w:p w:rsidR="00000000" w:rsidDel="00000000" w:rsidP="00000000" w:rsidRDefault="00000000" w:rsidRPr="00000000" w14:paraId="00000899">
            <w:pPr>
              <w:ind w:firstLine="0"/>
              <w:jc w:val="left"/>
              <w:rPr/>
            </w:pPr>
            <w:r w:rsidDel="00000000" w:rsidR="00000000" w:rsidRPr="00000000">
              <w:rPr>
                <w:rtl w:val="0"/>
              </w:rPr>
              <w:t xml:space="preserve">0…1</w:t>
            </w:r>
          </w:p>
        </w:tc>
        <w:tc>
          <w:tcPr/>
          <w:p w:rsidR="00000000" w:rsidDel="00000000" w:rsidP="00000000" w:rsidRDefault="00000000" w:rsidRPr="00000000" w14:paraId="0000089A">
            <w:pPr>
              <w:ind w:firstLine="0"/>
              <w:jc w:val="left"/>
              <w:rPr/>
            </w:pPr>
            <w:r w:rsidDel="00000000" w:rsidR="00000000" w:rsidRPr="00000000">
              <w:rPr>
                <w:rtl w:val="0"/>
              </w:rPr>
              <w:t xml:space="preserve">定时器长度，单位：秒</w:t>
            </w:r>
          </w:p>
        </w:tc>
      </w:tr>
    </w:tbl>
    <w:p w:rsidR="00000000" w:rsidDel="00000000" w:rsidP="00000000" w:rsidRDefault="00000000" w:rsidRPr="00000000" w14:paraId="0000089B">
      <w:pPr>
        <w:pStyle w:val="Heading3"/>
        <w:numPr>
          <w:ilvl w:val="2"/>
          <w:numId w:val="12"/>
        </w:numPr>
        <w:ind w:left="720" w:hanging="720"/>
        <w:rPr/>
      </w:pPr>
      <w:r w:rsidDel="00000000" w:rsidR="00000000" w:rsidRPr="00000000">
        <w:rPr>
          <w:rtl w:val="0"/>
        </w:rPr>
        <w:t xml:space="preserve">返回配置UE过滤模式结果</w:t>
      </w:r>
    </w:p>
    <w:tbl>
      <w:tblPr>
        <w:tblStyle w:val="Table9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9C">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9D">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9E">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9F">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A0">
            <w:pPr>
              <w:ind w:firstLine="0"/>
              <w:jc w:val="left"/>
              <w:rPr/>
            </w:pPr>
            <w:r w:rsidDel="00000000" w:rsidR="00000000" w:rsidRPr="00000000">
              <w:rPr>
                <w:rtl w:val="0"/>
              </w:rPr>
              <w:t xml:space="preserve">2</w:t>
            </w:r>
          </w:p>
        </w:tc>
        <w:tc>
          <w:tcPr/>
          <w:p w:rsidR="00000000" w:rsidDel="00000000" w:rsidP="00000000" w:rsidRDefault="00000000" w:rsidRPr="00000000" w14:paraId="000008A1">
            <w:pPr>
              <w:ind w:firstLine="0"/>
              <w:jc w:val="left"/>
              <w:rPr/>
            </w:pPr>
            <w:r w:rsidDel="00000000" w:rsidR="00000000" w:rsidRPr="00000000">
              <w:rPr>
                <w:rtl w:val="0"/>
              </w:rPr>
              <w:t xml:space="preserve">uint8_t</w:t>
            </w:r>
          </w:p>
        </w:tc>
        <w:tc>
          <w:tcPr/>
          <w:p w:rsidR="00000000" w:rsidDel="00000000" w:rsidP="00000000" w:rsidRDefault="00000000" w:rsidRPr="00000000" w14:paraId="000008A2">
            <w:pPr>
              <w:ind w:firstLine="0"/>
              <w:jc w:val="left"/>
              <w:rPr/>
            </w:pPr>
            <w:r w:rsidDel="00000000" w:rsidR="00000000" w:rsidRPr="00000000">
              <w:rPr>
                <w:rtl w:val="0"/>
              </w:rPr>
              <w:t xml:space="preserve">1</w:t>
            </w:r>
          </w:p>
        </w:tc>
        <w:tc>
          <w:tcPr/>
          <w:p w:rsidR="00000000" w:rsidDel="00000000" w:rsidP="00000000" w:rsidRDefault="00000000" w:rsidRPr="00000000" w14:paraId="000008A3">
            <w:pPr>
              <w:ind w:firstLine="0"/>
              <w:jc w:val="left"/>
              <w:rPr/>
            </w:pPr>
            <w:r w:rsidDel="00000000" w:rsidR="00000000" w:rsidRPr="00000000">
              <w:rPr>
                <w:rtl w:val="0"/>
              </w:rPr>
              <w:t xml:space="preserve">返回码</w:t>
            </w:r>
          </w:p>
          <w:p w:rsidR="00000000" w:rsidDel="00000000" w:rsidP="00000000" w:rsidRDefault="00000000" w:rsidRPr="00000000" w14:paraId="000008A4">
            <w:pPr>
              <w:ind w:firstLine="0"/>
              <w:jc w:val="left"/>
              <w:rPr/>
            </w:pPr>
            <w:r w:rsidDel="00000000" w:rsidR="00000000" w:rsidRPr="00000000">
              <w:rPr>
                <w:rtl w:val="0"/>
              </w:rPr>
              <w:t xml:space="preserve">0：成功</w:t>
            </w:r>
          </w:p>
          <w:p w:rsidR="00000000" w:rsidDel="00000000" w:rsidP="00000000" w:rsidRDefault="00000000" w:rsidRPr="00000000" w14:paraId="000008A5">
            <w:pPr>
              <w:ind w:firstLine="0"/>
              <w:jc w:val="left"/>
              <w:rPr/>
            </w:pPr>
            <w:r w:rsidDel="00000000" w:rsidR="00000000" w:rsidRPr="00000000">
              <w:rPr>
                <w:rtl w:val="0"/>
              </w:rPr>
              <w:t xml:space="preserve">1：解析失败</w:t>
            </w:r>
          </w:p>
          <w:p w:rsidR="00000000" w:rsidDel="00000000" w:rsidP="00000000" w:rsidRDefault="00000000" w:rsidRPr="00000000" w14:paraId="000008A6">
            <w:pPr>
              <w:ind w:firstLine="0"/>
              <w:jc w:val="left"/>
              <w:rPr/>
            </w:pPr>
            <w:r w:rsidDel="00000000" w:rsidR="00000000" w:rsidRPr="00000000">
              <w:rPr>
                <w:rtl w:val="0"/>
              </w:rPr>
              <w:t xml:space="preserve">2：参数无效</w:t>
            </w:r>
          </w:p>
        </w:tc>
      </w:tr>
    </w:tbl>
    <w:p w:rsidR="00000000" w:rsidDel="00000000" w:rsidP="00000000" w:rsidRDefault="00000000" w:rsidRPr="00000000" w14:paraId="000008A7">
      <w:pPr>
        <w:pStyle w:val="Heading3"/>
        <w:numPr>
          <w:ilvl w:val="2"/>
          <w:numId w:val="12"/>
        </w:numPr>
        <w:ind w:left="720" w:hanging="720"/>
        <w:rPr/>
      </w:pPr>
      <w:r w:rsidDel="00000000" w:rsidR="00000000" w:rsidRPr="00000000">
        <w:rPr>
          <w:rtl w:val="0"/>
        </w:rPr>
        <w:t xml:space="preserve">配置Scan模式</w:t>
      </w:r>
    </w:p>
    <w:tbl>
      <w:tblPr>
        <w:tblStyle w:val="Table9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A8">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A9">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AA">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AB">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AC">
            <w:pPr>
              <w:ind w:firstLine="0"/>
              <w:jc w:val="left"/>
              <w:rPr/>
            </w:pPr>
            <w:r w:rsidDel="00000000" w:rsidR="00000000" w:rsidRPr="00000000">
              <w:rPr>
                <w:rtl w:val="0"/>
              </w:rPr>
              <w:t xml:space="preserve">73</w:t>
            </w:r>
          </w:p>
        </w:tc>
        <w:tc>
          <w:tcPr/>
          <w:p w:rsidR="00000000" w:rsidDel="00000000" w:rsidP="00000000" w:rsidRDefault="00000000" w:rsidRPr="00000000" w14:paraId="000008AD">
            <w:pPr>
              <w:ind w:firstLine="0"/>
              <w:jc w:val="left"/>
              <w:rPr/>
            </w:pPr>
            <w:r w:rsidDel="00000000" w:rsidR="00000000" w:rsidRPr="00000000">
              <w:rPr>
                <w:rtl w:val="0"/>
              </w:rPr>
              <w:t xml:space="preserve">uint32_t</w:t>
            </w:r>
          </w:p>
        </w:tc>
        <w:tc>
          <w:tcPr/>
          <w:p w:rsidR="00000000" w:rsidDel="00000000" w:rsidP="00000000" w:rsidRDefault="00000000" w:rsidRPr="00000000" w14:paraId="000008AE">
            <w:pPr>
              <w:ind w:firstLine="0"/>
              <w:jc w:val="left"/>
              <w:rPr/>
            </w:pPr>
            <w:r w:rsidDel="00000000" w:rsidR="00000000" w:rsidRPr="00000000">
              <w:rPr>
                <w:rtl w:val="0"/>
              </w:rPr>
              <w:t xml:space="preserve">1</w:t>
            </w:r>
          </w:p>
        </w:tc>
        <w:tc>
          <w:tcPr/>
          <w:p w:rsidR="00000000" w:rsidDel="00000000" w:rsidP="00000000" w:rsidRDefault="00000000" w:rsidRPr="00000000" w14:paraId="000008AF">
            <w:pPr>
              <w:ind w:firstLine="0"/>
              <w:jc w:val="left"/>
              <w:rPr/>
            </w:pPr>
            <w:r w:rsidDel="00000000" w:rsidR="00000000" w:rsidRPr="00000000">
              <w:rPr>
                <w:rtl w:val="0"/>
              </w:rPr>
              <w:t xml:space="preserve">定时器长度，单位：秒</w:t>
            </w:r>
          </w:p>
        </w:tc>
      </w:tr>
      <w:tr>
        <w:trPr>
          <w:cantSplit w:val="0"/>
          <w:tblHeader w:val="0"/>
        </w:trPr>
        <w:tc>
          <w:tcPr/>
          <w:p w:rsidR="00000000" w:rsidDel="00000000" w:rsidP="00000000" w:rsidRDefault="00000000" w:rsidRPr="00000000" w14:paraId="000008B0">
            <w:pPr>
              <w:ind w:firstLine="0"/>
              <w:jc w:val="left"/>
              <w:rPr/>
            </w:pPr>
            <w:r w:rsidDel="00000000" w:rsidR="00000000" w:rsidRPr="00000000">
              <w:rPr>
                <w:rtl w:val="0"/>
              </w:rPr>
              <w:t xml:space="preserve">72</w:t>
            </w:r>
          </w:p>
        </w:tc>
        <w:tc>
          <w:tcPr/>
          <w:p w:rsidR="00000000" w:rsidDel="00000000" w:rsidP="00000000" w:rsidRDefault="00000000" w:rsidRPr="00000000" w14:paraId="000008B1">
            <w:pPr>
              <w:ind w:firstLine="0"/>
              <w:jc w:val="left"/>
              <w:rPr/>
            </w:pPr>
            <w:r w:rsidDel="00000000" w:rsidR="00000000" w:rsidRPr="00000000">
              <w:rPr>
                <w:rtl w:val="0"/>
              </w:rPr>
              <w:t xml:space="preserve">uint8_t[]</w:t>
            </w:r>
          </w:p>
        </w:tc>
        <w:tc>
          <w:tcPr/>
          <w:p w:rsidR="00000000" w:rsidDel="00000000" w:rsidP="00000000" w:rsidRDefault="00000000" w:rsidRPr="00000000" w14:paraId="000008B2">
            <w:pPr>
              <w:ind w:firstLine="0"/>
              <w:jc w:val="left"/>
              <w:rPr/>
            </w:pPr>
            <w:r w:rsidDel="00000000" w:rsidR="00000000" w:rsidRPr="00000000">
              <w:rPr>
                <w:rtl w:val="0"/>
              </w:rPr>
              <w:t xml:space="preserve">0…n</w:t>
            </w:r>
          </w:p>
        </w:tc>
        <w:tc>
          <w:tcPr/>
          <w:p w:rsidR="00000000" w:rsidDel="00000000" w:rsidP="00000000" w:rsidRDefault="00000000" w:rsidRPr="00000000" w14:paraId="000008B3">
            <w:pPr>
              <w:ind w:firstLine="0"/>
              <w:jc w:val="left"/>
              <w:rPr/>
            </w:pPr>
            <w:r w:rsidDel="00000000" w:rsidR="00000000" w:rsidRPr="00000000">
              <w:rPr>
                <w:rtl w:val="0"/>
              </w:rPr>
              <w:t xml:space="preserve">下行频点列表</w:t>
            </w:r>
          </w:p>
        </w:tc>
      </w:tr>
    </w:tbl>
    <w:p w:rsidR="00000000" w:rsidDel="00000000" w:rsidP="00000000" w:rsidRDefault="00000000" w:rsidRPr="00000000" w14:paraId="000008B4">
      <w:pPr>
        <w:pStyle w:val="Heading3"/>
        <w:numPr>
          <w:ilvl w:val="2"/>
          <w:numId w:val="12"/>
        </w:numPr>
        <w:ind w:left="720" w:hanging="720"/>
        <w:rPr/>
      </w:pPr>
      <w:r w:rsidDel="00000000" w:rsidR="00000000" w:rsidRPr="00000000">
        <w:rPr>
          <w:rtl w:val="0"/>
        </w:rPr>
        <w:t xml:space="preserve">返回配置Scan模式结果</w:t>
      </w:r>
    </w:p>
    <w:tbl>
      <w:tblPr>
        <w:tblStyle w:val="Table9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B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B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B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B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B9">
            <w:pPr>
              <w:ind w:firstLine="0"/>
              <w:jc w:val="left"/>
              <w:rPr/>
            </w:pPr>
            <w:r w:rsidDel="00000000" w:rsidR="00000000" w:rsidRPr="00000000">
              <w:rPr>
                <w:rtl w:val="0"/>
              </w:rPr>
              <w:t xml:space="preserve">2</w:t>
            </w:r>
          </w:p>
        </w:tc>
        <w:tc>
          <w:tcPr/>
          <w:p w:rsidR="00000000" w:rsidDel="00000000" w:rsidP="00000000" w:rsidRDefault="00000000" w:rsidRPr="00000000" w14:paraId="000008BA">
            <w:pPr>
              <w:ind w:firstLine="0"/>
              <w:jc w:val="left"/>
              <w:rPr/>
            </w:pPr>
            <w:r w:rsidDel="00000000" w:rsidR="00000000" w:rsidRPr="00000000">
              <w:rPr>
                <w:rtl w:val="0"/>
              </w:rPr>
              <w:t xml:space="preserve">uint8_t</w:t>
            </w:r>
          </w:p>
        </w:tc>
        <w:tc>
          <w:tcPr/>
          <w:p w:rsidR="00000000" w:rsidDel="00000000" w:rsidP="00000000" w:rsidRDefault="00000000" w:rsidRPr="00000000" w14:paraId="000008BB">
            <w:pPr>
              <w:ind w:firstLine="0"/>
              <w:jc w:val="left"/>
              <w:rPr/>
            </w:pPr>
            <w:r w:rsidDel="00000000" w:rsidR="00000000" w:rsidRPr="00000000">
              <w:rPr>
                <w:rtl w:val="0"/>
              </w:rPr>
              <w:t xml:space="preserve">1</w:t>
            </w:r>
          </w:p>
        </w:tc>
        <w:tc>
          <w:tcPr/>
          <w:p w:rsidR="00000000" w:rsidDel="00000000" w:rsidP="00000000" w:rsidRDefault="00000000" w:rsidRPr="00000000" w14:paraId="000008BC">
            <w:pPr>
              <w:ind w:firstLine="0"/>
              <w:jc w:val="left"/>
              <w:rPr/>
            </w:pPr>
            <w:r w:rsidDel="00000000" w:rsidR="00000000" w:rsidRPr="00000000">
              <w:rPr>
                <w:rtl w:val="0"/>
              </w:rPr>
              <w:t xml:space="preserve">返回码</w:t>
            </w:r>
          </w:p>
          <w:p w:rsidR="00000000" w:rsidDel="00000000" w:rsidP="00000000" w:rsidRDefault="00000000" w:rsidRPr="00000000" w14:paraId="000008BD">
            <w:pPr>
              <w:ind w:firstLine="0"/>
              <w:jc w:val="left"/>
              <w:rPr/>
            </w:pPr>
            <w:r w:rsidDel="00000000" w:rsidR="00000000" w:rsidRPr="00000000">
              <w:rPr>
                <w:rtl w:val="0"/>
              </w:rPr>
              <w:t xml:space="preserve">0：成功</w:t>
            </w:r>
          </w:p>
          <w:p w:rsidR="00000000" w:rsidDel="00000000" w:rsidP="00000000" w:rsidRDefault="00000000" w:rsidRPr="00000000" w14:paraId="000008BE">
            <w:pPr>
              <w:ind w:firstLine="0"/>
              <w:jc w:val="left"/>
              <w:rPr/>
            </w:pPr>
            <w:r w:rsidDel="00000000" w:rsidR="00000000" w:rsidRPr="00000000">
              <w:rPr>
                <w:rtl w:val="0"/>
              </w:rPr>
              <w:t xml:space="preserve">1：解析失败</w:t>
            </w:r>
          </w:p>
          <w:p w:rsidR="00000000" w:rsidDel="00000000" w:rsidP="00000000" w:rsidRDefault="00000000" w:rsidRPr="00000000" w14:paraId="000008BF">
            <w:pPr>
              <w:ind w:firstLine="0"/>
              <w:jc w:val="left"/>
              <w:rPr/>
            </w:pPr>
            <w:r w:rsidDel="00000000" w:rsidR="00000000" w:rsidRPr="00000000">
              <w:rPr>
                <w:rtl w:val="0"/>
              </w:rPr>
              <w:t xml:space="preserve">2：参数无效</w:t>
            </w:r>
          </w:p>
        </w:tc>
      </w:tr>
    </w:tbl>
    <w:p w:rsidR="00000000" w:rsidDel="00000000" w:rsidP="00000000" w:rsidRDefault="00000000" w:rsidRPr="00000000" w14:paraId="000008C0">
      <w:pPr>
        <w:pStyle w:val="Heading3"/>
        <w:numPr>
          <w:ilvl w:val="2"/>
          <w:numId w:val="12"/>
        </w:numPr>
        <w:ind w:left="720" w:hanging="720"/>
        <w:rPr/>
      </w:pPr>
      <w:r w:rsidDel="00000000" w:rsidR="00000000" w:rsidRPr="00000000">
        <w:rPr>
          <w:rtl w:val="0"/>
        </w:rPr>
        <w:t xml:space="preserve">上行频点配置</w:t>
      </w:r>
    </w:p>
    <w:tbl>
      <w:tblPr>
        <w:tblStyle w:val="Table10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C1">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C2">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C3">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C4">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C5">
            <w:pPr>
              <w:ind w:firstLine="0"/>
              <w:jc w:val="left"/>
              <w:rPr/>
            </w:pPr>
            <w:r w:rsidDel="00000000" w:rsidR="00000000" w:rsidRPr="00000000">
              <w:rPr>
                <w:rtl w:val="0"/>
              </w:rPr>
              <w:t xml:space="preserve">71</w:t>
            </w:r>
          </w:p>
        </w:tc>
        <w:tc>
          <w:tcPr/>
          <w:p w:rsidR="00000000" w:rsidDel="00000000" w:rsidP="00000000" w:rsidRDefault="00000000" w:rsidRPr="00000000" w14:paraId="000008C6">
            <w:pPr>
              <w:ind w:firstLine="0"/>
              <w:jc w:val="left"/>
              <w:rPr/>
            </w:pPr>
            <w:r w:rsidDel="00000000" w:rsidR="00000000" w:rsidRPr="00000000">
              <w:rPr>
                <w:rtl w:val="0"/>
              </w:rPr>
              <w:t xml:space="preserve">uint16_t</w:t>
            </w:r>
          </w:p>
        </w:tc>
        <w:tc>
          <w:tcPr/>
          <w:p w:rsidR="00000000" w:rsidDel="00000000" w:rsidP="00000000" w:rsidRDefault="00000000" w:rsidRPr="00000000" w14:paraId="000008C7">
            <w:pPr>
              <w:ind w:firstLine="0"/>
              <w:jc w:val="left"/>
              <w:rPr/>
            </w:pPr>
            <w:r w:rsidDel="00000000" w:rsidR="00000000" w:rsidRPr="00000000">
              <w:rPr>
                <w:rtl w:val="0"/>
              </w:rPr>
              <w:t xml:space="preserve">1</w:t>
            </w:r>
          </w:p>
        </w:tc>
        <w:tc>
          <w:tcPr/>
          <w:p w:rsidR="00000000" w:rsidDel="00000000" w:rsidP="00000000" w:rsidRDefault="00000000" w:rsidRPr="00000000" w14:paraId="000008C8">
            <w:pPr>
              <w:ind w:firstLine="0"/>
              <w:jc w:val="left"/>
              <w:rPr/>
            </w:pPr>
            <w:r w:rsidDel="00000000" w:rsidR="00000000" w:rsidRPr="00000000">
              <w:rPr>
                <w:rtl w:val="0"/>
              </w:rPr>
              <w:t xml:space="preserve">上行频点</w:t>
            </w:r>
          </w:p>
        </w:tc>
      </w:tr>
    </w:tbl>
    <w:p w:rsidR="00000000" w:rsidDel="00000000" w:rsidP="00000000" w:rsidRDefault="00000000" w:rsidRPr="00000000" w14:paraId="000008C9">
      <w:pPr>
        <w:pStyle w:val="Heading3"/>
        <w:numPr>
          <w:ilvl w:val="2"/>
          <w:numId w:val="12"/>
        </w:numPr>
        <w:ind w:left="720" w:hanging="720"/>
        <w:rPr/>
      </w:pPr>
      <w:r w:rsidDel="00000000" w:rsidR="00000000" w:rsidRPr="00000000">
        <w:rPr>
          <w:rtl w:val="0"/>
        </w:rPr>
        <w:t xml:space="preserve">返回上行频点配置结果</w:t>
      </w:r>
    </w:p>
    <w:tbl>
      <w:tblPr>
        <w:tblStyle w:val="Table10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CA">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CB">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CC">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CD">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CE">
            <w:pPr>
              <w:ind w:firstLine="0"/>
              <w:jc w:val="left"/>
              <w:rPr/>
            </w:pPr>
            <w:r w:rsidDel="00000000" w:rsidR="00000000" w:rsidRPr="00000000">
              <w:rPr>
                <w:rtl w:val="0"/>
              </w:rPr>
              <w:t xml:space="preserve">2</w:t>
            </w:r>
          </w:p>
        </w:tc>
        <w:tc>
          <w:tcPr/>
          <w:p w:rsidR="00000000" w:rsidDel="00000000" w:rsidP="00000000" w:rsidRDefault="00000000" w:rsidRPr="00000000" w14:paraId="000008CF">
            <w:pPr>
              <w:ind w:firstLine="0"/>
              <w:jc w:val="left"/>
              <w:rPr/>
            </w:pPr>
            <w:r w:rsidDel="00000000" w:rsidR="00000000" w:rsidRPr="00000000">
              <w:rPr>
                <w:rtl w:val="0"/>
              </w:rPr>
              <w:t xml:space="preserve">uint8_t</w:t>
            </w:r>
          </w:p>
        </w:tc>
        <w:tc>
          <w:tcPr/>
          <w:p w:rsidR="00000000" w:rsidDel="00000000" w:rsidP="00000000" w:rsidRDefault="00000000" w:rsidRPr="00000000" w14:paraId="000008D0">
            <w:pPr>
              <w:ind w:firstLine="0"/>
              <w:jc w:val="left"/>
              <w:rPr/>
            </w:pPr>
            <w:r w:rsidDel="00000000" w:rsidR="00000000" w:rsidRPr="00000000">
              <w:rPr>
                <w:rtl w:val="0"/>
              </w:rPr>
              <w:t xml:space="preserve">1</w:t>
            </w:r>
          </w:p>
        </w:tc>
        <w:tc>
          <w:tcPr/>
          <w:p w:rsidR="00000000" w:rsidDel="00000000" w:rsidP="00000000" w:rsidRDefault="00000000" w:rsidRPr="00000000" w14:paraId="000008D1">
            <w:pPr>
              <w:ind w:firstLine="0"/>
              <w:jc w:val="left"/>
              <w:rPr/>
            </w:pPr>
            <w:r w:rsidDel="00000000" w:rsidR="00000000" w:rsidRPr="00000000">
              <w:rPr>
                <w:rtl w:val="0"/>
              </w:rPr>
              <w:t xml:space="preserve">返回码</w:t>
            </w:r>
          </w:p>
          <w:p w:rsidR="00000000" w:rsidDel="00000000" w:rsidP="00000000" w:rsidRDefault="00000000" w:rsidRPr="00000000" w14:paraId="000008D2">
            <w:pPr>
              <w:ind w:firstLine="0"/>
              <w:jc w:val="left"/>
              <w:rPr/>
            </w:pPr>
            <w:r w:rsidDel="00000000" w:rsidR="00000000" w:rsidRPr="00000000">
              <w:rPr>
                <w:rtl w:val="0"/>
              </w:rPr>
              <w:t xml:space="preserve">0：成功</w:t>
            </w:r>
          </w:p>
          <w:p w:rsidR="00000000" w:rsidDel="00000000" w:rsidP="00000000" w:rsidRDefault="00000000" w:rsidRPr="00000000" w14:paraId="000008D3">
            <w:pPr>
              <w:ind w:firstLine="0"/>
              <w:jc w:val="left"/>
              <w:rPr/>
            </w:pPr>
            <w:r w:rsidDel="00000000" w:rsidR="00000000" w:rsidRPr="00000000">
              <w:rPr>
                <w:rtl w:val="0"/>
              </w:rPr>
              <w:t xml:space="preserve">1：解析失败</w:t>
            </w:r>
          </w:p>
          <w:p w:rsidR="00000000" w:rsidDel="00000000" w:rsidP="00000000" w:rsidRDefault="00000000" w:rsidRPr="00000000" w14:paraId="000008D4">
            <w:pPr>
              <w:ind w:firstLine="0"/>
              <w:jc w:val="left"/>
              <w:rPr/>
            </w:pPr>
            <w:r w:rsidDel="00000000" w:rsidR="00000000" w:rsidRPr="00000000">
              <w:rPr>
                <w:rtl w:val="0"/>
              </w:rPr>
              <w:t xml:space="preserve">2：参数无效</w:t>
            </w:r>
          </w:p>
        </w:tc>
      </w:tr>
    </w:tbl>
    <w:p w:rsidR="00000000" w:rsidDel="00000000" w:rsidP="00000000" w:rsidRDefault="00000000" w:rsidRPr="00000000" w14:paraId="000008D5">
      <w:pPr>
        <w:pStyle w:val="Heading3"/>
        <w:numPr>
          <w:ilvl w:val="2"/>
          <w:numId w:val="12"/>
        </w:numPr>
        <w:ind w:left="720" w:hanging="720"/>
        <w:rPr/>
      </w:pPr>
      <w:r w:rsidDel="00000000" w:rsidR="00000000" w:rsidRPr="00000000">
        <w:rPr>
          <w:rtl w:val="0"/>
        </w:rPr>
        <w:t xml:space="preserve">运行时参数配置</w:t>
      </w:r>
    </w:p>
    <w:tbl>
      <w:tblPr>
        <w:tblStyle w:val="Table10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8D6">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8D7">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8D8">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8D9">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8DA">
            <w:pPr>
              <w:ind w:firstLine="0"/>
              <w:jc w:val="left"/>
              <w:rPr/>
            </w:pPr>
            <w:r w:rsidDel="00000000" w:rsidR="00000000" w:rsidRPr="00000000">
              <w:rPr>
                <w:rtl w:val="0"/>
              </w:rPr>
              <w:t xml:space="preserve">74</w:t>
            </w:r>
          </w:p>
        </w:tc>
        <w:tc>
          <w:tcPr/>
          <w:p w:rsidR="00000000" w:rsidDel="00000000" w:rsidP="00000000" w:rsidRDefault="00000000" w:rsidRPr="00000000" w14:paraId="000008DB">
            <w:pPr>
              <w:ind w:firstLine="0"/>
              <w:jc w:val="left"/>
              <w:rPr/>
            </w:pPr>
            <w:r w:rsidDel="00000000" w:rsidR="00000000" w:rsidRPr="00000000">
              <w:rPr>
                <w:rtl w:val="0"/>
              </w:rPr>
              <w:t xml:space="preserve">uint8_t</w:t>
            </w:r>
          </w:p>
        </w:tc>
        <w:tc>
          <w:tcPr/>
          <w:p w:rsidR="00000000" w:rsidDel="00000000" w:rsidP="00000000" w:rsidRDefault="00000000" w:rsidRPr="00000000" w14:paraId="000008DC">
            <w:pPr>
              <w:ind w:firstLine="0"/>
              <w:jc w:val="left"/>
              <w:rPr/>
            </w:pPr>
            <w:r w:rsidDel="00000000" w:rsidR="00000000" w:rsidRPr="00000000">
              <w:rPr>
                <w:rtl w:val="0"/>
              </w:rPr>
              <w:t xml:space="preserve">0…1</w:t>
            </w:r>
          </w:p>
        </w:tc>
        <w:tc>
          <w:tcPr/>
          <w:p w:rsidR="00000000" w:rsidDel="00000000" w:rsidP="00000000" w:rsidRDefault="00000000" w:rsidRPr="00000000" w14:paraId="000008DD">
            <w:pPr>
              <w:ind w:firstLine="0"/>
              <w:jc w:val="left"/>
              <w:rPr/>
            </w:pPr>
            <w:r w:rsidDel="00000000" w:rsidR="00000000" w:rsidRPr="00000000">
              <w:rPr>
                <w:rtl w:val="0"/>
              </w:rPr>
              <w:t xml:space="preserve">配置工作模式</w:t>
            </w:r>
          </w:p>
          <w:p w:rsidR="00000000" w:rsidDel="00000000" w:rsidP="00000000" w:rsidRDefault="00000000" w:rsidRPr="00000000" w14:paraId="000008DE">
            <w:pPr>
              <w:ind w:firstLine="0"/>
              <w:jc w:val="left"/>
              <w:rPr/>
            </w:pPr>
            <w:r w:rsidDel="00000000" w:rsidR="00000000" w:rsidRPr="00000000">
              <w:rPr>
                <w:rtl w:val="0"/>
              </w:rPr>
              <w:t xml:space="preserve">0：侦码模式</w:t>
            </w:r>
          </w:p>
          <w:p w:rsidR="00000000" w:rsidDel="00000000" w:rsidP="00000000" w:rsidRDefault="00000000" w:rsidRPr="00000000" w14:paraId="000008DF">
            <w:pPr>
              <w:ind w:firstLine="0"/>
              <w:jc w:val="left"/>
              <w:rPr/>
            </w:pPr>
            <w:r w:rsidDel="00000000" w:rsidR="00000000" w:rsidRPr="00000000">
              <w:rPr>
                <w:rtl w:val="0"/>
              </w:rPr>
              <w:t xml:space="preserve">1：黑名单模式</w:t>
            </w:r>
          </w:p>
          <w:p w:rsidR="00000000" w:rsidDel="00000000" w:rsidP="00000000" w:rsidRDefault="00000000" w:rsidRPr="00000000" w14:paraId="000008E0">
            <w:pPr>
              <w:ind w:firstLine="0"/>
              <w:jc w:val="left"/>
              <w:rPr/>
            </w:pPr>
            <w:r w:rsidDel="00000000" w:rsidR="00000000" w:rsidRPr="00000000">
              <w:rPr>
                <w:rtl w:val="0"/>
              </w:rPr>
              <w:t xml:space="preserve">2：白名单模式</w:t>
            </w:r>
          </w:p>
          <w:p w:rsidR="00000000" w:rsidDel="00000000" w:rsidP="00000000" w:rsidRDefault="00000000" w:rsidRPr="00000000" w14:paraId="000008E1">
            <w:pPr>
              <w:ind w:firstLine="0"/>
              <w:jc w:val="left"/>
              <w:rPr/>
            </w:pPr>
            <w:r w:rsidDel="00000000" w:rsidR="00000000" w:rsidRPr="00000000">
              <w:rPr>
                <w:rtl w:val="0"/>
              </w:rPr>
              <w:t xml:space="preserve">名单通过IMSI定位模式设置消息下发，需要先配置工作模式，再下配tag 36 定位开关和IMSI列表。</w:t>
            </w:r>
          </w:p>
        </w:tc>
      </w:tr>
      <w:tr>
        <w:trPr>
          <w:cantSplit w:val="0"/>
          <w:tblHeader w:val="0"/>
        </w:trPr>
        <w:tc>
          <w:tcPr/>
          <w:p w:rsidR="00000000" w:rsidDel="00000000" w:rsidP="00000000" w:rsidRDefault="00000000" w:rsidRPr="00000000" w14:paraId="000008E2">
            <w:pPr>
              <w:ind w:firstLine="0"/>
              <w:jc w:val="left"/>
              <w:rPr/>
            </w:pPr>
            <w:r w:rsidDel="00000000" w:rsidR="00000000" w:rsidRPr="00000000">
              <w:rPr>
                <w:rtl w:val="0"/>
              </w:rPr>
              <w:t xml:space="preserve">75</w:t>
            </w:r>
          </w:p>
        </w:tc>
        <w:tc>
          <w:tcPr/>
          <w:p w:rsidR="00000000" w:rsidDel="00000000" w:rsidP="00000000" w:rsidRDefault="00000000" w:rsidRPr="00000000" w14:paraId="000008E3">
            <w:pPr>
              <w:ind w:firstLine="0"/>
              <w:jc w:val="left"/>
              <w:rPr/>
            </w:pPr>
            <w:r w:rsidDel="00000000" w:rsidR="00000000" w:rsidRPr="00000000">
              <w:rPr>
                <w:rtl w:val="0"/>
              </w:rPr>
              <w:t xml:space="preserve">uint8_t</w:t>
            </w:r>
          </w:p>
        </w:tc>
        <w:tc>
          <w:tcPr/>
          <w:p w:rsidR="00000000" w:rsidDel="00000000" w:rsidP="00000000" w:rsidRDefault="00000000" w:rsidRPr="00000000" w14:paraId="000008E4">
            <w:pPr>
              <w:ind w:firstLine="0"/>
              <w:jc w:val="left"/>
              <w:rPr/>
            </w:pPr>
            <w:r w:rsidDel="00000000" w:rsidR="00000000" w:rsidRPr="00000000">
              <w:rPr>
                <w:rtl w:val="0"/>
              </w:rPr>
              <w:t xml:space="preserve">0…1</w:t>
            </w:r>
          </w:p>
        </w:tc>
        <w:tc>
          <w:tcPr/>
          <w:p w:rsidR="00000000" w:rsidDel="00000000" w:rsidP="00000000" w:rsidRDefault="00000000" w:rsidRPr="00000000" w14:paraId="000008E5">
            <w:pPr>
              <w:ind w:firstLine="0"/>
              <w:jc w:val="left"/>
              <w:rPr/>
            </w:pPr>
            <w:r w:rsidDel="00000000" w:rsidR="00000000" w:rsidRPr="00000000">
              <w:rPr>
                <w:rtl w:val="0"/>
              </w:rPr>
              <w:t xml:space="preserve">是否启用RAN share</w:t>
            </w:r>
          </w:p>
          <w:p w:rsidR="00000000" w:rsidDel="00000000" w:rsidP="00000000" w:rsidRDefault="00000000" w:rsidRPr="00000000" w14:paraId="000008E6">
            <w:pPr>
              <w:ind w:firstLine="0"/>
              <w:jc w:val="left"/>
              <w:rPr/>
            </w:pPr>
            <w:r w:rsidDel="00000000" w:rsidR="00000000" w:rsidRPr="00000000">
              <w:rPr>
                <w:rtl w:val="0"/>
              </w:rPr>
              <w:t xml:space="preserve">0：不启用</w:t>
            </w:r>
          </w:p>
          <w:p w:rsidR="00000000" w:rsidDel="00000000" w:rsidP="00000000" w:rsidRDefault="00000000" w:rsidRPr="00000000" w14:paraId="000008E7">
            <w:pPr>
              <w:ind w:firstLine="0"/>
              <w:jc w:val="left"/>
              <w:rPr/>
            </w:pPr>
            <w:r w:rsidDel="00000000" w:rsidR="00000000" w:rsidRPr="00000000">
              <w:rPr>
                <w:rtl w:val="0"/>
              </w:rPr>
              <w:t xml:space="preserve">1：启用</w:t>
            </w:r>
          </w:p>
        </w:tc>
      </w:tr>
      <w:tr>
        <w:trPr>
          <w:cantSplit w:val="0"/>
          <w:tblHeader w:val="0"/>
        </w:trPr>
        <w:tc>
          <w:tcPr/>
          <w:p w:rsidR="00000000" w:rsidDel="00000000" w:rsidP="00000000" w:rsidRDefault="00000000" w:rsidRPr="00000000" w14:paraId="000008E8">
            <w:pPr>
              <w:ind w:firstLine="0"/>
              <w:jc w:val="left"/>
              <w:rPr/>
            </w:pPr>
            <w:r w:rsidDel="00000000" w:rsidR="00000000" w:rsidRPr="00000000">
              <w:rPr>
                <w:rtl w:val="0"/>
              </w:rPr>
              <w:t xml:space="preserve">76</w:t>
            </w:r>
          </w:p>
        </w:tc>
        <w:tc>
          <w:tcPr/>
          <w:p w:rsidR="00000000" w:rsidDel="00000000" w:rsidP="00000000" w:rsidRDefault="00000000" w:rsidRPr="00000000" w14:paraId="000008E9">
            <w:pPr>
              <w:ind w:firstLine="0"/>
              <w:jc w:val="left"/>
              <w:rPr/>
            </w:pPr>
            <w:r w:rsidDel="00000000" w:rsidR="00000000" w:rsidRPr="00000000">
              <w:rPr>
                <w:rtl w:val="0"/>
              </w:rPr>
              <w:t xml:space="preserve">uint8_t</w:t>
            </w:r>
          </w:p>
        </w:tc>
        <w:tc>
          <w:tcPr/>
          <w:p w:rsidR="00000000" w:rsidDel="00000000" w:rsidP="00000000" w:rsidRDefault="00000000" w:rsidRPr="00000000" w14:paraId="000008EA">
            <w:pPr>
              <w:ind w:firstLine="0"/>
              <w:jc w:val="left"/>
              <w:rPr/>
            </w:pPr>
            <w:r w:rsidDel="00000000" w:rsidR="00000000" w:rsidRPr="00000000">
              <w:rPr>
                <w:rtl w:val="0"/>
              </w:rPr>
              <w:t xml:space="preserve">0…1</w:t>
            </w:r>
          </w:p>
        </w:tc>
        <w:tc>
          <w:tcPr/>
          <w:p w:rsidR="00000000" w:rsidDel="00000000" w:rsidP="00000000" w:rsidRDefault="00000000" w:rsidRPr="00000000" w14:paraId="000008EB">
            <w:pPr>
              <w:ind w:firstLine="0"/>
              <w:jc w:val="left"/>
              <w:rPr/>
            </w:pPr>
            <w:r w:rsidDel="00000000" w:rsidR="00000000" w:rsidRPr="00000000">
              <w:rPr>
                <w:rtl w:val="0"/>
              </w:rPr>
              <w:t xml:space="preserve">nas reject的运营商类型。</w:t>
            </w:r>
          </w:p>
          <w:p w:rsidR="00000000" w:rsidDel="00000000" w:rsidP="00000000" w:rsidRDefault="00000000" w:rsidRPr="00000000" w14:paraId="000008EC">
            <w:pPr>
              <w:ind w:firstLine="0"/>
              <w:jc w:val="left"/>
              <w:rPr/>
            </w:pPr>
            <w:r w:rsidDel="00000000" w:rsidR="00000000" w:rsidRPr="00000000">
              <w:rPr>
                <w:rtl w:val="0"/>
              </w:rPr>
              <w:t xml:space="preserve">0：tag 75为0时，默认的cause</w:t>
            </w:r>
          </w:p>
          <w:p w:rsidR="00000000" w:rsidDel="00000000" w:rsidP="00000000" w:rsidRDefault="00000000" w:rsidRPr="00000000" w14:paraId="000008ED">
            <w:pPr>
              <w:ind w:firstLine="0"/>
              <w:jc w:val="left"/>
              <w:rPr/>
            </w:pPr>
            <w:r w:rsidDel="00000000" w:rsidR="00000000" w:rsidRPr="00000000">
              <w:rPr>
                <w:rtl w:val="0"/>
              </w:rPr>
              <w:t xml:space="preserve">1：联通</w:t>
            </w:r>
          </w:p>
          <w:p w:rsidR="00000000" w:rsidDel="00000000" w:rsidP="00000000" w:rsidRDefault="00000000" w:rsidRPr="00000000" w14:paraId="000008EE">
            <w:pPr>
              <w:ind w:firstLine="0"/>
              <w:jc w:val="left"/>
              <w:rPr/>
            </w:pPr>
            <w:r w:rsidDel="00000000" w:rsidR="00000000" w:rsidRPr="00000000">
              <w:rPr>
                <w:rtl w:val="0"/>
              </w:rPr>
              <w:t xml:space="preserve">2：电信</w:t>
            </w:r>
          </w:p>
          <w:p w:rsidR="00000000" w:rsidDel="00000000" w:rsidP="00000000" w:rsidRDefault="00000000" w:rsidRPr="00000000" w14:paraId="000008EF">
            <w:pPr>
              <w:ind w:firstLine="0"/>
              <w:jc w:val="left"/>
              <w:rPr/>
            </w:pPr>
            <w:r w:rsidDel="00000000" w:rsidR="00000000" w:rsidRPr="00000000">
              <w:rPr>
                <w:rtl w:val="0"/>
              </w:rPr>
              <w:t xml:space="preserve">3：移动</w:t>
            </w:r>
          </w:p>
          <w:p w:rsidR="00000000" w:rsidDel="00000000" w:rsidP="00000000" w:rsidRDefault="00000000" w:rsidRPr="00000000" w14:paraId="000008F0">
            <w:pPr>
              <w:ind w:firstLine="0"/>
              <w:jc w:val="left"/>
              <w:rPr/>
            </w:pPr>
            <w:r w:rsidDel="00000000" w:rsidR="00000000" w:rsidRPr="00000000">
              <w:rPr>
                <w:rtl w:val="0"/>
              </w:rPr>
              <w:t xml:space="preserve">与tag 77需成对出现</w:t>
            </w:r>
          </w:p>
        </w:tc>
      </w:tr>
      <w:tr>
        <w:trPr>
          <w:cantSplit w:val="0"/>
          <w:tblHeader w:val="0"/>
        </w:trPr>
        <w:tc>
          <w:tcPr/>
          <w:p w:rsidR="00000000" w:rsidDel="00000000" w:rsidP="00000000" w:rsidRDefault="00000000" w:rsidRPr="00000000" w14:paraId="000008F1">
            <w:pPr>
              <w:ind w:firstLine="0"/>
              <w:jc w:val="left"/>
              <w:rPr/>
            </w:pPr>
            <w:r w:rsidDel="00000000" w:rsidR="00000000" w:rsidRPr="00000000">
              <w:rPr>
                <w:rtl w:val="0"/>
              </w:rPr>
              <w:t xml:space="preserve">77</w:t>
            </w:r>
          </w:p>
        </w:tc>
        <w:tc>
          <w:tcPr/>
          <w:p w:rsidR="00000000" w:rsidDel="00000000" w:rsidP="00000000" w:rsidRDefault="00000000" w:rsidRPr="00000000" w14:paraId="000008F2">
            <w:pPr>
              <w:ind w:firstLine="0"/>
              <w:jc w:val="left"/>
              <w:rPr/>
            </w:pPr>
            <w:r w:rsidDel="00000000" w:rsidR="00000000" w:rsidRPr="00000000">
              <w:rPr>
                <w:rtl w:val="0"/>
              </w:rPr>
              <w:t xml:space="preserve">uint8_t</w:t>
            </w:r>
          </w:p>
        </w:tc>
        <w:tc>
          <w:tcPr/>
          <w:p w:rsidR="00000000" w:rsidDel="00000000" w:rsidP="00000000" w:rsidRDefault="00000000" w:rsidRPr="00000000" w14:paraId="000008F3">
            <w:pPr>
              <w:ind w:firstLine="0"/>
              <w:jc w:val="left"/>
              <w:rPr/>
            </w:pPr>
            <w:r w:rsidDel="00000000" w:rsidR="00000000" w:rsidRPr="00000000">
              <w:rPr>
                <w:rtl w:val="0"/>
              </w:rPr>
              <w:t xml:space="preserve">0…1</w:t>
            </w:r>
          </w:p>
        </w:tc>
        <w:tc>
          <w:tcPr/>
          <w:p w:rsidR="00000000" w:rsidDel="00000000" w:rsidP="00000000" w:rsidRDefault="00000000" w:rsidRPr="00000000" w14:paraId="000008F4">
            <w:pPr>
              <w:ind w:firstLine="0"/>
              <w:jc w:val="left"/>
              <w:rPr/>
            </w:pPr>
            <w:r w:rsidDel="00000000" w:rsidR="00000000" w:rsidRPr="00000000">
              <w:rPr>
                <w:rtl w:val="0"/>
              </w:rPr>
              <w:t xml:space="preserve">nas cause。与tag 76需成对出现</w:t>
            </w:r>
          </w:p>
        </w:tc>
      </w:tr>
      <w:tr>
        <w:trPr>
          <w:cantSplit w:val="0"/>
          <w:tblHeader w:val="0"/>
        </w:trPr>
        <w:tc>
          <w:tcPr/>
          <w:p w:rsidR="00000000" w:rsidDel="00000000" w:rsidP="00000000" w:rsidRDefault="00000000" w:rsidRPr="00000000" w14:paraId="000008F5">
            <w:pPr>
              <w:ind w:firstLine="0"/>
              <w:jc w:val="left"/>
              <w:rPr/>
            </w:pPr>
            <w:r w:rsidDel="00000000" w:rsidR="00000000" w:rsidRPr="00000000">
              <w:rPr>
                <w:rtl w:val="0"/>
              </w:rPr>
              <w:t xml:space="preserve">86</w:t>
            </w:r>
          </w:p>
        </w:tc>
        <w:tc>
          <w:tcPr/>
          <w:p w:rsidR="00000000" w:rsidDel="00000000" w:rsidP="00000000" w:rsidRDefault="00000000" w:rsidRPr="00000000" w14:paraId="000008F6">
            <w:pPr>
              <w:ind w:firstLine="0"/>
              <w:jc w:val="left"/>
              <w:rPr/>
            </w:pPr>
            <w:r w:rsidDel="00000000" w:rsidR="00000000" w:rsidRPr="00000000">
              <w:rPr>
                <w:rtl w:val="0"/>
              </w:rPr>
              <w:t xml:space="preserve">uint8_t</w:t>
            </w:r>
          </w:p>
        </w:tc>
        <w:tc>
          <w:tcPr/>
          <w:p w:rsidR="00000000" w:rsidDel="00000000" w:rsidP="00000000" w:rsidRDefault="00000000" w:rsidRPr="00000000" w14:paraId="000008F7">
            <w:pPr>
              <w:ind w:firstLine="0"/>
              <w:jc w:val="left"/>
              <w:rPr/>
            </w:pPr>
            <w:r w:rsidDel="00000000" w:rsidR="00000000" w:rsidRPr="00000000">
              <w:rPr>
                <w:rtl w:val="0"/>
              </w:rPr>
              <w:t xml:space="preserve">0…1</w:t>
            </w:r>
          </w:p>
        </w:tc>
        <w:tc>
          <w:tcPr/>
          <w:p w:rsidR="00000000" w:rsidDel="00000000" w:rsidP="00000000" w:rsidRDefault="00000000" w:rsidRPr="00000000" w14:paraId="000008F8">
            <w:pPr>
              <w:ind w:firstLine="0"/>
              <w:jc w:val="left"/>
              <w:rPr/>
            </w:pPr>
            <w:r w:rsidDel="00000000" w:rsidR="00000000" w:rsidRPr="00000000">
              <w:rPr>
                <w:rtl w:val="0"/>
              </w:rPr>
              <w:t xml:space="preserve">在黑白名单下是否启动tac自动更新</w:t>
            </w:r>
          </w:p>
          <w:p w:rsidR="00000000" w:rsidDel="00000000" w:rsidP="00000000" w:rsidRDefault="00000000" w:rsidRPr="00000000" w14:paraId="000008F9">
            <w:pPr>
              <w:ind w:firstLine="0"/>
              <w:jc w:val="left"/>
              <w:rPr/>
            </w:pPr>
            <w:r w:rsidDel="00000000" w:rsidR="00000000" w:rsidRPr="00000000">
              <w:rPr>
                <w:rtl w:val="0"/>
              </w:rPr>
              <w:t xml:space="preserve">0：不启用</w:t>
            </w:r>
          </w:p>
          <w:p w:rsidR="00000000" w:rsidDel="00000000" w:rsidP="00000000" w:rsidRDefault="00000000" w:rsidRPr="00000000" w14:paraId="000008FA">
            <w:pPr>
              <w:ind w:firstLine="0"/>
              <w:jc w:val="left"/>
              <w:rPr/>
            </w:pPr>
            <w:r w:rsidDel="00000000" w:rsidR="00000000" w:rsidRPr="00000000">
              <w:rPr>
                <w:rtl w:val="0"/>
              </w:rPr>
              <w:t xml:space="preserve">1：启用</w:t>
            </w:r>
          </w:p>
        </w:tc>
      </w:tr>
      <w:tr>
        <w:trPr>
          <w:cantSplit w:val="0"/>
          <w:tblHeader w:val="0"/>
          <w:ins w:author="li" w:id="88" w:date="2019-09-19T15:18:00Z"/>
        </w:trPr>
        <w:tc>
          <w:tcPr/>
          <w:p w:rsidR="00000000" w:rsidDel="00000000" w:rsidP="00000000" w:rsidRDefault="00000000" w:rsidRPr="00000000" w14:paraId="000008FB">
            <w:pPr>
              <w:ind w:firstLine="0"/>
              <w:jc w:val="left"/>
              <w:rPr>
                <w:ins w:author="li" w:id="88" w:date="2019-09-19T15:18:00Z"/>
              </w:rPr>
            </w:pPr>
            <w:ins w:author="li" w:id="88" w:date="2019-09-19T15:18:00Z">
              <w:r w:rsidDel="00000000" w:rsidR="00000000" w:rsidRPr="00000000">
                <w:rPr>
                  <w:rtl w:val="0"/>
                </w:rPr>
                <w:t xml:space="preserve">87</w:t>
              </w:r>
            </w:ins>
          </w:p>
        </w:tc>
        <w:tc>
          <w:tcPr/>
          <w:p w:rsidR="00000000" w:rsidDel="00000000" w:rsidP="00000000" w:rsidRDefault="00000000" w:rsidRPr="00000000" w14:paraId="000008FC">
            <w:pPr>
              <w:ind w:firstLine="0"/>
              <w:jc w:val="left"/>
              <w:rPr>
                <w:ins w:author="li" w:id="88" w:date="2019-09-19T15:18:00Z"/>
              </w:rPr>
            </w:pPr>
            <w:ins w:author="li" w:id="88" w:date="2019-09-19T15:18:00Z">
              <w:r w:rsidDel="00000000" w:rsidR="00000000" w:rsidRPr="00000000">
                <w:rPr>
                  <w:rtl w:val="0"/>
                </w:rPr>
                <w:t xml:space="preserve">uint8_t</w:t>
              </w:r>
            </w:ins>
          </w:p>
        </w:tc>
        <w:tc>
          <w:tcPr/>
          <w:p w:rsidR="00000000" w:rsidDel="00000000" w:rsidP="00000000" w:rsidRDefault="00000000" w:rsidRPr="00000000" w14:paraId="000008FD">
            <w:pPr>
              <w:ind w:firstLine="0"/>
              <w:jc w:val="left"/>
              <w:rPr>
                <w:ins w:author="li" w:id="88" w:date="2019-09-19T15:18:00Z"/>
              </w:rPr>
            </w:pPr>
            <w:ins w:author="li" w:id="88" w:date="2019-09-19T15:18:00Z">
              <w:r w:rsidDel="00000000" w:rsidR="00000000" w:rsidRPr="00000000">
                <w:rPr>
                  <w:rtl w:val="0"/>
                </w:rPr>
                <w:t xml:space="preserve">0…1</w:t>
              </w:r>
            </w:ins>
          </w:p>
        </w:tc>
        <w:tc>
          <w:tcPr/>
          <w:p w:rsidR="00000000" w:rsidDel="00000000" w:rsidP="00000000" w:rsidRDefault="00000000" w:rsidRPr="00000000" w14:paraId="000008FE">
            <w:pPr>
              <w:ind w:firstLine="0"/>
              <w:jc w:val="left"/>
              <w:rPr>
                <w:ins w:author="li" w:id="88" w:date="2019-09-19T15:18:00Z"/>
              </w:rPr>
            </w:pPr>
            <w:ins w:author="li" w:id="88" w:date="2019-09-19T15:18:00Z">
              <w:r w:rsidDel="00000000" w:rsidR="00000000" w:rsidRPr="00000000">
                <w:rPr>
                  <w:rtl w:val="0"/>
                </w:rPr>
                <w:t xml:space="preserve">推送imsi时携带场强</w:t>
              </w:r>
            </w:ins>
          </w:p>
          <w:p w:rsidR="00000000" w:rsidDel="00000000" w:rsidP="00000000" w:rsidRDefault="00000000" w:rsidRPr="00000000" w14:paraId="000008FF">
            <w:pPr>
              <w:ind w:firstLine="0"/>
              <w:jc w:val="left"/>
              <w:rPr>
                <w:ins w:author="li" w:id="88" w:date="2019-09-19T15:18:00Z"/>
              </w:rPr>
            </w:pPr>
            <w:ins w:author="li" w:id="88" w:date="2019-09-19T15:18:00Z">
              <w:r w:rsidDel="00000000" w:rsidR="00000000" w:rsidRPr="00000000">
                <w:rPr>
                  <w:rtl w:val="0"/>
                </w:rPr>
                <w:t xml:space="preserve">0：不启用</w:t>
              </w:r>
            </w:ins>
          </w:p>
          <w:p w:rsidR="00000000" w:rsidDel="00000000" w:rsidP="00000000" w:rsidRDefault="00000000" w:rsidRPr="00000000" w14:paraId="00000900">
            <w:pPr>
              <w:ind w:firstLine="0"/>
              <w:jc w:val="left"/>
              <w:rPr>
                <w:ins w:author="li" w:id="88" w:date="2019-09-19T15:18:00Z"/>
              </w:rPr>
            </w:pPr>
            <w:ins w:author="li" w:id="88" w:date="2019-09-19T15:18:00Z">
              <w:r w:rsidDel="00000000" w:rsidR="00000000" w:rsidRPr="00000000">
                <w:rPr>
                  <w:rtl w:val="0"/>
                </w:rPr>
                <w:t xml:space="preserve">1：启用</w:t>
              </w:r>
            </w:ins>
          </w:p>
        </w:tc>
      </w:tr>
    </w:tbl>
    <w:p w:rsidR="00000000" w:rsidDel="00000000" w:rsidP="00000000" w:rsidRDefault="00000000" w:rsidRPr="00000000" w14:paraId="00000901">
      <w:pPr>
        <w:pStyle w:val="Heading3"/>
        <w:numPr>
          <w:ilvl w:val="2"/>
          <w:numId w:val="12"/>
        </w:numPr>
        <w:ind w:left="720" w:hanging="720"/>
        <w:rPr/>
      </w:pPr>
      <w:r w:rsidDel="00000000" w:rsidR="00000000" w:rsidRPr="00000000">
        <w:rPr>
          <w:rtl w:val="0"/>
        </w:rPr>
        <w:t xml:space="preserve">运行时参数响应</w:t>
      </w:r>
    </w:p>
    <w:tbl>
      <w:tblPr>
        <w:tblStyle w:val="Table10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02">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903">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904">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905">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906">
            <w:pPr>
              <w:ind w:firstLine="0"/>
              <w:jc w:val="left"/>
              <w:rPr/>
            </w:pPr>
            <w:r w:rsidDel="00000000" w:rsidR="00000000" w:rsidRPr="00000000">
              <w:rPr>
                <w:rtl w:val="0"/>
              </w:rPr>
              <w:t xml:space="preserve">78</w:t>
            </w:r>
          </w:p>
        </w:tc>
        <w:tc>
          <w:tcPr/>
          <w:p w:rsidR="00000000" w:rsidDel="00000000" w:rsidP="00000000" w:rsidRDefault="00000000" w:rsidRPr="00000000" w14:paraId="00000907">
            <w:pPr>
              <w:ind w:firstLine="0"/>
              <w:jc w:val="left"/>
              <w:rPr/>
            </w:pPr>
            <w:r w:rsidDel="00000000" w:rsidR="00000000" w:rsidRPr="00000000">
              <w:rPr>
                <w:rtl w:val="0"/>
              </w:rPr>
              <w:t xml:space="preserve">uint32_t</w:t>
            </w:r>
          </w:p>
        </w:tc>
        <w:tc>
          <w:tcPr/>
          <w:p w:rsidR="00000000" w:rsidDel="00000000" w:rsidP="00000000" w:rsidRDefault="00000000" w:rsidRPr="00000000" w14:paraId="00000908">
            <w:pPr>
              <w:ind w:firstLine="0"/>
              <w:jc w:val="left"/>
              <w:rPr/>
            </w:pPr>
            <w:r w:rsidDel="00000000" w:rsidR="00000000" w:rsidRPr="00000000">
              <w:rPr>
                <w:rtl w:val="0"/>
              </w:rPr>
              <w:t xml:space="preserve">1</w:t>
            </w:r>
          </w:p>
        </w:tc>
        <w:tc>
          <w:tcPr/>
          <w:p w:rsidR="00000000" w:rsidDel="00000000" w:rsidP="00000000" w:rsidRDefault="00000000" w:rsidRPr="00000000" w14:paraId="00000909">
            <w:pPr>
              <w:ind w:firstLine="0"/>
              <w:jc w:val="left"/>
              <w:rPr/>
            </w:pPr>
            <w:r w:rsidDel="00000000" w:rsidR="00000000" w:rsidRPr="00000000">
              <w:rPr>
                <w:rtl w:val="0"/>
              </w:rPr>
              <w:t xml:space="preserve">失败的参数对应的tag的数量</w:t>
            </w:r>
          </w:p>
        </w:tc>
      </w:tr>
      <w:tr>
        <w:trPr>
          <w:cantSplit w:val="0"/>
          <w:tblHeader w:val="0"/>
        </w:trPr>
        <w:tc>
          <w:tcPr/>
          <w:p w:rsidR="00000000" w:rsidDel="00000000" w:rsidP="00000000" w:rsidRDefault="00000000" w:rsidRPr="00000000" w14:paraId="0000090A">
            <w:pPr>
              <w:ind w:firstLine="0"/>
              <w:jc w:val="left"/>
              <w:rPr/>
            </w:pPr>
            <w:r w:rsidDel="00000000" w:rsidR="00000000" w:rsidRPr="00000000">
              <w:rPr>
                <w:rtl w:val="0"/>
              </w:rPr>
              <w:t xml:space="preserve">79</w:t>
            </w:r>
          </w:p>
        </w:tc>
        <w:tc>
          <w:tcPr/>
          <w:p w:rsidR="00000000" w:rsidDel="00000000" w:rsidP="00000000" w:rsidRDefault="00000000" w:rsidRPr="00000000" w14:paraId="0000090B">
            <w:pPr>
              <w:ind w:firstLine="0"/>
              <w:jc w:val="left"/>
              <w:rPr/>
            </w:pPr>
            <w:r w:rsidDel="00000000" w:rsidR="00000000" w:rsidRPr="00000000">
              <w:rPr>
                <w:rtl w:val="0"/>
              </w:rPr>
              <w:t xml:space="preserve">uint8_t</w:t>
            </w:r>
          </w:p>
        </w:tc>
        <w:tc>
          <w:tcPr/>
          <w:p w:rsidR="00000000" w:rsidDel="00000000" w:rsidP="00000000" w:rsidRDefault="00000000" w:rsidRPr="00000000" w14:paraId="0000090C">
            <w:pPr>
              <w:ind w:firstLine="0"/>
              <w:jc w:val="left"/>
              <w:rPr/>
            </w:pPr>
            <w:r w:rsidDel="00000000" w:rsidR="00000000" w:rsidRPr="00000000">
              <w:rPr>
                <w:rtl w:val="0"/>
              </w:rPr>
              <w:t xml:space="preserve">0…n</w:t>
            </w:r>
          </w:p>
        </w:tc>
        <w:tc>
          <w:tcPr/>
          <w:p w:rsidR="00000000" w:rsidDel="00000000" w:rsidP="00000000" w:rsidRDefault="00000000" w:rsidRPr="00000000" w14:paraId="0000090D">
            <w:pPr>
              <w:ind w:firstLine="0"/>
              <w:jc w:val="left"/>
              <w:rPr/>
            </w:pPr>
            <w:r w:rsidDel="00000000" w:rsidR="00000000" w:rsidRPr="00000000">
              <w:rPr>
                <w:rtl w:val="0"/>
              </w:rPr>
              <w:t xml:space="preserve">失败的参数对应的tag值</w:t>
            </w:r>
          </w:p>
        </w:tc>
      </w:tr>
    </w:tbl>
    <w:p w:rsidR="00000000" w:rsidDel="00000000" w:rsidP="00000000" w:rsidRDefault="00000000" w:rsidRPr="00000000" w14:paraId="0000090E">
      <w:pPr>
        <w:pStyle w:val="Heading3"/>
        <w:numPr>
          <w:ilvl w:val="2"/>
          <w:numId w:val="12"/>
        </w:numPr>
        <w:ind w:left="720" w:hanging="720"/>
        <w:rPr/>
      </w:pPr>
      <w:r w:rsidDel="00000000" w:rsidR="00000000" w:rsidRPr="00000000">
        <w:rPr>
          <w:rtl w:val="0"/>
        </w:rPr>
        <w:t xml:space="preserve">定位场强上报</w:t>
      </w:r>
    </w:p>
    <w:tbl>
      <w:tblPr>
        <w:tblStyle w:val="Table104"/>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0F">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910">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911">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912">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913">
            <w:pPr>
              <w:ind w:firstLine="0"/>
              <w:jc w:val="left"/>
              <w:rPr/>
            </w:pPr>
            <w:r w:rsidDel="00000000" w:rsidR="00000000" w:rsidRPr="00000000">
              <w:rPr>
                <w:rtl w:val="0"/>
              </w:rPr>
              <w:t xml:space="preserve">53</w:t>
            </w:r>
          </w:p>
        </w:tc>
        <w:tc>
          <w:tcPr/>
          <w:p w:rsidR="00000000" w:rsidDel="00000000" w:rsidP="00000000" w:rsidRDefault="00000000" w:rsidRPr="00000000" w14:paraId="00000914">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915">
            <w:pPr>
              <w:ind w:firstLine="0"/>
              <w:jc w:val="left"/>
              <w:rPr/>
            </w:pPr>
            <w:r w:rsidDel="00000000" w:rsidR="00000000" w:rsidRPr="00000000">
              <w:rPr>
                <w:rtl w:val="0"/>
              </w:rPr>
              <w:t xml:space="preserve">1</w:t>
            </w:r>
          </w:p>
        </w:tc>
        <w:tc>
          <w:tcPr/>
          <w:p w:rsidR="00000000" w:rsidDel="00000000" w:rsidP="00000000" w:rsidRDefault="00000000" w:rsidRPr="00000000" w14:paraId="00000916">
            <w:pPr>
              <w:ind w:firstLine="0"/>
              <w:jc w:val="left"/>
              <w:rPr/>
            </w:pPr>
            <w:r w:rsidDel="00000000" w:rsidR="00000000" w:rsidRPr="00000000">
              <w:rPr>
                <w:rtl w:val="0"/>
              </w:rPr>
              <w:t xml:space="preserve">IMSI</w:t>
            </w:r>
          </w:p>
        </w:tc>
      </w:tr>
      <w:tr>
        <w:trPr>
          <w:cantSplit w:val="0"/>
          <w:tblHeader w:val="0"/>
        </w:trPr>
        <w:tc>
          <w:tcPr/>
          <w:p w:rsidR="00000000" w:rsidDel="00000000" w:rsidP="00000000" w:rsidRDefault="00000000" w:rsidRPr="00000000" w14:paraId="00000917">
            <w:pPr>
              <w:ind w:firstLine="0"/>
              <w:jc w:val="left"/>
              <w:rPr/>
            </w:pPr>
            <w:r w:rsidDel="00000000" w:rsidR="00000000" w:rsidRPr="00000000">
              <w:rPr>
                <w:rtl w:val="0"/>
              </w:rPr>
              <w:t xml:space="preserve">54</w:t>
            </w:r>
          </w:p>
        </w:tc>
        <w:tc>
          <w:tcPr/>
          <w:p w:rsidR="00000000" w:rsidDel="00000000" w:rsidP="00000000" w:rsidRDefault="00000000" w:rsidRPr="00000000" w14:paraId="00000918">
            <w:pPr>
              <w:ind w:firstLine="0"/>
              <w:jc w:val="left"/>
              <w:rPr/>
            </w:pPr>
            <w:r w:rsidDel="00000000" w:rsidR="00000000" w:rsidRPr="00000000">
              <w:rPr>
                <w:rtl w:val="0"/>
              </w:rPr>
              <w:t xml:space="preserve">uint16_t</w:t>
            </w:r>
          </w:p>
        </w:tc>
        <w:tc>
          <w:tcPr/>
          <w:p w:rsidR="00000000" w:rsidDel="00000000" w:rsidP="00000000" w:rsidRDefault="00000000" w:rsidRPr="00000000" w14:paraId="00000919">
            <w:pPr>
              <w:ind w:firstLine="0"/>
              <w:jc w:val="left"/>
              <w:rPr/>
            </w:pPr>
            <w:r w:rsidDel="00000000" w:rsidR="00000000" w:rsidRPr="00000000">
              <w:rPr>
                <w:rtl w:val="0"/>
              </w:rPr>
              <w:t xml:space="preserve">1</w:t>
            </w:r>
          </w:p>
        </w:tc>
        <w:tc>
          <w:tcPr/>
          <w:p w:rsidR="00000000" w:rsidDel="00000000" w:rsidP="00000000" w:rsidRDefault="00000000" w:rsidRPr="00000000" w14:paraId="0000091A">
            <w:pPr>
              <w:ind w:firstLine="0"/>
              <w:jc w:val="left"/>
              <w:rPr/>
            </w:pPr>
            <w:r w:rsidDel="00000000" w:rsidR="00000000" w:rsidRPr="00000000">
              <w:rPr>
                <w:rtl w:val="0"/>
              </w:rPr>
              <w:t xml:space="preserve">时延</w:t>
            </w:r>
          </w:p>
        </w:tc>
      </w:tr>
      <w:tr>
        <w:trPr>
          <w:cantSplit w:val="0"/>
          <w:tblHeader w:val="0"/>
        </w:trPr>
        <w:tc>
          <w:tcPr/>
          <w:p w:rsidR="00000000" w:rsidDel="00000000" w:rsidP="00000000" w:rsidRDefault="00000000" w:rsidRPr="00000000" w14:paraId="0000091B">
            <w:pPr>
              <w:ind w:firstLine="0"/>
              <w:jc w:val="left"/>
              <w:rPr/>
            </w:pPr>
            <w:r w:rsidDel="00000000" w:rsidR="00000000" w:rsidRPr="00000000">
              <w:rPr>
                <w:rtl w:val="0"/>
              </w:rPr>
              <w:t xml:space="preserve">55</w:t>
            </w:r>
          </w:p>
        </w:tc>
        <w:tc>
          <w:tcPr/>
          <w:p w:rsidR="00000000" w:rsidDel="00000000" w:rsidP="00000000" w:rsidRDefault="00000000" w:rsidRPr="00000000" w14:paraId="0000091C">
            <w:pPr>
              <w:ind w:firstLine="0"/>
              <w:jc w:val="left"/>
              <w:rPr/>
            </w:pPr>
            <w:r w:rsidDel="00000000" w:rsidR="00000000" w:rsidRPr="00000000">
              <w:rPr>
                <w:rtl w:val="0"/>
              </w:rPr>
              <w:t xml:space="preserve">uint32_t</w:t>
            </w:r>
          </w:p>
        </w:tc>
        <w:tc>
          <w:tcPr/>
          <w:p w:rsidR="00000000" w:rsidDel="00000000" w:rsidP="00000000" w:rsidRDefault="00000000" w:rsidRPr="00000000" w14:paraId="0000091D">
            <w:pPr>
              <w:ind w:firstLine="0"/>
              <w:jc w:val="left"/>
              <w:rPr/>
            </w:pPr>
            <w:r w:rsidDel="00000000" w:rsidR="00000000" w:rsidRPr="00000000">
              <w:rPr>
                <w:rtl w:val="0"/>
              </w:rPr>
              <w:t xml:space="preserve">1</w:t>
            </w:r>
          </w:p>
        </w:tc>
        <w:tc>
          <w:tcPr/>
          <w:p w:rsidR="00000000" w:rsidDel="00000000" w:rsidP="00000000" w:rsidRDefault="00000000" w:rsidRPr="00000000" w14:paraId="0000091E">
            <w:pPr>
              <w:ind w:firstLine="0"/>
              <w:jc w:val="left"/>
              <w:rPr/>
            </w:pPr>
            <w:r w:rsidDel="00000000" w:rsidR="00000000" w:rsidRPr="00000000">
              <w:rPr>
                <w:rtl w:val="0"/>
              </w:rPr>
              <w:t xml:space="preserve">SINR</w:t>
            </w:r>
          </w:p>
        </w:tc>
      </w:tr>
      <w:tr>
        <w:trPr>
          <w:cantSplit w:val="0"/>
          <w:tblHeader w:val="0"/>
        </w:trPr>
        <w:tc>
          <w:tcPr/>
          <w:p w:rsidR="00000000" w:rsidDel="00000000" w:rsidP="00000000" w:rsidRDefault="00000000" w:rsidRPr="00000000" w14:paraId="0000091F">
            <w:pPr>
              <w:ind w:firstLine="0"/>
              <w:jc w:val="left"/>
              <w:rPr/>
            </w:pPr>
            <w:r w:rsidDel="00000000" w:rsidR="00000000" w:rsidRPr="00000000">
              <w:rPr>
                <w:rtl w:val="0"/>
              </w:rPr>
              <w:t xml:space="preserve">70</w:t>
            </w:r>
          </w:p>
        </w:tc>
        <w:tc>
          <w:tcPr/>
          <w:p w:rsidR="00000000" w:rsidDel="00000000" w:rsidP="00000000" w:rsidRDefault="00000000" w:rsidRPr="00000000" w14:paraId="00000920">
            <w:pPr>
              <w:ind w:firstLine="0"/>
              <w:jc w:val="left"/>
              <w:rPr/>
            </w:pPr>
            <w:r w:rsidDel="00000000" w:rsidR="00000000" w:rsidRPr="00000000">
              <w:rPr>
                <w:rtl w:val="0"/>
              </w:rPr>
              <w:t xml:space="preserve">uint16_t</w:t>
            </w:r>
          </w:p>
        </w:tc>
        <w:tc>
          <w:tcPr/>
          <w:p w:rsidR="00000000" w:rsidDel="00000000" w:rsidP="00000000" w:rsidRDefault="00000000" w:rsidRPr="00000000" w14:paraId="00000921">
            <w:pPr>
              <w:ind w:firstLine="0"/>
              <w:jc w:val="left"/>
              <w:rPr/>
            </w:pPr>
            <w:r w:rsidDel="00000000" w:rsidR="00000000" w:rsidRPr="00000000">
              <w:rPr>
                <w:rtl w:val="0"/>
              </w:rPr>
              <w:t xml:space="preserve">1</w:t>
            </w:r>
          </w:p>
        </w:tc>
        <w:tc>
          <w:tcPr/>
          <w:p w:rsidR="00000000" w:rsidDel="00000000" w:rsidP="00000000" w:rsidRDefault="00000000" w:rsidRPr="00000000" w14:paraId="00000922">
            <w:pPr>
              <w:ind w:firstLine="0"/>
              <w:jc w:val="left"/>
              <w:rPr/>
            </w:pPr>
            <w:r w:rsidDel="00000000" w:rsidR="00000000" w:rsidRPr="00000000">
              <w:rPr>
                <w:rtl w:val="0"/>
              </w:rPr>
              <w:t xml:space="preserve">RSRP</w:t>
            </w:r>
          </w:p>
        </w:tc>
      </w:tr>
      <w:tr>
        <w:trPr>
          <w:cantSplit w:val="0"/>
          <w:tblHeader w:val="0"/>
        </w:trPr>
        <w:tc>
          <w:tcPr/>
          <w:p w:rsidR="00000000" w:rsidDel="00000000" w:rsidP="00000000" w:rsidRDefault="00000000" w:rsidRPr="00000000" w14:paraId="00000923">
            <w:pPr>
              <w:ind w:firstLine="0"/>
              <w:jc w:val="left"/>
              <w:rPr/>
            </w:pPr>
            <w:r w:rsidDel="00000000" w:rsidR="00000000" w:rsidRPr="00000000">
              <w:rPr>
                <w:rtl w:val="0"/>
              </w:rPr>
              <w:t xml:space="preserve">71</w:t>
            </w:r>
          </w:p>
        </w:tc>
        <w:tc>
          <w:tcPr/>
          <w:p w:rsidR="00000000" w:rsidDel="00000000" w:rsidP="00000000" w:rsidRDefault="00000000" w:rsidRPr="00000000" w14:paraId="00000924">
            <w:pPr>
              <w:ind w:firstLine="0"/>
              <w:jc w:val="left"/>
              <w:rPr/>
            </w:pPr>
            <w:r w:rsidDel="00000000" w:rsidR="00000000" w:rsidRPr="00000000">
              <w:rPr>
                <w:rtl w:val="0"/>
              </w:rPr>
              <w:t xml:space="preserve">uint16_t</w:t>
            </w:r>
          </w:p>
        </w:tc>
        <w:tc>
          <w:tcPr/>
          <w:p w:rsidR="00000000" w:rsidDel="00000000" w:rsidP="00000000" w:rsidRDefault="00000000" w:rsidRPr="00000000" w14:paraId="00000925">
            <w:pPr>
              <w:ind w:firstLine="0"/>
              <w:jc w:val="left"/>
              <w:rPr/>
            </w:pPr>
            <w:r w:rsidDel="00000000" w:rsidR="00000000" w:rsidRPr="00000000">
              <w:rPr>
                <w:rtl w:val="0"/>
              </w:rPr>
              <w:t xml:space="preserve">1</w:t>
            </w:r>
          </w:p>
        </w:tc>
        <w:tc>
          <w:tcPr/>
          <w:p w:rsidR="00000000" w:rsidDel="00000000" w:rsidP="00000000" w:rsidRDefault="00000000" w:rsidRPr="00000000" w14:paraId="00000926">
            <w:pPr>
              <w:ind w:firstLine="0"/>
              <w:jc w:val="left"/>
              <w:rPr/>
            </w:pPr>
            <w:r w:rsidDel="00000000" w:rsidR="00000000" w:rsidRPr="00000000">
              <w:rPr>
                <w:rtl w:val="0"/>
              </w:rPr>
              <w:t xml:space="preserve">上行频点</w:t>
            </w:r>
          </w:p>
        </w:tc>
      </w:tr>
      <w:tr>
        <w:trPr>
          <w:cantSplit w:val="0"/>
          <w:tblHeader w:val="0"/>
        </w:trPr>
        <w:tc>
          <w:tcPr/>
          <w:p w:rsidR="00000000" w:rsidDel="00000000" w:rsidP="00000000" w:rsidRDefault="00000000" w:rsidRPr="00000000" w14:paraId="00000927">
            <w:pPr>
              <w:ind w:firstLine="0"/>
              <w:jc w:val="left"/>
              <w:rPr/>
            </w:pPr>
            <w:r w:rsidDel="00000000" w:rsidR="00000000" w:rsidRPr="00000000">
              <w:rPr>
                <w:rtl w:val="0"/>
              </w:rPr>
              <w:t xml:space="preserve">85</w:t>
            </w:r>
          </w:p>
        </w:tc>
        <w:tc>
          <w:tcPr/>
          <w:p w:rsidR="00000000" w:rsidDel="00000000" w:rsidP="00000000" w:rsidRDefault="00000000" w:rsidRPr="00000000" w14:paraId="00000928">
            <w:pPr>
              <w:ind w:firstLine="0"/>
              <w:jc w:val="left"/>
              <w:rPr/>
            </w:pPr>
            <w:r w:rsidDel="00000000" w:rsidR="00000000" w:rsidRPr="00000000">
              <w:rPr>
                <w:rtl w:val="0"/>
              </w:rPr>
              <w:t xml:space="preserve">uint16_t</w:t>
            </w:r>
          </w:p>
        </w:tc>
        <w:tc>
          <w:tcPr/>
          <w:p w:rsidR="00000000" w:rsidDel="00000000" w:rsidP="00000000" w:rsidRDefault="00000000" w:rsidRPr="00000000" w14:paraId="00000929">
            <w:pPr>
              <w:ind w:firstLine="0"/>
              <w:jc w:val="left"/>
              <w:rPr/>
            </w:pPr>
            <w:r w:rsidDel="00000000" w:rsidR="00000000" w:rsidRPr="00000000">
              <w:rPr>
                <w:rtl w:val="0"/>
              </w:rPr>
              <w:t xml:space="preserve">1</w:t>
            </w:r>
          </w:p>
        </w:tc>
        <w:tc>
          <w:tcPr/>
          <w:p w:rsidR="00000000" w:rsidDel="00000000" w:rsidP="00000000" w:rsidRDefault="00000000" w:rsidRPr="00000000" w14:paraId="0000092A">
            <w:pPr>
              <w:ind w:firstLine="0"/>
              <w:jc w:val="left"/>
              <w:rPr/>
            </w:pPr>
            <w:r w:rsidDel="00000000" w:rsidR="00000000" w:rsidRPr="00000000">
              <w:rPr>
                <w:rtl w:val="0"/>
              </w:rPr>
              <w:t xml:space="preserve">CRNTI</w:t>
            </w:r>
          </w:p>
        </w:tc>
      </w:tr>
    </w:tbl>
    <w:p w:rsidR="00000000" w:rsidDel="00000000" w:rsidP="00000000" w:rsidRDefault="00000000" w:rsidRPr="00000000" w14:paraId="0000092B">
      <w:pPr>
        <w:pStyle w:val="Heading3"/>
        <w:numPr>
          <w:ilvl w:val="2"/>
          <w:numId w:val="12"/>
        </w:numPr>
        <w:ind w:left="720" w:hanging="720"/>
        <w:rPr/>
      </w:pPr>
      <w:r w:rsidDel="00000000" w:rsidR="00000000" w:rsidRPr="00000000">
        <w:rPr>
          <w:rtl w:val="0"/>
        </w:rPr>
        <w:t xml:space="preserve">STMSI定位配置</w:t>
      </w:r>
    </w:p>
    <w:tbl>
      <w:tblPr>
        <w:tblStyle w:val="Table105"/>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2C">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92D">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92E">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92F">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930">
            <w:pPr>
              <w:ind w:firstLine="0"/>
              <w:jc w:val="left"/>
              <w:rPr/>
            </w:pPr>
            <w:r w:rsidDel="00000000" w:rsidR="00000000" w:rsidRPr="00000000">
              <w:rPr>
                <w:rtl w:val="0"/>
              </w:rPr>
              <w:t xml:space="preserve">81</w:t>
            </w:r>
          </w:p>
        </w:tc>
        <w:tc>
          <w:tcPr/>
          <w:p w:rsidR="00000000" w:rsidDel="00000000" w:rsidP="00000000" w:rsidRDefault="00000000" w:rsidRPr="00000000" w14:paraId="00000931">
            <w:pPr>
              <w:ind w:firstLine="0"/>
              <w:jc w:val="left"/>
              <w:rPr/>
            </w:pPr>
            <w:r w:rsidDel="00000000" w:rsidR="00000000" w:rsidRPr="00000000">
              <w:rPr>
                <w:rtl w:val="0"/>
              </w:rPr>
              <w:t xml:space="preserve">array of uint8_t</w:t>
            </w:r>
          </w:p>
        </w:tc>
        <w:tc>
          <w:tcPr/>
          <w:p w:rsidR="00000000" w:rsidDel="00000000" w:rsidP="00000000" w:rsidRDefault="00000000" w:rsidRPr="00000000" w14:paraId="00000932">
            <w:pPr>
              <w:ind w:firstLine="0"/>
              <w:jc w:val="left"/>
              <w:rPr/>
            </w:pPr>
            <w:r w:rsidDel="00000000" w:rsidR="00000000" w:rsidRPr="00000000">
              <w:rPr>
                <w:rtl w:val="0"/>
              </w:rPr>
              <w:t xml:space="preserve">1</w:t>
            </w:r>
          </w:p>
        </w:tc>
        <w:tc>
          <w:tcPr/>
          <w:p w:rsidR="00000000" w:rsidDel="00000000" w:rsidP="00000000" w:rsidRDefault="00000000" w:rsidRPr="00000000" w14:paraId="00000933">
            <w:pPr>
              <w:ind w:firstLine="0"/>
              <w:jc w:val="left"/>
              <w:rPr/>
            </w:pPr>
            <w:r w:rsidDel="00000000" w:rsidR="00000000" w:rsidRPr="00000000">
              <w:rPr>
                <w:rtl w:val="0"/>
              </w:rPr>
              <w:t xml:space="preserve">STMSI。1字节mmec,4字节mtmsi,共5字节。16进制码流。</w:t>
            </w:r>
          </w:p>
        </w:tc>
      </w:tr>
    </w:tbl>
    <w:p w:rsidR="00000000" w:rsidDel="00000000" w:rsidP="00000000" w:rsidRDefault="00000000" w:rsidRPr="00000000" w14:paraId="00000934">
      <w:pPr>
        <w:pStyle w:val="Heading3"/>
        <w:numPr>
          <w:ilvl w:val="2"/>
          <w:numId w:val="12"/>
        </w:numPr>
        <w:ind w:left="720" w:hanging="720"/>
        <w:rPr/>
      </w:pPr>
      <w:r w:rsidDel="00000000" w:rsidR="00000000" w:rsidRPr="00000000">
        <w:rPr>
          <w:rtl w:val="0"/>
        </w:rPr>
        <w:t xml:space="preserve">STMSI定位配置响应</w:t>
      </w:r>
    </w:p>
    <w:tbl>
      <w:tblPr>
        <w:tblStyle w:val="Table106"/>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trPr>
        <w:tc>
          <w:tcPr>
            <w:shd w:fill="d9d9d9" w:val="clear"/>
            <w:vAlign w:val="center"/>
          </w:tcPr>
          <w:p w:rsidR="00000000" w:rsidDel="00000000" w:rsidP="00000000" w:rsidRDefault="00000000" w:rsidRPr="00000000" w14:paraId="00000935">
            <w:pPr>
              <w:spacing w:line="267" w:lineRule="auto"/>
              <w:ind w:firstLine="0"/>
              <w:rPr>
                <w:b w:val="1"/>
              </w:rPr>
            </w:pPr>
            <w:r w:rsidDel="00000000" w:rsidR="00000000" w:rsidRPr="00000000">
              <w:rPr>
                <w:b w:val="1"/>
                <w:rtl w:val="0"/>
              </w:rPr>
              <w:t xml:space="preserve">TAG 值</w:t>
            </w:r>
          </w:p>
        </w:tc>
        <w:tc>
          <w:tcPr>
            <w:shd w:fill="d9d9d9" w:val="clear"/>
          </w:tcPr>
          <w:p w:rsidR="00000000" w:rsidDel="00000000" w:rsidP="00000000" w:rsidRDefault="00000000" w:rsidRPr="00000000" w14:paraId="00000936">
            <w:pPr>
              <w:spacing w:line="267" w:lineRule="auto"/>
              <w:ind w:firstLine="0"/>
              <w:rPr>
                <w:b w:val="1"/>
              </w:rPr>
            </w:pPr>
            <w:r w:rsidDel="00000000" w:rsidR="00000000" w:rsidRPr="00000000">
              <w:rPr>
                <w:b w:val="1"/>
                <w:rtl w:val="0"/>
              </w:rPr>
              <w:t xml:space="preserve">类型</w:t>
            </w:r>
          </w:p>
        </w:tc>
        <w:tc>
          <w:tcPr>
            <w:shd w:fill="d9d9d9" w:val="clear"/>
          </w:tcPr>
          <w:p w:rsidR="00000000" w:rsidDel="00000000" w:rsidP="00000000" w:rsidRDefault="00000000" w:rsidRPr="00000000" w14:paraId="00000937">
            <w:pPr>
              <w:spacing w:line="267" w:lineRule="auto"/>
              <w:ind w:firstLine="0"/>
              <w:rPr>
                <w:b w:val="1"/>
              </w:rPr>
            </w:pPr>
            <w:r w:rsidDel="00000000" w:rsidR="00000000" w:rsidRPr="00000000">
              <w:rPr>
                <w:b w:val="1"/>
                <w:rtl w:val="0"/>
              </w:rPr>
              <w:t xml:space="preserve">能出现的次数</w:t>
            </w:r>
          </w:p>
        </w:tc>
        <w:tc>
          <w:tcPr>
            <w:shd w:fill="d9d9d9" w:val="clear"/>
          </w:tcPr>
          <w:p w:rsidR="00000000" w:rsidDel="00000000" w:rsidP="00000000" w:rsidRDefault="00000000" w:rsidRPr="00000000" w14:paraId="00000938">
            <w:pPr>
              <w:spacing w:line="267" w:lineRule="auto"/>
              <w:ind w:firstLine="0"/>
              <w:rPr>
                <w:b w:val="1"/>
              </w:rPr>
            </w:pPr>
            <w:r w:rsidDel="00000000" w:rsidR="00000000" w:rsidRPr="00000000">
              <w:rPr>
                <w:b w:val="1"/>
                <w:rtl w:val="0"/>
              </w:rPr>
              <w:t xml:space="preserve">描述</w:t>
            </w:r>
          </w:p>
        </w:tc>
      </w:tr>
      <w:tr>
        <w:trPr>
          <w:cantSplit w:val="0"/>
          <w:tblHeader w:val="0"/>
        </w:trPr>
        <w:tc>
          <w:tcPr/>
          <w:p w:rsidR="00000000" w:rsidDel="00000000" w:rsidP="00000000" w:rsidRDefault="00000000" w:rsidRPr="00000000" w14:paraId="00000939">
            <w:pPr>
              <w:ind w:firstLine="0"/>
              <w:jc w:val="left"/>
              <w:rPr/>
            </w:pPr>
            <w:r w:rsidDel="00000000" w:rsidR="00000000" w:rsidRPr="00000000">
              <w:rPr>
                <w:rtl w:val="0"/>
              </w:rPr>
              <w:t xml:space="preserve">2</w:t>
            </w:r>
          </w:p>
        </w:tc>
        <w:tc>
          <w:tcPr/>
          <w:p w:rsidR="00000000" w:rsidDel="00000000" w:rsidP="00000000" w:rsidRDefault="00000000" w:rsidRPr="00000000" w14:paraId="0000093A">
            <w:pPr>
              <w:ind w:firstLine="0"/>
              <w:jc w:val="left"/>
              <w:rPr/>
            </w:pPr>
            <w:r w:rsidDel="00000000" w:rsidR="00000000" w:rsidRPr="00000000">
              <w:rPr>
                <w:rtl w:val="0"/>
              </w:rPr>
              <w:t xml:space="preserve">uint8_t</w:t>
            </w:r>
          </w:p>
        </w:tc>
        <w:tc>
          <w:tcPr/>
          <w:p w:rsidR="00000000" w:rsidDel="00000000" w:rsidP="00000000" w:rsidRDefault="00000000" w:rsidRPr="00000000" w14:paraId="0000093B">
            <w:pPr>
              <w:ind w:firstLine="0"/>
              <w:jc w:val="left"/>
              <w:rPr/>
            </w:pPr>
            <w:r w:rsidDel="00000000" w:rsidR="00000000" w:rsidRPr="00000000">
              <w:rPr>
                <w:rtl w:val="0"/>
              </w:rPr>
              <w:t xml:space="preserve">1</w:t>
            </w:r>
          </w:p>
        </w:tc>
        <w:tc>
          <w:tcPr/>
          <w:p w:rsidR="00000000" w:rsidDel="00000000" w:rsidP="00000000" w:rsidRDefault="00000000" w:rsidRPr="00000000" w14:paraId="0000093C">
            <w:pPr>
              <w:ind w:firstLine="0"/>
              <w:jc w:val="left"/>
              <w:rPr/>
            </w:pPr>
            <w:r w:rsidDel="00000000" w:rsidR="00000000" w:rsidRPr="00000000">
              <w:rPr>
                <w:rtl w:val="0"/>
              </w:rPr>
              <w:t xml:space="preserve">返回值：0表示成功</w:t>
            </w:r>
          </w:p>
        </w:tc>
      </w:tr>
    </w:tbl>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pStyle w:val="Heading3"/>
        <w:numPr>
          <w:ilvl w:val="2"/>
          <w:numId w:val="12"/>
        </w:numPr>
        <w:ind w:left="720" w:hanging="720"/>
        <w:rPr/>
      </w:pPr>
      <w:ins w:author="li" w:id="89" w:date="2019-07-19T14:53:00Z">
        <w:r w:rsidDel="00000000" w:rsidR="00000000" w:rsidRPr="00000000">
          <w:rPr>
            <w:rtl w:val="0"/>
          </w:rPr>
          <w:t xml:space="preserve">上一次重启原因</w:t>
        </w:r>
      </w:ins>
      <w:r w:rsidDel="00000000" w:rsidR="00000000" w:rsidRPr="00000000">
        <w:rPr>
          <w:rtl w:val="0"/>
        </w:rPr>
      </w:r>
    </w:p>
    <w:tbl>
      <w:tblPr>
        <w:tblStyle w:val="Table107"/>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0" w:date="2019-07-19T14:57:00Z"/>
        </w:trPr>
        <w:tc>
          <w:tcPr>
            <w:shd w:fill="d9d9d9" w:val="clear"/>
            <w:vAlign w:val="center"/>
          </w:tcPr>
          <w:p w:rsidR="00000000" w:rsidDel="00000000" w:rsidP="00000000" w:rsidRDefault="00000000" w:rsidRPr="00000000" w14:paraId="0000093F">
            <w:pPr>
              <w:spacing w:line="267" w:lineRule="auto"/>
              <w:ind w:firstLine="0"/>
              <w:rPr>
                <w:ins w:author="li" w:id="90" w:date="2019-07-19T14:57:00Z"/>
                <w:b w:val="1"/>
              </w:rPr>
            </w:pPr>
            <w:ins w:author="li" w:id="90" w:date="2019-07-19T14:57:00Z">
              <w:r w:rsidDel="00000000" w:rsidR="00000000" w:rsidRPr="00000000">
                <w:rPr>
                  <w:b w:val="1"/>
                  <w:rtl w:val="0"/>
                </w:rPr>
                <w:t xml:space="preserve">TAG 值</w:t>
              </w:r>
            </w:ins>
          </w:p>
        </w:tc>
        <w:tc>
          <w:tcPr>
            <w:shd w:fill="d9d9d9" w:val="clear"/>
          </w:tcPr>
          <w:p w:rsidR="00000000" w:rsidDel="00000000" w:rsidP="00000000" w:rsidRDefault="00000000" w:rsidRPr="00000000" w14:paraId="00000940">
            <w:pPr>
              <w:spacing w:line="267" w:lineRule="auto"/>
              <w:ind w:firstLine="0"/>
              <w:rPr>
                <w:ins w:author="li" w:id="90" w:date="2019-07-19T14:57:00Z"/>
                <w:b w:val="1"/>
              </w:rPr>
            </w:pPr>
            <w:ins w:author="li" w:id="90" w:date="2019-07-19T14:57:00Z">
              <w:r w:rsidDel="00000000" w:rsidR="00000000" w:rsidRPr="00000000">
                <w:rPr>
                  <w:b w:val="1"/>
                  <w:rtl w:val="0"/>
                </w:rPr>
                <w:t xml:space="preserve">类型</w:t>
              </w:r>
            </w:ins>
          </w:p>
        </w:tc>
        <w:tc>
          <w:tcPr>
            <w:shd w:fill="d9d9d9" w:val="clear"/>
          </w:tcPr>
          <w:p w:rsidR="00000000" w:rsidDel="00000000" w:rsidP="00000000" w:rsidRDefault="00000000" w:rsidRPr="00000000" w14:paraId="00000941">
            <w:pPr>
              <w:spacing w:line="267" w:lineRule="auto"/>
              <w:ind w:firstLine="0"/>
              <w:rPr>
                <w:ins w:author="li" w:id="90" w:date="2019-07-19T14:57:00Z"/>
                <w:b w:val="1"/>
              </w:rPr>
            </w:pPr>
            <w:ins w:author="li" w:id="90" w:date="2019-07-19T14:57: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942">
            <w:pPr>
              <w:spacing w:line="267" w:lineRule="auto"/>
              <w:ind w:firstLine="0"/>
              <w:rPr>
                <w:ins w:author="li" w:id="90" w:date="2019-07-19T14:57:00Z"/>
                <w:b w:val="1"/>
              </w:rPr>
            </w:pPr>
            <w:ins w:author="li" w:id="90" w:date="2019-07-19T14:57:00Z">
              <w:r w:rsidDel="00000000" w:rsidR="00000000" w:rsidRPr="00000000">
                <w:rPr>
                  <w:b w:val="1"/>
                  <w:rtl w:val="0"/>
                </w:rPr>
                <w:t xml:space="preserve">描述</w:t>
              </w:r>
            </w:ins>
          </w:p>
        </w:tc>
      </w:tr>
      <w:tr>
        <w:trPr>
          <w:cantSplit w:val="0"/>
          <w:tblHeader w:val="0"/>
          <w:ins w:author="li" w:id="90" w:date="2019-07-19T14:57:00Z"/>
        </w:trPr>
        <w:tc>
          <w:tcPr/>
          <w:p w:rsidR="00000000" w:rsidDel="00000000" w:rsidP="00000000" w:rsidRDefault="00000000" w:rsidRPr="00000000" w14:paraId="00000943">
            <w:pPr>
              <w:ind w:firstLine="0"/>
              <w:jc w:val="left"/>
              <w:rPr>
                <w:ins w:author="li" w:id="90" w:date="2019-07-19T14:57:00Z"/>
              </w:rPr>
            </w:pPr>
            <w:ins w:author="li" w:id="90" w:date="2019-07-19T14:57:00Z">
              <w:r w:rsidDel="00000000" w:rsidR="00000000" w:rsidRPr="00000000">
                <w:rPr>
                  <w:rtl w:val="0"/>
                </w:rPr>
                <w:t xml:space="preserve">84</w:t>
              </w:r>
            </w:ins>
          </w:p>
        </w:tc>
        <w:tc>
          <w:tcPr/>
          <w:p w:rsidR="00000000" w:rsidDel="00000000" w:rsidP="00000000" w:rsidRDefault="00000000" w:rsidRPr="00000000" w14:paraId="00000944">
            <w:pPr>
              <w:ind w:firstLine="0"/>
              <w:jc w:val="left"/>
              <w:rPr>
                <w:ins w:author="li" w:id="90" w:date="2019-07-19T14:57:00Z"/>
              </w:rPr>
            </w:pPr>
            <w:ins w:author="li" w:id="90" w:date="2019-07-19T14:57:00Z">
              <w:r w:rsidDel="00000000" w:rsidR="00000000" w:rsidRPr="00000000">
                <w:rPr>
                  <w:rtl w:val="0"/>
                </w:rPr>
                <w:t xml:space="preserve">uint8_t</w:t>
              </w:r>
            </w:ins>
          </w:p>
        </w:tc>
        <w:tc>
          <w:tcPr/>
          <w:p w:rsidR="00000000" w:rsidDel="00000000" w:rsidP="00000000" w:rsidRDefault="00000000" w:rsidRPr="00000000" w14:paraId="00000945">
            <w:pPr>
              <w:ind w:firstLine="0"/>
              <w:jc w:val="left"/>
              <w:rPr>
                <w:ins w:author="li" w:id="90" w:date="2019-07-19T14:57:00Z"/>
              </w:rPr>
            </w:pPr>
            <w:ins w:author="li" w:id="90" w:date="2019-07-19T14:57:00Z">
              <w:r w:rsidDel="00000000" w:rsidR="00000000" w:rsidRPr="00000000">
                <w:rPr>
                  <w:rtl w:val="0"/>
                </w:rPr>
                <w:t xml:space="preserve">1</w:t>
              </w:r>
            </w:ins>
          </w:p>
        </w:tc>
        <w:tc>
          <w:tcPr/>
          <w:p w:rsidR="00000000" w:rsidDel="00000000" w:rsidP="00000000" w:rsidRDefault="00000000" w:rsidRPr="00000000" w14:paraId="00000946">
            <w:pPr>
              <w:ind w:firstLine="0"/>
              <w:jc w:val="left"/>
              <w:rPr>
                <w:ins w:author="li" w:id="90" w:date="2019-07-19T14:57:00Z"/>
              </w:rPr>
            </w:pPr>
            <w:ins w:author="li" w:id="90" w:date="2019-07-19T14:57:00Z">
              <w:r w:rsidDel="00000000" w:rsidR="00000000" w:rsidRPr="00000000">
                <w:rPr>
                  <w:rtl w:val="0"/>
                </w:rPr>
                <w:t xml:space="preserve">0：升级</w:t>
              </w:r>
            </w:ins>
          </w:p>
          <w:p w:rsidR="00000000" w:rsidDel="00000000" w:rsidP="00000000" w:rsidRDefault="00000000" w:rsidRPr="00000000" w14:paraId="00000947">
            <w:pPr>
              <w:ind w:firstLine="0"/>
              <w:jc w:val="left"/>
              <w:rPr>
                <w:ins w:author="li" w:id="90" w:date="2019-07-19T14:57:00Z"/>
              </w:rPr>
            </w:pPr>
            <w:ins w:author="li" w:id="90" w:date="2019-07-19T14:57:00Z">
              <w:r w:rsidDel="00000000" w:rsidR="00000000" w:rsidRPr="00000000">
                <w:rPr>
                  <w:rtl w:val="0"/>
                </w:rPr>
                <w:t xml:space="preserve">1：软件重启</w:t>
              </w:r>
            </w:ins>
          </w:p>
          <w:p w:rsidR="00000000" w:rsidDel="00000000" w:rsidP="00000000" w:rsidRDefault="00000000" w:rsidRPr="00000000" w14:paraId="00000948">
            <w:pPr>
              <w:ind w:firstLine="0"/>
              <w:jc w:val="left"/>
              <w:rPr>
                <w:ins w:author="li" w:id="90" w:date="2019-07-19T14:57:00Z"/>
              </w:rPr>
            </w:pPr>
            <w:ins w:author="li" w:id="90" w:date="2019-07-19T14:57:00Z">
              <w:r w:rsidDel="00000000" w:rsidR="00000000" w:rsidRPr="00000000">
                <w:rPr>
                  <w:rtl w:val="0"/>
                </w:rPr>
                <w:t xml:space="preserve">2：未知原因</w:t>
              </w:r>
            </w:ins>
          </w:p>
        </w:tc>
      </w:tr>
      <w:tr>
        <w:trPr>
          <w:cantSplit w:val="0"/>
          <w:tblHeader w:val="0"/>
          <w:ins w:author="li" w:id="90" w:date="2019-07-19T14:57:00Z"/>
        </w:trPr>
        <w:tc>
          <w:tcPr/>
          <w:p w:rsidR="00000000" w:rsidDel="00000000" w:rsidP="00000000" w:rsidRDefault="00000000" w:rsidRPr="00000000" w14:paraId="00000949">
            <w:pPr>
              <w:ind w:firstLine="0"/>
              <w:jc w:val="left"/>
              <w:rPr>
                <w:ins w:author="li" w:id="90" w:date="2019-07-19T14:57:00Z"/>
              </w:rPr>
            </w:pPr>
            <w:ins w:author="li" w:id="90" w:date="2019-07-19T14:57:00Z">
              <w:r w:rsidDel="00000000" w:rsidR="00000000" w:rsidRPr="00000000">
                <w:rPr>
                  <w:rtl w:val="0"/>
                </w:rPr>
                <w:t xml:space="preserve">83</w:t>
              </w:r>
            </w:ins>
          </w:p>
        </w:tc>
        <w:tc>
          <w:tcPr/>
          <w:p w:rsidR="00000000" w:rsidDel="00000000" w:rsidP="00000000" w:rsidRDefault="00000000" w:rsidRPr="00000000" w14:paraId="0000094A">
            <w:pPr>
              <w:ind w:firstLine="0"/>
              <w:jc w:val="left"/>
              <w:rPr>
                <w:ins w:author="li" w:id="90" w:date="2019-07-19T14:57:00Z"/>
              </w:rPr>
            </w:pPr>
            <w:ins w:author="li" w:id="90" w:date="2019-07-19T14:57:00Z">
              <w:r w:rsidDel="00000000" w:rsidR="00000000" w:rsidRPr="00000000">
                <w:rPr>
                  <w:rtl w:val="0"/>
                </w:rPr>
                <w:t xml:space="preserve">Array of uint8_t</w:t>
              </w:r>
            </w:ins>
          </w:p>
        </w:tc>
        <w:tc>
          <w:tcPr/>
          <w:p w:rsidR="00000000" w:rsidDel="00000000" w:rsidP="00000000" w:rsidRDefault="00000000" w:rsidRPr="00000000" w14:paraId="0000094B">
            <w:pPr>
              <w:ind w:firstLine="0"/>
              <w:jc w:val="left"/>
              <w:rPr>
                <w:ins w:author="li" w:id="90" w:date="2019-07-19T14:57:00Z"/>
              </w:rPr>
            </w:pPr>
            <w:ins w:author="li" w:id="90" w:date="2019-07-19T14:57:00Z">
              <w:r w:rsidDel="00000000" w:rsidR="00000000" w:rsidRPr="00000000">
                <w:rPr>
                  <w:rtl w:val="0"/>
                </w:rPr>
                <w:t xml:space="preserve">0…n</w:t>
              </w:r>
            </w:ins>
          </w:p>
        </w:tc>
        <w:tc>
          <w:tcPr/>
          <w:p w:rsidR="00000000" w:rsidDel="00000000" w:rsidP="00000000" w:rsidRDefault="00000000" w:rsidRPr="00000000" w14:paraId="0000094C">
            <w:pPr>
              <w:ind w:firstLine="0"/>
              <w:jc w:val="left"/>
              <w:rPr>
                <w:ins w:author="li" w:id="90" w:date="2019-07-19T14:57:00Z"/>
              </w:rPr>
            </w:pPr>
            <w:ins w:author="li" w:id="90" w:date="2019-07-19T14:57:00Z">
              <w:r w:rsidDel="00000000" w:rsidR="00000000" w:rsidRPr="00000000">
                <w:rPr>
                  <w:rtl w:val="0"/>
                </w:rPr>
                <w:t xml:space="preserve">重启原因描述</w:t>
              </w:r>
            </w:ins>
          </w:p>
        </w:tc>
      </w:tr>
    </w:tbl>
    <w:p w:rsidR="00000000" w:rsidDel="00000000" w:rsidP="00000000" w:rsidRDefault="00000000" w:rsidRPr="00000000" w14:paraId="0000094D">
      <w:pPr>
        <w:rPr>
          <w:ins w:author="li" w:id="91" w:date="2019-08-21T11:20:00Z"/>
        </w:rPr>
      </w:pPr>
      <w:ins w:author="li" w:id="91" w:date="2019-08-21T11:20:00Z">
        <w:r w:rsidDel="00000000" w:rsidR="00000000" w:rsidRPr="00000000">
          <w:rPr>
            <w:rtl w:val="0"/>
          </w:rPr>
        </w:r>
      </w:ins>
    </w:p>
    <w:p w:rsidR="00000000" w:rsidDel="00000000" w:rsidP="00000000" w:rsidRDefault="00000000" w:rsidRPr="00000000" w14:paraId="0000094E">
      <w:pPr>
        <w:pStyle w:val="Heading3"/>
        <w:numPr>
          <w:ilvl w:val="2"/>
          <w:numId w:val="12"/>
        </w:numPr>
        <w:ind w:left="720" w:hanging="720"/>
        <w:rPr/>
      </w:pPr>
      <w:ins w:author="li" w:id="91" w:date="2019-08-21T11:20:00Z">
        <w:r w:rsidDel="00000000" w:rsidR="00000000" w:rsidRPr="00000000">
          <w:rPr>
            <w:rtl w:val="0"/>
          </w:rPr>
          <w:t xml:space="preserve">消息1到消息5接入个数查询</w:t>
        </w:r>
      </w:ins>
      <w:r w:rsidDel="00000000" w:rsidR="00000000" w:rsidRPr="00000000">
        <w:rPr>
          <w:rtl w:val="0"/>
        </w:rPr>
      </w:r>
    </w:p>
    <w:tbl>
      <w:tblPr>
        <w:tblStyle w:val="Table108"/>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2" w:date="2019-08-21T11:25:00Z"/>
        </w:trPr>
        <w:tc>
          <w:tcPr>
            <w:shd w:fill="d9d9d9" w:val="clear"/>
            <w:vAlign w:val="center"/>
          </w:tcPr>
          <w:p w:rsidR="00000000" w:rsidDel="00000000" w:rsidP="00000000" w:rsidRDefault="00000000" w:rsidRPr="00000000" w14:paraId="0000094F">
            <w:pPr>
              <w:spacing w:line="267" w:lineRule="auto"/>
              <w:ind w:firstLine="0"/>
              <w:rPr>
                <w:ins w:author="li" w:id="92" w:date="2019-08-21T11:25:00Z"/>
                <w:b w:val="1"/>
              </w:rPr>
            </w:pPr>
            <w:ins w:author="li" w:id="92" w:date="2019-08-21T11:25:00Z">
              <w:r w:rsidDel="00000000" w:rsidR="00000000" w:rsidRPr="00000000">
                <w:rPr>
                  <w:b w:val="1"/>
                  <w:rtl w:val="0"/>
                </w:rPr>
                <w:t xml:space="preserve">TAG 值</w:t>
              </w:r>
            </w:ins>
          </w:p>
        </w:tc>
        <w:tc>
          <w:tcPr>
            <w:shd w:fill="d9d9d9" w:val="clear"/>
          </w:tcPr>
          <w:p w:rsidR="00000000" w:rsidDel="00000000" w:rsidP="00000000" w:rsidRDefault="00000000" w:rsidRPr="00000000" w14:paraId="00000950">
            <w:pPr>
              <w:spacing w:line="267" w:lineRule="auto"/>
              <w:ind w:firstLine="0"/>
              <w:rPr>
                <w:ins w:author="li" w:id="92" w:date="2019-08-21T11:25:00Z"/>
                <w:b w:val="1"/>
              </w:rPr>
            </w:pPr>
            <w:ins w:author="li" w:id="92" w:date="2019-08-21T11:25:00Z">
              <w:r w:rsidDel="00000000" w:rsidR="00000000" w:rsidRPr="00000000">
                <w:rPr>
                  <w:b w:val="1"/>
                  <w:rtl w:val="0"/>
                </w:rPr>
                <w:t xml:space="preserve">类型</w:t>
              </w:r>
            </w:ins>
          </w:p>
        </w:tc>
        <w:tc>
          <w:tcPr>
            <w:shd w:fill="d9d9d9" w:val="clear"/>
          </w:tcPr>
          <w:p w:rsidR="00000000" w:rsidDel="00000000" w:rsidP="00000000" w:rsidRDefault="00000000" w:rsidRPr="00000000" w14:paraId="00000951">
            <w:pPr>
              <w:spacing w:line="267" w:lineRule="auto"/>
              <w:ind w:firstLine="0"/>
              <w:rPr>
                <w:ins w:author="li" w:id="92" w:date="2019-08-21T11:25:00Z"/>
                <w:b w:val="1"/>
              </w:rPr>
            </w:pPr>
            <w:ins w:author="li" w:id="92" w:date="2019-08-21T11:25: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952">
            <w:pPr>
              <w:spacing w:line="267" w:lineRule="auto"/>
              <w:ind w:firstLine="0"/>
              <w:rPr>
                <w:ins w:author="li" w:id="92" w:date="2019-08-21T11:25:00Z"/>
                <w:b w:val="1"/>
              </w:rPr>
            </w:pPr>
            <w:ins w:author="li" w:id="92" w:date="2019-08-21T11:25:00Z">
              <w:r w:rsidDel="00000000" w:rsidR="00000000" w:rsidRPr="00000000">
                <w:rPr>
                  <w:b w:val="1"/>
                  <w:rtl w:val="0"/>
                </w:rPr>
                <w:t xml:space="preserve">描述</w:t>
              </w:r>
            </w:ins>
          </w:p>
        </w:tc>
      </w:tr>
      <w:tr>
        <w:trPr>
          <w:cantSplit w:val="0"/>
          <w:tblHeader w:val="0"/>
          <w:ins w:author="li" w:id="92" w:date="2019-08-21T11:25:00Z"/>
        </w:trPr>
        <w:tc>
          <w:tcPr/>
          <w:p w:rsidR="00000000" w:rsidDel="00000000" w:rsidP="00000000" w:rsidRDefault="00000000" w:rsidRPr="00000000" w14:paraId="00000953">
            <w:pPr>
              <w:ind w:firstLine="0"/>
              <w:jc w:val="left"/>
              <w:rPr>
                <w:ins w:author="li" w:id="92" w:date="2019-08-21T11:25:00Z"/>
              </w:rPr>
            </w:pPr>
            <w:ins w:author="li" w:id="92" w:date="2019-08-21T11:25:00Z">
              <w:r w:rsidDel="00000000" w:rsidR="00000000" w:rsidRPr="00000000">
                <w:rPr>
                  <w:rtl w:val="0"/>
                </w:rPr>
                <w:t xml:space="preserve">无</w:t>
              </w:r>
            </w:ins>
          </w:p>
        </w:tc>
        <w:tc>
          <w:tcPr/>
          <w:p w:rsidR="00000000" w:rsidDel="00000000" w:rsidP="00000000" w:rsidRDefault="00000000" w:rsidRPr="00000000" w14:paraId="00000954">
            <w:pPr>
              <w:ind w:firstLine="0"/>
              <w:jc w:val="left"/>
              <w:rPr>
                <w:ins w:author="li" w:id="92" w:date="2019-08-21T11:25:00Z"/>
              </w:rPr>
            </w:pPr>
            <w:ins w:author="li" w:id="92" w:date="2019-08-21T11:25:00Z">
              <w:r w:rsidDel="00000000" w:rsidR="00000000" w:rsidRPr="00000000">
                <w:rPr>
                  <w:rtl w:val="0"/>
                </w:rPr>
              </w:r>
            </w:ins>
          </w:p>
        </w:tc>
        <w:tc>
          <w:tcPr/>
          <w:p w:rsidR="00000000" w:rsidDel="00000000" w:rsidP="00000000" w:rsidRDefault="00000000" w:rsidRPr="00000000" w14:paraId="00000955">
            <w:pPr>
              <w:ind w:firstLine="0"/>
              <w:jc w:val="left"/>
              <w:rPr>
                <w:ins w:author="li" w:id="92" w:date="2019-08-21T11:25:00Z"/>
              </w:rPr>
            </w:pPr>
            <w:ins w:author="li" w:id="92" w:date="2019-08-21T11:25:00Z">
              <w:r w:rsidDel="00000000" w:rsidR="00000000" w:rsidRPr="00000000">
                <w:rPr>
                  <w:rtl w:val="0"/>
                </w:rPr>
              </w:r>
            </w:ins>
          </w:p>
        </w:tc>
        <w:tc>
          <w:tcPr/>
          <w:p w:rsidR="00000000" w:rsidDel="00000000" w:rsidP="00000000" w:rsidRDefault="00000000" w:rsidRPr="00000000" w14:paraId="00000956">
            <w:pPr>
              <w:ind w:firstLine="0"/>
              <w:jc w:val="left"/>
              <w:rPr>
                <w:ins w:author="li" w:id="92" w:date="2019-08-21T11:25:00Z"/>
              </w:rPr>
            </w:pPr>
            <w:ins w:author="li" w:id="92" w:date="2019-08-21T11:25:00Z">
              <w:r w:rsidDel="00000000" w:rsidR="00000000" w:rsidRPr="00000000">
                <w:rPr>
                  <w:rtl w:val="0"/>
                </w:rPr>
              </w:r>
            </w:ins>
          </w:p>
        </w:tc>
      </w:tr>
    </w:tbl>
    <w:p w:rsidR="00000000" w:rsidDel="00000000" w:rsidP="00000000" w:rsidRDefault="00000000" w:rsidRPr="00000000" w14:paraId="00000957">
      <w:pPr>
        <w:rPr>
          <w:ins w:author="li" w:id="93" w:date="2019-08-21T11:25:00Z"/>
        </w:rPr>
      </w:pPr>
      <w:ins w:author="li" w:id="93" w:date="2019-08-21T11:25:00Z">
        <w:r w:rsidDel="00000000" w:rsidR="00000000" w:rsidRPr="00000000">
          <w:rPr>
            <w:rtl w:val="0"/>
          </w:rPr>
        </w:r>
      </w:ins>
    </w:p>
    <w:p w:rsidR="00000000" w:rsidDel="00000000" w:rsidP="00000000" w:rsidRDefault="00000000" w:rsidRPr="00000000" w14:paraId="00000958">
      <w:pPr>
        <w:pStyle w:val="Heading3"/>
        <w:numPr>
          <w:ilvl w:val="2"/>
          <w:numId w:val="12"/>
        </w:numPr>
        <w:ind w:left="720" w:hanging="720"/>
        <w:rPr/>
      </w:pPr>
      <w:ins w:author="li" w:id="93" w:date="2019-08-21T11:25:00Z">
        <w:r w:rsidDel="00000000" w:rsidR="00000000" w:rsidRPr="00000000">
          <w:rPr>
            <w:rtl w:val="0"/>
          </w:rPr>
          <w:t xml:space="preserve">消息1到消息5接入个数上报</w:t>
        </w:r>
      </w:ins>
      <w:r w:rsidDel="00000000" w:rsidR="00000000" w:rsidRPr="00000000">
        <w:rPr>
          <w:rtl w:val="0"/>
        </w:rPr>
      </w:r>
    </w:p>
    <w:tbl>
      <w:tblPr>
        <w:tblStyle w:val="Table109"/>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4" w:date="2019-08-21T11:23:00Z"/>
        </w:trPr>
        <w:tc>
          <w:tcPr>
            <w:shd w:fill="d9d9d9" w:val="clear"/>
            <w:vAlign w:val="center"/>
          </w:tcPr>
          <w:p w:rsidR="00000000" w:rsidDel="00000000" w:rsidP="00000000" w:rsidRDefault="00000000" w:rsidRPr="00000000" w14:paraId="00000959">
            <w:pPr>
              <w:spacing w:line="267" w:lineRule="auto"/>
              <w:ind w:firstLine="0"/>
              <w:rPr>
                <w:ins w:author="li" w:id="94" w:date="2019-08-21T11:23:00Z"/>
                <w:b w:val="1"/>
              </w:rPr>
            </w:pPr>
            <w:ins w:author="li" w:id="94" w:date="2019-08-21T11:23:00Z">
              <w:r w:rsidDel="00000000" w:rsidR="00000000" w:rsidRPr="00000000">
                <w:rPr>
                  <w:b w:val="1"/>
                  <w:rtl w:val="0"/>
                </w:rPr>
                <w:t xml:space="preserve">TAG 值</w:t>
              </w:r>
            </w:ins>
          </w:p>
        </w:tc>
        <w:tc>
          <w:tcPr>
            <w:shd w:fill="d9d9d9" w:val="clear"/>
          </w:tcPr>
          <w:p w:rsidR="00000000" w:rsidDel="00000000" w:rsidP="00000000" w:rsidRDefault="00000000" w:rsidRPr="00000000" w14:paraId="0000095A">
            <w:pPr>
              <w:spacing w:line="267" w:lineRule="auto"/>
              <w:ind w:firstLine="0"/>
              <w:rPr>
                <w:ins w:author="li" w:id="94" w:date="2019-08-21T11:23:00Z"/>
                <w:b w:val="1"/>
              </w:rPr>
            </w:pPr>
            <w:ins w:author="li" w:id="94" w:date="2019-08-21T11:23:00Z">
              <w:r w:rsidDel="00000000" w:rsidR="00000000" w:rsidRPr="00000000">
                <w:rPr>
                  <w:b w:val="1"/>
                  <w:rtl w:val="0"/>
                </w:rPr>
                <w:t xml:space="preserve">类型</w:t>
              </w:r>
            </w:ins>
          </w:p>
        </w:tc>
        <w:tc>
          <w:tcPr>
            <w:shd w:fill="d9d9d9" w:val="clear"/>
          </w:tcPr>
          <w:p w:rsidR="00000000" w:rsidDel="00000000" w:rsidP="00000000" w:rsidRDefault="00000000" w:rsidRPr="00000000" w14:paraId="0000095B">
            <w:pPr>
              <w:spacing w:line="267" w:lineRule="auto"/>
              <w:ind w:firstLine="0"/>
              <w:rPr>
                <w:ins w:author="li" w:id="94" w:date="2019-08-21T11:23:00Z"/>
                <w:b w:val="1"/>
              </w:rPr>
            </w:pPr>
            <w:ins w:author="li" w:id="94" w:date="2019-08-21T11:23: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95C">
            <w:pPr>
              <w:spacing w:line="267" w:lineRule="auto"/>
              <w:ind w:firstLine="0"/>
              <w:rPr>
                <w:ins w:author="li" w:id="94" w:date="2019-08-21T11:23:00Z"/>
                <w:b w:val="1"/>
              </w:rPr>
            </w:pPr>
            <w:ins w:author="li" w:id="94" w:date="2019-08-21T11:23:00Z">
              <w:r w:rsidDel="00000000" w:rsidR="00000000" w:rsidRPr="00000000">
                <w:rPr>
                  <w:b w:val="1"/>
                  <w:rtl w:val="0"/>
                </w:rPr>
                <w:t xml:space="preserve">描述</w:t>
              </w:r>
            </w:ins>
          </w:p>
        </w:tc>
      </w:tr>
      <w:tr>
        <w:trPr>
          <w:cantSplit w:val="0"/>
          <w:tblHeader w:val="0"/>
          <w:ins w:author="li" w:id="94" w:date="2019-08-21T11:23:00Z"/>
        </w:trPr>
        <w:tc>
          <w:tcPr/>
          <w:p w:rsidR="00000000" w:rsidDel="00000000" w:rsidP="00000000" w:rsidRDefault="00000000" w:rsidRPr="00000000" w14:paraId="0000095D">
            <w:pPr>
              <w:ind w:firstLine="0"/>
              <w:jc w:val="left"/>
              <w:rPr>
                <w:ins w:author="li" w:id="94" w:date="2019-08-21T11:23:00Z"/>
              </w:rPr>
            </w:pPr>
            <w:ins w:author="li" w:id="94" w:date="2019-08-21T11:23:00Z">
              <w:r w:rsidDel="00000000" w:rsidR="00000000" w:rsidRPr="00000000">
                <w:rPr>
                  <w:rtl w:val="0"/>
                </w:rPr>
                <w:t xml:space="preserve">90</w:t>
              </w:r>
            </w:ins>
          </w:p>
        </w:tc>
        <w:tc>
          <w:tcPr/>
          <w:p w:rsidR="00000000" w:rsidDel="00000000" w:rsidP="00000000" w:rsidRDefault="00000000" w:rsidRPr="00000000" w14:paraId="0000095E">
            <w:pPr>
              <w:ind w:firstLine="0"/>
              <w:jc w:val="left"/>
              <w:rPr>
                <w:ins w:author="li" w:id="94" w:date="2019-08-21T11:23:00Z"/>
              </w:rPr>
            </w:pPr>
            <w:ins w:author="li" w:id="94" w:date="2019-08-21T11:23:00Z">
              <w:r w:rsidDel="00000000" w:rsidR="00000000" w:rsidRPr="00000000">
                <w:rPr>
                  <w:rtl w:val="0"/>
                </w:rPr>
                <w:t xml:space="preserve">uint32_t</w:t>
              </w:r>
            </w:ins>
          </w:p>
        </w:tc>
        <w:tc>
          <w:tcPr/>
          <w:p w:rsidR="00000000" w:rsidDel="00000000" w:rsidP="00000000" w:rsidRDefault="00000000" w:rsidRPr="00000000" w14:paraId="0000095F">
            <w:pPr>
              <w:ind w:firstLine="0"/>
              <w:jc w:val="left"/>
              <w:rPr>
                <w:ins w:author="li" w:id="94" w:date="2019-08-21T11:23:00Z"/>
              </w:rPr>
            </w:pPr>
            <w:ins w:author="li" w:id="94" w:date="2019-08-21T11:23:00Z">
              <w:r w:rsidDel="00000000" w:rsidR="00000000" w:rsidRPr="00000000">
                <w:rPr>
                  <w:rtl w:val="0"/>
                </w:rPr>
                <w:t xml:space="preserve">1</w:t>
              </w:r>
            </w:ins>
          </w:p>
        </w:tc>
        <w:tc>
          <w:tcPr/>
          <w:p w:rsidR="00000000" w:rsidDel="00000000" w:rsidP="00000000" w:rsidRDefault="00000000" w:rsidRPr="00000000" w14:paraId="00000960">
            <w:pPr>
              <w:ind w:firstLine="0"/>
              <w:jc w:val="left"/>
              <w:rPr>
                <w:ins w:author="li" w:id="94" w:date="2019-08-21T11:23:00Z"/>
              </w:rPr>
            </w:pPr>
            <w:ins w:author="li" w:id="94" w:date="2019-08-21T11:23:00Z">
              <w:r w:rsidDel="00000000" w:rsidR="00000000" w:rsidRPr="00000000">
                <w:rPr>
                  <w:rtl w:val="0"/>
                </w:rPr>
                <w:t xml:space="preserve">消息1个数</w:t>
              </w:r>
            </w:ins>
          </w:p>
        </w:tc>
      </w:tr>
      <w:tr>
        <w:trPr>
          <w:cantSplit w:val="0"/>
          <w:tblHeader w:val="0"/>
          <w:ins w:author="li" w:id="94" w:date="2019-08-21T11:23:00Z"/>
        </w:trPr>
        <w:tc>
          <w:tcPr/>
          <w:p w:rsidR="00000000" w:rsidDel="00000000" w:rsidP="00000000" w:rsidRDefault="00000000" w:rsidRPr="00000000" w14:paraId="00000961">
            <w:pPr>
              <w:ind w:firstLine="0"/>
              <w:jc w:val="left"/>
              <w:rPr>
                <w:ins w:author="li" w:id="94" w:date="2019-08-21T11:23:00Z"/>
              </w:rPr>
            </w:pPr>
            <w:ins w:author="li" w:id="94" w:date="2019-08-21T11:23:00Z">
              <w:r w:rsidDel="00000000" w:rsidR="00000000" w:rsidRPr="00000000">
                <w:rPr>
                  <w:rtl w:val="0"/>
                </w:rPr>
                <w:t xml:space="preserve">91</w:t>
              </w:r>
            </w:ins>
          </w:p>
        </w:tc>
        <w:tc>
          <w:tcPr/>
          <w:p w:rsidR="00000000" w:rsidDel="00000000" w:rsidP="00000000" w:rsidRDefault="00000000" w:rsidRPr="00000000" w14:paraId="00000962">
            <w:pPr>
              <w:ind w:firstLine="0"/>
              <w:jc w:val="left"/>
              <w:rPr>
                <w:ins w:author="li" w:id="94" w:date="2019-08-21T11:23:00Z"/>
              </w:rPr>
            </w:pPr>
            <w:ins w:author="li" w:id="94" w:date="2019-08-21T11:23:00Z">
              <w:r w:rsidDel="00000000" w:rsidR="00000000" w:rsidRPr="00000000">
                <w:rPr>
                  <w:rtl w:val="0"/>
                </w:rPr>
                <w:t xml:space="preserve">uint32_t</w:t>
              </w:r>
            </w:ins>
          </w:p>
        </w:tc>
        <w:tc>
          <w:tcPr/>
          <w:p w:rsidR="00000000" w:rsidDel="00000000" w:rsidP="00000000" w:rsidRDefault="00000000" w:rsidRPr="00000000" w14:paraId="00000963">
            <w:pPr>
              <w:ind w:firstLine="0"/>
              <w:jc w:val="left"/>
              <w:rPr>
                <w:ins w:author="li" w:id="94" w:date="2019-08-21T11:23:00Z"/>
              </w:rPr>
            </w:pPr>
            <w:ins w:author="li" w:id="94" w:date="2019-08-21T11:23:00Z">
              <w:r w:rsidDel="00000000" w:rsidR="00000000" w:rsidRPr="00000000">
                <w:rPr>
                  <w:rtl w:val="0"/>
                </w:rPr>
                <w:t xml:space="preserve">1</w:t>
              </w:r>
            </w:ins>
          </w:p>
        </w:tc>
        <w:tc>
          <w:tcPr/>
          <w:p w:rsidR="00000000" w:rsidDel="00000000" w:rsidP="00000000" w:rsidRDefault="00000000" w:rsidRPr="00000000" w14:paraId="00000964">
            <w:pPr>
              <w:ind w:firstLine="0"/>
              <w:jc w:val="left"/>
              <w:rPr>
                <w:ins w:author="li" w:id="94" w:date="2019-08-21T11:23:00Z"/>
              </w:rPr>
            </w:pPr>
            <w:ins w:author="li" w:id="94" w:date="2019-08-21T11:23:00Z">
              <w:r w:rsidDel="00000000" w:rsidR="00000000" w:rsidRPr="00000000">
                <w:rPr>
                  <w:rtl w:val="0"/>
                </w:rPr>
                <w:t xml:space="preserve">消息2个数</w:t>
              </w:r>
            </w:ins>
          </w:p>
        </w:tc>
      </w:tr>
      <w:tr>
        <w:trPr>
          <w:cantSplit w:val="0"/>
          <w:tblHeader w:val="0"/>
          <w:ins w:author="li" w:id="94" w:date="2019-08-21T11:23:00Z"/>
        </w:trPr>
        <w:tc>
          <w:tcPr/>
          <w:p w:rsidR="00000000" w:rsidDel="00000000" w:rsidP="00000000" w:rsidRDefault="00000000" w:rsidRPr="00000000" w14:paraId="00000965">
            <w:pPr>
              <w:ind w:firstLine="0"/>
              <w:jc w:val="left"/>
              <w:rPr>
                <w:ins w:author="li" w:id="94" w:date="2019-08-21T11:23:00Z"/>
              </w:rPr>
            </w:pPr>
            <w:ins w:author="li" w:id="94" w:date="2019-08-21T11:23:00Z">
              <w:r w:rsidDel="00000000" w:rsidR="00000000" w:rsidRPr="00000000">
                <w:rPr>
                  <w:rtl w:val="0"/>
                </w:rPr>
                <w:t xml:space="preserve">92</w:t>
              </w:r>
            </w:ins>
          </w:p>
        </w:tc>
        <w:tc>
          <w:tcPr/>
          <w:p w:rsidR="00000000" w:rsidDel="00000000" w:rsidP="00000000" w:rsidRDefault="00000000" w:rsidRPr="00000000" w14:paraId="00000966">
            <w:pPr>
              <w:ind w:firstLine="0"/>
              <w:jc w:val="left"/>
              <w:rPr>
                <w:ins w:author="li" w:id="94" w:date="2019-08-21T11:23:00Z"/>
              </w:rPr>
            </w:pPr>
            <w:ins w:author="li" w:id="94" w:date="2019-08-21T11:23:00Z">
              <w:r w:rsidDel="00000000" w:rsidR="00000000" w:rsidRPr="00000000">
                <w:rPr>
                  <w:rtl w:val="0"/>
                </w:rPr>
                <w:t xml:space="preserve">uint32_t</w:t>
              </w:r>
            </w:ins>
          </w:p>
        </w:tc>
        <w:tc>
          <w:tcPr/>
          <w:p w:rsidR="00000000" w:rsidDel="00000000" w:rsidP="00000000" w:rsidRDefault="00000000" w:rsidRPr="00000000" w14:paraId="00000967">
            <w:pPr>
              <w:ind w:firstLine="0"/>
              <w:jc w:val="left"/>
              <w:rPr>
                <w:ins w:author="li" w:id="94" w:date="2019-08-21T11:23:00Z"/>
              </w:rPr>
            </w:pPr>
            <w:ins w:author="li" w:id="94" w:date="2019-08-21T11:23:00Z">
              <w:r w:rsidDel="00000000" w:rsidR="00000000" w:rsidRPr="00000000">
                <w:rPr>
                  <w:rtl w:val="0"/>
                </w:rPr>
                <w:t xml:space="preserve">1</w:t>
              </w:r>
            </w:ins>
          </w:p>
        </w:tc>
        <w:tc>
          <w:tcPr/>
          <w:p w:rsidR="00000000" w:rsidDel="00000000" w:rsidP="00000000" w:rsidRDefault="00000000" w:rsidRPr="00000000" w14:paraId="00000968">
            <w:pPr>
              <w:ind w:firstLine="0"/>
              <w:jc w:val="left"/>
              <w:rPr>
                <w:ins w:author="li" w:id="94" w:date="2019-08-21T11:23:00Z"/>
              </w:rPr>
            </w:pPr>
            <w:ins w:author="li" w:id="94" w:date="2019-08-21T11:23:00Z">
              <w:r w:rsidDel="00000000" w:rsidR="00000000" w:rsidRPr="00000000">
                <w:rPr>
                  <w:rtl w:val="0"/>
                </w:rPr>
                <w:t xml:space="preserve">消息3个数</w:t>
              </w:r>
            </w:ins>
          </w:p>
        </w:tc>
      </w:tr>
      <w:tr>
        <w:trPr>
          <w:cantSplit w:val="0"/>
          <w:tblHeader w:val="0"/>
          <w:ins w:author="li" w:id="94" w:date="2019-08-21T11:23:00Z"/>
        </w:trPr>
        <w:tc>
          <w:tcPr/>
          <w:p w:rsidR="00000000" w:rsidDel="00000000" w:rsidP="00000000" w:rsidRDefault="00000000" w:rsidRPr="00000000" w14:paraId="00000969">
            <w:pPr>
              <w:ind w:firstLine="0"/>
              <w:jc w:val="left"/>
              <w:rPr>
                <w:ins w:author="li" w:id="94" w:date="2019-08-21T11:23:00Z"/>
              </w:rPr>
            </w:pPr>
            <w:ins w:author="li" w:id="94" w:date="2019-08-21T11:23:00Z">
              <w:r w:rsidDel="00000000" w:rsidR="00000000" w:rsidRPr="00000000">
                <w:rPr>
                  <w:rtl w:val="0"/>
                </w:rPr>
                <w:t xml:space="preserve">93</w:t>
              </w:r>
            </w:ins>
          </w:p>
        </w:tc>
        <w:tc>
          <w:tcPr/>
          <w:p w:rsidR="00000000" w:rsidDel="00000000" w:rsidP="00000000" w:rsidRDefault="00000000" w:rsidRPr="00000000" w14:paraId="0000096A">
            <w:pPr>
              <w:ind w:firstLine="0"/>
              <w:jc w:val="left"/>
              <w:rPr>
                <w:ins w:author="li" w:id="94" w:date="2019-08-21T11:23:00Z"/>
              </w:rPr>
            </w:pPr>
            <w:ins w:author="li" w:id="94" w:date="2019-08-21T11:23:00Z">
              <w:r w:rsidDel="00000000" w:rsidR="00000000" w:rsidRPr="00000000">
                <w:rPr>
                  <w:rtl w:val="0"/>
                </w:rPr>
                <w:t xml:space="preserve">uint32_t</w:t>
              </w:r>
            </w:ins>
          </w:p>
        </w:tc>
        <w:tc>
          <w:tcPr/>
          <w:p w:rsidR="00000000" w:rsidDel="00000000" w:rsidP="00000000" w:rsidRDefault="00000000" w:rsidRPr="00000000" w14:paraId="0000096B">
            <w:pPr>
              <w:ind w:firstLine="0"/>
              <w:jc w:val="left"/>
              <w:rPr>
                <w:ins w:author="li" w:id="94" w:date="2019-08-21T11:23:00Z"/>
              </w:rPr>
            </w:pPr>
            <w:ins w:author="li" w:id="94" w:date="2019-08-21T11:23:00Z">
              <w:r w:rsidDel="00000000" w:rsidR="00000000" w:rsidRPr="00000000">
                <w:rPr>
                  <w:rtl w:val="0"/>
                </w:rPr>
                <w:t xml:space="preserve">1</w:t>
              </w:r>
            </w:ins>
          </w:p>
        </w:tc>
        <w:tc>
          <w:tcPr/>
          <w:p w:rsidR="00000000" w:rsidDel="00000000" w:rsidP="00000000" w:rsidRDefault="00000000" w:rsidRPr="00000000" w14:paraId="0000096C">
            <w:pPr>
              <w:ind w:firstLine="0"/>
              <w:jc w:val="left"/>
              <w:rPr>
                <w:ins w:author="li" w:id="94" w:date="2019-08-21T11:23:00Z"/>
              </w:rPr>
            </w:pPr>
            <w:ins w:author="li" w:id="94" w:date="2019-08-21T11:23:00Z">
              <w:r w:rsidDel="00000000" w:rsidR="00000000" w:rsidRPr="00000000">
                <w:rPr>
                  <w:rtl w:val="0"/>
                </w:rPr>
                <w:t xml:space="preserve">消息4个数</w:t>
              </w:r>
            </w:ins>
          </w:p>
        </w:tc>
      </w:tr>
      <w:tr>
        <w:trPr>
          <w:cantSplit w:val="0"/>
          <w:tblHeader w:val="0"/>
          <w:ins w:author="li" w:id="94" w:date="2019-08-21T11:23:00Z"/>
        </w:trPr>
        <w:tc>
          <w:tcPr/>
          <w:p w:rsidR="00000000" w:rsidDel="00000000" w:rsidP="00000000" w:rsidRDefault="00000000" w:rsidRPr="00000000" w14:paraId="0000096D">
            <w:pPr>
              <w:ind w:firstLine="0"/>
              <w:jc w:val="left"/>
              <w:rPr>
                <w:ins w:author="li" w:id="94" w:date="2019-08-21T11:23:00Z"/>
              </w:rPr>
            </w:pPr>
            <w:ins w:author="li" w:id="94" w:date="2019-08-21T11:23:00Z">
              <w:r w:rsidDel="00000000" w:rsidR="00000000" w:rsidRPr="00000000">
                <w:rPr>
                  <w:rtl w:val="0"/>
                </w:rPr>
                <w:t xml:space="preserve">94</w:t>
              </w:r>
            </w:ins>
          </w:p>
        </w:tc>
        <w:tc>
          <w:tcPr/>
          <w:p w:rsidR="00000000" w:rsidDel="00000000" w:rsidP="00000000" w:rsidRDefault="00000000" w:rsidRPr="00000000" w14:paraId="0000096E">
            <w:pPr>
              <w:ind w:firstLine="0"/>
              <w:jc w:val="left"/>
              <w:rPr>
                <w:ins w:author="li" w:id="94" w:date="2019-08-21T11:23:00Z"/>
              </w:rPr>
            </w:pPr>
            <w:ins w:author="li" w:id="94" w:date="2019-08-21T11:23:00Z">
              <w:r w:rsidDel="00000000" w:rsidR="00000000" w:rsidRPr="00000000">
                <w:rPr>
                  <w:rtl w:val="0"/>
                </w:rPr>
                <w:t xml:space="preserve">uint32_t</w:t>
              </w:r>
            </w:ins>
          </w:p>
        </w:tc>
        <w:tc>
          <w:tcPr/>
          <w:p w:rsidR="00000000" w:rsidDel="00000000" w:rsidP="00000000" w:rsidRDefault="00000000" w:rsidRPr="00000000" w14:paraId="0000096F">
            <w:pPr>
              <w:ind w:firstLine="0"/>
              <w:jc w:val="left"/>
              <w:rPr>
                <w:ins w:author="li" w:id="94" w:date="2019-08-21T11:23:00Z"/>
              </w:rPr>
            </w:pPr>
            <w:ins w:author="li" w:id="94" w:date="2019-08-21T11:23:00Z">
              <w:r w:rsidDel="00000000" w:rsidR="00000000" w:rsidRPr="00000000">
                <w:rPr>
                  <w:rtl w:val="0"/>
                </w:rPr>
                <w:t xml:space="preserve">1</w:t>
              </w:r>
            </w:ins>
          </w:p>
        </w:tc>
        <w:tc>
          <w:tcPr/>
          <w:p w:rsidR="00000000" w:rsidDel="00000000" w:rsidP="00000000" w:rsidRDefault="00000000" w:rsidRPr="00000000" w14:paraId="00000970">
            <w:pPr>
              <w:ind w:firstLine="0"/>
              <w:jc w:val="left"/>
              <w:rPr>
                <w:ins w:author="li" w:id="94" w:date="2019-08-21T11:23:00Z"/>
              </w:rPr>
            </w:pPr>
            <w:ins w:author="li" w:id="94" w:date="2019-08-21T11:23:00Z">
              <w:r w:rsidDel="00000000" w:rsidR="00000000" w:rsidRPr="00000000">
                <w:rPr>
                  <w:rtl w:val="0"/>
                </w:rPr>
                <w:t xml:space="preserve">消息5个数</w:t>
              </w:r>
            </w:ins>
          </w:p>
        </w:tc>
      </w:tr>
    </w:tbl>
    <w:p w:rsidR="00000000" w:rsidDel="00000000" w:rsidP="00000000" w:rsidRDefault="00000000" w:rsidRPr="00000000" w14:paraId="00000971">
      <w:pPr>
        <w:rPr>
          <w:ins w:author="li" w:id="95" w:date="2019-09-19T15:21:00Z"/>
        </w:rPr>
      </w:pPr>
      <w:ins w:author="li" w:id="95" w:date="2019-09-19T15:21:00Z">
        <w:r w:rsidDel="00000000" w:rsidR="00000000" w:rsidRPr="00000000">
          <w:rPr>
            <w:rtl w:val="0"/>
          </w:rPr>
        </w:r>
      </w:ins>
    </w:p>
    <w:p w:rsidR="00000000" w:rsidDel="00000000" w:rsidP="00000000" w:rsidRDefault="00000000" w:rsidRPr="00000000" w14:paraId="00000972">
      <w:pPr>
        <w:pStyle w:val="Heading3"/>
        <w:numPr>
          <w:ilvl w:val="2"/>
          <w:numId w:val="12"/>
        </w:numPr>
        <w:ind w:left="720" w:hanging="720"/>
        <w:rPr/>
      </w:pPr>
      <w:ins w:author="li" w:id="95" w:date="2019-09-19T15:21:00Z">
        <w:r w:rsidDel="00000000" w:rsidR="00000000" w:rsidRPr="00000000">
          <w:rPr>
            <w:rtl w:val="0"/>
          </w:rPr>
          <w:t xml:space="preserve">上报IMSI与场强信息</w:t>
        </w:r>
      </w:ins>
      <w:r w:rsidDel="00000000" w:rsidR="00000000" w:rsidRPr="00000000">
        <w:rPr>
          <w:rtl w:val="0"/>
        </w:rPr>
      </w:r>
    </w:p>
    <w:tbl>
      <w:tblPr>
        <w:tblStyle w:val="Table110"/>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6" w:date="2019-09-19T15:23:00Z"/>
        </w:trPr>
        <w:tc>
          <w:tcPr>
            <w:shd w:fill="d9d9d9" w:val="clear"/>
            <w:vAlign w:val="center"/>
          </w:tcPr>
          <w:p w:rsidR="00000000" w:rsidDel="00000000" w:rsidP="00000000" w:rsidRDefault="00000000" w:rsidRPr="00000000" w14:paraId="00000973">
            <w:pPr>
              <w:spacing w:line="267" w:lineRule="auto"/>
              <w:ind w:firstLine="0"/>
              <w:rPr>
                <w:ins w:author="li" w:id="96" w:date="2019-09-19T15:23:00Z"/>
                <w:b w:val="1"/>
              </w:rPr>
            </w:pPr>
            <w:ins w:author="li" w:id="96" w:date="2019-09-19T15:23:00Z">
              <w:r w:rsidDel="00000000" w:rsidR="00000000" w:rsidRPr="00000000">
                <w:rPr>
                  <w:b w:val="1"/>
                  <w:rtl w:val="0"/>
                </w:rPr>
                <w:t xml:space="preserve">TAG 值</w:t>
              </w:r>
            </w:ins>
          </w:p>
        </w:tc>
        <w:tc>
          <w:tcPr>
            <w:shd w:fill="d9d9d9" w:val="clear"/>
          </w:tcPr>
          <w:p w:rsidR="00000000" w:rsidDel="00000000" w:rsidP="00000000" w:rsidRDefault="00000000" w:rsidRPr="00000000" w14:paraId="00000974">
            <w:pPr>
              <w:spacing w:line="267" w:lineRule="auto"/>
              <w:ind w:firstLine="0"/>
              <w:rPr>
                <w:ins w:author="li" w:id="96" w:date="2019-09-19T15:23:00Z"/>
                <w:b w:val="1"/>
              </w:rPr>
            </w:pPr>
            <w:ins w:author="li" w:id="96" w:date="2019-09-19T15:23:00Z">
              <w:r w:rsidDel="00000000" w:rsidR="00000000" w:rsidRPr="00000000">
                <w:rPr>
                  <w:b w:val="1"/>
                  <w:rtl w:val="0"/>
                </w:rPr>
                <w:t xml:space="preserve">类型</w:t>
              </w:r>
            </w:ins>
          </w:p>
        </w:tc>
        <w:tc>
          <w:tcPr>
            <w:shd w:fill="d9d9d9" w:val="clear"/>
          </w:tcPr>
          <w:p w:rsidR="00000000" w:rsidDel="00000000" w:rsidP="00000000" w:rsidRDefault="00000000" w:rsidRPr="00000000" w14:paraId="00000975">
            <w:pPr>
              <w:spacing w:line="267" w:lineRule="auto"/>
              <w:ind w:firstLine="0"/>
              <w:rPr>
                <w:ins w:author="li" w:id="96" w:date="2019-09-19T15:23:00Z"/>
                <w:b w:val="1"/>
              </w:rPr>
            </w:pPr>
            <w:ins w:author="li" w:id="96" w:date="2019-09-19T15:23: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976">
            <w:pPr>
              <w:spacing w:line="267" w:lineRule="auto"/>
              <w:ind w:firstLine="0"/>
              <w:rPr>
                <w:ins w:author="li" w:id="96" w:date="2019-09-19T15:23:00Z"/>
                <w:b w:val="1"/>
              </w:rPr>
            </w:pPr>
            <w:ins w:author="li" w:id="96" w:date="2019-09-19T15:23:00Z">
              <w:r w:rsidDel="00000000" w:rsidR="00000000" w:rsidRPr="00000000">
                <w:rPr>
                  <w:b w:val="1"/>
                  <w:rtl w:val="0"/>
                </w:rPr>
                <w:t xml:space="preserve">描述</w:t>
              </w:r>
            </w:ins>
          </w:p>
        </w:tc>
      </w:tr>
      <w:tr>
        <w:trPr>
          <w:cantSplit w:val="0"/>
          <w:tblHeader w:val="0"/>
          <w:ins w:author="li" w:id="96" w:date="2019-09-19T15:23:00Z"/>
        </w:trPr>
        <w:tc>
          <w:tcPr/>
          <w:p w:rsidR="00000000" w:rsidDel="00000000" w:rsidP="00000000" w:rsidRDefault="00000000" w:rsidRPr="00000000" w14:paraId="00000977">
            <w:pPr>
              <w:ind w:firstLine="0"/>
              <w:jc w:val="left"/>
              <w:rPr>
                <w:ins w:author="li" w:id="96" w:date="2019-09-19T15:23:00Z"/>
              </w:rPr>
            </w:pPr>
            <w:ins w:author="li" w:id="96" w:date="2019-09-19T15:23:00Z">
              <w:r w:rsidDel="00000000" w:rsidR="00000000" w:rsidRPr="00000000">
                <w:rPr>
                  <w:rtl w:val="0"/>
                </w:rPr>
                <w:t xml:space="preserve">53</w:t>
              </w:r>
            </w:ins>
          </w:p>
        </w:tc>
        <w:tc>
          <w:tcPr/>
          <w:p w:rsidR="00000000" w:rsidDel="00000000" w:rsidP="00000000" w:rsidRDefault="00000000" w:rsidRPr="00000000" w14:paraId="00000978">
            <w:pPr>
              <w:ind w:firstLine="0"/>
              <w:jc w:val="left"/>
              <w:rPr>
                <w:ins w:author="li" w:id="96" w:date="2019-09-19T15:23:00Z"/>
              </w:rPr>
            </w:pPr>
            <w:ins w:author="li" w:id="96" w:date="2019-09-19T15:23:00Z">
              <w:r w:rsidDel="00000000" w:rsidR="00000000" w:rsidRPr="00000000">
                <w:rPr>
                  <w:rtl w:val="0"/>
                </w:rPr>
                <w:t xml:space="preserve">array of uint8_t</w:t>
              </w:r>
            </w:ins>
          </w:p>
        </w:tc>
        <w:tc>
          <w:tcPr/>
          <w:p w:rsidR="00000000" w:rsidDel="00000000" w:rsidP="00000000" w:rsidRDefault="00000000" w:rsidRPr="00000000" w14:paraId="00000979">
            <w:pPr>
              <w:ind w:firstLine="0"/>
              <w:jc w:val="left"/>
              <w:rPr>
                <w:ins w:author="li" w:id="96" w:date="2019-09-19T15:23:00Z"/>
              </w:rPr>
            </w:pPr>
            <w:ins w:author="li" w:id="96" w:date="2019-09-19T15:23:00Z">
              <w:r w:rsidDel="00000000" w:rsidR="00000000" w:rsidRPr="00000000">
                <w:rPr>
                  <w:rtl w:val="0"/>
                </w:rPr>
                <w:t xml:space="preserve">1</w:t>
              </w:r>
            </w:ins>
          </w:p>
        </w:tc>
        <w:tc>
          <w:tcPr/>
          <w:p w:rsidR="00000000" w:rsidDel="00000000" w:rsidP="00000000" w:rsidRDefault="00000000" w:rsidRPr="00000000" w14:paraId="0000097A">
            <w:pPr>
              <w:ind w:firstLine="0"/>
              <w:jc w:val="left"/>
              <w:rPr>
                <w:ins w:author="li" w:id="96" w:date="2019-09-19T15:23:00Z"/>
              </w:rPr>
            </w:pPr>
            <w:ins w:author="li" w:id="96" w:date="2019-09-19T15:23:00Z">
              <w:r w:rsidDel="00000000" w:rsidR="00000000" w:rsidRPr="00000000">
                <w:rPr>
                  <w:rtl w:val="0"/>
                </w:rPr>
                <w:t xml:space="preserve">imsi</w:t>
              </w:r>
            </w:ins>
          </w:p>
        </w:tc>
      </w:tr>
      <w:tr>
        <w:trPr>
          <w:cantSplit w:val="0"/>
          <w:tblHeader w:val="0"/>
          <w:ins w:author="li" w:id="96" w:date="2019-09-19T15:23:00Z"/>
        </w:trPr>
        <w:tc>
          <w:tcPr/>
          <w:p w:rsidR="00000000" w:rsidDel="00000000" w:rsidP="00000000" w:rsidRDefault="00000000" w:rsidRPr="00000000" w14:paraId="0000097B">
            <w:pPr>
              <w:ind w:firstLine="0"/>
              <w:jc w:val="left"/>
              <w:rPr>
                <w:ins w:author="li" w:id="96" w:date="2019-09-19T15:23:00Z"/>
              </w:rPr>
            </w:pPr>
            <w:ins w:author="li" w:id="96" w:date="2019-09-19T15:23:00Z">
              <w:r w:rsidDel="00000000" w:rsidR="00000000" w:rsidRPr="00000000">
                <w:rPr>
                  <w:rtl w:val="0"/>
                </w:rPr>
                <w:t xml:space="preserve">55</w:t>
              </w:r>
            </w:ins>
          </w:p>
        </w:tc>
        <w:tc>
          <w:tcPr/>
          <w:p w:rsidR="00000000" w:rsidDel="00000000" w:rsidP="00000000" w:rsidRDefault="00000000" w:rsidRPr="00000000" w14:paraId="0000097C">
            <w:pPr>
              <w:ind w:firstLine="0"/>
              <w:jc w:val="left"/>
              <w:rPr>
                <w:ins w:author="li" w:id="96" w:date="2019-09-19T15:23:00Z"/>
              </w:rPr>
            </w:pPr>
            <w:ins w:author="li" w:id="96" w:date="2019-09-19T15:23:00Z">
              <w:r w:rsidDel="00000000" w:rsidR="00000000" w:rsidRPr="00000000">
                <w:rPr>
                  <w:rtl w:val="0"/>
                </w:rPr>
                <w:t xml:space="preserve">uint32_t</w:t>
              </w:r>
            </w:ins>
          </w:p>
        </w:tc>
        <w:tc>
          <w:tcPr/>
          <w:p w:rsidR="00000000" w:rsidDel="00000000" w:rsidP="00000000" w:rsidRDefault="00000000" w:rsidRPr="00000000" w14:paraId="0000097D">
            <w:pPr>
              <w:ind w:firstLine="0"/>
              <w:jc w:val="left"/>
              <w:rPr>
                <w:ins w:author="li" w:id="96" w:date="2019-09-19T15:23:00Z"/>
              </w:rPr>
            </w:pPr>
            <w:ins w:author="li" w:id="96" w:date="2019-09-19T15:23:00Z">
              <w:r w:rsidDel="00000000" w:rsidR="00000000" w:rsidRPr="00000000">
                <w:rPr>
                  <w:rtl w:val="0"/>
                </w:rPr>
                <w:t xml:space="preserve">1</w:t>
              </w:r>
            </w:ins>
          </w:p>
        </w:tc>
        <w:tc>
          <w:tcPr/>
          <w:p w:rsidR="00000000" w:rsidDel="00000000" w:rsidP="00000000" w:rsidRDefault="00000000" w:rsidRPr="00000000" w14:paraId="0000097E">
            <w:pPr>
              <w:ind w:firstLine="0"/>
              <w:jc w:val="left"/>
              <w:rPr>
                <w:ins w:author="li" w:id="96" w:date="2019-09-19T15:23:00Z"/>
              </w:rPr>
            </w:pPr>
            <w:ins w:author="li" w:id="96" w:date="2019-09-19T15:23:00Z">
              <w:r w:rsidDel="00000000" w:rsidR="00000000" w:rsidRPr="00000000">
                <w:rPr>
                  <w:rtl w:val="0"/>
                </w:rPr>
                <w:t xml:space="preserve">场强</w:t>
              </w:r>
            </w:ins>
          </w:p>
        </w:tc>
      </w:tr>
      <w:tr>
        <w:trPr>
          <w:cantSplit w:val="0"/>
          <w:tblHeader w:val="0"/>
          <w:ins w:author="li" w:id="96" w:date="2019-09-19T15:23:00Z"/>
        </w:trPr>
        <w:tc>
          <w:tcPr/>
          <w:p w:rsidR="00000000" w:rsidDel="00000000" w:rsidP="00000000" w:rsidRDefault="00000000" w:rsidRPr="00000000" w14:paraId="0000097F">
            <w:pPr>
              <w:ind w:firstLine="0"/>
              <w:jc w:val="left"/>
              <w:rPr>
                <w:ins w:author="li" w:id="96" w:date="2019-09-19T15:23:00Z"/>
              </w:rPr>
            </w:pPr>
            <w:ins w:author="li" w:id="96" w:date="2019-09-19T15:23:00Z">
              <w:r w:rsidDel="00000000" w:rsidR="00000000" w:rsidRPr="00000000">
                <w:rPr>
                  <w:rtl w:val="0"/>
                </w:rPr>
                <w:t xml:space="preserve">85</w:t>
              </w:r>
            </w:ins>
          </w:p>
        </w:tc>
        <w:tc>
          <w:tcPr/>
          <w:p w:rsidR="00000000" w:rsidDel="00000000" w:rsidP="00000000" w:rsidRDefault="00000000" w:rsidRPr="00000000" w14:paraId="00000980">
            <w:pPr>
              <w:ind w:firstLine="0"/>
              <w:jc w:val="left"/>
              <w:rPr>
                <w:ins w:author="li" w:id="96" w:date="2019-09-19T15:23:00Z"/>
              </w:rPr>
            </w:pPr>
            <w:ins w:author="li" w:id="96" w:date="2019-09-19T15:23:00Z">
              <w:r w:rsidDel="00000000" w:rsidR="00000000" w:rsidRPr="00000000">
                <w:rPr>
                  <w:rtl w:val="0"/>
                </w:rPr>
                <w:t xml:space="preserve">uint16_t</w:t>
              </w:r>
            </w:ins>
          </w:p>
        </w:tc>
        <w:tc>
          <w:tcPr/>
          <w:p w:rsidR="00000000" w:rsidDel="00000000" w:rsidP="00000000" w:rsidRDefault="00000000" w:rsidRPr="00000000" w14:paraId="00000981">
            <w:pPr>
              <w:ind w:firstLine="0"/>
              <w:jc w:val="left"/>
              <w:rPr>
                <w:ins w:author="li" w:id="96" w:date="2019-09-19T15:23:00Z"/>
              </w:rPr>
            </w:pPr>
            <w:ins w:author="li" w:id="96" w:date="2019-09-19T15:23:00Z">
              <w:r w:rsidDel="00000000" w:rsidR="00000000" w:rsidRPr="00000000">
                <w:rPr>
                  <w:rtl w:val="0"/>
                </w:rPr>
                <w:t xml:space="preserve">1</w:t>
              </w:r>
            </w:ins>
          </w:p>
        </w:tc>
        <w:tc>
          <w:tcPr/>
          <w:p w:rsidR="00000000" w:rsidDel="00000000" w:rsidP="00000000" w:rsidRDefault="00000000" w:rsidRPr="00000000" w14:paraId="00000982">
            <w:pPr>
              <w:ind w:firstLine="0"/>
              <w:jc w:val="left"/>
              <w:rPr>
                <w:ins w:author="li" w:id="96" w:date="2019-09-19T15:23:00Z"/>
              </w:rPr>
            </w:pPr>
            <w:ins w:author="li" w:id="96" w:date="2019-09-19T15:23:00Z">
              <w:r w:rsidDel="00000000" w:rsidR="00000000" w:rsidRPr="00000000">
                <w:rPr>
                  <w:rtl w:val="0"/>
                </w:rPr>
                <w:t xml:space="preserve">crnti</w:t>
              </w:r>
            </w:ins>
          </w:p>
        </w:tc>
      </w:tr>
    </w:tbl>
    <w:p w:rsidR="00000000" w:rsidDel="00000000" w:rsidP="00000000" w:rsidRDefault="00000000" w:rsidRPr="00000000" w14:paraId="00000983">
      <w:pPr>
        <w:rPr>
          <w:ins w:author="li" w:id="97" w:date="2019-09-19T15:21:00Z"/>
        </w:rPr>
      </w:pPr>
      <w:ins w:author="li" w:id="97" w:date="2019-09-19T15:21:00Z">
        <w:r w:rsidDel="00000000" w:rsidR="00000000" w:rsidRPr="00000000">
          <w:rPr>
            <w:rtl w:val="0"/>
          </w:rPr>
        </w:r>
      </w:ins>
    </w:p>
    <w:p w:rsidR="00000000" w:rsidDel="00000000" w:rsidP="00000000" w:rsidRDefault="00000000" w:rsidRPr="00000000" w14:paraId="00000984">
      <w:pPr>
        <w:pStyle w:val="Heading3"/>
        <w:numPr>
          <w:ilvl w:val="2"/>
          <w:numId w:val="12"/>
        </w:numPr>
        <w:ind w:left="720" w:hanging="720"/>
        <w:rPr/>
      </w:pPr>
      <w:ins w:author="li" w:id="97" w:date="2019-09-19T15:21:00Z">
        <w:r w:rsidDel="00000000" w:rsidR="00000000" w:rsidRPr="00000000">
          <w:rPr>
            <w:rtl w:val="0"/>
          </w:rPr>
          <w:t xml:space="preserve">上报当前使用频点</w:t>
        </w:r>
      </w:ins>
      <w:r w:rsidDel="00000000" w:rsidR="00000000" w:rsidRPr="00000000">
        <w:rPr>
          <w:rtl w:val="0"/>
        </w:rPr>
      </w:r>
    </w:p>
    <w:tbl>
      <w:tblPr>
        <w:tblStyle w:val="Table111"/>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98" w:date="2019-12-06T10:06:00Z"/>
        </w:trPr>
        <w:tc>
          <w:tcPr>
            <w:shd w:fill="d9d9d9" w:val="clear"/>
            <w:vAlign w:val="center"/>
          </w:tcPr>
          <w:p w:rsidR="00000000" w:rsidDel="00000000" w:rsidP="00000000" w:rsidRDefault="00000000" w:rsidRPr="00000000" w14:paraId="00000985">
            <w:pPr>
              <w:spacing w:line="267" w:lineRule="auto"/>
              <w:ind w:firstLine="0"/>
              <w:rPr>
                <w:ins w:author="li" w:id="98" w:date="2019-12-06T10:06:00Z"/>
                <w:b w:val="1"/>
              </w:rPr>
            </w:pPr>
            <w:ins w:author="li" w:id="98" w:date="2019-12-06T10:06:00Z">
              <w:r w:rsidDel="00000000" w:rsidR="00000000" w:rsidRPr="00000000">
                <w:rPr>
                  <w:b w:val="1"/>
                  <w:rtl w:val="0"/>
                </w:rPr>
                <w:t xml:space="preserve">TAG 值</w:t>
              </w:r>
            </w:ins>
          </w:p>
        </w:tc>
        <w:tc>
          <w:tcPr>
            <w:shd w:fill="d9d9d9" w:val="clear"/>
          </w:tcPr>
          <w:p w:rsidR="00000000" w:rsidDel="00000000" w:rsidP="00000000" w:rsidRDefault="00000000" w:rsidRPr="00000000" w14:paraId="00000986">
            <w:pPr>
              <w:spacing w:line="267" w:lineRule="auto"/>
              <w:ind w:firstLine="0"/>
              <w:rPr>
                <w:ins w:author="li" w:id="98" w:date="2019-12-06T10:06:00Z"/>
                <w:b w:val="1"/>
              </w:rPr>
            </w:pPr>
            <w:ins w:author="li" w:id="98" w:date="2019-12-06T10:06:00Z">
              <w:r w:rsidDel="00000000" w:rsidR="00000000" w:rsidRPr="00000000">
                <w:rPr>
                  <w:b w:val="1"/>
                  <w:rtl w:val="0"/>
                </w:rPr>
                <w:t xml:space="preserve">类型</w:t>
              </w:r>
            </w:ins>
          </w:p>
        </w:tc>
        <w:tc>
          <w:tcPr>
            <w:shd w:fill="d9d9d9" w:val="clear"/>
          </w:tcPr>
          <w:p w:rsidR="00000000" w:rsidDel="00000000" w:rsidP="00000000" w:rsidRDefault="00000000" w:rsidRPr="00000000" w14:paraId="00000987">
            <w:pPr>
              <w:spacing w:line="267" w:lineRule="auto"/>
              <w:ind w:firstLine="0"/>
              <w:rPr>
                <w:ins w:author="li" w:id="98" w:date="2019-12-06T10:06:00Z"/>
                <w:b w:val="1"/>
              </w:rPr>
            </w:pPr>
            <w:ins w:author="li" w:id="98" w:date="2019-12-06T10:06: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988">
            <w:pPr>
              <w:spacing w:line="267" w:lineRule="auto"/>
              <w:ind w:firstLine="0"/>
              <w:rPr>
                <w:ins w:author="li" w:id="98" w:date="2019-12-06T10:06:00Z"/>
                <w:b w:val="1"/>
              </w:rPr>
            </w:pPr>
            <w:ins w:author="li" w:id="98" w:date="2019-12-06T10:06:00Z">
              <w:r w:rsidDel="00000000" w:rsidR="00000000" w:rsidRPr="00000000">
                <w:rPr>
                  <w:b w:val="1"/>
                  <w:rtl w:val="0"/>
                </w:rPr>
                <w:t xml:space="preserve">描述</w:t>
              </w:r>
            </w:ins>
          </w:p>
        </w:tc>
      </w:tr>
      <w:tr>
        <w:trPr>
          <w:cantSplit w:val="0"/>
          <w:tblHeader w:val="0"/>
          <w:ins w:author="li" w:id="98" w:date="2019-12-06T10:06:00Z"/>
        </w:trPr>
        <w:tc>
          <w:tcPr/>
          <w:p w:rsidR="00000000" w:rsidDel="00000000" w:rsidP="00000000" w:rsidRDefault="00000000" w:rsidRPr="00000000" w14:paraId="00000989">
            <w:pPr>
              <w:ind w:firstLine="0"/>
              <w:jc w:val="left"/>
              <w:rPr>
                <w:ins w:author="li" w:id="98" w:date="2019-12-06T10:06:00Z"/>
              </w:rPr>
            </w:pPr>
            <w:ins w:author="li" w:id="98" w:date="2019-12-06T10:06:00Z">
              <w:r w:rsidDel="00000000" w:rsidR="00000000" w:rsidRPr="00000000">
                <w:rPr>
                  <w:rtl w:val="0"/>
                </w:rPr>
                <w:t xml:space="preserve">88</w:t>
              </w:r>
            </w:ins>
          </w:p>
        </w:tc>
        <w:tc>
          <w:tcPr/>
          <w:p w:rsidR="00000000" w:rsidDel="00000000" w:rsidP="00000000" w:rsidRDefault="00000000" w:rsidRPr="00000000" w14:paraId="0000098A">
            <w:pPr>
              <w:ind w:firstLine="0"/>
              <w:jc w:val="left"/>
              <w:rPr>
                <w:ins w:author="li" w:id="98" w:date="2019-12-06T10:06:00Z"/>
              </w:rPr>
            </w:pPr>
            <w:ins w:author="li" w:id="98" w:date="2019-12-06T10:06:00Z">
              <w:r w:rsidDel="00000000" w:rsidR="00000000" w:rsidRPr="00000000">
                <w:rPr>
                  <w:rtl w:val="0"/>
                </w:rPr>
                <w:t xml:space="preserve">uint16_t</w:t>
              </w:r>
            </w:ins>
          </w:p>
        </w:tc>
        <w:tc>
          <w:tcPr/>
          <w:p w:rsidR="00000000" w:rsidDel="00000000" w:rsidP="00000000" w:rsidRDefault="00000000" w:rsidRPr="00000000" w14:paraId="0000098B">
            <w:pPr>
              <w:ind w:firstLine="0"/>
              <w:jc w:val="left"/>
              <w:rPr>
                <w:ins w:author="li" w:id="98" w:date="2019-12-06T10:06:00Z"/>
              </w:rPr>
            </w:pPr>
            <w:ins w:author="li" w:id="98" w:date="2019-12-06T10:06:00Z">
              <w:r w:rsidDel="00000000" w:rsidR="00000000" w:rsidRPr="00000000">
                <w:rPr>
                  <w:rtl w:val="0"/>
                </w:rPr>
                <w:t xml:space="preserve">1</w:t>
              </w:r>
            </w:ins>
          </w:p>
        </w:tc>
        <w:tc>
          <w:tcPr/>
          <w:p w:rsidR="00000000" w:rsidDel="00000000" w:rsidP="00000000" w:rsidRDefault="00000000" w:rsidRPr="00000000" w14:paraId="0000098C">
            <w:pPr>
              <w:ind w:firstLine="0"/>
              <w:jc w:val="left"/>
              <w:rPr>
                <w:ins w:author="li" w:id="98" w:date="2019-12-06T10:06:00Z"/>
              </w:rPr>
            </w:pPr>
            <w:ins w:author="li" w:id="98" w:date="2019-12-06T10:06:00Z">
              <w:r w:rsidDel="00000000" w:rsidR="00000000" w:rsidRPr="00000000">
                <w:rPr>
                  <w:rtl w:val="0"/>
                </w:rPr>
                <w:t xml:space="preserve">下行频点</w:t>
              </w:r>
            </w:ins>
          </w:p>
        </w:tc>
      </w:tr>
    </w:tbl>
    <w:p w:rsidR="00000000" w:rsidDel="00000000" w:rsidP="00000000" w:rsidRDefault="00000000" w:rsidRPr="00000000" w14:paraId="0000098D">
      <w:pPr>
        <w:rPr>
          <w:ins w:author="li" w:id="99" w:date="2020-03-20T10:06:00Z"/>
        </w:rPr>
      </w:pPr>
      <w:ins w:author="li" w:id="99" w:date="2020-03-20T10:06:00Z">
        <w:r w:rsidDel="00000000" w:rsidR="00000000" w:rsidRPr="00000000">
          <w:rPr>
            <w:rtl w:val="0"/>
          </w:rPr>
        </w:r>
      </w:ins>
    </w:p>
    <w:p w:rsidR="00000000" w:rsidDel="00000000" w:rsidP="00000000" w:rsidRDefault="00000000" w:rsidRPr="00000000" w14:paraId="0000098E">
      <w:pPr>
        <w:pStyle w:val="Heading3"/>
        <w:numPr>
          <w:ilvl w:val="2"/>
          <w:numId w:val="12"/>
        </w:numPr>
        <w:ind w:left="720" w:hanging="720"/>
        <w:rPr/>
      </w:pPr>
      <w:ins w:author="li" w:id="99" w:date="2020-03-20T10:06:00Z">
        <w:r w:rsidDel="00000000" w:rsidR="00000000" w:rsidRPr="00000000">
          <w:rPr>
            <w:rtl w:val="0"/>
          </w:rPr>
          <w:t xml:space="preserve">管控下配置定位名单</w:t>
        </w:r>
      </w:ins>
      <w:r w:rsidDel="00000000" w:rsidR="00000000" w:rsidRPr="00000000">
        <w:rPr>
          <w:rtl w:val="0"/>
        </w:rPr>
      </w:r>
    </w:p>
    <w:tbl>
      <w:tblPr>
        <w:tblStyle w:val="Table112"/>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0"/>
          <w:ins w:author="li" w:id="100" w:date="2020-03-20T10:07:00Z"/>
        </w:trPr>
        <w:tc>
          <w:tcPr>
            <w:vAlign w:val="center"/>
          </w:tcPr>
          <w:p w:rsidR="00000000" w:rsidDel="00000000" w:rsidP="00000000" w:rsidRDefault="00000000" w:rsidRPr="00000000" w14:paraId="0000098F">
            <w:pPr>
              <w:ind w:firstLine="0"/>
              <w:jc w:val="left"/>
              <w:rPr>
                <w:ins w:author="li" w:id="100" w:date="2020-03-20T10:07:00Z"/>
              </w:rPr>
            </w:pPr>
            <w:ins w:author="li" w:id="100" w:date="2020-03-20T10:07:00Z">
              <w:r w:rsidDel="00000000" w:rsidR="00000000" w:rsidRPr="00000000">
                <w:rPr>
                  <w:rtl w:val="0"/>
                </w:rPr>
                <w:t xml:space="preserve">36</w:t>
              </w:r>
            </w:ins>
          </w:p>
        </w:tc>
        <w:tc>
          <w:tcPr/>
          <w:p w:rsidR="00000000" w:rsidDel="00000000" w:rsidP="00000000" w:rsidRDefault="00000000" w:rsidRPr="00000000" w14:paraId="00000990">
            <w:pPr>
              <w:ind w:firstLine="0"/>
              <w:jc w:val="left"/>
              <w:rPr>
                <w:ins w:author="li" w:id="100" w:date="2020-03-20T10:07:00Z"/>
              </w:rPr>
            </w:pPr>
            <w:ins w:author="li" w:id="100" w:date="2020-03-20T10:07:00Z">
              <w:r w:rsidDel="00000000" w:rsidR="00000000" w:rsidRPr="00000000">
                <w:rPr>
                  <w:rtl w:val="0"/>
                </w:rPr>
                <w:t xml:space="preserve">uint8_t</w:t>
              </w:r>
            </w:ins>
          </w:p>
        </w:tc>
        <w:tc>
          <w:tcPr/>
          <w:p w:rsidR="00000000" w:rsidDel="00000000" w:rsidP="00000000" w:rsidRDefault="00000000" w:rsidRPr="00000000" w14:paraId="00000991">
            <w:pPr>
              <w:ind w:firstLine="0"/>
              <w:jc w:val="left"/>
              <w:rPr>
                <w:ins w:author="li" w:id="100" w:date="2020-03-20T10:07:00Z"/>
              </w:rPr>
            </w:pPr>
            <w:ins w:author="li" w:id="100" w:date="2020-03-20T10:07:00Z">
              <w:r w:rsidDel="00000000" w:rsidR="00000000" w:rsidRPr="00000000">
                <w:rPr>
                  <w:rtl w:val="0"/>
                </w:rPr>
                <w:t xml:space="preserve">1</w:t>
              </w:r>
            </w:ins>
          </w:p>
        </w:tc>
        <w:tc>
          <w:tcPr/>
          <w:p w:rsidR="00000000" w:rsidDel="00000000" w:rsidP="00000000" w:rsidRDefault="00000000" w:rsidRPr="00000000" w14:paraId="00000992">
            <w:pPr>
              <w:ind w:firstLine="0"/>
              <w:jc w:val="left"/>
              <w:rPr>
                <w:ins w:author="li" w:id="100" w:date="2020-03-20T10:07:00Z"/>
              </w:rPr>
            </w:pPr>
            <w:ins w:author="li" w:id="100" w:date="2020-03-20T10:07:00Z">
              <w:r w:rsidDel="00000000" w:rsidR="00000000" w:rsidRPr="00000000">
                <w:rPr>
                  <w:rtl w:val="0"/>
                </w:rPr>
                <w:t xml:space="preserve">是否打开</w:t>
              </w:r>
            </w:ins>
          </w:p>
          <w:p w:rsidR="00000000" w:rsidDel="00000000" w:rsidP="00000000" w:rsidRDefault="00000000" w:rsidRPr="00000000" w14:paraId="00000993">
            <w:pPr>
              <w:ind w:firstLine="0"/>
              <w:jc w:val="left"/>
              <w:rPr>
                <w:ins w:author="li" w:id="100" w:date="2020-03-20T10:07:00Z"/>
              </w:rPr>
            </w:pPr>
            <w:ins w:author="li" w:id="100" w:date="2020-03-20T10:07:00Z">
              <w:r w:rsidDel="00000000" w:rsidR="00000000" w:rsidRPr="00000000">
                <w:rPr>
                  <w:rtl w:val="0"/>
                </w:rPr>
                <w:t xml:space="preserve">0：关闭</w:t>
              </w:r>
            </w:ins>
          </w:p>
          <w:p w:rsidR="00000000" w:rsidDel="00000000" w:rsidP="00000000" w:rsidRDefault="00000000" w:rsidRPr="00000000" w14:paraId="00000994">
            <w:pPr>
              <w:ind w:firstLine="0"/>
              <w:jc w:val="left"/>
              <w:rPr>
                <w:ins w:author="li" w:id="100" w:date="2020-03-20T10:07:00Z"/>
              </w:rPr>
            </w:pPr>
            <w:ins w:author="li" w:id="100" w:date="2020-03-20T10:07:00Z">
              <w:r w:rsidDel="00000000" w:rsidR="00000000" w:rsidRPr="00000000">
                <w:rPr>
                  <w:rtl w:val="0"/>
                </w:rPr>
                <w:t xml:space="preserve">1：打开</w:t>
              </w:r>
            </w:ins>
          </w:p>
        </w:tc>
      </w:tr>
      <w:tr>
        <w:trPr>
          <w:cantSplit w:val="0"/>
          <w:tblHeader w:val="0"/>
          <w:ins w:author="li" w:id="100" w:date="2020-03-20T10:07:00Z"/>
        </w:trPr>
        <w:tc>
          <w:tcPr/>
          <w:p w:rsidR="00000000" w:rsidDel="00000000" w:rsidP="00000000" w:rsidRDefault="00000000" w:rsidRPr="00000000" w14:paraId="00000995">
            <w:pPr>
              <w:ind w:firstLine="0"/>
              <w:jc w:val="left"/>
              <w:rPr>
                <w:ins w:author="li" w:id="100" w:date="2020-03-20T10:07:00Z"/>
              </w:rPr>
            </w:pPr>
            <w:ins w:author="li" w:id="100" w:date="2020-03-20T10:07:00Z">
              <w:r w:rsidDel="00000000" w:rsidR="00000000" w:rsidRPr="00000000">
                <w:rPr>
                  <w:rtl w:val="0"/>
                </w:rPr>
                <w:t xml:space="preserve">37</w:t>
              </w:r>
            </w:ins>
          </w:p>
        </w:tc>
        <w:tc>
          <w:tcPr/>
          <w:p w:rsidR="00000000" w:rsidDel="00000000" w:rsidP="00000000" w:rsidRDefault="00000000" w:rsidRPr="00000000" w14:paraId="00000996">
            <w:pPr>
              <w:ind w:firstLine="0"/>
              <w:jc w:val="left"/>
              <w:rPr>
                <w:ins w:author="li" w:id="100" w:date="2020-03-20T10:07:00Z"/>
              </w:rPr>
            </w:pPr>
            <w:ins w:author="li" w:id="100" w:date="2020-03-20T10:07:00Z">
              <w:r w:rsidDel="00000000" w:rsidR="00000000" w:rsidRPr="00000000">
                <w:rPr>
                  <w:rtl w:val="0"/>
                </w:rPr>
                <w:t xml:space="preserve">array of uint8_t</w:t>
              </w:r>
            </w:ins>
          </w:p>
        </w:tc>
        <w:tc>
          <w:tcPr/>
          <w:p w:rsidR="00000000" w:rsidDel="00000000" w:rsidP="00000000" w:rsidRDefault="00000000" w:rsidRPr="00000000" w14:paraId="00000997">
            <w:pPr>
              <w:ind w:firstLine="0"/>
              <w:jc w:val="left"/>
              <w:rPr>
                <w:ins w:author="li" w:id="100" w:date="2020-03-20T10:07:00Z"/>
              </w:rPr>
            </w:pPr>
            <w:ins w:author="li" w:id="100" w:date="2020-03-20T10:07:00Z">
              <w:r w:rsidDel="00000000" w:rsidR="00000000" w:rsidRPr="00000000">
                <w:rPr>
                  <w:rtl w:val="0"/>
                </w:rPr>
                <w:t xml:space="preserve">0…1</w:t>
              </w:r>
            </w:ins>
          </w:p>
        </w:tc>
        <w:tc>
          <w:tcPr/>
          <w:p w:rsidR="00000000" w:rsidDel="00000000" w:rsidP="00000000" w:rsidRDefault="00000000" w:rsidRPr="00000000" w14:paraId="00000998">
            <w:pPr>
              <w:ind w:firstLine="0"/>
              <w:jc w:val="left"/>
              <w:rPr>
                <w:ins w:author="li" w:id="100" w:date="2020-03-20T10:07:00Z"/>
              </w:rPr>
            </w:pPr>
            <w:ins w:author="li" w:id="100" w:date="2020-03-20T10:07:00Z">
              <w:r w:rsidDel="00000000" w:rsidR="00000000" w:rsidRPr="00000000">
                <w:rPr>
                  <w:rtl w:val="0"/>
                </w:rPr>
                <w:t xml:space="preserve">IMSI列表。可下配1000个。基站容量有限制。15位字符串。关闭时不需携带</w:t>
              </w:r>
            </w:ins>
          </w:p>
        </w:tc>
      </w:tr>
    </w:tbl>
    <w:p w:rsidR="00000000" w:rsidDel="00000000" w:rsidP="00000000" w:rsidRDefault="00000000" w:rsidRPr="00000000" w14:paraId="00000999">
      <w:pPr>
        <w:pStyle w:val="Heading3"/>
        <w:numPr>
          <w:ilvl w:val="2"/>
          <w:numId w:val="12"/>
        </w:numPr>
        <w:ind w:left="720" w:hanging="720"/>
        <w:rPr/>
      </w:pPr>
      <w:ins w:author="li" w:id="101" w:date="2020-03-20T10:07:00Z">
        <w:r w:rsidDel="00000000" w:rsidR="00000000" w:rsidRPr="00000000">
          <w:rPr>
            <w:rtl w:val="0"/>
          </w:rPr>
          <w:t xml:space="preserve"> 管控下配置定位名单响应</w:t>
        </w:r>
      </w:ins>
      <w:r w:rsidDel="00000000" w:rsidR="00000000" w:rsidRPr="00000000">
        <w:rPr>
          <w:rtl w:val="0"/>
        </w:rPr>
      </w:r>
    </w:p>
    <w:tbl>
      <w:tblPr>
        <w:tblStyle w:val="Table113"/>
        <w:tblW w:w="878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24"/>
        <w:gridCol w:w="2268"/>
        <w:gridCol w:w="1843"/>
        <w:gridCol w:w="3452"/>
        <w:tblGridChange w:id="0">
          <w:tblGrid>
            <w:gridCol w:w="1224"/>
            <w:gridCol w:w="2268"/>
            <w:gridCol w:w="1843"/>
            <w:gridCol w:w="3452"/>
          </w:tblGrid>
        </w:tblGridChange>
      </w:tblGrid>
      <w:tr>
        <w:trPr>
          <w:cantSplit w:val="0"/>
          <w:tblHeader w:val="1"/>
          <w:ins w:author="li" w:id="102" w:date="2020-03-20T10:08:00Z"/>
        </w:trPr>
        <w:tc>
          <w:tcPr>
            <w:shd w:fill="d9d9d9" w:val="clear"/>
            <w:vAlign w:val="center"/>
          </w:tcPr>
          <w:p w:rsidR="00000000" w:rsidDel="00000000" w:rsidP="00000000" w:rsidRDefault="00000000" w:rsidRPr="00000000" w14:paraId="0000099A">
            <w:pPr>
              <w:spacing w:line="267" w:lineRule="auto"/>
              <w:ind w:firstLine="0"/>
              <w:rPr>
                <w:ins w:author="li" w:id="102" w:date="2020-03-20T10:08:00Z"/>
                <w:b w:val="1"/>
              </w:rPr>
            </w:pPr>
            <w:ins w:author="li" w:id="102" w:date="2020-03-20T10:08:00Z">
              <w:r w:rsidDel="00000000" w:rsidR="00000000" w:rsidRPr="00000000">
                <w:rPr>
                  <w:b w:val="1"/>
                  <w:rtl w:val="0"/>
                </w:rPr>
                <w:t xml:space="preserve">TAG 值</w:t>
              </w:r>
            </w:ins>
          </w:p>
        </w:tc>
        <w:tc>
          <w:tcPr>
            <w:shd w:fill="d9d9d9" w:val="clear"/>
          </w:tcPr>
          <w:p w:rsidR="00000000" w:rsidDel="00000000" w:rsidP="00000000" w:rsidRDefault="00000000" w:rsidRPr="00000000" w14:paraId="0000099B">
            <w:pPr>
              <w:spacing w:line="267" w:lineRule="auto"/>
              <w:ind w:firstLine="0"/>
              <w:rPr>
                <w:ins w:author="li" w:id="102" w:date="2020-03-20T10:08:00Z"/>
                <w:b w:val="1"/>
              </w:rPr>
            </w:pPr>
            <w:ins w:author="li" w:id="102" w:date="2020-03-20T10:08:00Z">
              <w:r w:rsidDel="00000000" w:rsidR="00000000" w:rsidRPr="00000000">
                <w:rPr>
                  <w:b w:val="1"/>
                  <w:rtl w:val="0"/>
                </w:rPr>
                <w:t xml:space="preserve">类型</w:t>
              </w:r>
            </w:ins>
          </w:p>
        </w:tc>
        <w:tc>
          <w:tcPr>
            <w:shd w:fill="d9d9d9" w:val="clear"/>
          </w:tcPr>
          <w:p w:rsidR="00000000" w:rsidDel="00000000" w:rsidP="00000000" w:rsidRDefault="00000000" w:rsidRPr="00000000" w14:paraId="0000099C">
            <w:pPr>
              <w:spacing w:line="267" w:lineRule="auto"/>
              <w:ind w:firstLine="0"/>
              <w:rPr>
                <w:ins w:author="li" w:id="102" w:date="2020-03-20T10:08:00Z"/>
                <w:b w:val="1"/>
              </w:rPr>
            </w:pPr>
            <w:ins w:author="li" w:id="102" w:date="2020-03-20T10:08:00Z">
              <w:r w:rsidDel="00000000" w:rsidR="00000000" w:rsidRPr="00000000">
                <w:rPr>
                  <w:b w:val="1"/>
                  <w:rtl w:val="0"/>
                </w:rPr>
                <w:t xml:space="preserve">能出现的次数</w:t>
              </w:r>
            </w:ins>
          </w:p>
        </w:tc>
        <w:tc>
          <w:tcPr>
            <w:shd w:fill="d9d9d9" w:val="clear"/>
          </w:tcPr>
          <w:p w:rsidR="00000000" w:rsidDel="00000000" w:rsidP="00000000" w:rsidRDefault="00000000" w:rsidRPr="00000000" w14:paraId="0000099D">
            <w:pPr>
              <w:spacing w:line="267" w:lineRule="auto"/>
              <w:ind w:firstLine="0"/>
              <w:rPr>
                <w:ins w:author="li" w:id="102" w:date="2020-03-20T10:08:00Z"/>
                <w:b w:val="1"/>
              </w:rPr>
            </w:pPr>
            <w:ins w:author="li" w:id="102" w:date="2020-03-20T10:08:00Z">
              <w:r w:rsidDel="00000000" w:rsidR="00000000" w:rsidRPr="00000000">
                <w:rPr>
                  <w:b w:val="1"/>
                  <w:rtl w:val="0"/>
                </w:rPr>
                <w:t xml:space="preserve">描述</w:t>
              </w:r>
            </w:ins>
          </w:p>
        </w:tc>
      </w:tr>
      <w:tr>
        <w:trPr>
          <w:cantSplit w:val="0"/>
          <w:tblHeader w:val="0"/>
          <w:ins w:author="li" w:id="102" w:date="2020-03-20T10:08:00Z"/>
        </w:trPr>
        <w:tc>
          <w:tcPr/>
          <w:p w:rsidR="00000000" w:rsidDel="00000000" w:rsidP="00000000" w:rsidRDefault="00000000" w:rsidRPr="00000000" w14:paraId="0000099E">
            <w:pPr>
              <w:ind w:firstLine="0"/>
              <w:jc w:val="left"/>
              <w:rPr>
                <w:ins w:author="li" w:id="102" w:date="2020-03-20T10:08:00Z"/>
              </w:rPr>
            </w:pPr>
            <w:ins w:author="li" w:id="102" w:date="2020-03-20T10:08:00Z">
              <w:r w:rsidDel="00000000" w:rsidR="00000000" w:rsidRPr="00000000">
                <w:rPr>
                  <w:rtl w:val="0"/>
                </w:rPr>
                <w:t xml:space="preserve">2</w:t>
              </w:r>
            </w:ins>
          </w:p>
        </w:tc>
        <w:tc>
          <w:tcPr/>
          <w:p w:rsidR="00000000" w:rsidDel="00000000" w:rsidP="00000000" w:rsidRDefault="00000000" w:rsidRPr="00000000" w14:paraId="0000099F">
            <w:pPr>
              <w:ind w:firstLine="0"/>
              <w:jc w:val="left"/>
              <w:rPr>
                <w:ins w:author="li" w:id="102" w:date="2020-03-20T10:08:00Z"/>
              </w:rPr>
            </w:pPr>
            <w:ins w:author="li" w:id="102" w:date="2020-03-20T10:08:00Z">
              <w:r w:rsidDel="00000000" w:rsidR="00000000" w:rsidRPr="00000000">
                <w:rPr>
                  <w:rtl w:val="0"/>
                </w:rPr>
                <w:t xml:space="preserve">uint8_t</w:t>
              </w:r>
            </w:ins>
          </w:p>
        </w:tc>
        <w:tc>
          <w:tcPr/>
          <w:p w:rsidR="00000000" w:rsidDel="00000000" w:rsidP="00000000" w:rsidRDefault="00000000" w:rsidRPr="00000000" w14:paraId="000009A0">
            <w:pPr>
              <w:ind w:firstLine="0"/>
              <w:jc w:val="left"/>
              <w:rPr>
                <w:ins w:author="li" w:id="102" w:date="2020-03-20T10:08:00Z"/>
              </w:rPr>
            </w:pPr>
            <w:ins w:author="li" w:id="102" w:date="2020-03-20T10:08:00Z">
              <w:r w:rsidDel="00000000" w:rsidR="00000000" w:rsidRPr="00000000">
                <w:rPr>
                  <w:rtl w:val="0"/>
                </w:rPr>
                <w:t xml:space="preserve">1</w:t>
              </w:r>
            </w:ins>
          </w:p>
        </w:tc>
        <w:tc>
          <w:tcPr/>
          <w:p w:rsidR="00000000" w:rsidDel="00000000" w:rsidP="00000000" w:rsidRDefault="00000000" w:rsidRPr="00000000" w14:paraId="000009A1">
            <w:pPr>
              <w:ind w:firstLine="0"/>
              <w:jc w:val="left"/>
              <w:rPr>
                <w:ins w:author="li" w:id="102" w:date="2020-03-20T10:08:00Z"/>
              </w:rPr>
            </w:pPr>
            <w:ins w:author="li" w:id="102" w:date="2020-03-20T10:08:00Z">
              <w:r w:rsidDel="00000000" w:rsidR="00000000" w:rsidRPr="00000000">
                <w:rPr>
                  <w:rtl w:val="0"/>
                </w:rPr>
                <w:t xml:space="preserve">返回码</w:t>
              </w:r>
            </w:ins>
          </w:p>
          <w:p w:rsidR="00000000" w:rsidDel="00000000" w:rsidP="00000000" w:rsidRDefault="00000000" w:rsidRPr="00000000" w14:paraId="000009A2">
            <w:pPr>
              <w:ind w:firstLine="0"/>
              <w:jc w:val="left"/>
              <w:rPr>
                <w:ins w:author="li" w:id="102" w:date="2020-03-20T10:08:00Z"/>
              </w:rPr>
            </w:pPr>
            <w:ins w:author="li" w:id="102" w:date="2020-03-20T10:08:00Z">
              <w:r w:rsidDel="00000000" w:rsidR="00000000" w:rsidRPr="00000000">
                <w:rPr>
                  <w:rtl w:val="0"/>
                </w:rPr>
                <w:t xml:space="preserve">0：成功</w:t>
              </w:r>
            </w:ins>
          </w:p>
          <w:p w:rsidR="00000000" w:rsidDel="00000000" w:rsidP="00000000" w:rsidRDefault="00000000" w:rsidRPr="00000000" w14:paraId="000009A3">
            <w:pPr>
              <w:ind w:firstLine="0"/>
              <w:jc w:val="left"/>
              <w:rPr>
                <w:ins w:author="li" w:id="102" w:date="2020-03-20T10:08:00Z"/>
              </w:rPr>
            </w:pPr>
            <w:ins w:author="li" w:id="102" w:date="2020-03-20T10:08:00Z">
              <w:r w:rsidDel="00000000" w:rsidR="00000000" w:rsidRPr="00000000">
                <w:rPr>
                  <w:rtl w:val="0"/>
                </w:rPr>
                <w:t xml:space="preserve">1：解析失败</w:t>
              </w:r>
            </w:ins>
          </w:p>
        </w:tc>
      </w:tr>
    </w:tbl>
    <w:p w:rsidR="00000000" w:rsidDel="00000000" w:rsidP="00000000" w:rsidRDefault="00000000" w:rsidRPr="00000000" w14:paraId="000009A4">
      <w:pPr>
        <w:rPr>
          <w:ins w:author="li" w:id="103" w:date="2020-03-20T10:06:00Z"/>
        </w:rPr>
      </w:pPr>
      <w:ins w:author="li" w:id="103" w:date="2020-03-20T10:06:00Z">
        <w:r w:rsidDel="00000000" w:rsidR="00000000" w:rsidRPr="00000000">
          <w:rPr>
            <w:rtl w:val="0"/>
          </w:rPr>
        </w:r>
      </w:ins>
    </w:p>
    <w:p w:rsidR="00000000" w:rsidDel="00000000" w:rsidP="00000000" w:rsidRDefault="00000000" w:rsidRPr="00000000" w14:paraId="000009A5">
      <w:pPr>
        <w:rPr>
          <w:ins w:author="li" w:id="103" w:date="2020-03-20T10:06:00Z"/>
        </w:rPr>
      </w:pPr>
      <w:ins w:author="li" w:id="103" w:date="2020-03-20T10:06:00Z">
        <w:r w:rsidDel="00000000" w:rsidR="00000000" w:rsidRPr="00000000">
          <w:rPr>
            <w:rtl w:val="0"/>
          </w:rPr>
        </w:r>
      </w:ins>
    </w:p>
    <w:p w:rsidR="00000000" w:rsidDel="00000000" w:rsidP="00000000" w:rsidRDefault="00000000" w:rsidRPr="00000000" w14:paraId="000009A6">
      <w:pPr>
        <w:rPr/>
      </w:pPr>
      <w:r w:rsidDel="00000000" w:rsidR="00000000" w:rsidRPr="00000000">
        <w:rPr>
          <w:rtl w:val="0"/>
        </w:rPr>
      </w:r>
    </w:p>
    <w:bookmarkStart w:colFirst="0" w:colLast="0" w:name="3bj1y38" w:id="114"/>
    <w:bookmarkEnd w:id="114"/>
    <w:bookmarkStart w:colFirst="0" w:colLast="0" w:name="rjefff" w:id="115"/>
    <w:bookmarkEnd w:id="115"/>
    <w:p w:rsidR="00000000" w:rsidDel="00000000" w:rsidP="00000000" w:rsidRDefault="00000000" w:rsidRPr="00000000" w14:paraId="000009A7">
      <w:pPr>
        <w:pStyle w:val="Heading2"/>
        <w:numPr>
          <w:ilvl w:val="1"/>
          <w:numId w:val="12"/>
        </w:numPr>
        <w:ind w:left="576" w:hanging="576"/>
        <w:rPr/>
      </w:pPr>
      <w:bookmarkStart w:colFirst="0" w:colLast="0" w:name="_2ce457m" w:id="116"/>
      <w:bookmarkEnd w:id="116"/>
      <w:r w:rsidDel="00000000" w:rsidR="00000000" w:rsidRPr="00000000">
        <w:rPr>
          <w:rtl w:val="0"/>
        </w:rPr>
        <w:t xml:space="preserve">系统告警（未支持）</w:t>
      </w:r>
    </w:p>
    <w:p w:rsidR="00000000" w:rsidDel="00000000" w:rsidP="00000000" w:rsidRDefault="00000000" w:rsidRPr="00000000" w14:paraId="000009A8">
      <w:pPr>
        <w:pStyle w:val="Heading4"/>
        <w:numPr>
          <w:ilvl w:val="3"/>
          <w:numId w:val="12"/>
        </w:numPr>
        <w:ind w:left="864" w:hanging="864"/>
        <w:rPr/>
      </w:pPr>
      <w:r w:rsidDel="00000000" w:rsidR="00000000" w:rsidRPr="00000000">
        <w:rPr>
          <w:rtl w:val="0"/>
        </w:rPr>
        <w:t xml:space="preserve">通用格式</w:t>
      </w:r>
    </w:p>
    <w:p w:rsidR="00000000" w:rsidDel="00000000" w:rsidP="00000000" w:rsidRDefault="00000000" w:rsidRPr="00000000" w14:paraId="000009A9">
      <w:pPr>
        <w:rPr/>
      </w:pPr>
      <w:r w:rsidDel="00000000" w:rsidR="00000000" w:rsidRPr="00000000">
        <w:rPr>
          <w:rtl w:val="0"/>
        </w:rPr>
        <w:t xml:space="preserve">告警码组成: </w:t>
      </w:r>
    </w:p>
    <w:tbl>
      <w:tblPr>
        <w:tblStyle w:val="Table114"/>
        <w:tblW w:w="9570.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2392"/>
        <w:gridCol w:w="2392"/>
        <w:gridCol w:w="2393"/>
        <w:gridCol w:w="2393"/>
        <w:tblGridChange w:id="0">
          <w:tblGrid>
            <w:gridCol w:w="2392"/>
            <w:gridCol w:w="2392"/>
            <w:gridCol w:w="2393"/>
            <w:gridCol w:w="2393"/>
          </w:tblGrid>
        </w:tblGridChange>
      </w:tblGrid>
      <w:tr>
        <w:trPr>
          <w:cantSplit w:val="0"/>
          <w:tblHeader w:val="0"/>
        </w:trPr>
        <w:tc>
          <w:tcPr>
            <w:vAlign w:val="center"/>
          </w:tcPr>
          <w:p w:rsidR="00000000" w:rsidDel="00000000" w:rsidP="00000000" w:rsidRDefault="00000000" w:rsidRPr="00000000" w14:paraId="000009AA">
            <w:pPr>
              <w:ind w:firstLine="0"/>
              <w:rPr/>
            </w:pPr>
            <w:r w:rsidDel="00000000" w:rsidR="00000000" w:rsidRPr="00000000">
              <w:rPr>
                <w:rtl w:val="0"/>
              </w:rPr>
              <w:t xml:space="preserve">最高三位：</w:t>
            </w:r>
          </w:p>
          <w:p w:rsidR="00000000" w:rsidDel="00000000" w:rsidP="00000000" w:rsidRDefault="00000000" w:rsidRPr="00000000" w14:paraId="000009AB">
            <w:pPr>
              <w:ind w:firstLine="0"/>
              <w:rPr/>
            </w:pPr>
            <w:r w:rsidDel="00000000" w:rsidR="00000000" w:rsidRPr="00000000">
              <w:rPr>
                <w:rtl w:val="0"/>
              </w:rPr>
              <w:t xml:space="preserve">0：一次性告警</w:t>
            </w:r>
          </w:p>
          <w:p w:rsidR="00000000" w:rsidDel="00000000" w:rsidP="00000000" w:rsidRDefault="00000000" w:rsidRPr="00000000" w14:paraId="000009AC">
            <w:pPr>
              <w:ind w:firstLine="0"/>
              <w:rPr/>
            </w:pPr>
            <w:r w:rsidDel="00000000" w:rsidR="00000000" w:rsidRPr="00000000">
              <w:rPr>
                <w:rtl w:val="0"/>
              </w:rPr>
              <w:t xml:space="preserve">1：持续性告警</w:t>
            </w:r>
          </w:p>
        </w:tc>
        <w:tc>
          <w:tcPr/>
          <w:p w:rsidR="00000000" w:rsidDel="00000000" w:rsidP="00000000" w:rsidRDefault="00000000" w:rsidRPr="00000000" w14:paraId="000009AD">
            <w:pPr>
              <w:ind w:firstLine="0"/>
              <w:rPr/>
            </w:pPr>
            <w:r w:rsidDel="00000000" w:rsidR="00000000" w:rsidRPr="00000000">
              <w:rPr>
                <w:rtl w:val="0"/>
              </w:rPr>
              <w:t xml:space="preserve">三位：级别</w:t>
            </w:r>
          </w:p>
          <w:p w:rsidR="00000000" w:rsidDel="00000000" w:rsidP="00000000" w:rsidRDefault="00000000" w:rsidRPr="00000000" w14:paraId="000009AE">
            <w:pPr>
              <w:ind w:firstLine="0"/>
              <w:rPr/>
            </w:pPr>
            <w:r w:rsidDel="00000000" w:rsidR="00000000" w:rsidRPr="00000000">
              <w:rPr>
                <w:rtl w:val="0"/>
              </w:rPr>
              <w:t xml:space="preserve">0：minor</w:t>
            </w:r>
          </w:p>
          <w:p w:rsidR="00000000" w:rsidDel="00000000" w:rsidP="00000000" w:rsidRDefault="00000000" w:rsidRPr="00000000" w14:paraId="000009AF">
            <w:pPr>
              <w:ind w:firstLine="0"/>
              <w:rPr/>
            </w:pPr>
            <w:r w:rsidDel="00000000" w:rsidR="00000000" w:rsidRPr="00000000">
              <w:rPr>
                <w:rtl w:val="0"/>
              </w:rPr>
              <w:t xml:space="preserve">1：major</w:t>
            </w:r>
          </w:p>
          <w:p w:rsidR="00000000" w:rsidDel="00000000" w:rsidP="00000000" w:rsidRDefault="00000000" w:rsidRPr="00000000" w14:paraId="000009B0">
            <w:pPr>
              <w:ind w:firstLine="0"/>
              <w:rPr/>
            </w:pPr>
            <w:r w:rsidDel="00000000" w:rsidR="00000000" w:rsidRPr="00000000">
              <w:rPr>
                <w:rtl w:val="0"/>
              </w:rPr>
              <w:t xml:space="preserve">2：critical</w:t>
            </w:r>
          </w:p>
        </w:tc>
        <w:tc>
          <w:tcPr/>
          <w:p w:rsidR="00000000" w:rsidDel="00000000" w:rsidP="00000000" w:rsidRDefault="00000000" w:rsidRPr="00000000" w14:paraId="000009B1">
            <w:pPr>
              <w:ind w:firstLine="0"/>
              <w:rPr/>
            </w:pPr>
            <w:r w:rsidDel="00000000" w:rsidR="00000000" w:rsidRPr="00000000">
              <w:rPr>
                <w:rtl w:val="0"/>
              </w:rPr>
              <w:t xml:space="preserve">10位：设备类型</w:t>
            </w:r>
          </w:p>
          <w:p w:rsidR="00000000" w:rsidDel="00000000" w:rsidP="00000000" w:rsidRDefault="00000000" w:rsidRPr="00000000" w14:paraId="000009B2">
            <w:pPr>
              <w:ind w:firstLine="0"/>
              <w:rPr/>
            </w:pPr>
            <w:r w:rsidDel="00000000" w:rsidR="00000000" w:rsidRPr="00000000">
              <w:rPr>
                <w:rtl w:val="0"/>
              </w:rPr>
              <w:t xml:space="preserve">0：</w:t>
            </w:r>
          </w:p>
        </w:tc>
        <w:tc>
          <w:tcPr/>
          <w:p w:rsidR="00000000" w:rsidDel="00000000" w:rsidP="00000000" w:rsidRDefault="00000000" w:rsidRPr="00000000" w14:paraId="000009B3">
            <w:pPr>
              <w:ind w:firstLine="0"/>
              <w:rPr/>
            </w:pPr>
            <w:r w:rsidDel="00000000" w:rsidR="00000000" w:rsidRPr="00000000">
              <w:rPr>
                <w:rtl w:val="0"/>
              </w:rPr>
              <w:t xml:space="preserve">16位：</w:t>
            </w:r>
          </w:p>
          <w:p w:rsidR="00000000" w:rsidDel="00000000" w:rsidP="00000000" w:rsidRDefault="00000000" w:rsidRPr="00000000" w14:paraId="000009B4">
            <w:pPr>
              <w:ind w:firstLine="0"/>
              <w:rPr/>
            </w:pPr>
            <w:r w:rsidDel="00000000" w:rsidR="00000000" w:rsidRPr="00000000">
              <w:rPr>
                <w:rtl w:val="0"/>
              </w:rPr>
              <w:t xml:space="preserve">告警</w:t>
            </w:r>
          </w:p>
        </w:tc>
      </w:tr>
    </w:tbl>
    <w:p w:rsidR="00000000" w:rsidDel="00000000" w:rsidP="00000000" w:rsidRDefault="00000000" w:rsidRPr="00000000" w14:paraId="000009B5">
      <w:pPr>
        <w:ind w:firstLine="0"/>
        <w:rPr/>
      </w:pPr>
      <w:r w:rsidDel="00000000" w:rsidR="00000000" w:rsidRPr="00000000">
        <w:rPr>
          <w:rtl w:val="0"/>
        </w:rPr>
      </w:r>
    </w:p>
    <w:bookmarkStart w:colFirst="0" w:colLast="0" w:name="4anzqyu" w:id="117"/>
    <w:bookmarkEnd w:id="117"/>
    <w:bookmarkStart w:colFirst="0" w:colLast="0" w:name="2pta16n" w:id="118"/>
    <w:bookmarkEnd w:id="118"/>
    <w:p w:rsidR="00000000" w:rsidDel="00000000" w:rsidP="00000000" w:rsidRDefault="00000000" w:rsidRPr="00000000" w14:paraId="000009B6">
      <w:pPr>
        <w:pStyle w:val="Heading3"/>
        <w:numPr>
          <w:ilvl w:val="2"/>
          <w:numId w:val="12"/>
        </w:numPr>
        <w:ind w:left="720" w:hanging="720"/>
        <w:rPr/>
      </w:pPr>
      <w:bookmarkStart w:colFirst="0" w:colLast="0" w:name="_1qoc8b1" w:id="119"/>
      <w:bookmarkEnd w:id="119"/>
      <w:r w:rsidDel="00000000" w:rsidR="00000000" w:rsidRPr="00000000">
        <w:rPr>
          <w:rtl w:val="0"/>
        </w:rPr>
        <w:t xml:space="preserve">软件告警</w:t>
      </w:r>
    </w:p>
    <w:p w:rsidR="00000000" w:rsidDel="00000000" w:rsidP="00000000" w:rsidRDefault="00000000" w:rsidRPr="00000000" w14:paraId="000009B7">
      <w:pPr>
        <w:pStyle w:val="Heading3"/>
        <w:numPr>
          <w:ilvl w:val="2"/>
          <w:numId w:val="12"/>
        </w:numPr>
        <w:ind w:left="720" w:hanging="720"/>
        <w:rPr/>
      </w:pPr>
      <w:bookmarkStart w:colFirst="0" w:colLast="0" w:name="_14ykbeg" w:id="120"/>
      <w:bookmarkEnd w:id="120"/>
      <w:r w:rsidDel="00000000" w:rsidR="00000000" w:rsidRPr="00000000">
        <w:rPr>
          <w:rtl w:val="0"/>
        </w:rPr>
        <w:t xml:space="preserve">硬件告警</w:t>
      </w:r>
    </w:p>
    <w:tbl>
      <w:tblPr>
        <w:tblStyle w:val="Table115"/>
        <w:tblW w:w="8737.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799"/>
        <w:gridCol w:w="2552"/>
        <w:gridCol w:w="2551"/>
        <w:gridCol w:w="2835"/>
        <w:tblGridChange w:id="0">
          <w:tblGrid>
            <w:gridCol w:w="799"/>
            <w:gridCol w:w="2552"/>
            <w:gridCol w:w="2551"/>
            <w:gridCol w:w="2835"/>
          </w:tblGrid>
        </w:tblGridChange>
      </w:tblGrid>
      <w:tr>
        <w:trPr>
          <w:cantSplit w:val="0"/>
          <w:tblHeader w:val="1"/>
        </w:trPr>
        <w:tc>
          <w:tcPr>
            <w:shd w:fill="d9d9d9" w:val="clear"/>
            <w:vAlign w:val="center"/>
          </w:tcPr>
          <w:p w:rsidR="00000000" w:rsidDel="00000000" w:rsidP="00000000" w:rsidRDefault="00000000" w:rsidRPr="00000000" w14:paraId="000009B8">
            <w:pPr>
              <w:spacing w:line="267" w:lineRule="auto"/>
              <w:ind w:firstLine="0"/>
              <w:rPr>
                <w:b w:val="1"/>
              </w:rPr>
            </w:pPr>
            <w:r w:rsidDel="00000000" w:rsidR="00000000" w:rsidRPr="00000000">
              <w:rPr>
                <w:b w:val="1"/>
                <w:rtl w:val="0"/>
              </w:rPr>
              <w:t xml:space="preserve">序号</w:t>
            </w:r>
          </w:p>
        </w:tc>
        <w:tc>
          <w:tcPr>
            <w:shd w:fill="d9d9d9" w:val="clear"/>
          </w:tcPr>
          <w:p w:rsidR="00000000" w:rsidDel="00000000" w:rsidP="00000000" w:rsidRDefault="00000000" w:rsidRPr="00000000" w14:paraId="000009B9">
            <w:pPr>
              <w:spacing w:line="267" w:lineRule="auto"/>
              <w:ind w:firstLine="0"/>
              <w:rPr>
                <w:b w:val="1"/>
              </w:rPr>
            </w:pPr>
            <w:r w:rsidDel="00000000" w:rsidR="00000000" w:rsidRPr="00000000">
              <w:rPr>
                <w:b w:val="1"/>
                <w:rtl w:val="0"/>
              </w:rPr>
              <w:t xml:space="preserve">告警码（低24位）</w:t>
            </w:r>
          </w:p>
        </w:tc>
        <w:tc>
          <w:tcPr>
            <w:shd w:fill="d9d9d9" w:val="clear"/>
          </w:tcPr>
          <w:p w:rsidR="00000000" w:rsidDel="00000000" w:rsidP="00000000" w:rsidRDefault="00000000" w:rsidRPr="00000000" w14:paraId="000009BA">
            <w:pPr>
              <w:spacing w:line="267" w:lineRule="auto"/>
              <w:ind w:firstLine="0"/>
              <w:rPr>
                <w:b w:val="1"/>
              </w:rPr>
            </w:pPr>
            <w:r w:rsidDel="00000000" w:rsidR="00000000" w:rsidRPr="00000000">
              <w:rPr>
                <w:b w:val="1"/>
                <w:rtl w:val="0"/>
              </w:rPr>
              <w:t xml:space="preserve">说明</w:t>
            </w:r>
          </w:p>
        </w:tc>
        <w:tc>
          <w:tcPr>
            <w:shd w:fill="d9d9d9" w:val="clear"/>
          </w:tcPr>
          <w:p w:rsidR="00000000" w:rsidDel="00000000" w:rsidP="00000000" w:rsidRDefault="00000000" w:rsidRPr="00000000" w14:paraId="000009BB">
            <w:pPr>
              <w:spacing w:line="267" w:lineRule="auto"/>
              <w:ind w:firstLine="0"/>
              <w:rPr>
                <w:b w:val="1"/>
              </w:rPr>
            </w:pPr>
            <w:r w:rsidDel="00000000" w:rsidR="00000000" w:rsidRPr="00000000">
              <w:rPr>
                <w:b w:val="1"/>
                <w:rtl w:val="0"/>
              </w:rPr>
              <w:t xml:space="preserve">类型</w:t>
            </w:r>
          </w:p>
        </w:tc>
      </w:tr>
      <w:tr>
        <w:trPr>
          <w:cantSplit w:val="0"/>
          <w:tblHeader w:val="0"/>
        </w:trPr>
        <w:tc>
          <w:tcPr/>
          <w:p w:rsidR="00000000" w:rsidDel="00000000" w:rsidP="00000000" w:rsidRDefault="00000000" w:rsidRPr="00000000" w14:paraId="000009BC">
            <w:pPr>
              <w:ind w:firstLine="0"/>
              <w:jc w:val="left"/>
              <w:rPr/>
            </w:pPr>
            <w:r w:rsidDel="00000000" w:rsidR="00000000" w:rsidRPr="00000000">
              <w:rPr>
                <w:rtl w:val="0"/>
              </w:rPr>
              <w:t xml:space="preserve">1</w:t>
            </w:r>
          </w:p>
        </w:tc>
        <w:tc>
          <w:tcPr/>
          <w:p w:rsidR="00000000" w:rsidDel="00000000" w:rsidP="00000000" w:rsidRDefault="00000000" w:rsidRPr="00000000" w14:paraId="000009BD">
            <w:pPr>
              <w:ind w:firstLine="0"/>
              <w:jc w:val="left"/>
              <w:rPr/>
            </w:pPr>
            <w:r w:rsidDel="00000000" w:rsidR="00000000" w:rsidRPr="00000000">
              <w:rPr>
                <w:rtl w:val="0"/>
              </w:rPr>
              <w:t xml:space="preserve">0x01</w:t>
            </w:r>
          </w:p>
        </w:tc>
        <w:tc>
          <w:tcPr/>
          <w:p w:rsidR="00000000" w:rsidDel="00000000" w:rsidP="00000000" w:rsidRDefault="00000000" w:rsidRPr="00000000" w14:paraId="000009BE">
            <w:pPr>
              <w:ind w:firstLine="0"/>
              <w:jc w:val="left"/>
              <w:rPr/>
            </w:pPr>
            <w:r w:rsidDel="00000000" w:rsidR="00000000" w:rsidRPr="00000000">
              <w:rPr>
                <w:rtl w:val="0"/>
              </w:rPr>
              <w:t xml:space="preserve">PA_OVER_POWER</w:t>
            </w:r>
          </w:p>
        </w:tc>
        <w:tc>
          <w:tcPr/>
          <w:p w:rsidR="00000000" w:rsidDel="00000000" w:rsidP="00000000" w:rsidRDefault="00000000" w:rsidRPr="00000000" w14:paraId="000009BF">
            <w:pPr>
              <w:ind w:firstLine="0"/>
              <w:jc w:val="left"/>
              <w:rPr/>
            </w:pPr>
            <w:r w:rsidDel="00000000" w:rsidR="00000000" w:rsidRPr="00000000">
              <w:rPr>
                <w:rtl w:val="0"/>
              </w:rPr>
              <w:t xml:space="preserve">持续性告警</w:t>
            </w:r>
          </w:p>
        </w:tc>
      </w:tr>
      <w:tr>
        <w:trPr>
          <w:cantSplit w:val="0"/>
          <w:tblHeader w:val="0"/>
        </w:trPr>
        <w:tc>
          <w:tcPr/>
          <w:p w:rsidR="00000000" w:rsidDel="00000000" w:rsidP="00000000" w:rsidRDefault="00000000" w:rsidRPr="00000000" w14:paraId="000009C0">
            <w:pPr>
              <w:ind w:firstLine="0"/>
              <w:jc w:val="left"/>
              <w:rPr/>
            </w:pPr>
            <w:r w:rsidDel="00000000" w:rsidR="00000000" w:rsidRPr="00000000">
              <w:rPr>
                <w:rtl w:val="0"/>
              </w:rPr>
              <w:t xml:space="preserve">2</w:t>
            </w:r>
          </w:p>
        </w:tc>
        <w:tc>
          <w:tcPr/>
          <w:p w:rsidR="00000000" w:rsidDel="00000000" w:rsidP="00000000" w:rsidRDefault="00000000" w:rsidRPr="00000000" w14:paraId="000009C1">
            <w:pPr>
              <w:ind w:firstLine="0"/>
              <w:jc w:val="left"/>
              <w:rPr/>
            </w:pPr>
            <w:r w:rsidDel="00000000" w:rsidR="00000000" w:rsidRPr="00000000">
              <w:rPr>
                <w:rtl w:val="0"/>
              </w:rPr>
              <w:t xml:space="preserve">0x02</w:t>
            </w:r>
          </w:p>
        </w:tc>
        <w:tc>
          <w:tcPr/>
          <w:p w:rsidR="00000000" w:rsidDel="00000000" w:rsidP="00000000" w:rsidRDefault="00000000" w:rsidRPr="00000000" w14:paraId="000009C2">
            <w:pPr>
              <w:ind w:firstLine="0"/>
              <w:jc w:val="left"/>
              <w:rPr/>
            </w:pPr>
            <w:r w:rsidDel="00000000" w:rsidR="00000000" w:rsidRPr="00000000">
              <w:rPr>
                <w:rtl w:val="0"/>
              </w:rPr>
              <w:t xml:space="preserve">PA_OVER_TEMP</w:t>
            </w:r>
          </w:p>
        </w:tc>
        <w:tc>
          <w:tcPr/>
          <w:p w:rsidR="00000000" w:rsidDel="00000000" w:rsidP="00000000" w:rsidRDefault="00000000" w:rsidRPr="00000000" w14:paraId="000009C3">
            <w:pPr>
              <w:ind w:firstLine="0"/>
              <w:jc w:val="left"/>
              <w:rPr/>
            </w:pPr>
            <w:r w:rsidDel="00000000" w:rsidR="00000000" w:rsidRPr="00000000">
              <w:rPr>
                <w:rtl w:val="0"/>
              </w:rPr>
              <w:t xml:space="preserve">持续性告警</w:t>
            </w:r>
          </w:p>
        </w:tc>
      </w:tr>
      <w:tr>
        <w:trPr>
          <w:cantSplit w:val="0"/>
          <w:tblHeader w:val="0"/>
        </w:trPr>
        <w:tc>
          <w:tcPr/>
          <w:p w:rsidR="00000000" w:rsidDel="00000000" w:rsidP="00000000" w:rsidRDefault="00000000" w:rsidRPr="00000000" w14:paraId="000009C4">
            <w:pPr>
              <w:ind w:firstLine="0"/>
              <w:jc w:val="left"/>
              <w:rPr/>
            </w:pPr>
            <w:r w:rsidDel="00000000" w:rsidR="00000000" w:rsidRPr="00000000">
              <w:rPr>
                <w:rtl w:val="0"/>
              </w:rPr>
              <w:t xml:space="preserve">3</w:t>
            </w:r>
          </w:p>
        </w:tc>
        <w:tc>
          <w:tcPr/>
          <w:p w:rsidR="00000000" w:rsidDel="00000000" w:rsidP="00000000" w:rsidRDefault="00000000" w:rsidRPr="00000000" w14:paraId="000009C5">
            <w:pPr>
              <w:ind w:firstLine="0"/>
              <w:jc w:val="left"/>
              <w:rPr/>
            </w:pPr>
            <w:r w:rsidDel="00000000" w:rsidR="00000000" w:rsidRPr="00000000">
              <w:rPr>
                <w:rtl w:val="0"/>
              </w:rPr>
              <w:t xml:space="preserve">0x03</w:t>
            </w:r>
          </w:p>
        </w:tc>
        <w:tc>
          <w:tcPr/>
          <w:p w:rsidR="00000000" w:rsidDel="00000000" w:rsidP="00000000" w:rsidRDefault="00000000" w:rsidRPr="00000000" w14:paraId="000009C6">
            <w:pPr>
              <w:ind w:firstLine="0"/>
              <w:jc w:val="left"/>
              <w:rPr/>
            </w:pPr>
            <w:r w:rsidDel="00000000" w:rsidR="00000000" w:rsidRPr="00000000">
              <w:rPr>
                <w:rtl w:val="0"/>
              </w:rPr>
              <w:t xml:space="preserve">PA_SWR</w:t>
            </w:r>
          </w:p>
        </w:tc>
        <w:tc>
          <w:tcPr/>
          <w:p w:rsidR="00000000" w:rsidDel="00000000" w:rsidP="00000000" w:rsidRDefault="00000000" w:rsidRPr="00000000" w14:paraId="000009C7">
            <w:pPr>
              <w:ind w:firstLine="0"/>
              <w:jc w:val="left"/>
              <w:rPr/>
            </w:pPr>
            <w:r w:rsidDel="00000000" w:rsidR="00000000" w:rsidRPr="00000000">
              <w:rPr>
                <w:rtl w:val="0"/>
              </w:rPr>
              <w:t xml:space="preserve">持续性告警</w:t>
            </w:r>
          </w:p>
        </w:tc>
      </w:tr>
      <w:tr>
        <w:trPr>
          <w:cantSplit w:val="0"/>
          <w:tblHeader w:val="0"/>
        </w:trPr>
        <w:tc>
          <w:tcPr/>
          <w:p w:rsidR="00000000" w:rsidDel="00000000" w:rsidP="00000000" w:rsidRDefault="00000000" w:rsidRPr="00000000" w14:paraId="000009C8">
            <w:pPr>
              <w:ind w:firstLine="0"/>
              <w:jc w:val="left"/>
              <w:rPr/>
            </w:pPr>
            <w:r w:rsidDel="00000000" w:rsidR="00000000" w:rsidRPr="00000000">
              <w:rPr>
                <w:rtl w:val="0"/>
              </w:rPr>
              <w:t xml:space="preserve">4</w:t>
            </w:r>
          </w:p>
        </w:tc>
        <w:tc>
          <w:tcPr/>
          <w:p w:rsidR="00000000" w:rsidDel="00000000" w:rsidP="00000000" w:rsidRDefault="00000000" w:rsidRPr="00000000" w14:paraId="000009C9">
            <w:pPr>
              <w:ind w:firstLine="0"/>
              <w:jc w:val="left"/>
              <w:rPr/>
            </w:pPr>
            <w:r w:rsidDel="00000000" w:rsidR="00000000" w:rsidRPr="00000000">
              <w:rPr>
                <w:rtl w:val="0"/>
              </w:rPr>
              <w:t xml:space="preserve">0x04</w:t>
            </w:r>
          </w:p>
        </w:tc>
        <w:tc>
          <w:tcPr/>
          <w:p w:rsidR="00000000" w:rsidDel="00000000" w:rsidP="00000000" w:rsidRDefault="00000000" w:rsidRPr="00000000" w14:paraId="000009CA">
            <w:pPr>
              <w:ind w:firstLine="0"/>
              <w:jc w:val="left"/>
              <w:rPr/>
            </w:pPr>
            <w:r w:rsidDel="00000000" w:rsidR="00000000" w:rsidRPr="00000000">
              <w:rPr>
                <w:rtl w:val="0"/>
              </w:rPr>
              <w:t xml:space="preserve">PA_FAULT_PA</w:t>
            </w:r>
          </w:p>
        </w:tc>
        <w:tc>
          <w:tcPr/>
          <w:p w:rsidR="00000000" w:rsidDel="00000000" w:rsidP="00000000" w:rsidRDefault="00000000" w:rsidRPr="00000000" w14:paraId="000009CB">
            <w:pPr>
              <w:ind w:firstLine="0"/>
              <w:jc w:val="left"/>
              <w:rPr/>
            </w:pPr>
            <w:r w:rsidDel="00000000" w:rsidR="00000000" w:rsidRPr="00000000">
              <w:rPr>
                <w:rtl w:val="0"/>
              </w:rPr>
              <w:t xml:space="preserve">持续性告警</w:t>
            </w:r>
          </w:p>
        </w:tc>
      </w:tr>
      <w:tr>
        <w:trPr>
          <w:cantSplit w:val="0"/>
          <w:tblHeader w:val="0"/>
        </w:trPr>
        <w:tc>
          <w:tcPr/>
          <w:p w:rsidR="00000000" w:rsidDel="00000000" w:rsidP="00000000" w:rsidRDefault="00000000" w:rsidRPr="00000000" w14:paraId="000009CC">
            <w:pPr>
              <w:ind w:firstLine="0"/>
              <w:jc w:val="left"/>
              <w:rPr/>
            </w:pPr>
            <w:r w:rsidDel="00000000" w:rsidR="00000000" w:rsidRPr="00000000">
              <w:rPr>
                <w:rtl w:val="0"/>
              </w:rPr>
              <w:t xml:space="preserve">5</w:t>
            </w:r>
          </w:p>
        </w:tc>
        <w:tc>
          <w:tcPr/>
          <w:p w:rsidR="00000000" w:rsidDel="00000000" w:rsidP="00000000" w:rsidRDefault="00000000" w:rsidRPr="00000000" w14:paraId="000009CD">
            <w:pPr>
              <w:ind w:firstLine="0"/>
              <w:jc w:val="left"/>
              <w:rPr/>
            </w:pPr>
            <w:r w:rsidDel="00000000" w:rsidR="00000000" w:rsidRPr="00000000">
              <w:rPr>
                <w:rtl w:val="0"/>
              </w:rPr>
              <w:t xml:space="preserve">0x05</w:t>
            </w:r>
          </w:p>
        </w:tc>
        <w:tc>
          <w:tcPr/>
          <w:p w:rsidR="00000000" w:rsidDel="00000000" w:rsidP="00000000" w:rsidRDefault="00000000" w:rsidRPr="00000000" w14:paraId="000009CE">
            <w:pPr>
              <w:ind w:firstLine="0"/>
              <w:jc w:val="left"/>
              <w:rPr/>
            </w:pPr>
            <w:r w:rsidDel="00000000" w:rsidR="00000000" w:rsidRPr="00000000">
              <w:rPr>
                <w:rtl w:val="0"/>
              </w:rPr>
              <w:t xml:space="preserve">PA_FAULT_LNA</w:t>
            </w:r>
          </w:p>
        </w:tc>
        <w:tc>
          <w:tcPr/>
          <w:p w:rsidR="00000000" w:rsidDel="00000000" w:rsidP="00000000" w:rsidRDefault="00000000" w:rsidRPr="00000000" w14:paraId="000009CF">
            <w:pPr>
              <w:ind w:firstLine="0"/>
              <w:jc w:val="left"/>
              <w:rPr/>
            </w:pPr>
            <w:r w:rsidDel="00000000" w:rsidR="00000000" w:rsidRPr="00000000">
              <w:rPr>
                <w:rtl w:val="0"/>
              </w:rPr>
              <w:t xml:space="preserve">持续性告警</w:t>
            </w:r>
          </w:p>
        </w:tc>
      </w:tr>
      <w:tr>
        <w:trPr>
          <w:cantSplit w:val="0"/>
          <w:tblHeader w:val="0"/>
        </w:trPr>
        <w:tc>
          <w:tcPr/>
          <w:p w:rsidR="00000000" w:rsidDel="00000000" w:rsidP="00000000" w:rsidRDefault="00000000" w:rsidRPr="00000000" w14:paraId="000009D0">
            <w:pPr>
              <w:ind w:firstLine="0"/>
              <w:jc w:val="left"/>
              <w:rPr/>
            </w:pPr>
            <w:r w:rsidDel="00000000" w:rsidR="00000000" w:rsidRPr="00000000">
              <w:rPr>
                <w:rtl w:val="0"/>
              </w:rPr>
              <w:t xml:space="preserve">6</w:t>
            </w:r>
          </w:p>
        </w:tc>
        <w:tc>
          <w:tcPr/>
          <w:p w:rsidR="00000000" w:rsidDel="00000000" w:rsidP="00000000" w:rsidRDefault="00000000" w:rsidRPr="00000000" w14:paraId="000009D1">
            <w:pPr>
              <w:ind w:firstLine="0"/>
              <w:jc w:val="left"/>
              <w:rPr/>
            </w:pPr>
            <w:r w:rsidDel="00000000" w:rsidR="00000000" w:rsidRPr="00000000">
              <w:rPr>
                <w:rtl w:val="0"/>
              </w:rPr>
              <w:t xml:space="preserve">0x06</w:t>
            </w:r>
          </w:p>
        </w:tc>
        <w:tc>
          <w:tcPr/>
          <w:p w:rsidR="00000000" w:rsidDel="00000000" w:rsidP="00000000" w:rsidRDefault="00000000" w:rsidRPr="00000000" w14:paraId="000009D2">
            <w:pPr>
              <w:ind w:firstLine="0"/>
              <w:jc w:val="left"/>
              <w:rPr/>
            </w:pPr>
            <w:r w:rsidDel="00000000" w:rsidR="00000000" w:rsidRPr="00000000">
              <w:rPr>
                <w:rtl w:val="0"/>
              </w:rPr>
              <w:t xml:space="preserve">PA_SE_PA</w:t>
            </w:r>
          </w:p>
        </w:tc>
        <w:tc>
          <w:tcPr/>
          <w:p w:rsidR="00000000" w:rsidDel="00000000" w:rsidP="00000000" w:rsidRDefault="00000000" w:rsidRPr="00000000" w14:paraId="000009D3">
            <w:pPr>
              <w:ind w:firstLine="0"/>
              <w:jc w:val="left"/>
              <w:rPr/>
            </w:pPr>
            <w:r w:rsidDel="00000000" w:rsidR="00000000" w:rsidRPr="00000000">
              <w:rPr>
                <w:rtl w:val="0"/>
              </w:rPr>
              <w:t xml:space="preserve">持续性告警</w:t>
            </w:r>
          </w:p>
        </w:tc>
      </w:tr>
      <w:tr>
        <w:trPr>
          <w:cantSplit w:val="0"/>
          <w:tblHeader w:val="0"/>
        </w:trPr>
        <w:tc>
          <w:tcPr/>
          <w:p w:rsidR="00000000" w:rsidDel="00000000" w:rsidP="00000000" w:rsidRDefault="00000000" w:rsidRPr="00000000" w14:paraId="000009D4">
            <w:pPr>
              <w:ind w:firstLine="0"/>
              <w:jc w:val="left"/>
              <w:rPr/>
            </w:pPr>
            <w:r w:rsidDel="00000000" w:rsidR="00000000" w:rsidRPr="00000000">
              <w:rPr>
                <w:rtl w:val="0"/>
              </w:rPr>
              <w:t xml:space="preserve">7</w:t>
            </w:r>
          </w:p>
        </w:tc>
        <w:tc>
          <w:tcPr/>
          <w:p w:rsidR="00000000" w:rsidDel="00000000" w:rsidP="00000000" w:rsidRDefault="00000000" w:rsidRPr="00000000" w14:paraId="000009D5">
            <w:pPr>
              <w:ind w:firstLine="0"/>
              <w:jc w:val="left"/>
              <w:rPr/>
            </w:pPr>
            <w:r w:rsidDel="00000000" w:rsidR="00000000" w:rsidRPr="00000000">
              <w:rPr>
                <w:rtl w:val="0"/>
              </w:rPr>
              <w:t xml:space="preserve">0x07</w:t>
            </w:r>
          </w:p>
        </w:tc>
        <w:tc>
          <w:tcPr/>
          <w:p w:rsidR="00000000" w:rsidDel="00000000" w:rsidP="00000000" w:rsidRDefault="00000000" w:rsidRPr="00000000" w14:paraId="000009D6">
            <w:pPr>
              <w:ind w:firstLine="0"/>
              <w:jc w:val="left"/>
              <w:rPr/>
            </w:pPr>
            <w:r w:rsidDel="00000000" w:rsidR="00000000" w:rsidRPr="00000000">
              <w:rPr>
                <w:rtl w:val="0"/>
              </w:rPr>
              <w:t xml:space="preserve">PA_SE_LNA</w:t>
            </w:r>
          </w:p>
        </w:tc>
        <w:tc>
          <w:tcPr/>
          <w:p w:rsidR="00000000" w:rsidDel="00000000" w:rsidP="00000000" w:rsidRDefault="00000000" w:rsidRPr="00000000" w14:paraId="000009D7">
            <w:pPr>
              <w:ind w:firstLine="0"/>
              <w:jc w:val="left"/>
              <w:rPr/>
            </w:pPr>
            <w:r w:rsidDel="00000000" w:rsidR="00000000" w:rsidRPr="00000000">
              <w:rPr>
                <w:rtl w:val="0"/>
              </w:rPr>
              <w:t xml:space="preserve">持续性告警</w:t>
            </w:r>
          </w:p>
        </w:tc>
      </w:tr>
      <w:tr>
        <w:trPr>
          <w:cantSplit w:val="0"/>
          <w:tblHeader w:val="0"/>
        </w:trPr>
        <w:tc>
          <w:tcPr/>
          <w:p w:rsidR="00000000" w:rsidDel="00000000" w:rsidP="00000000" w:rsidRDefault="00000000" w:rsidRPr="00000000" w14:paraId="000009D8">
            <w:pPr>
              <w:ind w:firstLine="0"/>
              <w:jc w:val="left"/>
              <w:rPr/>
            </w:pPr>
            <w:r w:rsidDel="00000000" w:rsidR="00000000" w:rsidRPr="00000000">
              <w:rPr>
                <w:rtl w:val="0"/>
              </w:rPr>
              <w:t xml:space="preserve">8</w:t>
            </w:r>
          </w:p>
        </w:tc>
        <w:tc>
          <w:tcPr/>
          <w:p w:rsidR="00000000" w:rsidDel="00000000" w:rsidP="00000000" w:rsidRDefault="00000000" w:rsidRPr="00000000" w14:paraId="000009D9">
            <w:pPr>
              <w:ind w:firstLine="0"/>
              <w:jc w:val="left"/>
              <w:rPr/>
            </w:pPr>
            <w:r w:rsidDel="00000000" w:rsidR="00000000" w:rsidRPr="00000000">
              <w:rPr>
                <w:rtl w:val="0"/>
              </w:rPr>
              <w:t xml:space="preserve">0x08</w:t>
            </w:r>
          </w:p>
        </w:tc>
        <w:tc>
          <w:tcPr/>
          <w:p w:rsidR="00000000" w:rsidDel="00000000" w:rsidP="00000000" w:rsidRDefault="00000000" w:rsidRPr="00000000" w14:paraId="000009DA">
            <w:pPr>
              <w:ind w:firstLine="0"/>
              <w:jc w:val="left"/>
              <w:rPr/>
            </w:pPr>
            <w:r w:rsidDel="00000000" w:rsidR="00000000" w:rsidRPr="00000000">
              <w:rPr>
                <w:rtl w:val="0"/>
              </w:rPr>
              <w:t xml:space="preserve">GPS_SERIAL_PORT_INVALID</w:t>
            </w:r>
          </w:p>
        </w:tc>
        <w:tc>
          <w:tcPr/>
          <w:p w:rsidR="00000000" w:rsidDel="00000000" w:rsidP="00000000" w:rsidRDefault="00000000" w:rsidRPr="00000000" w14:paraId="000009DB">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9DC">
            <w:pPr>
              <w:ind w:firstLine="0"/>
              <w:jc w:val="left"/>
              <w:rPr/>
            </w:pPr>
            <w:r w:rsidDel="00000000" w:rsidR="00000000" w:rsidRPr="00000000">
              <w:rPr>
                <w:rtl w:val="0"/>
              </w:rPr>
              <w:t xml:space="preserve">9</w:t>
            </w:r>
          </w:p>
        </w:tc>
        <w:tc>
          <w:tcPr/>
          <w:p w:rsidR="00000000" w:rsidDel="00000000" w:rsidP="00000000" w:rsidRDefault="00000000" w:rsidRPr="00000000" w14:paraId="000009DD">
            <w:pPr>
              <w:ind w:firstLine="0"/>
              <w:jc w:val="left"/>
              <w:rPr/>
            </w:pPr>
            <w:r w:rsidDel="00000000" w:rsidR="00000000" w:rsidRPr="00000000">
              <w:rPr>
                <w:rtl w:val="0"/>
              </w:rPr>
              <w:t xml:space="preserve">0x09</w:t>
            </w:r>
          </w:p>
        </w:tc>
        <w:tc>
          <w:tcPr/>
          <w:p w:rsidR="00000000" w:rsidDel="00000000" w:rsidP="00000000" w:rsidRDefault="00000000" w:rsidRPr="00000000" w14:paraId="000009DE">
            <w:pPr>
              <w:ind w:firstLine="0"/>
              <w:jc w:val="left"/>
              <w:rPr/>
            </w:pPr>
            <w:r w:rsidDel="00000000" w:rsidR="00000000" w:rsidRPr="00000000">
              <w:rPr>
                <w:rtl w:val="0"/>
              </w:rPr>
              <w:t xml:space="preserve">GPS_INVALID</w:t>
            </w:r>
          </w:p>
        </w:tc>
        <w:tc>
          <w:tcPr/>
          <w:p w:rsidR="00000000" w:rsidDel="00000000" w:rsidP="00000000" w:rsidRDefault="00000000" w:rsidRPr="00000000" w14:paraId="000009DF">
            <w:pPr>
              <w:ind w:firstLine="0"/>
              <w:jc w:val="left"/>
              <w:rPr/>
            </w:pPr>
            <w:r w:rsidDel="00000000" w:rsidR="00000000" w:rsidRPr="00000000">
              <w:rPr>
                <w:rtl w:val="0"/>
              </w:rPr>
            </w:r>
          </w:p>
        </w:tc>
      </w:tr>
    </w:tbl>
    <w:p w:rsidR="00000000" w:rsidDel="00000000" w:rsidP="00000000" w:rsidRDefault="00000000" w:rsidRPr="00000000" w14:paraId="000009E0">
      <w:pPr>
        <w:ind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type w:val="nextPage"/>
      <w:pgSz w:h="16838" w:w="11906" w:orient="portrait"/>
      <w:pgMar w:bottom="1134" w:top="1418" w:left="1134" w:right="1134"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Quattrocento Sans"/>
  <w:font w:name="Calibri"/>
  <w:font w:name="SimSu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7">
    <w:pPr>
      <w:ind w:firstLine="389"/>
      <w:rPr/>
    </w:pPr>
    <w:r w:rsidDel="00000000" w:rsidR="00000000" w:rsidRPr="00000000">
      <w:rPr>
        <w:rFonts w:ascii="Calibri" w:cs="Calibri" w:eastAsia="Calibri" w:hAnsi="Calibri"/>
        <w:sz w:val="22"/>
        <w:szCs w:val="22"/>
        <w:rtl w:val="0"/>
      </w:rPr>
      <w:t xml:space="preserve">4G侦码设备接口协议</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E9">
    <w:pPr>
      <w:ind w:firstLine="389"/>
      <w:rPr/>
    </w:pPr>
    <w:r w:rsidDel="00000000" w:rsidR="00000000" w:rsidRPr="00000000">
      <w:rPr>
        <w:rFonts w:ascii="Calibri" w:cs="Calibri" w:eastAsia="Calibri" w:hAnsi="Calibri"/>
        <w:sz w:val="22"/>
        <w:szCs w:val="22"/>
        <w:rtl w:val="0"/>
      </w:rPr>
      <w:t xml:space="preserve">4G侦码设备接口协议</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模板版本：2.2</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F0">
    <w:pPr>
      <w:ind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1">
    <w:pPr>
      <w:spacing w:after="160" w:line="264" w:lineRule="auto"/>
      <w:ind w:firstLine="0"/>
      <w:rPr/>
    </w:pPr>
    <w:r w:rsidDel="00000000" w:rsidR="00000000" w:rsidRPr="00000000">
      <w:rPr>
        <w:color w:val="000000"/>
      </w:rPr>
      <mc:AlternateContent>
        <mc:Choice Requires="wps">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76160" cy="9555480"/>
              <wp:effectExtent b="0" l="0" r="7620" t="0"/>
              <wp:wrapNone/>
              <wp:docPr id="1" name=""/>
              <a:graphic>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83780" cy="955548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83780" cy="955548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2">
    <w:pPr>
      <w:spacing w:after="160" w:line="264" w:lineRule="auto"/>
      <w:rPr/>
    </w:pPr>
    <w:r w:rsidDel="00000000" w:rsidR="00000000" w:rsidRPr="00000000">
      <w:rPr>
        <w:color w:val="000000"/>
      </w:rPr>
      <mc:AlternateContent>
        <mc:Choice Requires="wps">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76160" cy="9555480"/>
              <wp:effectExtent b="0" l="0" r="7620" t="0"/>
              <wp:wrapNone/>
              <wp:docPr id="2" name=""/>
              <a:graphic>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83780" cy="955548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83780" cy="955548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E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项目代号-数据库设计说明</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845" w:hanging="420"/>
      </w:pPr>
      <w:rPr/>
    </w:lvl>
    <w:lvl w:ilvl="1">
      <w:start w:val="1"/>
      <w:numFmt w:val="bullet"/>
      <w:lvlText w:val="■"/>
      <w:lvlJc w:val="left"/>
      <w:pPr>
        <w:ind w:left="1265" w:hanging="420"/>
      </w:pPr>
      <w:rPr>
        <w:rFonts w:ascii="Noto Sans Symbols" w:cs="Noto Sans Symbols" w:eastAsia="Noto Sans Symbols" w:hAnsi="Noto Sans Symbols"/>
      </w:rPr>
    </w:lvl>
    <w:lvl w:ilvl="2">
      <w:start w:val="1"/>
      <w:numFmt w:val="bullet"/>
      <w:lvlText w:val="◆"/>
      <w:lvlJc w:val="left"/>
      <w:pPr>
        <w:ind w:left="1685" w:hanging="420"/>
      </w:pPr>
      <w:rPr>
        <w:rFonts w:ascii="Noto Sans Symbols" w:cs="Noto Sans Symbols" w:eastAsia="Noto Sans Symbols" w:hAnsi="Noto Sans Symbols"/>
      </w:rPr>
    </w:lvl>
    <w:lvl w:ilvl="3">
      <w:start w:val="1"/>
      <w:numFmt w:val="bullet"/>
      <w:lvlText w:val="●"/>
      <w:lvlJc w:val="left"/>
      <w:pPr>
        <w:ind w:left="2105" w:hanging="420"/>
      </w:pPr>
      <w:rPr>
        <w:rFonts w:ascii="Noto Sans Symbols" w:cs="Noto Sans Symbols" w:eastAsia="Noto Sans Symbols" w:hAnsi="Noto Sans Symbols"/>
      </w:rPr>
    </w:lvl>
    <w:lvl w:ilvl="4">
      <w:start w:val="1"/>
      <w:numFmt w:val="bullet"/>
      <w:lvlText w:val="■"/>
      <w:lvlJc w:val="left"/>
      <w:pPr>
        <w:ind w:left="2525" w:hanging="420"/>
      </w:pPr>
      <w:rPr>
        <w:rFonts w:ascii="Noto Sans Symbols" w:cs="Noto Sans Symbols" w:eastAsia="Noto Sans Symbols" w:hAnsi="Noto Sans Symbols"/>
      </w:rPr>
    </w:lvl>
    <w:lvl w:ilvl="5">
      <w:start w:val="1"/>
      <w:numFmt w:val="bullet"/>
      <w:lvlText w:val="◆"/>
      <w:lvlJc w:val="left"/>
      <w:pPr>
        <w:ind w:left="2945" w:hanging="420"/>
      </w:pPr>
      <w:rPr>
        <w:rFonts w:ascii="Noto Sans Symbols" w:cs="Noto Sans Symbols" w:eastAsia="Noto Sans Symbols" w:hAnsi="Noto Sans Symbols"/>
      </w:rPr>
    </w:lvl>
    <w:lvl w:ilvl="6">
      <w:start w:val="1"/>
      <w:numFmt w:val="bullet"/>
      <w:lvlText w:val="●"/>
      <w:lvlJc w:val="left"/>
      <w:pPr>
        <w:ind w:left="3365" w:hanging="420"/>
      </w:pPr>
      <w:rPr>
        <w:rFonts w:ascii="Noto Sans Symbols" w:cs="Noto Sans Symbols" w:eastAsia="Noto Sans Symbols" w:hAnsi="Noto Sans Symbols"/>
      </w:rPr>
    </w:lvl>
    <w:lvl w:ilvl="7">
      <w:start w:val="1"/>
      <w:numFmt w:val="bullet"/>
      <w:lvlText w:val="■"/>
      <w:lvlJc w:val="left"/>
      <w:pPr>
        <w:ind w:left="3785" w:hanging="420"/>
      </w:pPr>
      <w:rPr>
        <w:rFonts w:ascii="Noto Sans Symbols" w:cs="Noto Sans Symbols" w:eastAsia="Noto Sans Symbols" w:hAnsi="Noto Sans Symbols"/>
      </w:rPr>
    </w:lvl>
    <w:lvl w:ilvl="8">
      <w:start w:val="1"/>
      <w:numFmt w:val="bullet"/>
      <w:lvlText w:val="◆"/>
      <w:lvlJc w:val="left"/>
      <w:pPr>
        <w:ind w:left="4205" w:hanging="420"/>
      </w:pPr>
      <w:rPr>
        <w:rFonts w:ascii="Noto Sans Symbols" w:cs="Noto Sans Symbols" w:eastAsia="Noto Sans Symbols" w:hAnsi="Noto Sans Symbols"/>
      </w:rPr>
    </w:lvl>
  </w:abstractNum>
  <w:abstractNum w:abstractNumId="5">
    <w:lvl w:ilvl="0">
      <w:start w:val="1"/>
      <w:numFmt w:val="decimal"/>
      <w:lvlText w:val="%1)"/>
      <w:lvlJc w:val="left"/>
      <w:pPr>
        <w:ind w:left="845" w:hanging="420"/>
      </w:pPr>
      <w:rPr/>
    </w:lvl>
    <w:lvl w:ilvl="1">
      <w:start w:val="1"/>
      <w:numFmt w:val="lowerLetter"/>
      <w:lvlText w:val="%2)"/>
      <w:lvlJc w:val="left"/>
      <w:pPr>
        <w:ind w:left="1265" w:hanging="420"/>
      </w:pPr>
      <w:rPr/>
    </w:lvl>
    <w:lvl w:ilvl="2">
      <w:start w:val="1"/>
      <w:numFmt w:val="lowerRoman"/>
      <w:lvlText w:val="%3."/>
      <w:lvlJc w:val="right"/>
      <w:pPr>
        <w:ind w:left="1685" w:hanging="420"/>
      </w:pPr>
      <w:rPr/>
    </w:lvl>
    <w:lvl w:ilvl="3">
      <w:start w:val="1"/>
      <w:numFmt w:val="decimal"/>
      <w:lvlText w:val="%4."/>
      <w:lvlJc w:val="left"/>
      <w:pPr>
        <w:ind w:left="2105" w:hanging="420"/>
      </w:pPr>
      <w:rPr/>
    </w:lvl>
    <w:lvl w:ilvl="4">
      <w:start w:val="1"/>
      <w:numFmt w:val="lowerLetter"/>
      <w:lvlText w:val="%5)"/>
      <w:lvlJc w:val="left"/>
      <w:pPr>
        <w:ind w:left="2525" w:hanging="420"/>
      </w:pPr>
      <w:rPr/>
    </w:lvl>
    <w:lvl w:ilvl="5">
      <w:start w:val="1"/>
      <w:numFmt w:val="lowerRoman"/>
      <w:lvlText w:val="%6."/>
      <w:lvlJc w:val="right"/>
      <w:pPr>
        <w:ind w:left="2945" w:hanging="420"/>
      </w:pPr>
      <w:rPr/>
    </w:lvl>
    <w:lvl w:ilvl="6">
      <w:start w:val="1"/>
      <w:numFmt w:val="decimal"/>
      <w:lvlText w:val="%7."/>
      <w:lvlJc w:val="left"/>
      <w:pPr>
        <w:ind w:left="3365" w:hanging="420"/>
      </w:pPr>
      <w:rPr/>
    </w:lvl>
    <w:lvl w:ilvl="7">
      <w:start w:val="1"/>
      <w:numFmt w:val="lowerLetter"/>
      <w:lvlText w:val="%8)"/>
      <w:lvlJc w:val="left"/>
      <w:pPr>
        <w:ind w:left="3785" w:hanging="420"/>
      </w:pPr>
      <w:rPr/>
    </w:lvl>
    <w:lvl w:ilvl="8">
      <w:start w:val="1"/>
      <w:numFmt w:val="lowerRoman"/>
      <w:lvlText w:val="%9."/>
      <w:lvlJc w:val="right"/>
      <w:pPr>
        <w:ind w:left="4205" w:hanging="420"/>
      </w:pPr>
      <w:rPr/>
    </w:lvl>
  </w:abstractNum>
  <w:abstractNum w:abstractNumId="6">
    <w:lvl w:ilvl="0">
      <w:start w:val="1"/>
      <w:numFmt w:val="decimal"/>
      <w:lvlText w:val="%1)"/>
      <w:lvlJc w:val="left"/>
      <w:pPr>
        <w:ind w:left="780" w:hanging="420"/>
      </w:pPr>
      <w:rPr/>
    </w:lvl>
    <w:lvl w:ilvl="1">
      <w:start w:val="1"/>
      <w:numFmt w:val="lowerLetter"/>
      <w:lvlText w:val="%2)"/>
      <w:lvlJc w:val="left"/>
      <w:pPr>
        <w:ind w:left="1200" w:hanging="420"/>
      </w:pPr>
      <w:rPr/>
    </w:lvl>
    <w:lvl w:ilvl="2">
      <w:start w:val="1"/>
      <w:numFmt w:val="lowerRoman"/>
      <w:lvlText w:val="%3."/>
      <w:lvlJc w:val="right"/>
      <w:pPr>
        <w:ind w:left="1620" w:hanging="420"/>
      </w:pPr>
      <w:rPr/>
    </w:lvl>
    <w:lvl w:ilvl="3">
      <w:start w:val="1"/>
      <w:numFmt w:val="decimal"/>
      <w:lvlText w:val="%4."/>
      <w:lvlJc w:val="left"/>
      <w:pPr>
        <w:ind w:left="2040" w:hanging="420"/>
      </w:pPr>
      <w:rPr/>
    </w:lvl>
    <w:lvl w:ilvl="4">
      <w:start w:val="1"/>
      <w:numFmt w:val="lowerLetter"/>
      <w:lvlText w:val="%5)"/>
      <w:lvlJc w:val="left"/>
      <w:pPr>
        <w:ind w:left="2460" w:hanging="420"/>
      </w:pPr>
      <w:rPr/>
    </w:lvl>
    <w:lvl w:ilvl="5">
      <w:start w:val="1"/>
      <w:numFmt w:val="lowerRoman"/>
      <w:lvlText w:val="%6."/>
      <w:lvlJc w:val="right"/>
      <w:pPr>
        <w:ind w:left="2880" w:hanging="420"/>
      </w:pPr>
      <w:rPr/>
    </w:lvl>
    <w:lvl w:ilvl="6">
      <w:start w:val="1"/>
      <w:numFmt w:val="decimal"/>
      <w:lvlText w:val="%7."/>
      <w:lvlJc w:val="left"/>
      <w:pPr>
        <w:ind w:left="3300" w:hanging="420"/>
      </w:pPr>
      <w:rPr/>
    </w:lvl>
    <w:lvl w:ilvl="7">
      <w:start w:val="1"/>
      <w:numFmt w:val="lowerLetter"/>
      <w:lvlText w:val="%8)"/>
      <w:lvlJc w:val="left"/>
      <w:pPr>
        <w:ind w:left="3720" w:hanging="420"/>
      </w:pPr>
      <w:rPr/>
    </w:lvl>
    <w:lvl w:ilvl="8">
      <w:start w:val="1"/>
      <w:numFmt w:val="lowerRoman"/>
      <w:lvlText w:val="%9."/>
      <w:lvlJc w:val="right"/>
      <w:pPr>
        <w:ind w:left="4140" w:hanging="420"/>
      </w:pPr>
      <w:rPr/>
    </w:lvl>
  </w:abstractNum>
  <w:abstractNum w:abstractNumId="7">
    <w:lvl w:ilvl="0">
      <w:start w:val="1"/>
      <w:numFmt w:val="decimal"/>
      <w:lvlText w:val="%1)"/>
      <w:lvlJc w:val="lef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8">
    <w:lvl w:ilvl="0">
      <w:start w:val="1"/>
      <w:numFmt w:val="decimal"/>
      <w:lvlText w:val="%1)"/>
      <w:lvlJc w:val="left"/>
      <w:pPr>
        <w:ind w:left="1200" w:hanging="420"/>
      </w:pPr>
      <w:rPr/>
    </w:lvl>
    <w:lvl w:ilvl="1">
      <w:start w:val="1"/>
      <w:numFmt w:val="lowerLetter"/>
      <w:lvlText w:val="%2)"/>
      <w:lvlJc w:val="left"/>
      <w:pPr>
        <w:ind w:left="1620" w:hanging="420"/>
      </w:pPr>
      <w:rPr/>
    </w:lvl>
    <w:lvl w:ilvl="2">
      <w:start w:val="1"/>
      <w:numFmt w:val="lowerRoman"/>
      <w:lvlText w:val="%3."/>
      <w:lvlJc w:val="right"/>
      <w:pPr>
        <w:ind w:left="2040" w:hanging="420"/>
      </w:pPr>
      <w:rPr/>
    </w:lvl>
    <w:lvl w:ilvl="3">
      <w:start w:val="1"/>
      <w:numFmt w:val="decimal"/>
      <w:lvlText w:val="%4."/>
      <w:lvlJc w:val="left"/>
      <w:pPr>
        <w:ind w:left="2460" w:hanging="420"/>
      </w:pPr>
      <w:rPr/>
    </w:lvl>
    <w:lvl w:ilvl="4">
      <w:start w:val="1"/>
      <w:numFmt w:val="lowerLetter"/>
      <w:lvlText w:val="%5)"/>
      <w:lvlJc w:val="left"/>
      <w:pPr>
        <w:ind w:left="2880" w:hanging="420"/>
      </w:pPr>
      <w:rPr/>
    </w:lvl>
    <w:lvl w:ilvl="5">
      <w:start w:val="1"/>
      <w:numFmt w:val="lowerRoman"/>
      <w:lvlText w:val="%6."/>
      <w:lvlJc w:val="right"/>
      <w:pPr>
        <w:ind w:left="3300" w:hanging="420"/>
      </w:pPr>
      <w:rPr/>
    </w:lvl>
    <w:lvl w:ilvl="6">
      <w:start w:val="1"/>
      <w:numFmt w:val="decimal"/>
      <w:lvlText w:val="%7."/>
      <w:lvlJc w:val="left"/>
      <w:pPr>
        <w:ind w:left="3720" w:hanging="420"/>
      </w:pPr>
      <w:rPr/>
    </w:lvl>
    <w:lvl w:ilvl="7">
      <w:start w:val="1"/>
      <w:numFmt w:val="lowerLetter"/>
      <w:lvlText w:val="%8)"/>
      <w:lvlJc w:val="left"/>
      <w:pPr>
        <w:ind w:left="4140" w:hanging="420"/>
      </w:pPr>
      <w:rPr/>
    </w:lvl>
    <w:lvl w:ilvl="8">
      <w:start w:val="1"/>
      <w:numFmt w:val="lowerRoman"/>
      <w:lvlText w:val="%9."/>
      <w:lvlJc w:val="right"/>
      <w:pPr>
        <w:ind w:left="4560" w:hanging="420"/>
      </w:pPr>
      <w:rPr/>
    </w:lvl>
  </w:abstractNum>
  <w:abstractNum w:abstractNumId="9">
    <w:lvl w:ilvl="0">
      <w:start w:val="1"/>
      <w:numFmt w:val="decimal"/>
      <w:lvlText w:val="%1)"/>
      <w:lvlJc w:val="lef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10">
    <w:lvl w:ilvl="0">
      <w:start w:val="1"/>
      <w:numFmt w:val="decimal"/>
      <w:lvlText w:val="%1)"/>
      <w:lvlJc w:val="left"/>
      <w:pPr>
        <w:ind w:left="840" w:hanging="420"/>
      </w:pPr>
      <w:rPr/>
    </w:lvl>
    <w:lvl w:ilvl="1">
      <w:start w:val="1"/>
      <w:numFmt w:val="lowerLetter"/>
      <w:lvlText w:val="%2)"/>
      <w:lvlJc w:val="left"/>
      <w:pPr>
        <w:ind w:left="1260" w:hanging="420"/>
      </w:pPr>
      <w:rPr/>
    </w:lvl>
    <w:lvl w:ilvl="2">
      <w:start w:val="1"/>
      <w:numFmt w:val="lowerRoman"/>
      <w:lvlText w:val="%3."/>
      <w:lvlJc w:val="right"/>
      <w:pPr>
        <w:ind w:left="1680" w:hanging="420"/>
      </w:pPr>
      <w:rPr/>
    </w:lvl>
    <w:lvl w:ilvl="3">
      <w:start w:val="1"/>
      <w:numFmt w:val="decimal"/>
      <w:lvlText w:val="%4."/>
      <w:lvlJc w:val="left"/>
      <w:pPr>
        <w:ind w:left="2100" w:hanging="420"/>
      </w:pPr>
      <w:rPr/>
    </w:lvl>
    <w:lvl w:ilvl="4">
      <w:start w:val="1"/>
      <w:numFmt w:val="lowerLetter"/>
      <w:lvlText w:val="%5)"/>
      <w:lvlJc w:val="left"/>
      <w:pPr>
        <w:ind w:left="2520" w:hanging="420"/>
      </w:pPr>
      <w:rPr/>
    </w:lvl>
    <w:lvl w:ilvl="5">
      <w:start w:val="1"/>
      <w:numFmt w:val="lowerRoman"/>
      <w:lvlText w:val="%6."/>
      <w:lvlJc w:val="right"/>
      <w:pPr>
        <w:ind w:left="2940" w:hanging="420"/>
      </w:pPr>
      <w:rPr/>
    </w:lvl>
    <w:lvl w:ilvl="6">
      <w:start w:val="1"/>
      <w:numFmt w:val="decimal"/>
      <w:lvlText w:val="%7."/>
      <w:lvlJc w:val="left"/>
      <w:pPr>
        <w:ind w:left="3360" w:hanging="420"/>
      </w:pPr>
      <w:rPr/>
    </w:lvl>
    <w:lvl w:ilvl="7">
      <w:start w:val="1"/>
      <w:numFmt w:val="lowerLetter"/>
      <w:lvlText w:val="%8)"/>
      <w:lvlJc w:val="left"/>
      <w:pPr>
        <w:ind w:left="3780" w:hanging="420"/>
      </w:pPr>
      <w:rPr/>
    </w:lvl>
    <w:lvl w:ilvl="8">
      <w:start w:val="1"/>
      <w:numFmt w:val="lowerRoman"/>
      <w:lvlText w:val="%9."/>
      <w:lvlJc w:val="right"/>
      <w:pPr>
        <w:ind w:left="4200" w:hanging="420"/>
      </w:pPr>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2">
    <w:lvl w:ilvl="0">
      <w:start w:val="1"/>
      <w:numFmt w:val="decimal"/>
      <w:lvlText w:val="%1 "/>
      <w:lvlJc w:val="left"/>
      <w:pPr>
        <w:ind w:left="432" w:hanging="432"/>
      </w:pPr>
      <w:rPr>
        <w:rFonts w:ascii="Arial" w:cs="Arial" w:eastAsia="Arial" w:hAnsi="Arial"/>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9" w:hanging="1009"/>
      </w:pPr>
      <w:rPr/>
    </w:lvl>
    <w:lvl w:ilvl="5">
      <w:start w:val="1"/>
      <w:numFmt w:val="decimal"/>
      <w:lvlText w:val="%1.%2.%3.%4.%5.%6 "/>
      <w:lvlJc w:val="left"/>
      <w:pPr>
        <w:ind w:left="1152" w:hanging="1152"/>
      </w:pPr>
      <w:rPr/>
    </w:lvl>
    <w:lvl w:ilvl="6">
      <w:start w:val="1"/>
      <w:numFmt w:val="decimal"/>
      <w:lvlText w:val="表%1-%7"/>
      <w:lvlJc w:val="left"/>
      <w:pPr>
        <w:ind w:left="0" w:firstLine="0"/>
      </w:pPr>
      <w:rPr/>
    </w:lvl>
    <w:lvl w:ilvl="7">
      <w:start w:val="1"/>
      <w:numFmt w:val="decimal"/>
      <w:lvlText w:val="图%1-%8"/>
      <w:lvlJc w:val="left"/>
      <w:pPr>
        <w:ind w:left="0" w:firstLine="0"/>
      </w:pPr>
      <w:rPr>
        <w:b w:val="0"/>
        <w:i w:val="0"/>
        <w:smallCaps w:val="0"/>
        <w:strike w:val="0"/>
        <w:u w:val="none"/>
        <w:vertAlign w:val="baseline"/>
      </w:rPr>
    </w:lvl>
    <w:lvl w:ilvl="8">
      <w:start w:val="1"/>
      <w:numFmt w:val="decimal"/>
      <w:lvlText w:val="示例%1-%9"/>
      <w:lvlJc w:val="left"/>
      <w:pPr>
        <w:ind w:left="0" w:firstLine="0"/>
      </w:pPr>
      <w:rPr/>
    </w:lvl>
  </w:abstractNum>
  <w:abstractNum w:abstractNumId="1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312" w:lineRule="auto"/>
        <w:ind w:firstLine="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32" w:right="0" w:hanging="432"/>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576" w:right="0" w:hanging="576"/>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720" w:right="0" w:hanging="720"/>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864" w:right="0" w:hanging="864"/>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09" w:right="0" w:hanging="1009"/>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2" w:right="0" w:hanging="1152"/>
      <w:jc w:val="both"/>
    </w:pPr>
    <w:rPr>
      <w:rFonts w:ascii="Arial" w:cs="Arial" w:eastAsia="Arial" w:hAnsi="Arial"/>
      <w:b w:val="0"/>
      <w:i w:val="0"/>
      <w:smallCaps w:val="0"/>
      <w:strike w:val="0"/>
      <w:color w:val="000000"/>
      <w:sz w:val="24"/>
      <w:szCs w:val="24"/>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jc w:val="center"/>
    </w:pPr>
    <w:rPr>
      <w:rFonts w:ascii="Arial" w:cs="Arial" w:eastAsia="Arial" w:hAnsi="Arial"/>
      <w:b w:val="0"/>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9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6">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7">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8">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09">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0">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1">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2">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3">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4">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 w:type="table" w:styleId="Table115">
    <w:basedOn w:val="TableNormal"/>
    <w:pPr>
      <w:widowControl w:val="0"/>
    </w:pPr>
    <w:rPr>
      <w:sz w:val="21"/>
      <w:szCs w:val="21"/>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header" Target="header3.xml"/><Relationship Id="rId13" Type="http://schemas.openxmlformats.org/officeDocument/2006/relationships/footer" Target="foot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