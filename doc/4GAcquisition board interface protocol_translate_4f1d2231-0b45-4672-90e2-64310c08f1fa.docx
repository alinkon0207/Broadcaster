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ins w:author="Administrator" w:id="0" w:date="2023-02-07T06:45:41Z">
            <w:r w:rsidDel="00000000" w:rsidR="00000000" w:rsidRPr="00000000">
              <w:fldChar w:fldCharType="begin"/>
            </w:r>
            <w:r w:rsidDel="00000000" w:rsidR="00000000" w:rsidRPr="00000000">
              <w:instrText xml:space="preserve">HYPERLINK \l "_tyjcwt"</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introduction</w:t>
            </w:r>
            <w:r w:rsidDel="00000000" w:rsidR="00000000" w:rsidRPr="00000000">
              <w:fldChar w:fldCharType="end"/>
            </w:r>
          </w:ins>
          <w:del w:author="Administrator" w:id="0" w:date="2023-02-07T06:45:41Z">
            <w:r w:rsidDel="00000000" w:rsidR="00000000" w:rsidRPr="00000000">
              <w:fldChar w:fldCharType="begin"/>
            </w:r>
            <w:r w:rsidDel="00000000" w:rsidR="00000000" w:rsidRPr="00000000">
              <w:delInstrText xml:space="preserve">HYPERLINK \l "_tyjcwt"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引言</w:delText>
            </w:r>
            <w:r w:rsidDel="00000000" w:rsidR="00000000" w:rsidRPr="00000000">
              <w:fldChar w:fldCharType="end"/>
            </w:r>
          </w:del>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del w:author="Administrator" w:id="1" w:date="2023-02-07T06:45:41Z">
            <w:r w:rsidDel="00000000" w:rsidR="00000000" w:rsidRPr="00000000">
              <w:fldChar w:fldCharType="begin"/>
            </w:r>
            <w:r w:rsidDel="00000000" w:rsidR="00000000" w:rsidRPr="00000000">
              <w:delInstrText xml:space="preserve">HYPERLINK \l "_2s8eyo1"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编写目的</w:delText>
            </w:r>
            <w:r w:rsidDel="00000000" w:rsidR="00000000" w:rsidRPr="00000000">
              <w:fldChar w:fldCharType="end"/>
            </w:r>
          </w:del>
          <w:ins w:author="Administrator" w:id="1" w:date="2023-02-07T06:45:41Z">
            <w:r w:rsidDel="00000000" w:rsidR="00000000" w:rsidRPr="00000000">
              <w:fldChar w:fldCharType="begin"/>
            </w:r>
            <w:r w:rsidDel="00000000" w:rsidR="00000000" w:rsidRPr="00000000">
              <w:instrText xml:space="preserve">HYPERLINK \l "_2s8eyo1"</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urpose</w:t>
            </w:r>
            <w:r w:rsidDel="00000000" w:rsidR="00000000" w:rsidRPr="00000000">
              <w:fldChar w:fldCharType="end"/>
            </w:r>
          </w:ins>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ins w:author="Administrator" w:id="2" w:date="2023-02-07T06:45:41Z">
            <w:r w:rsidDel="00000000" w:rsidR="00000000" w:rsidRPr="00000000">
              <w:fldChar w:fldCharType="begin"/>
            </w:r>
            <w:r w:rsidDel="00000000" w:rsidR="00000000" w:rsidRPr="00000000">
              <w:instrText xml:space="preserve">HYPERLINK \l "_17dp8vu"</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Anticipated reader suggestion</w:t>
            </w:r>
            <w:r w:rsidDel="00000000" w:rsidR="00000000" w:rsidRPr="00000000">
              <w:fldChar w:fldCharType="end"/>
            </w:r>
          </w:ins>
          <w:del w:author="Administrator" w:id="2" w:date="2023-02-07T06:45:41Z">
            <w:r w:rsidDel="00000000" w:rsidR="00000000" w:rsidRPr="00000000">
              <w:fldChar w:fldCharType="begin"/>
            </w:r>
            <w:r w:rsidDel="00000000" w:rsidR="00000000" w:rsidRPr="00000000">
              <w:delInstrText xml:space="preserve">HYPERLINK \l "_17dp8vu"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预期读者建议</w:delText>
            </w:r>
            <w:r w:rsidDel="00000000" w:rsidR="00000000" w:rsidRPr="00000000">
              <w:fldChar w:fldCharType="end"/>
            </w:r>
          </w:del>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ins w:author="Administrator" w:id="3" w:date="2023-02-07T06:45:41Z">
            <w:r w:rsidDel="00000000" w:rsidR="00000000" w:rsidRPr="00000000">
              <w:fldChar w:fldCharType="begin"/>
            </w:r>
            <w:r w:rsidDel="00000000" w:rsidR="00000000" w:rsidRPr="00000000">
              <w:instrText xml:space="preserve">HYPERLINK \l "_35nkun2"</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reference file</w:t>
            </w:r>
            <w:r w:rsidDel="00000000" w:rsidR="00000000" w:rsidRPr="00000000">
              <w:fldChar w:fldCharType="end"/>
            </w:r>
          </w:ins>
          <w:del w:author="Administrator" w:id="3" w:date="2023-02-07T06:45:41Z">
            <w:r w:rsidDel="00000000" w:rsidR="00000000" w:rsidRPr="00000000">
              <w:fldChar w:fldCharType="begin"/>
            </w:r>
            <w:r w:rsidDel="00000000" w:rsidR="00000000" w:rsidRPr="00000000">
              <w:delInstrText xml:space="preserve">HYPERLINK \l "_35nkun2"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参考文档</w:delText>
            </w:r>
            <w:r w:rsidDel="00000000" w:rsidR="00000000" w:rsidRPr="00000000">
              <w:fldChar w:fldCharType="end"/>
            </w:r>
          </w:del>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ins w:author="Administrator" w:id="4" w:date="2023-02-07T06:45:41Z">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ABB(abbreviation)</w:t>
            </w:r>
            <w:r w:rsidDel="00000000" w:rsidR="00000000" w:rsidRPr="00000000">
              <w:fldChar w:fldCharType="end"/>
            </w:r>
          </w:ins>
          <w:del w:author="Administrator" w:id="4" w:date="2023-02-07T06:45:41Z">
            <w:r w:rsidDel="00000000" w:rsidR="00000000" w:rsidRPr="00000000">
              <w:fldChar w:fldCharType="begin"/>
            </w:r>
            <w:r w:rsidDel="00000000" w:rsidR="00000000" w:rsidRPr="00000000">
              <w:delInstrText xml:space="preserve">HYPERLINK \l "_1ksv4uv"</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缩略语</w:delText>
            </w:r>
            <w:r w:rsidDel="00000000" w:rsidR="00000000" w:rsidRPr="00000000">
              <w:fldChar w:fldCharType="end"/>
            </w:r>
          </w:del>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ins w:author="Administrator" w:id="5" w:date="2023-02-07T06:45:41Z">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introduce</w:t>
            </w:r>
            <w:r w:rsidDel="00000000" w:rsidR="00000000" w:rsidRPr="00000000">
              <w:fldChar w:fldCharType="end"/>
            </w:r>
          </w:ins>
          <w:del w:author="Administrator" w:id="5" w:date="2023-02-07T06:45:41Z">
            <w:r w:rsidDel="00000000" w:rsidR="00000000" w:rsidRPr="00000000">
              <w:fldChar w:fldCharType="begin"/>
            </w:r>
            <w:r w:rsidDel="00000000" w:rsidR="00000000" w:rsidRPr="00000000">
              <w:delInstrText xml:space="preserve">HYPERLINK \l "_44sinio"</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介绍</w:delText>
            </w:r>
            <w:r w:rsidDel="00000000" w:rsidR="00000000" w:rsidRPr="00000000">
              <w:fldChar w:fldCharType="end"/>
            </w:r>
          </w:del>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ffffff" w:val="clear"/>
            <w:tabs>
              <w:tab w:val="right" w:leader="none" w:pos="9344"/>
            </w:tabs>
            <w:spacing w:line="240" w:lineRule="auto"/>
            <w:ind w:firstLine="0"/>
            <w:jc w:val="left"/>
            <w:rPr>
              <w:rFonts w:ascii="Quattrocento Sans" w:cs="Quattrocento Sans" w:eastAsia="Quattrocento Sans" w:hAnsi="Quattrocento Sans"/>
              <w:color w:val="2a2b2e"/>
              <w:shd w:fill="auto" w:val="clear"/>
              <w:rPrChange w:author="Administrator" w:id="9" w:date="2023-02-07T06:45:41Z">
                <w:rPr>
                  <w:rFonts w:ascii="Calibri" w:cs="Calibri" w:eastAsia="Calibri" w:hAnsi="Calibri"/>
                  <w:b w:val="0"/>
                  <w:i w:val="0"/>
                  <w:smallCaps w:val="0"/>
                  <w:strike w:val="0"/>
                  <w:color w:val="000000"/>
                  <w:sz w:val="21"/>
                  <w:szCs w:val="21"/>
                  <w:u w:val="none"/>
                  <w:shd w:fill="auto" w:val="clear"/>
                  <w:vertAlign w:val="baseline"/>
                </w:rPr>
              </w:rPrChange>
            </w:rPr>
            <w:pPrChange w:author="Administrator" w:id="0" w:date="2023-02-07T06:45:41Z">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pPr>
            </w:pPrChange>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ins w:author="Administrator" w:id="6" w:date="2023-02-07T06:45:41Z">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Change w:author="Administrator" w:id="7" w:date="2023-02-07T06:45:41Z">
                  <w:rPr>
                    <w:rFonts w:ascii="Quattrocento Sans" w:cs="Quattrocento Sans" w:eastAsia="Quattrocento Sans" w:hAnsi="Quattrocento Sans"/>
                    <w:b w:val="0"/>
                    <w:i w:val="0"/>
                    <w:smallCaps w:val="0"/>
                    <w:strike w:val="0"/>
                    <w:color w:val="2a2b2e"/>
                    <w:sz w:val="18"/>
                    <w:szCs w:val="18"/>
                    <w:u w:val="none"/>
                    <w:shd w:fill="auto" w:val="clear"/>
                    <w:vertAlign w:val="baseline"/>
                  </w:rPr>
                </w:rPrChange>
              </w:rPr>
              <w:t xml:space="preserve">Partner Interface Process</w:t>
            </w:r>
            <w:r w:rsidDel="00000000" w:rsidR="00000000" w:rsidRPr="00000000">
              <w:fldChar w:fldCharType="end"/>
            </w:r>
          </w:ins>
          <w:del w:author="Administrator" w:id="6" w:date="2023-02-07T06:45:41Z">
            <w:r w:rsidDel="00000000" w:rsidR="00000000" w:rsidRPr="00000000">
              <w:fldChar w:fldCharType="begin"/>
            </w:r>
            <w:r w:rsidDel="00000000" w:rsidR="00000000" w:rsidRPr="00000000">
              <w:delInstrText xml:space="preserve">HYPERLINK \l "_2jxsxqh"</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接口流程</w:delText>
            </w:r>
            <w:r w:rsidDel="00000000" w:rsidR="00000000" w:rsidRPr="00000000">
              <w:fldChar w:fldCharType="end"/>
            </w:r>
          </w:del>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ins w:author="Administrator" w:id="10" w:date="2023-02-07T06:45:41Z">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definition</w:t>
            </w:r>
            <w:r w:rsidDel="00000000" w:rsidR="00000000" w:rsidRPr="00000000">
              <w:fldChar w:fldCharType="end"/>
            </w:r>
          </w:ins>
          <w:del w:author="Administrator" w:id="10" w:date="2023-02-07T06:45:41Z">
            <w:r w:rsidDel="00000000" w:rsidR="00000000" w:rsidRPr="00000000">
              <w:fldChar w:fldCharType="begin"/>
            </w:r>
            <w:r w:rsidDel="00000000" w:rsidR="00000000" w:rsidRPr="00000000">
              <w:delInstrText xml:space="preserve">HYPERLINK \l "_z337ya"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定义</w:delText>
            </w:r>
            <w:r w:rsidDel="00000000" w:rsidR="00000000" w:rsidRPr="00000000">
              <w:fldChar w:fldCharType="end"/>
            </w:r>
          </w:del>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ins w:author="Administrator" w:id="11" w:date="2023-02-07T06:45:41Z">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function process</w:t>
            </w:r>
            <w:r w:rsidDel="00000000" w:rsidR="00000000" w:rsidRPr="00000000">
              <w:fldChar w:fldCharType="end"/>
            </w:r>
          </w:ins>
          <w:del w:author="Administrator" w:id="11" w:date="2023-02-07T06:45:41Z">
            <w:r w:rsidDel="00000000" w:rsidR="00000000" w:rsidRPr="00000000">
              <w:fldChar w:fldCharType="begin"/>
            </w:r>
            <w:r w:rsidDel="00000000" w:rsidR="00000000" w:rsidRPr="00000000">
              <w:delInstrText xml:space="preserve">HYPERLINK \l "_3j2qqm3"</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业务功能流程</w:delText>
            </w:r>
            <w:r w:rsidDel="00000000" w:rsidR="00000000" w:rsidRPr="00000000">
              <w:fldChar w:fldCharType="end"/>
            </w:r>
          </w:del>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ins w:author="Administrator" w:id="12" w:date="2023-02-07T06:45:41Z">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Link establishment and maintenance</w:t>
            </w:r>
            <w:r w:rsidDel="00000000" w:rsidR="00000000" w:rsidRPr="00000000">
              <w:fldChar w:fldCharType="end"/>
            </w:r>
          </w:ins>
          <w:del w:author="Administrator" w:id="12" w:date="2023-02-07T06:45:41Z">
            <w:r w:rsidDel="00000000" w:rsidR="00000000" w:rsidRPr="00000000">
              <w:fldChar w:fldCharType="begin"/>
            </w:r>
            <w:r w:rsidDel="00000000" w:rsidR="00000000" w:rsidRPr="00000000">
              <w:delInstrText xml:space="preserve">HYPERLINK \l "_1y810tw"</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链路建立及保持</w:delText>
            </w:r>
            <w:r w:rsidDel="00000000" w:rsidR="00000000" w:rsidRPr="00000000">
              <w:fldChar w:fldCharType="end"/>
            </w:r>
          </w:del>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ins w:author="Administrator" w:id="13" w:date="2023-02-07T06:45:41Z">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equipment startup process</w:t>
            </w:r>
            <w:r w:rsidDel="00000000" w:rsidR="00000000" w:rsidRPr="00000000">
              <w:fldChar w:fldCharType="end"/>
            </w:r>
          </w:ins>
          <w:del w:author="Administrator" w:id="13" w:date="2023-02-07T06:45:41Z">
            <w:r w:rsidDel="00000000" w:rsidR="00000000" w:rsidRPr="00000000">
              <w:fldChar w:fldCharType="begin"/>
            </w:r>
            <w:r w:rsidDel="00000000" w:rsidR="00000000" w:rsidRPr="00000000">
              <w:delInstrText xml:space="preserve">HYPERLINK \l "_4i7ojhp"</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基站设备启动流程</w:delText>
            </w:r>
            <w:r w:rsidDel="00000000" w:rsidR="00000000" w:rsidRPr="00000000">
              <w:fldChar w:fldCharType="end"/>
            </w:r>
          </w:del>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hyperlink>
          <w:ins w:author="Administrator" w:id="14" w:date="2023-02-07T06:45:41Z">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process</w:t>
            </w:r>
            <w:r w:rsidDel="00000000" w:rsidR="00000000" w:rsidRPr="00000000">
              <w:fldChar w:fldCharType="end"/>
            </w:r>
          </w:ins>
          <w:del w:author="Administrator" w:id="14" w:date="2023-02-07T06:45:41Z">
            <w:r w:rsidDel="00000000" w:rsidR="00000000" w:rsidRPr="00000000">
              <w:fldChar w:fldCharType="begin"/>
            </w:r>
            <w:r w:rsidDel="00000000" w:rsidR="00000000" w:rsidRPr="00000000">
              <w:delInstrText xml:space="preserve">HYPERLINK \l "_2xcytpi"</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扫频流程</w:delText>
            </w:r>
            <w:r w:rsidDel="00000000" w:rsidR="00000000" w:rsidRPr="00000000">
              <w:fldChar w:fldCharType="end"/>
            </w:r>
          </w:del>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w:t>
            </w:r>
          </w:hyperlink>
          <w:ins w:author="Administrator" w:id="15" w:date="2023-02-07T06:45:41Z">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Cell configuration process</w:t>
            </w:r>
            <w:r w:rsidDel="00000000" w:rsidR="00000000" w:rsidRPr="00000000">
              <w:fldChar w:fldCharType="end"/>
            </w:r>
          </w:ins>
          <w:del w:author="Administrator" w:id="15" w:date="2023-02-07T06:45:41Z">
            <w:r w:rsidDel="00000000" w:rsidR="00000000" w:rsidRPr="00000000">
              <w:fldChar w:fldCharType="begin"/>
            </w:r>
            <w:r w:rsidDel="00000000" w:rsidR="00000000" w:rsidRPr="00000000">
              <w:delInstrText xml:space="preserve">HYPERLINK \l "_1ci93xb"</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小区配置流程</w:delText>
            </w:r>
            <w:r w:rsidDel="00000000" w:rsidR="00000000" w:rsidRPr="00000000">
              <w:fldChar w:fldCharType="end"/>
            </w:r>
          </w:del>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r>
          </w:hyperlink>
          <w:ins w:author="Administrator" w:id="16" w:date="2023-02-07T06:45:41Z">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Cell information update process</w:t>
            </w:r>
            <w:r w:rsidDel="00000000" w:rsidR="00000000" w:rsidRPr="00000000">
              <w:fldChar w:fldCharType="end"/>
            </w:r>
          </w:ins>
          <w:del w:author="Administrator" w:id="16" w:date="2023-02-07T06:45:41Z">
            <w:r w:rsidDel="00000000" w:rsidR="00000000" w:rsidRPr="00000000">
              <w:fldChar w:fldCharType="begin"/>
            </w:r>
            <w:r w:rsidDel="00000000" w:rsidR="00000000" w:rsidRPr="00000000">
              <w:delInstrText xml:space="preserve">HYPERLINK \l "_3whwml4"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小区信息更新流程</w:delText>
            </w:r>
            <w:r w:rsidDel="00000000" w:rsidR="00000000" w:rsidRPr="00000000">
              <w:fldChar w:fldCharType="end"/>
            </w:r>
          </w:del>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hyperlink>
          <w:ins w:author="Administrator" w:id="17" w:date="2023-02-07T06:45:41Z">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Redirect the release update process</w:t>
            </w:r>
            <w:r w:rsidDel="00000000" w:rsidR="00000000" w:rsidRPr="00000000">
              <w:fldChar w:fldCharType="end"/>
            </w:r>
          </w:ins>
          <w:del w:author="Administrator" w:id="17" w:date="2023-02-07T06:45:41Z">
            <w:r w:rsidDel="00000000" w:rsidR="00000000" w:rsidRPr="00000000">
              <w:fldChar w:fldCharType="begin"/>
            </w:r>
            <w:r w:rsidDel="00000000" w:rsidR="00000000" w:rsidRPr="00000000">
              <w:delInstrText xml:space="preserve">HYPERLINK \l "_2bn6wsx"</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重定向释放更新流程</w:delText>
            </w:r>
            <w:r w:rsidDel="00000000" w:rsidR="00000000" w:rsidRPr="00000000">
              <w:fldChar w:fldCharType="end"/>
            </w:r>
          </w:del>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ins w:author="Administrator" w:id="18" w:date="2023-02-07T06:45:41Z">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Operation and maintenance process</w:t>
            </w:r>
            <w:r w:rsidDel="00000000" w:rsidR="00000000" w:rsidRPr="00000000">
              <w:fldChar w:fldCharType="end"/>
            </w:r>
          </w:ins>
          <w:del w:author="Administrator" w:id="18" w:date="2023-02-07T06:45:41Z">
            <w:r w:rsidDel="00000000" w:rsidR="00000000" w:rsidRPr="00000000">
              <w:fldChar w:fldCharType="begin"/>
            </w:r>
            <w:r w:rsidDel="00000000" w:rsidR="00000000" w:rsidRPr="00000000">
              <w:delInstrText xml:space="preserve">HYPERLINK \l "_qsh70q"</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操作维护功能流程</w:delText>
            </w:r>
            <w:r w:rsidDel="00000000" w:rsidR="00000000" w:rsidRPr="00000000">
              <w:fldChar w:fldCharType="end"/>
            </w:r>
          </w:del>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ins w:author="Administrator" w:id="19" w:date="2023-02-07T06:45:41Z">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Setting the system time</w:t>
            </w:r>
            <w:r w:rsidDel="00000000" w:rsidR="00000000" w:rsidRPr="00000000">
              <w:fldChar w:fldCharType="end"/>
            </w:r>
          </w:ins>
          <w:del w:author="Administrator" w:id="19" w:date="2023-02-07T06:45:41Z">
            <w:r w:rsidDel="00000000" w:rsidR="00000000" w:rsidRPr="00000000">
              <w:fldChar w:fldCharType="begin"/>
            </w:r>
            <w:r w:rsidDel="00000000" w:rsidR="00000000" w:rsidRPr="00000000">
              <w:delInstrText xml:space="preserve">HYPERLINK \l "_3as4poj"</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w:delText>
            </w:r>
            <w:r w:rsidDel="00000000" w:rsidR="00000000" w:rsidRPr="00000000">
              <w:fldChar w:fldCharType="end"/>
            </w:r>
          </w:del>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ins w:author="Administrator" w:id="20" w:date="2023-02-07T06:45:41Z">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control</w:t>
            </w:r>
            <w:r w:rsidDel="00000000" w:rsidR="00000000" w:rsidRPr="00000000">
              <w:fldChar w:fldCharType="end"/>
            </w:r>
          </w:ins>
          <w:del w:author="Administrator" w:id="20" w:date="2023-02-07T06:45:41Z">
            <w:r w:rsidDel="00000000" w:rsidR="00000000" w:rsidRPr="00000000">
              <w:fldChar w:fldCharType="begin"/>
            </w:r>
            <w:r w:rsidDel="00000000" w:rsidR="00000000" w:rsidRPr="00000000">
              <w:delInstrText xml:space="preserve">HYPERLINK \l "_1pxezwc"</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基站输出功率控制</w:delText>
            </w:r>
            <w:r w:rsidDel="00000000" w:rsidR="00000000" w:rsidRPr="00000000">
              <w:fldChar w:fldCharType="end"/>
            </w:r>
          </w:del>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ins w:author="Administrator" w:id="21" w:date="2023-02-07T06:45:41Z">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version management</w:t>
            </w:r>
            <w:r w:rsidDel="00000000" w:rsidR="00000000" w:rsidRPr="00000000">
              <w:fldChar w:fldCharType="end"/>
            </w:r>
          </w:ins>
          <w:del w:author="Administrator" w:id="21" w:date="2023-02-07T06:45:41Z">
            <w:r w:rsidDel="00000000" w:rsidR="00000000" w:rsidRPr="00000000">
              <w:fldChar w:fldCharType="begin"/>
            </w:r>
            <w:r w:rsidDel="00000000" w:rsidR="00000000" w:rsidRPr="00000000">
              <w:delInstrText xml:space="preserve">HYPERLINK \l "_49x2ik5"</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版本管理</w:delText>
            </w:r>
            <w:r w:rsidDel="00000000" w:rsidR="00000000" w:rsidRPr="00000000">
              <w:fldChar w:fldCharType="end"/>
            </w:r>
          </w:del>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w:t>
            </w:r>
          </w:hyperlink>
          <w:ins w:author="Administrator" w:id="22" w:date="2023-02-07T06:45:41Z">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state management</w:t>
            </w:r>
            <w:r w:rsidDel="00000000" w:rsidR="00000000" w:rsidRPr="00000000">
              <w:fldChar w:fldCharType="end"/>
            </w:r>
          </w:ins>
          <w:del w:author="Administrator" w:id="22" w:date="2023-02-07T06:45:41Z">
            <w:r w:rsidDel="00000000" w:rsidR="00000000" w:rsidRPr="00000000">
              <w:fldChar w:fldCharType="begin"/>
            </w:r>
            <w:r w:rsidDel="00000000" w:rsidR="00000000" w:rsidRPr="00000000">
              <w:delInstrText xml:space="preserve">HYPERLINK \l "_2p2csry"</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状态管理</w:delText>
            </w:r>
            <w:r w:rsidDel="00000000" w:rsidR="00000000" w:rsidRPr="00000000">
              <w:fldChar w:fldCharType="end"/>
            </w:r>
          </w:del>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w:t>
            </w:r>
          </w:hyperlink>
          <w:ins w:author="Administrator" w:id="23" w:date="2023-02-07T06:45:41Z">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assets management</w:t>
            </w:r>
            <w:r w:rsidDel="00000000" w:rsidR="00000000" w:rsidRPr="00000000">
              <w:fldChar w:fldCharType="end"/>
            </w:r>
          </w:ins>
          <w:del w:author="Administrator" w:id="23" w:date="2023-02-07T06:45:41Z">
            <w:r w:rsidDel="00000000" w:rsidR="00000000" w:rsidRPr="00000000">
              <w:fldChar w:fldCharType="begin"/>
            </w:r>
            <w:r w:rsidDel="00000000" w:rsidR="00000000" w:rsidRPr="00000000">
              <w:delInstrText xml:space="preserve">HYPERLINK \l "_147n2zr"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w:delText>
            </w:r>
            <w:r w:rsidDel="00000000" w:rsidR="00000000" w:rsidRPr="00000000">
              <w:fldChar w:fldCharType="end"/>
            </w:r>
          </w:del>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del w:author="Administrator" w:id="24" w:date="2023-02-07T06:45:41Z">
            <w:r w:rsidDel="00000000" w:rsidR="00000000" w:rsidRPr="00000000">
              <w:fldChar w:fldCharType="begin"/>
            </w:r>
            <w:r w:rsidDel="00000000" w:rsidR="00000000" w:rsidRPr="00000000">
              <w:delInstrText xml:space="preserve">HYPERLINK \l "_3o7alnk"</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消息定义</w:delText>
            </w:r>
            <w:r w:rsidDel="00000000" w:rsidR="00000000" w:rsidRPr="00000000">
              <w:fldChar w:fldCharType="end"/>
            </w:r>
          </w:del>
          <w:ins w:author="Administrator" w:id="24" w:date="2023-02-07T06:45:41Z">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essage definition</w:t>
            </w:r>
            <w:r w:rsidDel="00000000" w:rsidR="00000000" w:rsidRPr="00000000">
              <w:fldChar w:fldCharType="end"/>
            </w:r>
          </w:ins>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ins w:author="Administrator" w:id="25" w:date="2023-02-07T06:45:41Z">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overall structure</w:t>
            </w:r>
            <w:r w:rsidDel="00000000" w:rsidR="00000000" w:rsidRPr="00000000">
              <w:fldChar w:fldCharType="end"/>
            </w:r>
          </w:ins>
          <w:del w:author="Administrator" w:id="25" w:date="2023-02-07T06:45:41Z">
            <w:r w:rsidDel="00000000" w:rsidR="00000000" w:rsidRPr="00000000">
              <w:fldChar w:fldCharType="begin"/>
            </w:r>
            <w:r w:rsidDel="00000000" w:rsidR="00000000" w:rsidRPr="00000000">
              <w:delInstrText xml:space="preserve">HYPERLINK \l "_23ckvvd"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总体结构</w:delText>
            </w:r>
            <w:r w:rsidDel="00000000" w:rsidR="00000000" w:rsidRPr="00000000">
              <w:fldChar w:fldCharType="end"/>
            </w:r>
          </w:del>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ins w:author="Administrator" w:id="26" w:date="2023-02-07T06:45:41Z">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message type</w:t>
            </w:r>
            <w:r w:rsidDel="00000000" w:rsidR="00000000" w:rsidRPr="00000000">
              <w:fldChar w:fldCharType="end"/>
            </w:r>
          </w:ins>
          <w:del w:author="Administrator" w:id="26" w:date="2023-02-07T06:45:41Z">
            <w:r w:rsidDel="00000000" w:rsidR="00000000" w:rsidRPr="00000000">
              <w:fldChar w:fldCharType="begin"/>
            </w:r>
            <w:r w:rsidDel="00000000" w:rsidR="00000000" w:rsidRPr="00000000">
              <w:delInstrText xml:space="preserve">HYPERLINK \l "_ihv636"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业务消息类型</w:delText>
            </w:r>
            <w:r w:rsidDel="00000000" w:rsidR="00000000" w:rsidRPr="00000000">
              <w:fldChar w:fldCharType="end"/>
            </w:r>
          </w:del>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ins w:author="Administrator" w:id="27" w:date="2023-02-07T06:45:41Z">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Operation maintenance message type</w:t>
            </w:r>
            <w:r w:rsidDel="00000000" w:rsidR="00000000" w:rsidRPr="00000000">
              <w:fldChar w:fldCharType="end"/>
            </w:r>
          </w:ins>
          <w:del w:author="Administrator" w:id="27" w:date="2023-02-07T06:45:41Z">
            <w:r w:rsidDel="00000000" w:rsidR="00000000" w:rsidRPr="00000000">
              <w:fldChar w:fldCharType="begin"/>
            </w:r>
            <w:r w:rsidDel="00000000" w:rsidR="00000000" w:rsidRPr="00000000">
              <w:delInstrText xml:space="preserve">HYPERLINK \l "_3tbugp1"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操作维护消息类型</w:delText>
            </w:r>
            <w:r w:rsidDel="00000000" w:rsidR="00000000" w:rsidRPr="00000000">
              <w:fldChar w:fldCharType="end"/>
            </w:r>
          </w:del>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fldChar w:fldCharType="begin"/>
            <w:instrText xml:space="preserve"> HYPERLINK \l "_3tbugp1"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ins w:author="Administrator" w:id="28" w:date="2023-02-07T06:45:41Z">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message</w:t>
            </w:r>
            <w:r w:rsidDel="00000000" w:rsidR="00000000" w:rsidRPr="00000000">
              <w:fldChar w:fldCharType="end"/>
            </w:r>
          </w:ins>
          <w:del w:author="Administrator" w:id="28" w:date="2023-02-07T06:45:41Z">
            <w:r w:rsidDel="00000000" w:rsidR="00000000" w:rsidRPr="00000000">
              <w:fldChar w:fldCharType="begin"/>
            </w:r>
            <w:r w:rsidDel="00000000" w:rsidR="00000000" w:rsidRPr="00000000">
              <w:delInstrText xml:space="preserve">HYPERLINK \l "_28h4qwu"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消息</w:delText>
            </w:r>
            <w:r w:rsidDel="00000000" w:rsidR="00000000" w:rsidRPr="00000000">
              <w:fldChar w:fldCharType="end"/>
            </w:r>
          </w:del>
          <w:ins w:author="Administrator" w:id="29" w:date="2023-02-07T06:45:41Z">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explain</w:t>
            </w:r>
            <w:r w:rsidDel="00000000" w:rsidR="00000000" w:rsidRPr="00000000">
              <w:fldChar w:fldCharType="end"/>
            </w:r>
          </w:ins>
          <w:del w:author="Administrator" w:id="29" w:date="2023-02-07T06:45:41Z">
            <w:r w:rsidDel="00000000" w:rsidR="00000000" w:rsidRPr="00000000">
              <w:fldChar w:fldCharType="begin"/>
            </w:r>
            <w:r w:rsidDel="00000000" w:rsidR="00000000" w:rsidRPr="00000000">
              <w:delInstrText xml:space="preserve">HYPERLINK \l "_28h4qwu"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说明</w:delText>
            </w:r>
            <w:r w:rsidDel="00000000" w:rsidR="00000000" w:rsidRPr="00000000">
              <w:fldChar w:fldCharType="end"/>
            </w:r>
          </w:del>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"_28h4qwu"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w:t>
            </w:r>
          </w:hyperlink>
          <w:ins w:author="Administrator" w:id="30" w:date="2023-02-07T06:45:41Z">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Starting sweep</w:t>
            </w:r>
            <w:r w:rsidDel="00000000" w:rsidR="00000000" w:rsidRPr="00000000">
              <w:fldChar w:fldCharType="end"/>
            </w:r>
          </w:ins>
          <w:del w:author="Administrator" w:id="30" w:date="2023-02-07T06:45:41Z">
            <w:r w:rsidDel="00000000" w:rsidR="00000000" w:rsidRPr="00000000">
              <w:fldChar w:fldCharType="begin"/>
            </w:r>
            <w:r w:rsidDel="00000000" w:rsidR="00000000" w:rsidRPr="00000000">
              <w:delInstrText xml:space="preserve">HYPERLINK \l "_1mrcu09"</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启动扫频</w:delText>
            </w:r>
            <w:r w:rsidDel="00000000" w:rsidR="00000000" w:rsidRPr="00000000">
              <w:fldChar w:fldCharType="end"/>
            </w:r>
          </w:del>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w:t>
            </w:r>
          </w:hyperlink>
          <w:ins w:author="Administrator" w:id="31" w:date="2023-02-07T06:45:41Z">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Initiate the sweep response</w:t>
            </w:r>
            <w:r w:rsidDel="00000000" w:rsidR="00000000" w:rsidRPr="00000000">
              <w:fldChar w:fldCharType="end"/>
            </w:r>
          </w:ins>
          <w:del w:author="Administrator" w:id="31" w:date="2023-02-07T06:45:41Z">
            <w:r w:rsidDel="00000000" w:rsidR="00000000" w:rsidRPr="00000000">
              <w:fldChar w:fldCharType="begin"/>
            </w:r>
            <w:r w:rsidDel="00000000" w:rsidR="00000000" w:rsidRPr="00000000">
              <w:delInstrText xml:space="preserve">HYPERLINK \l "_2dlolyb"</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启动扫频响应</w:delText>
            </w:r>
            <w:r w:rsidDel="00000000" w:rsidR="00000000" w:rsidRPr="00000000">
              <w:fldChar w:fldCharType="end"/>
            </w:r>
          </w:del>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"_2dlolyb"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w:t>
            </w:r>
          </w:hyperlink>
          <w:ins w:author="Administrator" w:id="32" w:date="2023-02-07T06:45:41Z">
            <w:r w:rsidDel="00000000" w:rsidR="00000000" w:rsidRPr="00000000">
              <w:fldChar w:fldCharType="begin"/>
            </w:r>
            <w:r w:rsidDel="00000000" w:rsidR="00000000" w:rsidRPr="00000000">
              <w:instrText xml:space="preserve">HYPERLINK \l "_sqyw64"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Stop sweep</w:t>
            </w:r>
            <w:r w:rsidDel="00000000" w:rsidR="00000000" w:rsidRPr="00000000">
              <w:fldChar w:fldCharType="end"/>
            </w:r>
          </w:ins>
          <w:del w:author="Administrator" w:id="32" w:date="2023-02-07T06:45:41Z">
            <w:r w:rsidDel="00000000" w:rsidR="00000000" w:rsidRPr="00000000">
              <w:fldChar w:fldCharType="begin"/>
            </w:r>
            <w:r w:rsidDel="00000000" w:rsidR="00000000" w:rsidRPr="00000000">
              <w:delInstrText xml:space="preserve">HYPERLINK \l "_sqyw64"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停止扫频</w:delText>
            </w:r>
            <w:r w:rsidDel="00000000" w:rsidR="00000000" w:rsidRPr="00000000">
              <w:fldChar w:fldCharType="end"/>
            </w:r>
          </w:del>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"_sqyw64"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hyperlink>
          <w:ins w:author="Administrator" w:id="33" w:date="2023-02-07T06:45:41Z">
            <w:r w:rsidDel="00000000" w:rsidR="00000000" w:rsidRPr="00000000">
              <w:fldChar w:fldCharType="begin"/>
            </w:r>
            <w:r w:rsidDel="00000000" w:rsidR="00000000" w:rsidRPr="00000000">
              <w:instrText xml:space="preserve">HYPERLINK \l "_2r0uhxc"</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Stop the sweep response</w:t>
            </w:r>
            <w:r w:rsidDel="00000000" w:rsidR="00000000" w:rsidRPr="00000000">
              <w:fldChar w:fldCharType="end"/>
            </w:r>
          </w:ins>
          <w:del w:author="Administrator" w:id="33" w:date="2023-02-07T06:45:41Z">
            <w:r w:rsidDel="00000000" w:rsidR="00000000" w:rsidRPr="00000000">
              <w:fldChar w:fldCharType="begin"/>
            </w:r>
            <w:r w:rsidDel="00000000" w:rsidR="00000000" w:rsidRPr="00000000">
              <w:delInstrText xml:space="preserve">HYPERLINK \l "_2r0uhxc"</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停止扫频响应</w:delText>
            </w:r>
            <w:r w:rsidDel="00000000" w:rsidR="00000000" w:rsidRPr="00000000">
              <w:fldChar w:fldCharType="end"/>
            </w:r>
          </w:del>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"_2r0uhxc"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w:t>
            </w:r>
          </w:hyperlink>
          <w:ins w:author="Administrator" w:id="34" w:date="2023-02-07T06:45:41Z">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Reset sweep</w:t>
            </w:r>
            <w:r w:rsidDel="00000000" w:rsidR="00000000" w:rsidRPr="00000000">
              <w:fldChar w:fldCharType="end"/>
            </w:r>
          </w:ins>
          <w:del w:author="Administrator" w:id="34" w:date="2023-02-07T06:45:41Z">
            <w:r w:rsidDel="00000000" w:rsidR="00000000" w:rsidRPr="00000000">
              <w:fldChar w:fldCharType="begin"/>
            </w:r>
            <w:r w:rsidDel="00000000" w:rsidR="00000000" w:rsidRPr="00000000">
              <w:delInstrText xml:space="preserve">HYPERLINK \l "_25b2l0r"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复位扫频</w:delText>
            </w:r>
            <w:r w:rsidDel="00000000" w:rsidR="00000000" w:rsidRPr="00000000">
              <w:fldChar w:fldCharType="end"/>
            </w:r>
          </w:del>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"_25b2l0r"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w:t>
            </w:r>
          </w:hyperlink>
          <w:ins w:author="Administrator" w:id="35" w:date="2023-02-07T06:45:41Z">
            <w:r w:rsidDel="00000000" w:rsidR="00000000" w:rsidRPr="00000000">
              <w:fldChar w:fldCharType="begin"/>
            </w:r>
            <w:r w:rsidDel="00000000" w:rsidR="00000000" w:rsidRPr="00000000">
              <w:instrText xml:space="preserve">HYPERLINK \l "_34g0dwd"</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Reset the sweep response</w:t>
            </w:r>
            <w:r w:rsidDel="00000000" w:rsidR="00000000" w:rsidRPr="00000000">
              <w:fldChar w:fldCharType="end"/>
            </w:r>
          </w:ins>
          <w:del w:author="Administrator" w:id="35" w:date="2023-02-07T06:45:41Z">
            <w:r w:rsidDel="00000000" w:rsidR="00000000" w:rsidRPr="00000000">
              <w:fldChar w:fldCharType="begin"/>
            </w:r>
            <w:r w:rsidDel="00000000" w:rsidR="00000000" w:rsidRPr="00000000">
              <w:delInstrText xml:space="preserve">HYPERLINK \l "_34g0dwd"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复位扫频响应</w:delText>
            </w:r>
            <w:r w:rsidDel="00000000" w:rsidR="00000000" w:rsidRPr="00000000">
              <w:fldChar w:fldCharType="end"/>
            </w:r>
          </w:del>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"_34g0dwd"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w:t>
            </w:r>
          </w:hyperlink>
          <w:ins w:author="Administrator" w:id="36" w:date="2023-02-07T06:45:41Z">
            <w:r w:rsidDel="00000000" w:rsidR="00000000" w:rsidRPr="00000000">
              <w:fldChar w:fldCharType="begin"/>
            </w:r>
            <w:r w:rsidDel="00000000" w:rsidR="00000000" w:rsidRPr="00000000">
              <w:instrText xml:space="preserve">HYPERLINK \l "_1jlao46"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reported</w:t>
            </w:r>
            <w:r w:rsidDel="00000000" w:rsidR="00000000" w:rsidRPr="00000000">
              <w:fldChar w:fldCharType="end"/>
            </w:r>
          </w:ins>
          <w:del w:author="Administrator" w:id="36" w:date="2023-02-07T06:45:41Z">
            <w:r w:rsidDel="00000000" w:rsidR="00000000" w:rsidRPr="00000000">
              <w:fldChar w:fldCharType="begin"/>
            </w:r>
            <w:r w:rsidDel="00000000" w:rsidR="00000000" w:rsidRPr="00000000">
              <w:delInstrText xml:space="preserve">HYPERLINK \l "_1jlao46"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w:delText>
            </w:r>
            <w:r w:rsidDel="00000000" w:rsidR="00000000" w:rsidRPr="00000000">
              <w:fldChar w:fldCharType="end"/>
            </w:r>
          </w:del>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"_1jlao46"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4.4.8</w:t>
            </w:r>
          </w:hyperlink>
          <w:ins w:author="Administrator" w:id="37" w:date="2023-02-07T06:45:41Z">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reports</w:t>
            </w:r>
            <w:r w:rsidDel="00000000" w:rsidR="00000000" w:rsidRPr="00000000">
              <w:fldChar w:fldCharType="end"/>
            </w:r>
          </w:ins>
          <w:del w:author="Administrator" w:id="37" w:date="2023-02-07T06:45:41Z">
            <w:r w:rsidDel="00000000" w:rsidR="00000000" w:rsidRPr="00000000">
              <w:fldChar w:fldCharType="begin"/>
            </w:r>
            <w:r w:rsidDel="00000000" w:rsidR="00000000" w:rsidRPr="00000000">
              <w:delInstrText xml:space="preserve">HYPERLINK \l "_3hv69ve"</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扫频结果上报响应</w:delText>
            </w:r>
            <w:r w:rsidDel="00000000" w:rsidR="00000000" w:rsidRPr="00000000">
              <w:fldChar w:fldCharType="end"/>
            </w:r>
          </w:del>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"_3hv69ve"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4.4.9</w:t>
            </w:r>
          </w:hyperlink>
          <w:ins w:author="Administrator" w:id="38" w:date="2023-02-07T06:45:41Z">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reportfinished</w:t>
            </w:r>
            <w:r w:rsidDel="00000000" w:rsidR="00000000" w:rsidRPr="00000000">
              <w:fldChar w:fldCharType="end"/>
            </w:r>
          </w:ins>
          <w:del w:author="Administrator" w:id="38" w:date="2023-02-07T06:45:41Z">
            <w:r w:rsidDel="00000000" w:rsidR="00000000" w:rsidRPr="00000000">
              <w:fldChar w:fldCharType="begin"/>
            </w:r>
            <w:r w:rsidDel="00000000" w:rsidR="00000000" w:rsidRPr="00000000">
              <w:delInstrText xml:space="preserve">HYPERLINK \l "_2w5ecyt"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扫频结果上报结束</w:delText>
            </w:r>
            <w:r w:rsidDel="00000000" w:rsidR="00000000" w:rsidRPr="00000000">
              <w:fldChar w:fldCharType="end"/>
            </w:r>
          </w:del>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"_2w5ecyt"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4.4.10</w:t>
            </w:r>
          </w:hyperlink>
          <w:ins w:author="Administrator" w:id="39" w:date="2023-02-07T06:45:41Z">
            <w:r w:rsidDel="00000000" w:rsidR="00000000" w:rsidRPr="00000000">
              <w:fldChar w:fldCharType="begin"/>
            </w:r>
            <w:r w:rsidDel="00000000" w:rsidR="00000000" w:rsidRPr="00000000">
              <w:instrText xml:space="preserve">HYPERLINK \l "_39kk8xu"</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status query</w:t>
            </w:r>
            <w:r w:rsidDel="00000000" w:rsidR="00000000" w:rsidRPr="00000000">
              <w:fldChar w:fldCharType="end"/>
            </w:r>
          </w:ins>
          <w:del w:author="Administrator" w:id="39" w:date="2023-02-07T06:45:41Z">
            <w:r w:rsidDel="00000000" w:rsidR="00000000" w:rsidRPr="00000000">
              <w:fldChar w:fldCharType="begin"/>
            </w:r>
            <w:r w:rsidDel="00000000" w:rsidR="00000000" w:rsidRPr="00000000">
              <w:delInstrText xml:space="preserve">HYPERLINK \l "_39kk8xu"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扫频状态查询</w:delText>
            </w:r>
            <w:r w:rsidDel="00000000" w:rsidR="00000000" w:rsidRPr="00000000">
              <w:fldChar w:fldCharType="end"/>
            </w:r>
          </w:del>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"_39kk8xu"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w:t>
            </w:r>
          </w:hyperlink>
          <w:ins w:author="Administrator" w:id="40" w:date="2023-02-07T06:45:41Z">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The scanning status returns</w:t>
            </w:r>
            <w:r w:rsidDel="00000000" w:rsidR="00000000" w:rsidRPr="00000000">
              <w:fldChar w:fldCharType="end"/>
            </w:r>
          </w:ins>
          <w:del w:author="Administrator" w:id="40" w:date="2023-02-07T06:45:41Z">
            <w:r w:rsidDel="00000000" w:rsidR="00000000" w:rsidRPr="00000000">
              <w:fldChar w:fldCharType="begin"/>
            </w:r>
            <w:r w:rsidDel="00000000" w:rsidR="00000000" w:rsidRPr="00000000">
              <w:delInstrText xml:space="preserve">HYPERLINK \l "_1opuj5n"</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扫频状态回复</w:delText>
            </w:r>
            <w:r w:rsidDel="00000000" w:rsidR="00000000" w:rsidRPr="00000000">
              <w:fldChar w:fldCharType="end"/>
            </w:r>
          </w:del>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"_1opuj5n"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4.4.12</w:t>
            </w:r>
          </w:hyperlink>
          <w:del w:author="Administrator" w:id="41" w:date="2023-02-07T06:45:41Z">
            <w:r w:rsidDel="00000000" w:rsidR="00000000" w:rsidRPr="00000000">
              <w:fldChar w:fldCharType="begin"/>
            </w:r>
            <w:r w:rsidDel="00000000" w:rsidR="00000000" w:rsidRPr="00000000">
              <w:delInstrText xml:space="preserve">HYPERLINK \l "_1302m92"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w:delText>
            </w:r>
            <w:r w:rsidDel="00000000" w:rsidR="00000000" w:rsidRPr="00000000">
              <w:fldChar w:fldCharType="end"/>
            </w:r>
          </w:del>
          <w:ins w:author="Administrator" w:id="41" w:date="2023-02-07T06:45:41Z">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ell allocation</w:t>
            </w:r>
            <w:r w:rsidDel="00000000" w:rsidR="00000000" w:rsidRPr="00000000">
              <w:fldChar w:fldCharType="end"/>
            </w:r>
          </w:ins>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"_1302m92"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4.4.13</w:t>
            </w:r>
          </w:hyperlink>
          <w:ins w:author="Administrator" w:id="42" w:date="2023-02-07T06:45:41Z">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ell allocation</w:t>
            </w:r>
            <w:r w:rsidDel="00000000" w:rsidR="00000000" w:rsidRPr="00000000">
              <w:fldChar w:fldCharType="end"/>
            </w:r>
          </w:ins>
          <w:del w:author="Administrator" w:id="42" w:date="2023-02-07T06:45:41Z">
            <w:r w:rsidDel="00000000" w:rsidR="00000000" w:rsidRPr="00000000">
              <w:fldChar w:fldCharType="begin"/>
            </w:r>
            <w:r w:rsidDel="00000000" w:rsidR="00000000" w:rsidRPr="00000000">
              <w:delInstrText xml:space="preserve">HYPERLINK \l "_319y80a"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w:delText>
            </w:r>
            <w:r w:rsidDel="00000000" w:rsidR="00000000" w:rsidRPr="00000000">
              <w:fldChar w:fldCharType="end"/>
            </w:r>
          </w:del>
          <w:ins w:author="Administrator" w:id="43" w:date="2023-02-07T06:45:41Z">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w:t>
            </w:r>
            <w:r w:rsidDel="00000000" w:rsidR="00000000" w:rsidRPr="00000000">
              <w:fldChar w:fldCharType="end"/>
            </w:r>
          </w:ins>
          <w:del w:author="Administrator" w:id="43" w:date="2023-02-07T06:45:41Z">
            <w:r w:rsidDel="00000000" w:rsidR="00000000" w:rsidRPr="00000000">
              <w:fldChar w:fldCharType="begin"/>
            </w:r>
            <w:r w:rsidDel="00000000" w:rsidR="00000000" w:rsidRPr="00000000">
              <w:delInstrText xml:space="preserve">HYPERLINK \l "_319y80a"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响应</w:delText>
            </w:r>
            <w:r w:rsidDel="00000000" w:rsidR="00000000" w:rsidRPr="00000000">
              <w:fldChar w:fldCharType="end"/>
            </w:r>
          </w:del>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"_319y80a"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4.4.14</w:t>
            </w:r>
          </w:hyperlink>
          <w:ins w:author="Administrator" w:id="44" w:date="2023-02-07T06:45:41Z">
            <w:r w:rsidDel="00000000" w:rsidR="00000000" w:rsidRPr="00000000">
              <w:fldChar w:fldCharType="begin"/>
            </w:r>
            <w:r w:rsidDel="00000000" w:rsidR="00000000" w:rsidRPr="00000000">
              <w:instrText xml:space="preserve">HYPERLINK \l "_3oy7u29"</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System startup notification</w:t>
            </w:r>
            <w:r w:rsidDel="00000000" w:rsidR="00000000" w:rsidRPr="00000000">
              <w:fldChar w:fldCharType="end"/>
            </w:r>
          </w:ins>
          <w:del w:author="Administrator" w:id="44" w:date="2023-02-07T06:45:41Z">
            <w:r w:rsidDel="00000000" w:rsidR="00000000" w:rsidRPr="00000000">
              <w:fldChar w:fldCharType="begin"/>
            </w:r>
            <w:r w:rsidDel="00000000" w:rsidR="00000000" w:rsidRPr="00000000">
              <w:delInstrText xml:space="preserve">HYPERLINK \l "_3oy7u29"</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系统启动通知</w:delText>
            </w:r>
            <w:r w:rsidDel="00000000" w:rsidR="00000000" w:rsidRPr="00000000">
              <w:fldChar w:fldCharType="end"/>
            </w:r>
          </w:del>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"_3oy7u29"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4.4.15</w:t>
            </w:r>
          </w:hyperlink>
          <w:ins w:author="Administrator" w:id="45" w:date="2023-02-07T06:45:41Z">
            <w:r w:rsidDel="00000000" w:rsidR="00000000" w:rsidRPr="00000000">
              <w:fldChar w:fldCharType="begin"/>
            </w:r>
            <w:r w:rsidDel="00000000" w:rsidR="00000000" w:rsidRPr="00000000">
              <w:instrText xml:space="preserve">HYPERLINK \l "_243i4a2"</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System startup response</w:t>
            </w:r>
            <w:r w:rsidDel="00000000" w:rsidR="00000000" w:rsidRPr="00000000">
              <w:fldChar w:fldCharType="end"/>
            </w:r>
          </w:ins>
          <w:del w:author="Administrator" w:id="45" w:date="2023-02-07T06:45:41Z">
            <w:r w:rsidDel="00000000" w:rsidR="00000000" w:rsidRPr="00000000">
              <w:fldChar w:fldCharType="begin"/>
            </w:r>
            <w:r w:rsidDel="00000000" w:rsidR="00000000" w:rsidRPr="00000000">
              <w:delInstrText xml:space="preserve">HYPERLINK \l "_243i4a2"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系统启动响应</w:delText>
            </w:r>
            <w:r w:rsidDel="00000000" w:rsidR="00000000" w:rsidRPr="00000000">
              <w:fldChar w:fldCharType="end"/>
            </w:r>
          </w:del>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"_243i4a2"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4.4.16</w:t>
            </w:r>
          </w:hyperlink>
          <w:ins w:author="Administrator" w:id="46" w:date="2023-02-07T06:45:41Z">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Code detection result reported</w:t>
            </w:r>
            <w:r w:rsidDel="00000000" w:rsidR="00000000" w:rsidRPr="00000000">
              <w:fldChar w:fldCharType="end"/>
            </w:r>
          </w:ins>
          <w:del w:author="Administrator" w:id="46" w:date="2023-02-07T06:45:41Z">
            <w:r w:rsidDel="00000000" w:rsidR="00000000" w:rsidRPr="00000000">
              <w:fldChar w:fldCharType="begin"/>
            </w:r>
            <w:r w:rsidDel="00000000" w:rsidR="00000000" w:rsidRPr="00000000">
              <w:delInstrText xml:space="preserve">HYPERLINK \l "_2fk6b3p"</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侦码结果上报</w:delText>
            </w:r>
            <w:r w:rsidDel="00000000" w:rsidR="00000000" w:rsidRPr="00000000">
              <w:fldChar w:fldCharType="end"/>
            </w:r>
          </w:del>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"_2fk6b3p"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4.4.17</w:t>
            </w:r>
          </w:hyperlink>
          <w:ins w:author="Administrator" w:id="47" w:date="2023-02-07T06:45:41Z">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Code detection result report</w:t>
            </w:r>
            <w:r w:rsidDel="00000000" w:rsidR="00000000" w:rsidRPr="00000000">
              <w:fldChar w:fldCharType="end"/>
            </w:r>
          </w:ins>
          <w:del w:author="Administrator" w:id="47" w:date="2023-02-07T06:45:41Z">
            <w:r w:rsidDel="00000000" w:rsidR="00000000" w:rsidRPr="00000000">
              <w:fldChar w:fldCharType="begin"/>
            </w:r>
            <w:r w:rsidDel="00000000" w:rsidR="00000000" w:rsidRPr="00000000">
              <w:delInstrText xml:space="preserve">HYPERLINK \l "_1tuee74"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侦码结果上报响应</w:delText>
            </w:r>
            <w:r w:rsidDel="00000000" w:rsidR="00000000" w:rsidRPr="00000000">
              <w:fldChar w:fldCharType="end"/>
            </w:r>
          </w:del>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"_1tuee74"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4.4.18</w:t>
            </w:r>
          </w:hyperlink>
          <w:ins w:author="Administrator" w:id="48" w:date="2023-02-07T06:45:41Z">
            <w:r w:rsidDel="00000000" w:rsidR="00000000" w:rsidRPr="00000000">
              <w:fldChar w:fldCharType="begin"/>
            </w:r>
            <w:r w:rsidDel="00000000" w:rsidR="00000000" w:rsidRPr="00000000">
              <w:instrText xml:space="preserve">HYPERLINK \l "_4du1wux"</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redirection</w:t>
            </w:r>
            <w:r w:rsidDel="00000000" w:rsidR="00000000" w:rsidRPr="00000000">
              <w:fldChar w:fldCharType="end"/>
            </w:r>
          </w:ins>
          <w:del w:author="Administrator" w:id="48" w:date="2023-02-07T06:45:41Z">
            <w:r w:rsidDel="00000000" w:rsidR="00000000" w:rsidRPr="00000000">
              <w:fldChar w:fldCharType="begin"/>
            </w:r>
            <w:r w:rsidDel="00000000" w:rsidR="00000000" w:rsidRPr="00000000">
              <w:delInstrText xml:space="preserve">HYPERLINK \l "_4du1wux"</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重定向</w:delText>
            </w:r>
            <w:r w:rsidDel="00000000" w:rsidR="00000000" w:rsidRPr="00000000">
              <w:fldChar w:fldCharType="end"/>
            </w:r>
          </w:del>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"_4du1wux"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4.4.19</w:t>
            </w:r>
          </w:hyperlink>
          <w:ins w:author="Administrator" w:id="49" w:date="2023-02-07T06:45:41Z">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Setting the system time</w:t>
            </w:r>
            <w:r w:rsidDel="00000000" w:rsidR="00000000" w:rsidRPr="00000000">
              <w:fldChar w:fldCharType="end"/>
            </w:r>
          </w:ins>
          <w:del w:author="Administrator" w:id="49" w:date="2023-02-07T06:45:41Z">
            <w:r w:rsidDel="00000000" w:rsidR="00000000" w:rsidRPr="00000000">
              <w:fldChar w:fldCharType="begin"/>
            </w:r>
            <w:r w:rsidDel="00000000" w:rsidR="00000000" w:rsidRPr="00000000">
              <w:delInstrText xml:space="preserve">HYPERLINK \l "_279ka65"</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w:delText>
            </w:r>
            <w:r w:rsidDel="00000000" w:rsidR="00000000" w:rsidRPr="00000000">
              <w:fldChar w:fldCharType="end"/>
            </w:r>
          </w:del>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"_279ka65"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4.4.20</w:t>
            </w:r>
          </w:hyperlink>
          <w:ins w:author="Administrator" w:id="50" w:date="2023-02-07T06:45:41Z">
            <w:r w:rsidDel="00000000" w:rsidR="00000000" w:rsidRPr="00000000">
              <w:fldChar w:fldCharType="begin"/>
            </w:r>
            <w:r w:rsidDel="00000000" w:rsidR="00000000" w:rsidRPr="00000000">
              <w:instrText xml:space="preserve">HYPERLINK \l "_meukdy"</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 the system time response</w:t>
            </w:r>
            <w:r w:rsidDel="00000000" w:rsidR="00000000" w:rsidRPr="00000000">
              <w:fldChar w:fldCharType="end"/>
            </w:r>
          </w:ins>
          <w:del w:author="Administrator" w:id="50" w:date="2023-02-07T06:45:41Z">
            <w:r w:rsidDel="00000000" w:rsidR="00000000" w:rsidRPr="00000000">
              <w:fldChar w:fldCharType="begin"/>
            </w:r>
            <w:r w:rsidDel="00000000" w:rsidR="00000000" w:rsidRPr="00000000">
              <w:delInstrText xml:space="preserve">HYPERLINK \l "_meukdy"</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设置系统时间响应</w:delText>
            </w:r>
            <w:r w:rsidDel="00000000" w:rsidR="00000000" w:rsidRPr="00000000">
              <w:fldChar w:fldCharType="end"/>
            </w:r>
          </w:del>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"_meukdy"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4.4.21</w:t>
            </w:r>
          </w:hyperlink>
          <w:ins w:author="Administrator" w:id="51" w:date="2023-02-07T06:45:41Z">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Settings</w:t>
            </w:r>
            <w:r w:rsidDel="00000000" w:rsidR="00000000" w:rsidRPr="00000000">
              <w:fldChar w:fldCharType="end"/>
            </w:r>
          </w:ins>
          <w:del w:author="Administrator" w:id="51" w:date="2023-02-07T06:45:41Z">
            <w:r w:rsidDel="00000000" w:rsidR="00000000" w:rsidRPr="00000000">
              <w:fldChar w:fldCharType="begin"/>
            </w:r>
            <w:r w:rsidDel="00000000" w:rsidR="00000000" w:rsidRPr="00000000">
              <w:delInstrText xml:space="preserve">HYPERLINK \l "_36ei31r"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基站输出功率设置</w:delText>
            </w:r>
            <w:r w:rsidDel="00000000" w:rsidR="00000000" w:rsidRPr="00000000">
              <w:fldChar w:fldCharType="end"/>
            </w:r>
          </w:del>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"_36ei31r"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4.4.22</w:t>
            </w:r>
          </w:hyperlink>
          <w:ins w:author="Administrator" w:id="52" w:date="2023-02-07T06:45:41Z">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setting response</w:t>
            </w:r>
            <w:r w:rsidDel="00000000" w:rsidR="00000000" w:rsidRPr="00000000">
              <w:fldChar w:fldCharType="end"/>
            </w:r>
          </w:ins>
          <w:del w:author="Administrator" w:id="52" w:date="2023-02-07T06:45:41Z">
            <w:r w:rsidDel="00000000" w:rsidR="00000000" w:rsidRPr="00000000">
              <w:fldChar w:fldCharType="begin"/>
            </w:r>
            <w:r w:rsidDel="00000000" w:rsidR="00000000" w:rsidRPr="00000000">
              <w:delInstrText xml:space="preserve">HYPERLINK \l "_1ljsd9k"</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基站输出功率设置响应</w:delText>
            </w:r>
            <w:r w:rsidDel="00000000" w:rsidR="00000000" w:rsidRPr="00000000">
              <w:fldChar w:fldCharType="end"/>
            </w:r>
          </w:del>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"_1ljsd9k"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4.4.23</w:t>
            </w:r>
          </w:hyperlink>
          <w:del w:author="Administrator" w:id="53" w:date="2023-02-07T06:45:41Z">
            <w:r w:rsidDel="00000000" w:rsidR="00000000" w:rsidRPr="00000000">
              <w:fldChar w:fldCharType="begin"/>
            </w:r>
            <w:r w:rsidDel="00000000" w:rsidR="00000000" w:rsidRPr="00000000">
              <w:delInstrText xml:space="preserve">HYPERLINK \l "_45jfvxd"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w:delText>
            </w:r>
            <w:r w:rsidDel="00000000" w:rsidR="00000000" w:rsidRPr="00000000">
              <w:fldChar w:fldCharType="end"/>
            </w:r>
          </w:del>
          <w:ins w:author="Administrator" w:id="53" w:date="2023-02-07T06:45:41Z">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ersion</w:t>
            </w:r>
            <w:r w:rsidDel="00000000" w:rsidR="00000000" w:rsidRPr="00000000">
              <w:fldChar w:fldCharType="end"/>
            </w:r>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inquire</w:t>
            </w:r>
            <w:r w:rsidDel="00000000" w:rsidR="00000000" w:rsidRPr="00000000">
              <w:fldChar w:fldCharType="end"/>
            </w:r>
          </w:ins>
          <w:del w:author="Administrator" w:id="54" w:date="2023-02-07T06:45:41Z">
            <w:r w:rsidDel="00000000" w:rsidR="00000000" w:rsidRPr="00000000">
              <w:fldChar w:fldCharType="begin"/>
            </w:r>
            <w:r w:rsidDel="00000000" w:rsidR="00000000" w:rsidRPr="00000000">
              <w:delInstrText xml:space="preserve">HYPERLINK \l "_45jfvxd"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查询</w:delText>
            </w:r>
            <w:r w:rsidDel="00000000" w:rsidR="00000000" w:rsidRPr="00000000">
              <w:fldChar w:fldCharType="end"/>
            </w:r>
          </w:del>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"_45jfvxd"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4.4.24</w:t>
            </w:r>
          </w:hyperlink>
          <w:ins w:author="Administrator" w:id="55" w:date="2023-02-07T06:45:41Z">
            <w:r w:rsidDel="00000000" w:rsidR="00000000" w:rsidRPr="00000000">
              <w:fldChar w:fldCharType="begin"/>
            </w:r>
            <w:r w:rsidDel="00000000" w:rsidR="00000000" w:rsidRPr="00000000">
              <w:instrText xml:space="preserve">HYPERLINK \l "_2koq656"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reply</w:t>
            </w:r>
            <w:r w:rsidDel="00000000" w:rsidR="00000000" w:rsidRPr="00000000">
              <w:fldChar w:fldCharType="end"/>
            </w:r>
          </w:ins>
          <w:del w:author="Administrator" w:id="55" w:date="2023-02-07T06:45:41Z">
            <w:r w:rsidDel="00000000" w:rsidR="00000000" w:rsidRPr="00000000">
              <w:fldChar w:fldCharType="begin"/>
            </w:r>
            <w:r w:rsidDel="00000000" w:rsidR="00000000" w:rsidRPr="00000000">
              <w:delInstrText xml:space="preserve">HYPERLINK \l "_2koq656"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版本回复</w:delText>
            </w:r>
            <w:r w:rsidDel="00000000" w:rsidR="00000000" w:rsidRPr="00000000">
              <w:fldChar w:fldCharType="end"/>
            </w:r>
          </w:del>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"_2koq656"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4.4.25</w:t>
            </w:r>
          </w:hyperlink>
          <w:ins w:author="Administrator" w:id="56" w:date="2023-02-07T06:45:41Z">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request</w:t>
            </w:r>
            <w:r w:rsidDel="00000000" w:rsidR="00000000" w:rsidRPr="00000000">
              <w:fldChar w:fldCharType="end"/>
            </w:r>
          </w:ins>
          <w:del w:author="Administrator" w:id="56" w:date="2023-02-07T06:45:41Z">
            <w:r w:rsidDel="00000000" w:rsidR="00000000" w:rsidRPr="00000000">
              <w:fldChar w:fldCharType="begin"/>
            </w:r>
            <w:r w:rsidDel="00000000" w:rsidR="00000000" w:rsidRPr="00000000">
              <w:delInstrText xml:space="preserve">HYPERLINK \l "_zu0gcz"</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版本升级请求</w:delText>
            </w:r>
            <w:r w:rsidDel="00000000" w:rsidR="00000000" w:rsidRPr="00000000">
              <w:fldChar w:fldCharType="end"/>
            </w:r>
          </w:del>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"_zu0gcz"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4.4.26</w:t>
            </w:r>
          </w:hyperlink>
          <w:ins w:author="Administrator" w:id="57" w:date="2023-02-07T06:45:41Z">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response</w:t>
            </w:r>
            <w:r w:rsidDel="00000000" w:rsidR="00000000" w:rsidRPr="00000000">
              <w:fldChar w:fldCharType="end"/>
            </w:r>
          </w:ins>
          <w:del w:author="Administrator" w:id="57" w:date="2023-02-07T06:45:41Z">
            <w:r w:rsidDel="00000000" w:rsidR="00000000" w:rsidRPr="00000000">
              <w:fldChar w:fldCharType="begin"/>
            </w:r>
            <w:r w:rsidDel="00000000" w:rsidR="00000000" w:rsidRPr="00000000">
              <w:delInstrText xml:space="preserve">HYPERLINK \l "_3jtnz0s"</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版本升级响应</w:delText>
            </w:r>
            <w:r w:rsidDel="00000000" w:rsidR="00000000" w:rsidRPr="00000000">
              <w:fldChar w:fldCharType="end"/>
            </w:r>
          </w:del>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"_3jtnz0s"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4.4.27</w:t>
            </w:r>
          </w:hyperlink>
          <w:ins w:author="Administrator" w:id="58" w:date="2023-02-07T06:45:41Z">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completed</w:t>
            </w:r>
            <w:r w:rsidDel="00000000" w:rsidR="00000000" w:rsidRPr="00000000">
              <w:fldChar w:fldCharType="end"/>
            </w:r>
          </w:ins>
          <w:del w:author="Administrator" w:id="58" w:date="2023-02-07T06:45:41Z">
            <w:r w:rsidDel="00000000" w:rsidR="00000000" w:rsidRPr="00000000">
              <w:fldChar w:fldCharType="begin"/>
            </w:r>
            <w:r w:rsidDel="00000000" w:rsidR="00000000" w:rsidRPr="00000000">
              <w:delInstrText xml:space="preserve">HYPERLINK \l "_1yyy98l"</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版本升级完成</w:delText>
            </w:r>
            <w:r w:rsidDel="00000000" w:rsidR="00000000" w:rsidRPr="00000000">
              <w:fldChar w:fldCharType="end"/>
            </w:r>
          </w:del>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"_1yyy98l"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4.4.28</w:t>
            </w:r>
          </w:hyperlink>
          <w:ins w:author="Administrator" w:id="59" w:date="2023-02-07T06:45:41Z">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status inquiry</w:t>
            </w:r>
            <w:r w:rsidDel="00000000" w:rsidR="00000000" w:rsidRPr="00000000">
              <w:fldChar w:fldCharType="end"/>
            </w:r>
          </w:ins>
          <w:del w:author="Administrator" w:id="59" w:date="2023-02-07T06:45:41Z">
            <w:r w:rsidDel="00000000" w:rsidR="00000000" w:rsidRPr="00000000">
              <w:fldChar w:fldCharType="begin"/>
            </w:r>
            <w:r w:rsidDel="00000000" w:rsidR="00000000" w:rsidRPr="00000000">
              <w:delInstrText xml:space="preserve">HYPERLINK \l "_4iylrwe"</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状态查询</w:delText>
            </w:r>
            <w:r w:rsidDel="00000000" w:rsidR="00000000" w:rsidRPr="00000000">
              <w:fldChar w:fldCharType="end"/>
            </w:r>
          </w:del>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"_4iylrwe"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4.4.29</w:t>
            </w:r>
          </w:hyperlink>
          <w:del w:author="Administrator" w:id="60" w:date="2023-02-07T06:45:41Z">
            <w:r w:rsidDel="00000000" w:rsidR="00000000" w:rsidRPr="00000000">
              <w:fldChar w:fldCharType="begin"/>
            </w:r>
            <w:r w:rsidDel="00000000" w:rsidR="00000000" w:rsidRPr="00000000">
              <w:delInstrText xml:space="preserve">HYPERLINK \l "_2y3w247"</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r w:rsidDel="00000000" w:rsidR="00000000" w:rsidRPr="00000000">
              <w:fldChar w:fldCharType="end"/>
            </w:r>
          </w:del>
          <w:ins w:author="Administrator" w:id="60" w:date="2023-02-07T06:45:41Z">
            <w:r w:rsidDel="00000000" w:rsidR="00000000" w:rsidRPr="00000000">
              <w:fldChar w:fldCharType="begin"/>
            </w:r>
            <w:r w:rsidDel="00000000" w:rsidR="00000000" w:rsidRPr="00000000">
              <w:instrText xml:space="preserve">HYPERLINK \l "_2y3w247"</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inquiry</w:t>
            </w:r>
            <w:r w:rsidDel="00000000" w:rsidR="00000000" w:rsidRPr="00000000">
              <w:fldChar w:fldCharType="end"/>
            </w:r>
          </w:ins>
          <w:del w:author="Administrator" w:id="61" w:date="2023-02-07T06:45:41Z">
            <w:r w:rsidDel="00000000" w:rsidR="00000000" w:rsidRPr="00000000">
              <w:fldChar w:fldCharType="begin"/>
            </w:r>
            <w:r w:rsidDel="00000000" w:rsidR="00000000" w:rsidRPr="00000000">
              <w:delInstrText xml:space="preserve">HYPERLINK \l "_2y3w247"</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状态上报</w:delText>
            </w:r>
            <w:r w:rsidDel="00000000" w:rsidR="00000000" w:rsidRPr="00000000">
              <w:fldChar w:fldCharType="end"/>
            </w:r>
          </w:del>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"_2y3w247"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4.4.30</w:t>
            </w:r>
          </w:hyperlink>
          <w:ins w:author="Administrator" w:id="62" w:date="2023-02-07T06:45:41Z">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Asset management request</w:t>
            </w:r>
            <w:r w:rsidDel="00000000" w:rsidR="00000000" w:rsidRPr="00000000">
              <w:fldChar w:fldCharType="end"/>
            </w:r>
          </w:ins>
          <w:del w:author="Administrator" w:id="62" w:date="2023-02-07T06:45:41Z">
            <w:r w:rsidDel="00000000" w:rsidR="00000000" w:rsidRPr="00000000">
              <w:fldChar w:fldCharType="begin"/>
            </w:r>
            <w:r w:rsidDel="00000000" w:rsidR="00000000" w:rsidRPr="00000000">
              <w:delInstrText xml:space="preserve">HYPERLINK \l "_1d96cc0"</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资产管理请求</w:delText>
            </w:r>
            <w:r w:rsidDel="00000000" w:rsidR="00000000" w:rsidRPr="00000000">
              <w:fldChar w:fldCharType="end"/>
            </w:r>
          </w:del>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"_1d96cc0"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4.4.31</w:t>
            </w:r>
          </w:hyperlink>
          <w:ins w:author="Administrator" w:id="63" w:date="2023-02-07T06:45:41Z">
            <w:r w:rsidDel="00000000" w:rsidR="00000000" w:rsidRPr="00000000">
              <w:fldChar w:fldCharType="begin"/>
            </w:r>
            <w:r w:rsidDel="00000000" w:rsidR="00000000" w:rsidRPr="00000000">
              <w:instrText xml:space="preserve">HYPERLINK \l "_3x8tuzt"</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Asset management request response</w:t>
            </w:r>
            <w:r w:rsidDel="00000000" w:rsidR="00000000" w:rsidRPr="00000000">
              <w:fldChar w:fldCharType="end"/>
            </w:r>
          </w:ins>
          <w:del w:author="Administrator" w:id="63" w:date="2023-02-07T06:45:41Z">
            <w:r w:rsidDel="00000000" w:rsidR="00000000" w:rsidRPr="00000000">
              <w:fldChar w:fldCharType="begin"/>
            </w:r>
            <w:r w:rsidDel="00000000" w:rsidR="00000000" w:rsidRPr="00000000">
              <w:delInstrText xml:space="preserve">HYPERLINK \l "_3x8tuzt"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资产管理请求响应</w:delText>
            </w:r>
            <w:r w:rsidDel="00000000" w:rsidR="00000000" w:rsidRPr="00000000">
              <w:fldChar w:fldCharType="end"/>
            </w:r>
          </w:del>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"_3x8tuzt"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none" w:pos="9344"/>
            </w:tabs>
            <w:spacing w:after="0" w:before="0" w:line="240" w:lineRule="auto"/>
            <w:ind w:left="0" w:right="60" w:firstLine="0"/>
            <w:jc w:val="left"/>
            <w:rPr>
              <w:rFonts w:ascii="Quattrocento Sans" w:cs="Quattrocento Sans" w:eastAsia="Quattrocento Sans" w:hAnsi="Quattrocento Sans"/>
              <w:color w:val="2a2b2e"/>
              <w:sz w:val="18"/>
              <w:szCs w:val="18"/>
              <w:shd w:fill="auto" w:val="clear"/>
              <w:rPrChange w:author="Administrator" w:id="67" w:date="2023-02-07T06:45:41Z">
                <w:rPr>
                  <w:rFonts w:ascii="Calibri" w:cs="Calibri" w:eastAsia="Calibri" w:hAnsi="Calibri"/>
                  <w:b w:val="0"/>
                  <w:i w:val="0"/>
                  <w:smallCaps w:val="0"/>
                  <w:strike w:val="0"/>
                  <w:color w:val="000000"/>
                  <w:sz w:val="21"/>
                  <w:szCs w:val="21"/>
                  <w:u w:val="none"/>
                  <w:shd w:fill="auto" w:val="clear"/>
                  <w:vertAlign w:val="baseline"/>
                </w:rPr>
              </w:rPrChange>
            </w:rPr>
            <w:pPrChange w:author="Administrator" w:id="0" w:date="2023-02-07T06:45:41Z">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pPr>
            </w:pPrChange>
          </w:pPr>
          <w:r w:rsidDel="00000000" w:rsidR="00000000" w:rsidRPr="00000000">
            <w:fldChar w:fldCharType="end"/>
          </w: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ins w:author="Administrator" w:id="64" w:date="2023-02-07T06:45:41Z">
            <w:r w:rsidDel="00000000" w:rsidR="00000000" w:rsidRPr="00000000">
              <w:fldChar w:fldCharType="begin"/>
            </w:r>
            <w:r w:rsidDel="00000000" w:rsidR="00000000" w:rsidRPr="00000000">
              <w:instrText xml:space="preserve">HYPERLINK \l "_2ce457m"</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18"/>
                <w:szCs w:val="18"/>
                <w:u w:val="none"/>
                <w:shd w:fill="auto" w:val="clear"/>
                <w:vertAlign w:val="baseline"/>
                <w:rtl w:val="0"/>
              </w:rPr>
              <w:t xml:space="preserve">System alarm</w:t>
            </w:r>
            <w:r w:rsidDel="00000000" w:rsidR="00000000" w:rsidRPr="00000000">
              <w:fldChar w:fldCharType="end"/>
            </w:r>
          </w:ins>
          <w:del w:author="Administrator" w:id="64" w:date="2023-02-07T06:45:41Z">
            <w:r w:rsidDel="00000000" w:rsidR="00000000" w:rsidRPr="00000000">
              <w:fldChar w:fldCharType="begin"/>
            </w:r>
            <w:r w:rsidDel="00000000" w:rsidR="00000000" w:rsidRPr="00000000">
              <w:delInstrText xml:space="preserve">HYPERLINK \l "_2ce457m"</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系统告警</w:delText>
            </w:r>
            <w:r w:rsidDel="00000000" w:rsidR="00000000" w:rsidRPr="00000000">
              <w:fldChar w:fldCharType="end"/>
            </w:r>
          </w:del>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del w:author="Administrator" w:id="65" w:date="2023-02-07T06:45:41Z">
            <w:r w:rsidDel="00000000" w:rsidR="00000000" w:rsidRPr="00000000">
              <w:fldChar w:fldCharType="begin"/>
              <w:delInstrText xml:space="preserve"> PAGEREF _2ce457m \h </w:del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15</w:delText>
            </w:r>
          </w:del>
          <w:r w:rsidDel="00000000" w:rsidR="00000000" w:rsidRPr="00000000">
            <w:fldChar w:fldCharType="begin"/>
            <w:instrText xml:space="preserve"> HYPERLINK \l "_2ce457m"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w:t>
            </w:r>
          </w:hyperlink>
          <w:ins w:author="Administrator" w:id="68" w:date="2023-02-07T06:45:41Z">
            <w:r w:rsidDel="00000000" w:rsidR="00000000" w:rsidRPr="00000000">
              <w:fldChar w:fldCharType="begin"/>
            </w:r>
            <w:r w:rsidDel="00000000" w:rsidR="00000000" w:rsidRPr="00000000">
              <w:instrText xml:space="preserve">HYPERLINK \l "_1qoc8b1"</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Software alarm</w:t>
            </w:r>
            <w:r w:rsidDel="00000000" w:rsidR="00000000" w:rsidRPr="00000000">
              <w:fldChar w:fldCharType="end"/>
            </w:r>
          </w:ins>
          <w:del w:author="Administrator" w:id="68" w:date="2023-02-07T06:45:41Z">
            <w:r w:rsidDel="00000000" w:rsidR="00000000" w:rsidRPr="00000000">
              <w:fldChar w:fldCharType="begin"/>
            </w:r>
            <w:r w:rsidDel="00000000" w:rsidR="00000000" w:rsidRPr="00000000">
              <w:delInstrText xml:space="preserve">HYPERLINK \l "_1qoc8b1"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软件告警</w:delText>
            </w:r>
            <w:r w:rsidDel="00000000" w:rsidR="00000000" w:rsidRPr="00000000">
              <w:fldChar w:fldCharType="end"/>
            </w:r>
          </w:del>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fldChar w:fldCharType="begin"/>
            <w:instrText xml:space="preserve"> HYPERLINK \l "_1qoc8b1"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w:t>
            </w:r>
          </w:hyperlink>
          <w:ins w:author="Administrator" w:id="69" w:date="2023-02-07T06:45:41Z">
            <w:r w:rsidDel="00000000" w:rsidR="00000000" w:rsidRPr="00000000">
              <w:fldChar w:fldCharType="begin"/>
            </w:r>
            <w:r w:rsidDel="00000000" w:rsidR="00000000" w:rsidRPr="00000000">
              <w:instrText xml:space="preserve">HYPERLINK \l "_14ykbeg"</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Hardware alarm</w:t>
            </w:r>
            <w:r w:rsidDel="00000000" w:rsidR="00000000" w:rsidRPr="00000000">
              <w:fldChar w:fldCharType="end"/>
            </w:r>
          </w:ins>
          <w:del w:author="Administrator" w:id="69" w:date="2023-02-07T06:45:41Z">
            <w:r w:rsidDel="00000000" w:rsidR="00000000" w:rsidRPr="00000000">
              <w:fldChar w:fldCharType="begin"/>
            </w:r>
            <w:r w:rsidDel="00000000" w:rsidR="00000000" w:rsidRPr="00000000">
              <w:delInstrText xml:space="preserve">HYPERLINK \l "_14ykbeg"</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硬件告警</w:delText>
            </w:r>
            <w:r w:rsidDel="00000000" w:rsidR="00000000" w:rsidRPr="00000000">
              <w:fldChar w:fldCharType="end"/>
            </w:r>
          </w:del>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fldChar w:fldCharType="begin"/>
            <w:instrText xml:space="preserve"> HYPERLINK \l "_14ykbeg" </w:instrText>
            <w:fldChar w:fldCharType="separate"/>
          </w:r>
          <w:r w:rsidDel="00000000" w:rsidR="00000000" w:rsidRPr="00000000">
            <w:rPr>
              <w:rtl w:val="0"/>
            </w:rPr>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widowControl w:val="1"/>
        <w:spacing w:line="240" w:lineRule="auto"/>
        <w:ind w:firstLine="0"/>
        <w:jc w:val="left"/>
        <w:rPr/>
        <w:sectPr>
          <w:headerReference r:id="rId6" w:type="default"/>
          <w:headerReference r:id="rId7" w:type="first"/>
          <w:footerReference r:id="rId8" w:type="default"/>
          <w:footerReference r:id="rId9" w:type="first"/>
          <w:pgSz w:h="16838" w:w="11906" w:orient="portrait"/>
          <w:pgMar w:bottom="1134" w:top="1418" w:left="1418" w:right="1134" w:header="851" w:footer="851"/>
          <w:pgNumType w:start="0"/>
          <w:titlePg w:val="1"/>
        </w:sectPr>
      </w:pPr>
      <w:r w:rsidDel="00000000" w:rsidR="00000000" w:rsidRPr="00000000">
        <w:br w:type="page"/>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40">
      <w:pPr>
        <w:pStyle w:val="Title"/>
        <w:rPr/>
      </w:pPr>
      <w:bookmarkStart w:colFirst="0" w:colLast="0" w:name="_1fob9te" w:id="2"/>
      <w:bookmarkEnd w:id="2"/>
      <w:r w:rsidDel="00000000" w:rsidR="00000000" w:rsidRPr="00000000">
        <w:rPr>
          <w:rFonts w:ascii="Quattrocento Sans" w:cs="Quattrocento Sans" w:eastAsia="Quattrocento Sans" w:hAnsi="Quattrocento Sans"/>
          <w:color w:val="2a2b2e"/>
          <w:sz w:val="21"/>
          <w:szCs w:val="21"/>
          <w:highlight w:val="white"/>
          <w:rtl w:val="0"/>
        </w:rPr>
        <w:t xml:space="preserve">Revision history</w:t>
      </w:r>
      <w:del w:author="Administrator" w:id="70" w:date="2023-02-07T06:45:41Z">
        <w:r w:rsidDel="00000000" w:rsidR="00000000" w:rsidRPr="00000000">
          <w:rPr>
            <w:rtl w:val="0"/>
          </w:rPr>
          <w:delText xml:space="preserve">修订历史记录</w:delText>
        </w:r>
      </w:del>
      <w:r w:rsidDel="00000000" w:rsidR="00000000" w:rsidRPr="00000000">
        <w:rPr>
          <w:rtl w:val="0"/>
        </w:rPr>
      </w:r>
    </w:p>
    <w:tbl>
      <w:tblPr>
        <w:tblStyle w:val="Table1"/>
        <w:tblW w:w="8505.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941"/>
        <w:gridCol w:w="1365"/>
        <w:gridCol w:w="4862"/>
        <w:gridCol w:w="1337"/>
        <w:tblGridChange w:id="0">
          <w:tblGrid>
            <w:gridCol w:w="941"/>
            <w:gridCol w:w="1365"/>
            <w:gridCol w:w="4862"/>
            <w:gridCol w:w="1337"/>
          </w:tblGrid>
        </w:tblGridChange>
      </w:tblGrid>
      <w:tr>
        <w:trPr>
          <w:cantSplit w:val="0"/>
          <w:trHeight w:val="340" w:hRule="atLeast"/>
          <w:tblHeader w:val="1"/>
        </w:trPr>
        <w:tc>
          <w:tcPr>
            <w:tcBorders>
              <w:top w:color="000000" w:space="0" w:sz="12" w:val="single"/>
              <w:bottom w:color="000000" w:space="0" w:sz="12"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del w:author="Administrator" w:id="71" w:date="2023-02-07T06:45:41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版本</w:delText>
              </w:r>
            </w:del>
            <w:ins w:author="Administrator" w:id="71" w:date="2023-02-07T06:45:41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 ersion</w:t>
              </w:r>
            </w:ins>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ins w:author="Administrator" w:id="72" w:date="2023-02-07T06:45:41Z">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release date</w:t>
              </w:r>
            </w:ins>
            <w:del w:author="Administrator" w:id="72" w:date="2023-02-07T06:45:41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发布日期</w:delText>
              </w:r>
            </w:del>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ins w:author="Administrator" w:id="73" w:date="2023-02-07T06:45:41Z">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Change the inner volume</w:t>
              </w:r>
            </w:ins>
            <w:del w:author="Administrator" w:id="73" w:date="2023-02-07T06:45:41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更  改  内  容</w:delText>
              </w:r>
            </w:del>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del w:author="Administrator" w:id="74" w:date="2023-02-07T06:45:41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更改人</w:delText>
              </w:r>
            </w:del>
            <w:r w:rsidDel="00000000" w:rsidR="00000000" w:rsidRPr="00000000">
              <w:rPr>
                <w:rtl w:val="0"/>
              </w:rPr>
            </w:r>
          </w:p>
        </w:tc>
      </w:tr>
      <w:tr>
        <w:trPr>
          <w:cantSplit w:val="0"/>
          <w:trHeight w:val="340" w:hRule="atLeast"/>
          <w:tblHeader w:val="0"/>
        </w:trPr>
        <w:tc>
          <w:tcPr>
            <w:tcBorders>
              <w:top w:color="000000" w:space="0" w:sz="12" w:val="single"/>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0.1</w:t>
            </w:r>
          </w:p>
        </w:tc>
        <w:tc>
          <w:tcPr>
            <w:tcBorders>
              <w:top w:color="000000" w:space="0" w:sz="12"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2016-1-20</w:t>
            </w:r>
          </w:p>
        </w:tc>
        <w:tc>
          <w:tcPr>
            <w:tcBorders>
              <w:top w:color="000000" w:space="0" w:sz="12"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first draft</w:t>
            </w:r>
          </w:p>
        </w:tc>
        <w:tc>
          <w:tcPr>
            <w:tcBorders>
              <w:top w:color="000000" w:space="0" w:sz="12"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0.2</w:t>
            </w:r>
          </w:p>
        </w:tc>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2016-3-24</w:t>
            </w:r>
          </w:p>
        </w:tc>
        <w:tc>
          <w:tcPr>
            <w:vAlign w:val="center"/>
          </w:tcPr>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error branch processing</w:t>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Enhance fault tolerance</w:t>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a new management configuration interface</w:t>
            </w:r>
          </w:p>
        </w:tc>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54" w:hRule="atLeast"/>
          <w:tblHeader w:val="0"/>
        </w:trPr>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0.32</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2016-5-14</w:t>
            </w:r>
          </w:p>
        </w:tc>
        <w:tc>
          <w:tcPr>
            <w:vAlign w:val="center"/>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a redirected user list interface definition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minimum receive level message interface definition</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87" w:hRule="atLeast"/>
          <w:tblHeader w:val="0"/>
        </w:trPr>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0.34</w:t>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2016-5-31</w:t>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Increase the GPS status report</w:t>
            </w:r>
          </w:p>
        </w:tc>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33" w:hRule="atLeast"/>
          <w:tblHeader w:val="0"/>
        </w:trPr>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0.35</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2016-6-7</w:t>
            </w:r>
          </w:p>
        </w:tc>
        <w:tc>
          <w:tcP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Added I2C interface: 4.5.34 4.5.39</w:t>
            </w:r>
          </w:p>
        </w:tc>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0.36</w:t>
            </w:r>
          </w:p>
        </w:tc>
        <w:tc>
          <w:tcP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2016-6-16</w:t>
            </w:r>
          </w:p>
        </w:tc>
        <w:tc>
          <w:tcP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delay domain field 4.5.28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Increase the return result by 4.5.37</w:t>
            </w:r>
          </w:p>
        </w:tc>
        <w:tc>
          <w:tcP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0.37</w:t>
            </w:r>
          </w:p>
        </w:tc>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2016-6-17</w:t>
            </w:r>
          </w:p>
        </w:tc>
        <w:tc>
          <w:tcP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Synchronous message reporting is increased by frequency point, PCI, TAC, RSSI information</w:t>
            </w:r>
          </w:p>
        </w:tc>
        <w:tc>
          <w:tcP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0.38</w:t>
            </w:r>
          </w:p>
        </w:tc>
        <w:tc>
          <w:tcP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2016-6-19</w:t>
            </w:r>
          </w:p>
        </w:tc>
        <w:tc>
          <w:tcP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Increase the GPS status by 4.5.20</w:t>
            </w:r>
          </w:p>
        </w:tc>
        <w:tc>
          <w:tcP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0.39</w:t>
            </w:r>
          </w:p>
        </w:tc>
        <w:tc>
          <w:tcP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2016-6-19</w:t>
            </w:r>
          </w:p>
        </w:tc>
        <w:tc>
          <w:tcP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Modify some parts where the text description is inconsistent</w:t>
            </w:r>
          </w:p>
        </w:tc>
        <w:tc>
          <w:tcP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0.40</w:t>
            </w:r>
          </w:p>
        </w:tc>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2016-6-22</w:t>
            </w:r>
          </w:p>
        </w:tc>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Modify 4.5.28 and 4.5.20. Increase the synchronization state nmm auxiliary frequency bias; the initial configuration increases whether to save frequency bias</w:t>
            </w:r>
          </w:p>
        </w:tc>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0.41</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2016-6-23</w:t>
            </w:r>
          </w:p>
        </w:tc>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GPS latitude and longitude; add working band for initial configuration; change support band of equipment startup information to working band</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0.42</w:t>
            </w:r>
          </w:p>
        </w:tc>
        <w:tc>
          <w:tcP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2016-6-27</w:t>
            </w:r>
          </w:p>
        </w:tc>
        <w:tc>
          <w:tcP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Modify 4.5.6: Add the version number of the physical layer and the kernel</w:t>
            </w:r>
          </w:p>
        </w:tc>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0.43</w:t>
            </w:r>
          </w:p>
        </w:tc>
        <w:tc>
          <w:tcP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2016-7-9</w:t>
            </w:r>
          </w:p>
        </w:tc>
        <w:tc>
          <w:tcP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Modification 4.4.23: Support for all redirection</w:t>
            </w:r>
          </w:p>
        </w:tc>
        <w:tc>
          <w:tcP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0.44</w:t>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2016-7-30</w:t>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Support 5M</w:t>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0.45</w:t>
            </w:r>
          </w:p>
        </w:tc>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2016-8-30</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4.5.6: Add the hardware version number</w:t>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0.46</w:t>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2016-9-1</w:t>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4.5.22: The GPS status is changed to valid and invalid</w:t>
            </w:r>
          </w:p>
        </w:tc>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0.47</w:t>
            </w:r>
          </w:p>
        </w:tc>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2016-9-23</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4.5.40-4.5.43: Add the EPC _ TX _ POWER _ STD process</w:t>
            </w:r>
          </w:p>
        </w:tc>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0.48</w:t>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2016-10-13</w:t>
            </w:r>
          </w:p>
        </w:tc>
        <w:tc>
          <w:tcP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4.5.44-4.5.47: Add the EPC _ TX _ POWER _ STD _ DBM process</w:t>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0.52</w:t>
            </w:r>
          </w:p>
        </w:tc>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2017/6/7</w:t>
            </w:r>
          </w:p>
        </w:tc>
        <w:tc>
          <w:tcPr>
            <w:vAlign w:val="center"/>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Update the community configuration and the community update information</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UE filter mode setting, Scan mode setting, upper frequency point setting, and runtime parameter setting messages</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0.53</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Update the cell update message</w:t>
            </w:r>
          </w:p>
        </w:tc>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0.54</w:t>
            </w:r>
          </w:p>
        </w:tc>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interference detection function</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0.55</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Increase the priority field in the sweep result</w:t>
            </w:r>
          </w:p>
        </w:tc>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0.56</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Increase redirect direct release whitelist target list</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0.57</w:t>
            </w:r>
          </w:p>
        </w:tc>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field strength report to carry CRNTI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Enhance the TMSI localization</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0.58</w:t>
            </w:r>
          </w:p>
        </w:tc>
        <w:tc>
          <w:tcP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2017/12/24</w:t>
            </w:r>
          </w:p>
        </w:tc>
        <w:tc>
          <w:tcP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Perfect the interface description to make it clearer and clearer.</w:t>
            </w:r>
          </w:p>
        </w:tc>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0.59</w:t>
            </w:r>
          </w:p>
        </w:tc>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2019/01/15</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device startup process increases the reported IP address and the MAC address</w:t>
            </w:r>
          </w:p>
        </w:tc>
        <w:tc>
          <w:tcP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0.60</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2019/02/25</w:t>
            </w:r>
          </w:p>
        </w:tc>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tube and control mode setting, see the runtime parameter configuration, and increase the maximum support number of the positioning target imsi list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0.61</w:t>
            </w:r>
          </w:p>
        </w:tc>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2019/04/17</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functionality to disable TAC updates in runtime parameters.</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0.62</w:t>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2019/0/25</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information interface of the reported adjacent areas</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widowControl w:val="1"/>
        <w:spacing w:line="240" w:lineRule="auto"/>
        <w:ind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2"/>
        </w:numPr>
        <w:tabs>
          <w:tab w:val="left" w:leader="none" w:pos="-4368"/>
        </w:tabs>
        <w:ind w:left="432" w:hanging="432"/>
        <w:rPr/>
      </w:pPr>
      <w:bookmarkStart w:colFirst="0" w:colLast="0" w:name="_tyjcwt" w:id="5"/>
      <w:bookmarkEnd w:id="5"/>
      <w:r w:rsidDel="00000000" w:rsidR="00000000" w:rsidRPr="00000000">
        <w:rPr>
          <w:rtl w:val="0"/>
        </w:rPr>
        <w:t xml:space="preserve">foreword</w:t>
      </w:r>
    </w:p>
    <w:bookmarkStart w:colFirst="0" w:colLast="0" w:name="3dy6vkm" w:id="6"/>
    <w:bookmarkEnd w:id="6"/>
    <w:bookmarkStart w:colFirst="0" w:colLast="0" w:name="4d34og8" w:id="7"/>
    <w:bookmarkEnd w:id="7"/>
    <w:bookmarkStart w:colFirst="0" w:colLast="0" w:name="1t3h5sf" w:id="8"/>
    <w:bookmarkEnd w:id="8"/>
    <w:p w:rsidR="00000000" w:rsidDel="00000000" w:rsidP="00000000" w:rsidRDefault="00000000" w:rsidRPr="00000000" w14:paraId="000000C3">
      <w:pPr>
        <w:rPr>
          <w:rFonts w:ascii="SimSun" w:cs="SimSun" w:eastAsia="SimSun" w:hAnsi="SimSun"/>
        </w:rPr>
      </w:pPr>
      <w:r w:rsidDel="00000000" w:rsidR="00000000" w:rsidRPr="00000000">
        <w:rPr>
          <w:rFonts w:ascii="SimSun" w:cs="SimSun" w:eastAsia="SimSun" w:hAnsi="SimSun"/>
          <w:rtl w:val="0"/>
        </w:rPr>
        <w:t xml:space="preserve">This document provides the interface definition of the 4G code detection device and the control management device, describes the management configuration of the code detection device, the reporting status and process of the code detection device, and explains the communication mode, message definition, error code and error processing mode of the two parties.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12"/>
        </w:numPr>
        <w:ind w:left="576" w:hanging="576"/>
        <w:rPr/>
      </w:pPr>
      <w:bookmarkStart w:colFirst="0" w:colLast="0" w:name="_2s8eyo1" w:id="9"/>
      <w:bookmarkEnd w:id="9"/>
      <w:r w:rsidDel="00000000" w:rsidR="00000000" w:rsidRPr="00000000">
        <w:rPr>
          <w:rtl w:val="0"/>
        </w:rPr>
        <w:t xml:space="preserve"> Write the purpose</w:t>
      </w:r>
    </w:p>
    <w:p w:rsidR="00000000" w:rsidDel="00000000" w:rsidP="00000000" w:rsidRDefault="00000000" w:rsidRPr="00000000" w14:paraId="000000C6">
      <w:pPr>
        <w:rPr>
          <w:rFonts w:ascii="SimSun" w:cs="SimSun" w:eastAsia="SimSun" w:hAnsi="SimSun"/>
        </w:rPr>
      </w:pPr>
      <w:r w:rsidDel="00000000" w:rsidR="00000000" w:rsidRPr="00000000">
        <w:rPr>
          <w:rtl w:val="0"/>
        </w:rPr>
        <w:t xml:space="preserve">This document details the interactive interface between the controller and the two peer-to-peer communication and response modes.</w:t>
      </w:r>
      <w:r w:rsidDel="00000000" w:rsidR="00000000" w:rsidRPr="00000000">
        <w:rPr>
          <w:rtl w:val="0"/>
        </w:rPr>
      </w:r>
    </w:p>
    <w:p w:rsidR="00000000" w:rsidDel="00000000" w:rsidP="00000000" w:rsidRDefault="00000000" w:rsidRPr="00000000" w14:paraId="000000C7">
      <w:pPr>
        <w:rPr>
          <w:rFonts w:ascii="SimSun" w:cs="SimSun" w:eastAsia="SimSun" w:hAnsi="SimSun"/>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12"/>
        </w:numPr>
        <w:ind w:left="576" w:hanging="576"/>
        <w:rPr/>
      </w:pPr>
      <w:bookmarkStart w:colFirst="0" w:colLast="0" w:name="_17dp8vu" w:id="10"/>
      <w:bookmarkEnd w:id="10"/>
      <w:r w:rsidDel="00000000" w:rsidR="00000000" w:rsidRPr="00000000">
        <w:rPr>
          <w:rtl w:val="0"/>
        </w:rPr>
        <w:t xml:space="preserve">Readers are expected to advise</w:t>
      </w:r>
    </w:p>
    <w:p w:rsidR="00000000" w:rsidDel="00000000" w:rsidP="00000000" w:rsidRDefault="00000000" w:rsidRPr="00000000" w14:paraId="000000CA">
      <w:pPr>
        <w:numPr>
          <w:ilvl w:val="0"/>
          <w:numId w:val="3"/>
        </w:numPr>
        <w:tabs>
          <w:tab w:val="left" w:leader="none" w:pos="-1975"/>
          <w:tab w:val="left" w:leader="none" w:pos="0"/>
        </w:tabs>
        <w:ind w:left="0" w:firstLine="425"/>
        <w:rPr/>
      </w:pPr>
      <w:r w:rsidDel="00000000" w:rsidR="00000000" w:rsidRPr="00000000">
        <w:rPr>
          <w:rFonts w:ascii="SimSun" w:cs="SimSun" w:eastAsia="SimSun" w:hAnsi="SimSun"/>
          <w:rtl w:val="0"/>
        </w:rPr>
        <w:t xml:space="preserve">Product Manager: Suggest reading it all;</w:t>
      </w:r>
    </w:p>
    <w:bookmarkStart w:colFirst="0" w:colLast="0" w:name="26in1rg" w:id="11"/>
    <w:bookmarkEnd w:id="11"/>
    <w:bookmarkStart w:colFirst="0" w:colLast="0" w:name="3rdcrjn" w:id="12"/>
    <w:bookmarkEnd w:id="12"/>
    <w:bookmarkStart w:colFirst="0" w:colLast="0" w:name="lnxbz9" w:id="13"/>
    <w:bookmarkEnd w:id="13"/>
    <w:p w:rsidR="00000000" w:rsidDel="00000000" w:rsidP="00000000" w:rsidRDefault="00000000" w:rsidRPr="00000000" w14:paraId="000000CB">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Project Manager: Suggest reading them all;</w:t>
      </w:r>
    </w:p>
    <w:p w:rsidR="00000000" w:rsidDel="00000000" w:rsidP="00000000" w:rsidRDefault="00000000" w:rsidRPr="00000000" w14:paraId="000000CC">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 Software developer: I recommend reading it all;</w:t>
      </w:r>
    </w:p>
    <w:p w:rsidR="00000000" w:rsidDel="00000000" w:rsidP="00000000" w:rsidRDefault="00000000" w:rsidRPr="00000000" w14:paraId="000000CD">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System Tester: I recommend reading them all.</w:t>
      </w:r>
    </w:p>
    <w:p w:rsidR="00000000" w:rsidDel="00000000" w:rsidP="00000000" w:rsidRDefault="00000000" w:rsidRPr="00000000" w14:paraId="000000CE">
      <w:pPr>
        <w:tabs>
          <w:tab w:val="left" w:leader="none" w:pos="905"/>
        </w:tabs>
        <w:ind w:left="425" w:firstLine="0"/>
        <w:rPr>
          <w:rFonts w:ascii="SimSun" w:cs="SimSun" w:eastAsia="SimSun" w:hAnsi="SimSun"/>
        </w:rPr>
      </w:pPr>
      <w:r w:rsidDel="00000000" w:rsidR="00000000" w:rsidRPr="00000000">
        <w:rPr>
          <w:rtl w:val="0"/>
        </w:rPr>
      </w:r>
    </w:p>
    <w:p w:rsidR="00000000" w:rsidDel="00000000" w:rsidP="00000000" w:rsidRDefault="00000000" w:rsidRPr="00000000" w14:paraId="000000CF">
      <w:pPr>
        <w:pStyle w:val="Heading2"/>
        <w:numPr>
          <w:ilvl w:val="1"/>
          <w:numId w:val="12"/>
        </w:numPr>
        <w:ind w:left="576" w:hanging="576"/>
        <w:rPr/>
      </w:pPr>
      <w:bookmarkStart w:colFirst="0" w:colLast="0" w:name="_35nkun2" w:id="14"/>
      <w:bookmarkEnd w:id="14"/>
      <w:r w:rsidDel="00000000" w:rsidR="00000000" w:rsidRPr="00000000">
        <w:rPr>
          <w:rtl w:val="0"/>
        </w:rPr>
        <w:t xml:space="preserve">Refer to documentation</w:t>
      </w:r>
    </w:p>
    <w:p w:rsidR="00000000" w:rsidDel="00000000" w:rsidP="00000000" w:rsidRDefault="00000000" w:rsidRPr="00000000" w14:paraId="000000D0">
      <w:pPr>
        <w:rPr/>
      </w:pPr>
      <w:r w:rsidDel="00000000" w:rsidR="00000000" w:rsidRPr="00000000">
        <w:rPr>
          <w:rFonts w:ascii="Gungsuh" w:cs="Gungsuh" w:eastAsia="Gungsuh" w:hAnsi="Gungsuh"/>
          <w:rtl w:val="0"/>
        </w:rPr>
        <w:t xml:space="preserve">【1】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2"/>
        </w:numPr>
        <w:ind w:left="576" w:hanging="576"/>
        <w:rPr/>
      </w:pPr>
      <w:bookmarkStart w:colFirst="0" w:colLast="0" w:name="_1ksv4uv" w:id="15"/>
      <w:bookmarkEnd w:id="15"/>
      <w:r w:rsidDel="00000000" w:rsidR="00000000" w:rsidRPr="00000000">
        <w:rPr>
          <w:rtl w:val="0"/>
        </w:rPr>
        <w:t xml:space="preserve">abbreviation</w:t>
      </w:r>
    </w:p>
    <w:p w:rsidR="00000000" w:rsidDel="00000000" w:rsidP="00000000" w:rsidRDefault="00000000" w:rsidRPr="00000000" w14:paraId="000000D3">
      <w:pPr>
        <w:ind w:firstLine="372"/>
        <w:rPr>
          <w:sz w:val="21"/>
          <w:szCs w:val="21"/>
        </w:rPr>
      </w:pPr>
      <w:r w:rsidDel="00000000" w:rsidR="00000000" w:rsidRPr="00000000">
        <w:rPr>
          <w:sz w:val="21"/>
          <w:szCs w:val="21"/>
          <w:rtl w:val="0"/>
        </w:rPr>
        <w:t xml:space="preserve">3GPP</w:t>
        <w:tab/>
        <w:tab/>
        <w:t xml:space="preserve">Third Generation Partnership Project</w:t>
      </w:r>
    </w:p>
    <w:p w:rsidR="00000000" w:rsidDel="00000000" w:rsidP="00000000" w:rsidRDefault="00000000" w:rsidRPr="00000000" w14:paraId="000000D4">
      <w:pPr>
        <w:ind w:firstLine="372"/>
        <w:rPr>
          <w:sz w:val="21"/>
          <w:szCs w:val="21"/>
        </w:rPr>
      </w:pPr>
      <w:r w:rsidDel="00000000" w:rsidR="00000000" w:rsidRPr="00000000">
        <w:rPr>
          <w:sz w:val="21"/>
          <w:szCs w:val="21"/>
          <w:rtl w:val="0"/>
        </w:rPr>
        <w:t xml:space="preserve">SOW        Statement Of  Work</w:t>
      </w:r>
    </w:p>
    <w:p w:rsidR="00000000" w:rsidDel="00000000" w:rsidP="00000000" w:rsidRDefault="00000000" w:rsidRPr="00000000" w14:paraId="000000D5">
      <w:pPr>
        <w:widowControl w:val="1"/>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12"/>
        </w:numPr>
        <w:tabs>
          <w:tab w:val="left" w:leader="none" w:pos="432"/>
        </w:tabs>
        <w:ind w:left="432" w:hanging="432"/>
        <w:rPr/>
      </w:pPr>
      <w:bookmarkStart w:colFirst="0" w:colLast="0" w:name="_44sinio" w:id="16"/>
      <w:bookmarkEnd w:id="16"/>
      <w:r w:rsidDel="00000000" w:rsidR="00000000" w:rsidRPr="00000000">
        <w:rPr>
          <w:rtl w:val="0"/>
        </w:rPr>
        <w:t xml:space="preserve">introduce</w:t>
      </w:r>
    </w:p>
    <w:p w:rsidR="00000000" w:rsidDel="00000000" w:rsidP="00000000" w:rsidRDefault="00000000" w:rsidRPr="00000000" w14:paraId="000000D7">
      <w:pPr>
        <w:ind w:firstLine="0"/>
        <w:rPr>
          <w:rFonts w:ascii="SimSun" w:cs="SimSun" w:eastAsia="SimSun" w:hAnsi="SimSun"/>
        </w:rPr>
      </w:pPr>
      <w:r w:rsidDel="00000000" w:rsidR="00000000" w:rsidRPr="00000000">
        <w:rPr>
          <w:rtl w:val="0"/>
        </w:rPr>
      </w:r>
    </w:p>
    <w:p w:rsidR="00000000" w:rsidDel="00000000" w:rsidP="00000000" w:rsidRDefault="00000000" w:rsidRPr="00000000" w14:paraId="000000D8">
      <w:pPr>
        <w:widowControl w:val="1"/>
        <w:spacing w:line="240" w:lineRule="auto"/>
        <w:ind w:firstLine="0"/>
        <w:jc w:val="left"/>
        <w:rPr>
          <w:rFonts w:ascii="SimSun" w:cs="SimSun" w:eastAsia="SimSun" w:hAnsi="SimSun"/>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12"/>
        </w:numPr>
        <w:tabs>
          <w:tab w:val="left" w:leader="none" w:pos="432"/>
        </w:tabs>
        <w:ind w:left="432" w:hanging="432"/>
        <w:rPr/>
      </w:pPr>
      <w:bookmarkStart w:colFirst="0" w:colLast="0" w:name="_2jxsxqh" w:id="17"/>
      <w:bookmarkEnd w:id="17"/>
      <w:r w:rsidDel="00000000" w:rsidR="00000000" w:rsidRPr="00000000">
        <w:rPr>
          <w:rtl w:val="0"/>
        </w:rPr>
        <w:t xml:space="preserve">Interface process</w:t>
      </w:r>
    </w:p>
    <w:p w:rsidR="00000000" w:rsidDel="00000000" w:rsidP="00000000" w:rsidRDefault="00000000" w:rsidRPr="00000000" w14:paraId="000000DA">
      <w:pPr>
        <w:pStyle w:val="Heading2"/>
        <w:numPr>
          <w:ilvl w:val="1"/>
          <w:numId w:val="12"/>
        </w:numPr>
        <w:ind w:left="576" w:hanging="576"/>
        <w:rPr/>
      </w:pPr>
      <w:bookmarkStart w:colFirst="0" w:colLast="0" w:name="_z337ya" w:id="18"/>
      <w:bookmarkEnd w:id="18"/>
      <w:r w:rsidDel="00000000" w:rsidR="00000000" w:rsidRPr="00000000">
        <w:rPr>
          <w:rtl w:val="0"/>
        </w:rPr>
        <w:t xml:space="preserve">definition</w:t>
      </w:r>
    </w:p>
    <w:p w:rsidR="00000000" w:rsidDel="00000000" w:rsidP="00000000" w:rsidRDefault="00000000" w:rsidRPr="00000000" w14:paraId="000000DB">
      <w:pPr>
        <w:spacing w:line="240" w:lineRule="auto"/>
        <w:rPr/>
      </w:pPr>
      <w:ins w:author="李海" w:id="75" w:date="2020-12-11T14:45:00Z">
        <w:r w:rsidDel="00000000" w:rsidR="00000000" w:rsidRPr="00000000">
          <w:rPr>
            <w:rtl w:val="0"/>
          </w:rPr>
          <w:t xml:space="preserve"> TCP</w:t>
        </w:r>
      </w:ins>
      <w:r w:rsidDel="00000000" w:rsidR="00000000" w:rsidRPr="00000000">
        <w:rPr>
          <w:rtl w:val="0"/>
        </w:rPr>
        <w:t xml:space="preserve"> Use the agreement.</w:t>
      </w:r>
    </w:p>
    <w:p w:rsidR="00000000" w:rsidDel="00000000" w:rsidP="00000000" w:rsidRDefault="00000000" w:rsidRPr="00000000" w14:paraId="000000DC">
      <w:pPr>
        <w:spacing w:line="240" w:lineRule="auto"/>
        <w:rPr/>
      </w:pPr>
      <w:r w:rsidDel="00000000" w:rsidR="00000000" w:rsidRPr="00000000">
        <w:rPr>
          <w:rtl w:val="0"/>
        </w:rPr>
        <w:t xml:space="preserve"> Main control board port: 32790; base station port: 31790.</w:t>
      </w:r>
    </w:p>
    <w:p w:rsidR="00000000" w:rsidDel="00000000" w:rsidP="00000000" w:rsidRDefault="00000000" w:rsidRPr="00000000" w14:paraId="000000DD">
      <w:pPr>
        <w:rPr/>
      </w:pPr>
      <w:r w:rsidDel="00000000" w:rsidR="00000000" w:rsidRPr="00000000">
        <w:rPr>
          <w:rtl w:val="0"/>
        </w:rPr>
        <w:t xml:space="preserve">In the base station side profile, specify the IP address of the master board.</w:t>
      </w:r>
    </w:p>
    <w:p w:rsidR="00000000" w:rsidDel="00000000" w:rsidP="00000000" w:rsidRDefault="00000000" w:rsidRPr="00000000" w14:paraId="000000DE">
      <w:pPr>
        <w:rPr/>
      </w:pPr>
      <w:r w:rsidDel="00000000" w:rsidR="00000000" w:rsidRPr="00000000">
        <w:rPr>
          <w:rtl w:val="0"/>
        </w:rPr>
        <w:t xml:space="preserve">Network byte order is used for transmission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12"/>
        </w:numPr>
        <w:ind w:left="576" w:hanging="576"/>
        <w:rPr/>
      </w:pPr>
      <w:bookmarkStart w:colFirst="0" w:colLast="0" w:name="_3j2qqm3" w:id="19"/>
      <w:bookmarkEnd w:id="19"/>
      <w:r w:rsidDel="00000000" w:rsidR="00000000" w:rsidRPr="00000000">
        <w:rPr>
          <w:rtl w:val="0"/>
        </w:rPr>
        <w:t xml:space="preserve">Business function process</w:t>
      </w:r>
    </w:p>
    <w:p w:rsidR="00000000" w:rsidDel="00000000" w:rsidP="00000000" w:rsidRDefault="00000000" w:rsidRPr="00000000" w14:paraId="000000E1">
      <w:pPr>
        <w:pStyle w:val="Heading3"/>
        <w:numPr>
          <w:ilvl w:val="2"/>
          <w:numId w:val="12"/>
        </w:numPr>
        <w:ind w:left="720" w:hanging="720"/>
        <w:rPr/>
      </w:pPr>
      <w:bookmarkStart w:colFirst="0" w:colLast="0" w:name="_1y810tw" w:id="20"/>
      <w:bookmarkEnd w:id="20"/>
      <w:r w:rsidDel="00000000" w:rsidR="00000000" w:rsidRPr="00000000">
        <w:rPr>
          <w:rtl w:val="0"/>
        </w:rPr>
        <w:t xml:space="preserve"> Link keeping</w:t>
      </w:r>
    </w:p>
    <w:p w:rsidR="00000000" w:rsidDel="00000000" w:rsidP="00000000" w:rsidRDefault="00000000" w:rsidRPr="00000000" w14:paraId="000000E2">
      <w:pPr>
        <w:rPr/>
      </w:pPr>
      <w:r w:rsidDel="00000000" w:rsidR="00000000" w:rsidRPr="00000000">
        <w:rPr>
          <w:rtl w:val="0"/>
        </w:rPr>
        <w:t xml:space="preserve"> After completing the system startup process, the master console sends HEARBEAT messages every 5 seconds, and the base station replies to HEARBEAT _ ACK.</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5"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the main control board does not receive HEARBEAT _ ACK for 5 consecutive times, the BBU is considered to lose its connection.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5"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the base station does not receive the HEARBEAT within 25 seconds, it resumes the device startup process and sends the INIT _ NOTIFICATION message every 5s.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12"/>
        </w:numPr>
        <w:ind w:left="720" w:hanging="720"/>
        <w:rPr/>
      </w:pPr>
      <w:bookmarkStart w:colFirst="0" w:colLast="0" w:name="_4i7ojhp" w:id="21"/>
      <w:bookmarkEnd w:id="21"/>
      <w:r w:rsidDel="00000000" w:rsidR="00000000" w:rsidRPr="00000000">
        <w:rPr>
          <w:rtl w:val="0"/>
        </w:rPr>
        <w:t xml:space="preserve"> Base station equipment startup process</w:t>
      </w:r>
    </w:p>
    <w:p w:rsidR="00000000" w:rsidDel="00000000" w:rsidP="00000000" w:rsidRDefault="00000000" w:rsidRPr="00000000" w14:paraId="000000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base station starts, an INIT _ NOTIFICATION message is sent every 5s, carrying the supported Band and system. After receiving the INIT _ NOTIFICATION _ RSP, enter the base configuration state.</w:t>
      </w:r>
    </w:p>
    <w:p w:rsidR="00000000" w:rsidDel="00000000" w:rsidP="00000000" w:rsidRDefault="00000000" w:rsidRPr="00000000" w14:paraId="000000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master board receives the INIT _ NOTIFICATION message, it should return the INIT _ NOTIFICATION _ RSP to indicate successful access.</w:t>
      </w:r>
    </w:p>
    <w:p w:rsidR="00000000" w:rsidDel="00000000" w:rsidP="00000000" w:rsidRDefault="00000000" w:rsidRPr="00000000" w14:paraId="000000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control board issues the basic configuration message, except for the heartbeat, the other messages are not available</w:t>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base station completes the base configuration, the transmission base configuration is completed and the equipment is available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numPr>
          <w:ilvl w:val="2"/>
          <w:numId w:val="12"/>
        </w:numPr>
        <w:ind w:left="720" w:hanging="720"/>
        <w:rPr/>
      </w:pPr>
      <w:bookmarkStart w:colFirst="0" w:colLast="0" w:name="_2xcytpi" w:id="22"/>
      <w:bookmarkEnd w:id="22"/>
      <w:r w:rsidDel="00000000" w:rsidR="00000000" w:rsidRPr="00000000">
        <w:rPr>
          <w:rtl w:val="0"/>
        </w:rPr>
        <w:t xml:space="preserve">Scan frequency flow</w:t>
      </w:r>
    </w:p>
    <w:p w:rsidR="00000000" w:rsidDel="00000000" w:rsidP="00000000" w:rsidRDefault="00000000" w:rsidRPr="00000000" w14:paraId="000000ED">
      <w:pPr>
        <w:ind w:firstLine="420"/>
        <w:rPr/>
      </w:pPr>
      <w:r w:rsidDel="00000000" w:rsidR="00000000" w:rsidRPr="00000000">
        <w:rPr>
          <w:rtl w:val="0"/>
        </w:rPr>
        <w:t xml:space="preserve">After the device startup process ends, the scan can start. The message process is as follows:</w:t>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master sends SNIFFER_START to start scanning, the base station returns SNIFFER _ START _ RSP, and the master does not receive the response message within 5s </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 the scan ends, the base station reports the scan results SNIFFER_RESULT_REPORT in batches (30 pieces each time), the main control board returns to SNIFFER _ RESULT _ REPORT _ RSP, and the BBU continues to report the next batch. After all the results are reported, the base station will send SNIFFER _ RESULT _ REPORT _ END, indicating that all the results have been reported. The motherboard needs to return the SNIFFER _ RESULT _ REPORT _ END _ RSP</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ping-pong method to send the scan results in batches</w:t>
      </w:r>
    </w:p>
    <w:p w:rsidR="00000000" w:rsidDel="00000000" w:rsidP="00000000" w:rsidRDefault="00000000" w:rsidRPr="00000000" w14:paraId="000000F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station can only wait for the last batch of message response to report the next batch of results</w:t>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timeout wait for 5s, the current message is repeated</w:t>
      </w:r>
    </w:p>
    <w:p w:rsidR="00000000" w:rsidDel="00000000" w:rsidP="00000000" w:rsidRDefault="00000000" w:rsidRPr="00000000" w14:paraId="000000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station reports all the sweep results</w:t>
      </w:r>
    </w:p>
    <w:p w:rsidR="00000000" w:rsidDel="00000000" w:rsidP="00000000" w:rsidRDefault="00000000" w:rsidRPr="00000000" w14:paraId="000000F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information reported by the scan results, the main control board determines the system working parameters of the current community according to certain principles, such as the frequency point, PCI and the configuration of the adjacent community, and issues the cell configuration CELL _ CONFIG message;</w:t>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next scan, send the reset command SNIFFER _ REST, and the base station returns SNIFFER _ REST _ RSP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spacing w:line="240" w:lineRule="auto"/>
        <w:ind w:firstLine="0"/>
        <w:rPr/>
      </w:pPr>
      <w:r w:rsidDel="00000000" w:rsidR="00000000" w:rsidRPr="00000000">
        <w:rPr>
          <w:rtl w:val="0"/>
        </w:rPr>
      </w:r>
    </w:p>
    <w:p w:rsidR="00000000" w:rsidDel="00000000" w:rsidP="00000000" w:rsidRDefault="00000000" w:rsidRPr="00000000" w14:paraId="000000F8">
      <w:pPr>
        <w:pStyle w:val="Heading3"/>
        <w:numPr>
          <w:ilvl w:val="2"/>
          <w:numId w:val="12"/>
        </w:numPr>
        <w:ind w:left="720" w:hanging="720"/>
        <w:rPr/>
      </w:pPr>
      <w:bookmarkStart w:colFirst="0" w:colLast="0" w:name="_1ci93xb" w:id="23"/>
      <w:bookmarkEnd w:id="23"/>
      <w:r w:rsidDel="00000000" w:rsidR="00000000" w:rsidRPr="00000000">
        <w:rPr>
          <w:rtl w:val="0"/>
        </w:rPr>
        <w:t xml:space="preserve"> Community configuration process</w:t>
      </w:r>
    </w:p>
    <w:p w:rsidR="00000000" w:rsidDel="00000000" w:rsidP="00000000" w:rsidRDefault="00000000" w:rsidRPr="00000000" w14:paraId="000000F9">
      <w:pPr>
        <w:rPr/>
      </w:pPr>
      <w:r w:rsidDel="00000000" w:rsidR="00000000" w:rsidRPr="00000000">
        <w:rPr>
          <w:rtl w:val="0"/>
        </w:rPr>
        <w:t xml:space="preserve">This process completes the process of scanning the automatic cell configuration or configuring the community alone, and completes the necessary information such as PLMNID, TAC, PCI, the community frequency point of the community, the PCI of the same frequency community and the frequency point configuration information of the different frequency community.</w:t>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motherboard sends the CELL _ CONFIG to the base station</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base station completes parsing the message, CELL _ CONFIG _ RSP is returned. If successful, the status code is 0, otherwise the corresponding error cause is indicated</w:t>
      </w:r>
    </w:p>
    <w:p w:rsidR="00000000" w:rsidDel="00000000" w:rsidP="00000000" w:rsidRDefault="00000000" w:rsidRPr="00000000" w14:paraId="000000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master console does not receive a response from the base station in 5s, reissue the message</w:t>
      </w:r>
    </w:p>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pStyle w:val="Heading3"/>
        <w:numPr>
          <w:ilvl w:val="2"/>
          <w:numId w:val="12"/>
        </w:numPr>
        <w:ind w:left="720" w:hanging="720"/>
        <w:rPr/>
      </w:pPr>
      <w:bookmarkStart w:colFirst="0" w:colLast="0" w:name="_3whwml4" w:id="24"/>
      <w:bookmarkEnd w:id="24"/>
      <w:r w:rsidDel="00000000" w:rsidR="00000000" w:rsidRPr="00000000">
        <w:rPr>
          <w:rtl w:val="0"/>
        </w:rPr>
        <w:t xml:space="preserve"> Community information update process</w:t>
      </w:r>
    </w:p>
    <w:p w:rsidR="00000000" w:rsidDel="00000000" w:rsidP="00000000" w:rsidRDefault="00000000" w:rsidRPr="00000000" w14:paraId="000000FF">
      <w:pPr>
        <w:rPr/>
      </w:pPr>
      <w:r w:rsidDel="00000000" w:rsidR="00000000" w:rsidRPr="00000000">
        <w:rPr>
          <w:rtl w:val="0"/>
        </w:rPr>
        <w:t xml:space="preserve">In the process of equipment operation, the PLMNID, TAC and frequency point of the cell can be modified online, and the system information can be updated without the system restart.</w:t>
      </w:r>
    </w:p>
    <w:p w:rsidR="00000000" w:rsidDel="00000000" w:rsidP="00000000" w:rsidRDefault="00000000" w:rsidRPr="00000000" w14:paraId="000001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motherboard sends CELL _ UPDATE to start the cell information update, and the base station returns CELL _ UPDATE _ RSP, which should support the timeout retransmission function</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12"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receiving the CELL _ UPDATE message, the base station extracts the relevant system information to determine whether the current system information is consistent with the existing information. If consistent, the response message prompts no update, otherwise the base station is triggered to update the relevant system information and return to success</w:t>
      </w:r>
    </w:p>
    <w:p w:rsidR="00000000" w:rsidDel="00000000" w:rsidP="00000000" w:rsidRDefault="00000000" w:rsidRPr="00000000" w14:paraId="00000102">
      <w:pPr>
        <w:ind w:firstLine="0"/>
        <w:rPr/>
      </w:pPr>
      <w:r w:rsidDel="00000000" w:rsidR="00000000" w:rsidRPr="00000000">
        <w:rPr>
          <w:rtl w:val="0"/>
        </w:rPr>
      </w:r>
    </w:p>
    <w:p w:rsidR="00000000" w:rsidDel="00000000" w:rsidP="00000000" w:rsidRDefault="00000000" w:rsidRPr="00000000" w14:paraId="00000103">
      <w:pPr>
        <w:pStyle w:val="Heading3"/>
        <w:numPr>
          <w:ilvl w:val="2"/>
          <w:numId w:val="12"/>
        </w:numPr>
        <w:ind w:left="720" w:hanging="720"/>
        <w:rPr/>
      </w:pPr>
      <w:bookmarkStart w:colFirst="0" w:colLast="0" w:name="_2bn6wsx" w:id="25"/>
      <w:bookmarkEnd w:id="25"/>
      <w:r w:rsidDel="00000000" w:rsidR="00000000" w:rsidRPr="00000000">
        <w:rPr>
          <w:rtl w:val="0"/>
        </w:rPr>
        <w:t xml:space="preserve">Redirected release update process</w:t>
      </w:r>
    </w:p>
    <w:p w:rsidR="00000000" w:rsidDel="00000000" w:rsidP="00000000" w:rsidRDefault="00000000" w:rsidRPr="00000000" w14:paraId="00000104">
      <w:pPr>
        <w:rPr/>
      </w:pPr>
      <w:r w:rsidDel="00000000" w:rsidR="00000000" w:rsidRPr="00000000">
        <w:rPr>
          <w:rtl w:val="0"/>
        </w:rPr>
        <w:t xml:space="preserve">Provide terminal release redirection function during equipment operation or system startup, support different systems, and frequency points can be configured</w:t>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master board sends RELEASE_REDIRECT to start the configuration redirection, the base station checks whether the configuration parameters are legal, and it is sent to the protocol stack for redirect configuration; if illegal, directly sending RELEASE _ REDIRECT _ RSP carries the reason for the redirect failure</w:t>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 receiving the redirect configuration of the protocol stack, the RELEASE _ REDIRECT _ RSP redirect configuration is sent to the master panel with the status code 0.</w:t>
      </w:r>
      <w:r w:rsidDel="00000000" w:rsidR="00000000" w:rsidRPr="00000000">
        <w:rPr>
          <w:rtl w:val="0"/>
        </w:rPr>
      </w:r>
    </w:p>
    <w:p w:rsidR="00000000" w:rsidDel="00000000" w:rsidP="00000000" w:rsidRDefault="00000000" w:rsidRPr="00000000" w14:paraId="00000107">
      <w:pPr>
        <w:ind w:firstLine="0"/>
        <w:rPr/>
      </w:pPr>
      <w:r w:rsidDel="00000000" w:rsidR="00000000" w:rsidRPr="00000000">
        <w:rPr>
          <w:rtl w:val="0"/>
        </w:rPr>
      </w:r>
    </w:p>
    <w:p w:rsidR="00000000" w:rsidDel="00000000" w:rsidP="00000000" w:rsidRDefault="00000000" w:rsidRPr="00000000" w14:paraId="00000108">
      <w:pPr>
        <w:pStyle w:val="Heading2"/>
        <w:numPr>
          <w:ilvl w:val="1"/>
          <w:numId w:val="12"/>
        </w:numPr>
        <w:ind w:left="576" w:hanging="576"/>
        <w:rPr/>
      </w:pPr>
      <w:bookmarkStart w:colFirst="0" w:colLast="0" w:name="_qsh70q" w:id="26"/>
      <w:bookmarkEnd w:id="26"/>
      <w:r w:rsidDel="00000000" w:rsidR="00000000" w:rsidRPr="00000000">
        <w:rPr>
          <w:rtl w:val="0"/>
        </w:rPr>
        <w:t xml:space="preserve">Operation and maintenance function process</w:t>
      </w:r>
    </w:p>
    <w:p w:rsidR="00000000" w:rsidDel="00000000" w:rsidP="00000000" w:rsidRDefault="00000000" w:rsidRPr="00000000" w14:paraId="00000109">
      <w:pPr>
        <w:pStyle w:val="Heading3"/>
        <w:numPr>
          <w:ilvl w:val="2"/>
          <w:numId w:val="12"/>
        </w:numPr>
        <w:ind w:left="720" w:hanging="720"/>
        <w:rPr/>
      </w:pPr>
      <w:bookmarkStart w:colFirst="0" w:colLast="0" w:name="_3as4poj" w:id="27"/>
      <w:bookmarkEnd w:id="27"/>
      <w:r w:rsidDel="00000000" w:rsidR="00000000" w:rsidRPr="00000000">
        <w:rPr>
          <w:rtl w:val="0"/>
        </w:rPr>
        <w:t xml:space="preserve">Set the system time</w:t>
      </w:r>
    </w:p>
    <w:p w:rsidR="00000000" w:rsidDel="00000000" w:rsidP="00000000" w:rsidRDefault="00000000" w:rsidRPr="00000000" w14:paraId="0000010A">
      <w:pPr>
        <w:ind w:left="420" w:firstLine="0"/>
        <w:rPr/>
      </w:pPr>
      <w:r w:rsidDel="00000000" w:rsidR="00000000" w:rsidRPr="00000000">
        <w:rPr>
          <w:rtl w:val="0"/>
        </w:rPr>
        <w:t xml:space="preserve">The master controller uses messages to synchronize the date of the base station (year, month, day and second), and the base station responds</w:t>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pStyle w:val="Heading3"/>
        <w:numPr>
          <w:ilvl w:val="2"/>
          <w:numId w:val="12"/>
        </w:numPr>
        <w:ind w:left="720" w:hanging="720"/>
        <w:rPr/>
      </w:pPr>
      <w:bookmarkStart w:colFirst="0" w:colLast="0" w:name="_1pxezwc" w:id="28"/>
      <w:bookmarkEnd w:id="28"/>
      <w:r w:rsidDel="00000000" w:rsidR="00000000" w:rsidRPr="00000000">
        <w:rPr>
          <w:rtl w:val="0"/>
        </w:rPr>
        <w:t xml:space="preserve">Base station output power control</w:t>
      </w:r>
    </w:p>
    <w:p w:rsidR="00000000" w:rsidDel="00000000" w:rsidP="00000000" w:rsidRDefault="00000000" w:rsidRPr="00000000" w14:paraId="0000010D">
      <w:pPr>
        <w:ind w:firstLine="420"/>
        <w:rPr/>
      </w:pPr>
      <w:r w:rsidDel="00000000" w:rsidR="00000000" w:rsidRPr="00000000">
        <w:rPr>
          <w:rtl w:val="0"/>
        </w:rPr>
        <w:t xml:space="preserve">Configuration of T2K plate output power attenuation class (0, indicates non-attenuation, total 64 levels, each class: 0.5; greater than 64 indicates off power)</w:t>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pStyle w:val="Heading3"/>
        <w:numPr>
          <w:ilvl w:val="2"/>
          <w:numId w:val="12"/>
        </w:numPr>
        <w:ind w:left="720" w:hanging="720"/>
        <w:rPr/>
      </w:pPr>
      <w:bookmarkStart w:colFirst="0" w:colLast="0" w:name="_49x2ik5" w:id="29"/>
      <w:bookmarkEnd w:id="29"/>
      <w:r w:rsidDel="00000000" w:rsidR="00000000" w:rsidRPr="00000000">
        <w:rPr>
          <w:rtl w:val="0"/>
        </w:rPr>
        <w:t xml:space="preserve">version management</w:t>
      </w:r>
    </w:p>
    <w:p w:rsidR="00000000" w:rsidDel="00000000" w:rsidP="00000000" w:rsidRDefault="00000000" w:rsidRPr="00000000" w14:paraId="000001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query</w:t>
      </w:r>
    </w:p>
    <w:p w:rsidR="00000000" w:rsidDel="00000000" w:rsidP="00000000" w:rsidRDefault="00000000" w:rsidRPr="00000000" w14:paraId="00000111">
      <w:pPr>
        <w:spacing w:line="240" w:lineRule="auto"/>
        <w:rPr/>
      </w:pPr>
      <w:r w:rsidDel="00000000" w:rsidR="00000000" w:rsidRPr="00000000">
        <w:rPr>
          <w:rtl w:val="0"/>
        </w:rPr>
        <w:t xml:space="preserve">The master console sends the version query request, and the base station returns the version number</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upgrade</w:t>
      </w:r>
    </w:p>
    <w:p w:rsidR="00000000" w:rsidDel="00000000" w:rsidP="00000000" w:rsidRDefault="00000000" w:rsidRPr="00000000" w14:paraId="00000113">
      <w:pPr>
        <w:spacing w:line="240" w:lineRule="auto"/>
        <w:ind w:left="420" w:firstLine="0"/>
        <w:rPr/>
      </w:pPr>
      <w:r w:rsidDel="00000000" w:rsidR="00000000" w:rsidRPr="00000000">
        <w:rPr>
          <w:rtl w:val="0"/>
        </w:rPr>
        <w:t xml:space="preserve">The master control board sends the version upgrade command, with ftp address, user name, password, version number, the base station returns the download version response, status code 0 indicates success, and non-0 indicates the corresponding reason for the error. After the base station is successfully downloaded, the version upgrade is returned to complete the command. 0 means the installation is successful, and non-0 indicates the corresponding reason for the error.</w:t>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pStyle w:val="Heading3"/>
        <w:numPr>
          <w:ilvl w:val="2"/>
          <w:numId w:val="12"/>
        </w:numPr>
        <w:ind w:left="720" w:hanging="720"/>
        <w:rPr/>
      </w:pPr>
      <w:bookmarkStart w:colFirst="0" w:colLast="0" w:name="_2p2csry" w:id="30"/>
      <w:bookmarkEnd w:id="30"/>
      <w:r w:rsidDel="00000000" w:rsidR="00000000" w:rsidRPr="00000000">
        <w:rPr>
          <w:rtl w:val="0"/>
        </w:rPr>
        <w:t xml:space="preserve">Status management</w:t>
      </w:r>
    </w:p>
    <w:p w:rsidR="00000000" w:rsidDel="00000000" w:rsidP="00000000" w:rsidRDefault="00000000" w:rsidRPr="00000000" w14:paraId="00000116">
      <w:pPr>
        <w:ind w:firstLine="420"/>
        <w:rPr/>
      </w:pPr>
      <w:r w:rsidDel="00000000" w:rsidR="00000000" w:rsidRPr="00000000">
        <w:rPr>
          <w:rtl w:val="0"/>
        </w:rPr>
        <w:t xml:space="preserve">Normal operation status report (every minute, every 10 seconds): the specific status and alarm waiting definition</w:t>
      </w:r>
    </w:p>
    <w:p w:rsidR="00000000" w:rsidDel="00000000" w:rsidP="00000000" w:rsidRDefault="00000000" w:rsidRPr="00000000" w14:paraId="00000117">
      <w:pPr>
        <w:pStyle w:val="Heading3"/>
        <w:numPr>
          <w:ilvl w:val="2"/>
          <w:numId w:val="12"/>
        </w:numPr>
        <w:ind w:left="720" w:hanging="720"/>
        <w:rPr/>
      </w:pPr>
      <w:bookmarkStart w:colFirst="0" w:colLast="0" w:name="_147n2zr" w:id="31"/>
      <w:bookmarkEnd w:id="31"/>
      <w:r w:rsidDel="00000000" w:rsidR="00000000" w:rsidRPr="00000000">
        <w:rPr>
          <w:rtl w:val="0"/>
        </w:rPr>
        <w:t xml:space="preserve">asset management</w:t>
      </w:r>
    </w:p>
    <w:p w:rsidR="00000000" w:rsidDel="00000000" w:rsidP="00000000" w:rsidRDefault="00000000" w:rsidRPr="00000000" w14:paraId="00000118">
      <w:pPr>
        <w:ind w:firstLine="420"/>
        <w:rPr/>
      </w:pPr>
      <w:r w:rsidDel="00000000" w:rsidR="00000000" w:rsidRPr="00000000">
        <w:rPr>
          <w:rtl w:val="0"/>
        </w:rPr>
        <w:t xml:space="preserve">The device hardware resource management (asset management) related interface needs to be defined. The information file is reserved on the single board, which can be configured and queried through the interface. For example: hardware version, BOM number, factory date, maintenance condition, TDD / FDD, etc</w:t>
      </w:r>
    </w:p>
    <w:p w:rsidR="00000000" w:rsidDel="00000000" w:rsidP="00000000" w:rsidRDefault="00000000" w:rsidRPr="00000000" w14:paraId="00000119">
      <w:pPr>
        <w:pStyle w:val="Heading3"/>
        <w:numPr>
          <w:ilvl w:val="2"/>
          <w:numId w:val="12"/>
        </w:numPr>
        <w:ind w:left="720" w:hanging="720"/>
        <w:rPr>
          <w:highlight w:val="yellow"/>
        </w:rPr>
      </w:pPr>
      <w:r w:rsidDel="00000000" w:rsidR="00000000" w:rsidRPr="00000000">
        <w:rPr>
          <w:highlight w:val="yellow"/>
          <w:rtl w:val="0"/>
        </w:rPr>
        <w:t xml:space="preserve">Synchronous mode setting</w:t>
      </w:r>
    </w:p>
    <w:p w:rsidR="00000000" w:rsidDel="00000000" w:rsidP="00000000" w:rsidRDefault="00000000" w:rsidRPr="00000000" w14:paraId="0000011A">
      <w:pPr>
        <w:rPr/>
      </w:pPr>
      <w:r w:rsidDel="00000000" w:rsidR="00000000" w:rsidRPr="00000000">
        <w:rPr>
          <w:rtl w:val="0"/>
        </w:rPr>
        <w:t xml:space="preserve">Configure the system synchronization mode through SYNC _ MODE, uses air port synchronization or GPS synchronization, the base station receives the synchronization mode setting message to configure the site synchronization mode, and returns to SYNC _ MODE _ RSP response after the configuration is completed to determine whether the modification is successful or not</w:t>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pStyle w:val="Heading3"/>
        <w:numPr>
          <w:ilvl w:val="2"/>
          <w:numId w:val="12"/>
        </w:numPr>
        <w:ind w:left="720" w:hanging="720"/>
        <w:rPr>
          <w:highlight w:val="yellow"/>
        </w:rPr>
      </w:pPr>
      <w:r w:rsidDel="00000000" w:rsidR="00000000" w:rsidRPr="00000000">
        <w:rPr>
          <w:highlight w:val="yellow"/>
          <w:rtl w:val="0"/>
        </w:rPr>
        <w:t xml:space="preserve">System sync status query</w:t>
      </w:r>
    </w:p>
    <w:p w:rsidR="00000000" w:rsidDel="00000000" w:rsidP="00000000" w:rsidRDefault="00000000" w:rsidRPr="00000000" w14:paraId="0000011D">
      <w:pPr>
        <w:rPr/>
      </w:pPr>
      <w:r w:rsidDel="00000000" w:rsidR="00000000" w:rsidRPr="00000000">
        <w:rPr>
          <w:rtl w:val="0"/>
        </w:rPr>
        <w:t xml:space="preserve">The master controller can query the current synchronization state of the system through SYNC _ STATUS _ REQ, the base station SYNC _ STATUS _ REPORT reports the current synchronization state, and the base station can also actively report the synchronization state when the synchronization state changes</w:t>
      </w:r>
    </w:p>
    <w:p w:rsidR="00000000" w:rsidDel="00000000" w:rsidP="00000000" w:rsidRDefault="00000000" w:rsidRPr="00000000" w14:paraId="0000011E">
      <w:pPr>
        <w:pStyle w:val="Heading3"/>
        <w:numPr>
          <w:ilvl w:val="2"/>
          <w:numId w:val="12"/>
        </w:numPr>
        <w:ind w:left="720" w:hanging="720"/>
        <w:rPr>
          <w:highlight w:val="yellow"/>
        </w:rPr>
      </w:pPr>
      <w:r w:rsidDel="00000000" w:rsidR="00000000" w:rsidRPr="00000000">
        <w:rPr>
          <w:highlight w:val="yellow"/>
          <w:rtl w:val="0"/>
        </w:rPr>
        <w:t xml:space="preserve">The GPS synchronization information query</w:t>
      </w:r>
    </w:p>
    <w:p w:rsidR="00000000" w:rsidDel="00000000" w:rsidP="00000000" w:rsidRDefault="00000000" w:rsidRPr="00000000" w14:paraId="0000011F">
      <w:pPr>
        <w:ind w:firstLine="0"/>
        <w:rPr/>
      </w:pPr>
      <w:r w:rsidDel="00000000" w:rsidR="00000000" w:rsidRPr="00000000">
        <w:rPr>
          <w:rtl w:val="0"/>
        </w:rPr>
        <w:t xml:space="preserve">Support GPS synchronization, and provide GPS synchronization status query and status reporting function</w:t>
      </w:r>
    </w:p>
    <w:p w:rsidR="00000000" w:rsidDel="00000000" w:rsidP="00000000" w:rsidRDefault="00000000" w:rsidRPr="00000000" w14:paraId="00000120">
      <w:pPr>
        <w:widowControl w:val="1"/>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numPr>
          <w:ilvl w:val="0"/>
          <w:numId w:val="12"/>
        </w:numPr>
        <w:tabs>
          <w:tab w:val="left" w:leader="none" w:pos="432"/>
        </w:tabs>
        <w:ind w:left="432" w:hanging="432"/>
        <w:rPr/>
      </w:pPr>
      <w:bookmarkStart w:colFirst="0" w:colLast="0" w:name="_3o7alnk" w:id="32"/>
      <w:bookmarkEnd w:id="32"/>
      <w:r w:rsidDel="00000000" w:rsidR="00000000" w:rsidRPr="00000000">
        <w:rPr>
          <w:rtl w:val="0"/>
        </w:rPr>
        <w:t xml:space="preserve">Message definition</w:t>
      </w:r>
    </w:p>
    <w:p w:rsidR="00000000" w:rsidDel="00000000" w:rsidP="00000000" w:rsidRDefault="00000000" w:rsidRPr="00000000" w14:paraId="00000122">
      <w:pPr>
        <w:pStyle w:val="Heading2"/>
        <w:numPr>
          <w:ilvl w:val="1"/>
          <w:numId w:val="12"/>
        </w:numPr>
        <w:ind w:left="576" w:hanging="576"/>
        <w:rPr/>
      </w:pPr>
      <w:bookmarkStart w:colFirst="0" w:colLast="0" w:name="_23ckvvd" w:id="33"/>
      <w:bookmarkEnd w:id="33"/>
      <w:r w:rsidDel="00000000" w:rsidR="00000000" w:rsidRPr="00000000">
        <w:rPr>
          <w:rtl w:val="0"/>
        </w:rPr>
        <w:t xml:space="preserve">architectural structure</w:t>
      </w:r>
    </w:p>
    <w:p w:rsidR="00000000" w:rsidDel="00000000" w:rsidP="00000000" w:rsidRDefault="00000000" w:rsidRPr="00000000" w14:paraId="000001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uses the network byte order</w:t>
      </w:r>
    </w:p>
    <w:p w:rsidR="00000000" w:rsidDel="00000000" w:rsidP="00000000" w:rsidRDefault="00000000" w:rsidRPr="00000000" w14:paraId="000001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Message Definition:</w:t>
      </w:r>
    </w:p>
    <w:p w:rsidR="00000000" w:rsidDel="00000000" w:rsidP="00000000" w:rsidRDefault="00000000" w:rsidRPr="00000000" w14:paraId="0000012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tl w:val="0"/>
        </w:rPr>
      </w:r>
    </w:p>
    <w:tbl>
      <w:tblPr>
        <w:tblStyle w:val="Table2"/>
        <w:tblW w:w="8930.0" w:type="dxa"/>
        <w:jc w:val="left"/>
        <w:tblInd w:w="157.0" w:type="dxa"/>
        <w:tblLayout w:type="fixed"/>
        <w:tblLook w:val="0400"/>
      </w:tblPr>
      <w:tblGrid>
        <w:gridCol w:w="2693"/>
        <w:gridCol w:w="6237"/>
        <w:tblGridChange w:id="0">
          <w:tblGrid>
            <w:gridCol w:w="2693"/>
            <w:gridCol w:w="6237"/>
          </w:tblGrid>
        </w:tblGridChange>
      </w:tblGrid>
      <w:tr>
        <w:trPr>
          <w:cantSplit w:val="0"/>
          <w:trHeight w:val="493" w:hRule="atLeast"/>
          <w:tblHeader w:val="0"/>
        </w:trPr>
        <w:tc>
          <w:tcPr>
            <w:tcBorders>
              <w:top w:color="000000" w:space="0" w:sz="12" w:val="single"/>
              <w:left w:color="000000" w:space="0" w:sz="12" w:val="single"/>
              <w:bottom w:color="000000" w:space="0" w:sz="12" w:val="single"/>
              <w:right w:color="000000" w:space="0" w:sz="8" w:val="single"/>
            </w:tcBorders>
            <w:shd w:fill="dfdfdf" w:val="clear"/>
            <w:vAlign w:val="center"/>
          </w:tcPr>
          <w:p w:rsidR="00000000" w:rsidDel="00000000" w:rsidP="00000000" w:rsidRDefault="00000000" w:rsidRPr="00000000" w14:paraId="00000126">
            <w:pPr>
              <w:ind w:firstLine="0"/>
              <w:jc w:val="left"/>
              <w:rPr>
                <w:b w:val="1"/>
              </w:rPr>
            </w:pPr>
            <w:r w:rsidDel="00000000" w:rsidR="00000000" w:rsidRPr="00000000">
              <w:rPr>
                <w:b w:val="1"/>
                <w:rtl w:val="0"/>
              </w:rPr>
              <w:t xml:space="preserve">type</w:t>
            </w:r>
          </w:p>
        </w:tc>
        <w:tc>
          <w:tcPr>
            <w:tcBorders>
              <w:top w:color="000000" w:space="0" w:sz="12" w:val="single"/>
              <w:left w:color="000000" w:space="0" w:sz="8" w:val="single"/>
              <w:bottom w:color="000000" w:space="0" w:sz="12" w:val="single"/>
              <w:right w:color="000000" w:space="0" w:sz="12" w:val="single"/>
            </w:tcBorders>
            <w:shd w:fill="dfdfdf" w:val="clear"/>
            <w:vAlign w:val="center"/>
          </w:tcPr>
          <w:p w:rsidR="00000000" w:rsidDel="00000000" w:rsidP="00000000" w:rsidRDefault="00000000" w:rsidRPr="00000000" w14:paraId="00000127">
            <w:pPr>
              <w:ind w:firstLine="0"/>
              <w:rPr>
                <w:b w:val="1"/>
              </w:rPr>
            </w:pPr>
            <w:r w:rsidDel="00000000" w:rsidR="00000000" w:rsidRPr="00000000">
              <w:rPr>
                <w:b w:val="1"/>
                <w:rtl w:val="0"/>
              </w:rPr>
              <w:t xml:space="preserve">description</w:t>
            </w:r>
          </w:p>
        </w:tc>
      </w:tr>
      <w:tr>
        <w:trPr>
          <w:cantSplit w:val="0"/>
          <w:trHeight w:val="1124"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28">
            <w:pPr>
              <w:ind w:firstLine="0"/>
              <w:jc w:val="center"/>
              <w:rPr/>
            </w:pPr>
            <w:r w:rsidDel="00000000" w:rsidR="00000000" w:rsidRPr="00000000">
              <w:rPr>
                <w:rtl w:val="0"/>
              </w:rPr>
              <w:t xml:space="preserve">u i n t8_t</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29">
            <w:pPr>
              <w:ind w:firstLine="0"/>
              <w:jc w:val="center"/>
              <w:rPr/>
            </w:pPr>
            <w:r w:rsidDel="00000000" w:rsidR="00000000" w:rsidRPr="00000000">
              <w:rPr>
                <w:rtl w:val="0"/>
              </w:rPr>
              <w:t xml:space="preserve">Protocol Number.</w:t>
            </w:r>
          </w:p>
          <w:p w:rsidR="00000000" w:rsidDel="00000000" w:rsidP="00000000" w:rsidRDefault="00000000" w:rsidRPr="00000000" w14:paraId="0000012A">
            <w:pPr>
              <w:ind w:firstLine="0"/>
              <w:jc w:val="center"/>
              <w:rPr/>
            </w:pPr>
            <w:r w:rsidDel="00000000" w:rsidR="00000000" w:rsidRPr="00000000">
              <w:rPr>
                <w:rtl w:val="0"/>
              </w:rPr>
              <w:t xml:space="preserve">0x01 is business-related, and 0x02 represents an operation and maintenance class</w:t>
            </w:r>
          </w:p>
        </w:tc>
      </w:tr>
      <w:tr>
        <w:trPr>
          <w:cantSplit w:val="0"/>
          <w:trHeight w:val="488"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B">
            <w:pPr>
              <w:ind w:firstLine="0"/>
              <w:jc w:val="center"/>
              <w:rPr/>
            </w:pPr>
            <w:r w:rsidDel="00000000" w:rsidR="00000000" w:rsidRPr="00000000">
              <w:rPr>
                <w:rtl w:val="0"/>
              </w:rPr>
              <w:t xml:space="preserve">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C">
            <w:pPr>
              <w:ind w:firstLine="0"/>
              <w:jc w:val="center"/>
              <w:rPr/>
            </w:pPr>
            <w:r w:rsidDel="00000000" w:rsidR="00000000" w:rsidRPr="00000000">
              <w:rPr>
                <w:rtl w:val="0"/>
              </w:rPr>
              <w:t xml:space="preserve">Signal Type. See Section 4.2 and 4.3</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D">
            <w:pPr>
              <w:ind w:firstLine="0"/>
              <w:jc w:val="center"/>
              <w:rPr/>
            </w:pPr>
            <w:r w:rsidDel="00000000" w:rsidR="00000000" w:rsidRPr="00000000">
              <w:rPr>
                <w:rtl w:val="0"/>
              </w:rPr>
              <w:t xml:space="preserve">uint16_t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E">
            <w:pPr>
              <w:ind w:firstLine="0"/>
              <w:jc w:val="center"/>
              <w:rPr/>
            </w:pPr>
            <w:r w:rsidDel="00000000" w:rsidR="00000000" w:rsidRPr="00000000">
              <w:rPr>
                <w:rtl w:val="0"/>
              </w:rPr>
              <w:t xml:space="preserve">Length of message</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F">
            <w:pPr>
              <w:ind w:firstLine="0"/>
              <w:jc w:val="center"/>
              <w:rPr/>
            </w:pPr>
            <w:r w:rsidDel="00000000" w:rsidR="00000000" w:rsidRPr="00000000">
              <w:rPr>
                <w:rtl w:val="0"/>
              </w:rPr>
              <w:t xml:space="preserve">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0">
            <w:pPr>
              <w:ind w:firstLine="0"/>
              <w:jc w:val="center"/>
              <w:rPr/>
            </w:pPr>
            <w:r w:rsidDel="00000000" w:rsidR="00000000" w:rsidRPr="00000000">
              <w:rPr>
                <w:rtl w:val="0"/>
              </w:rPr>
              <w:t xml:space="preserve">Tag</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1">
            <w:pPr>
              <w:ind w:firstLine="0"/>
              <w:jc w:val="center"/>
              <w:rPr/>
            </w:pPr>
            <w:r w:rsidDel="00000000" w:rsidR="00000000" w:rsidRPr="00000000">
              <w:rPr>
                <w:rtl w:val="0"/>
              </w:rPr>
              <w:t xml:space="preserve">uint16_t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2">
            <w:pPr>
              <w:ind w:firstLine="0"/>
              <w:jc w:val="center"/>
              <w:rPr/>
            </w:pPr>
            <w:r w:rsidDel="00000000" w:rsidR="00000000" w:rsidRPr="00000000">
              <w:rPr>
                <w:rtl w:val="0"/>
              </w:rPr>
              <w:t xml:space="preserve">Length of tag ’s content</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3">
            <w:pPr>
              <w:ind w:firstLine="0"/>
              <w:jc w:val="center"/>
              <w:rPr/>
            </w:pPr>
            <w:r w:rsidDel="00000000" w:rsidR="00000000" w:rsidRPr="00000000">
              <w:rPr>
                <w:rtl w:val="0"/>
              </w:rPr>
              <w:t xml:space="preserve">array of 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4">
            <w:pPr>
              <w:ind w:firstLine="0"/>
              <w:jc w:val="center"/>
              <w:rPr/>
            </w:pPr>
            <w:r w:rsidDel="00000000" w:rsidR="00000000" w:rsidRPr="00000000">
              <w:rPr>
                <w:rtl w:val="0"/>
              </w:rPr>
              <w:t xml:space="preserve">Value</w:t>
            </w:r>
          </w:p>
        </w:tc>
      </w:tr>
      <w:tr>
        <w:trPr>
          <w:cantSplit w:val="0"/>
          <w:trHeight w:val="490" w:hRule="atLeast"/>
          <w:tblHeader w:val="0"/>
        </w:trPr>
        <w:tc>
          <w:tcPr>
            <w:gridSpan w:val="2"/>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135">
            <w:pPr>
              <w:ind w:left="40" w:firstLine="425"/>
              <w:rPr/>
            </w:pPr>
            <w:r w:rsidDel="00000000" w:rsidR="00000000" w:rsidRPr="00000000">
              <w:rPr>
                <w:rtl w:val="0"/>
              </w:rPr>
              <w:t xml:space="preserve">…</w:t>
            </w:r>
          </w:p>
        </w:tc>
      </w:tr>
    </w:tbl>
    <w:p w:rsidR="00000000" w:rsidDel="00000000" w:rsidP="00000000" w:rsidRDefault="00000000" w:rsidRPr="00000000" w14:paraId="00000137">
      <w:pPr>
        <w:ind w:firstLine="0"/>
        <w:rPr/>
      </w:pPr>
      <w:r w:rsidDel="00000000" w:rsidR="00000000" w:rsidRPr="00000000">
        <w:rPr>
          <w:rtl w:val="0"/>
        </w:rPr>
      </w:r>
    </w:p>
    <w:p w:rsidR="00000000" w:rsidDel="00000000" w:rsidP="00000000" w:rsidRDefault="00000000" w:rsidRPr="00000000" w14:paraId="00000138">
      <w:pPr>
        <w:ind w:firstLine="0"/>
        <w:rPr/>
      </w:pPr>
      <w:r w:rsidDel="00000000" w:rsidR="00000000" w:rsidRPr="00000000">
        <w:rPr>
          <w:rtl w:val="0"/>
        </w:rPr>
      </w:r>
    </w:p>
    <w:bookmarkStart w:colFirst="0" w:colLast="0" w:name="1hmsyys" w:id="34"/>
    <w:bookmarkEnd w:id="34"/>
    <w:bookmarkStart w:colFirst="0" w:colLast="0" w:name="32hioqz" w:id="35"/>
    <w:bookmarkEnd w:id="35"/>
    <w:p w:rsidR="00000000" w:rsidDel="00000000" w:rsidP="00000000" w:rsidRDefault="00000000" w:rsidRPr="00000000" w14:paraId="00000139">
      <w:pPr>
        <w:pStyle w:val="Heading2"/>
        <w:numPr>
          <w:ilvl w:val="1"/>
          <w:numId w:val="12"/>
        </w:numPr>
        <w:ind w:left="576" w:hanging="576"/>
        <w:rPr/>
      </w:pPr>
      <w:bookmarkStart w:colFirst="0" w:colLast="0" w:name="_ihv636" w:id="36"/>
      <w:bookmarkEnd w:id="36"/>
      <w:r w:rsidDel="00000000" w:rsidR="00000000" w:rsidRPr="00000000">
        <w:rPr>
          <w:rtl w:val="0"/>
        </w:rPr>
        <w:t xml:space="preserve">Business message type</w:t>
      </w:r>
    </w:p>
    <w:tbl>
      <w:tblPr>
        <w:tblStyle w:val="Table3"/>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4368"/>
        <w:gridCol w:w="992"/>
        <w:gridCol w:w="2228"/>
        <w:gridCol w:w="1982"/>
        <w:tblGridChange w:id="0">
          <w:tblGrid>
            <w:gridCol w:w="4368"/>
            <w:gridCol w:w="992"/>
            <w:gridCol w:w="2228"/>
            <w:gridCol w:w="1982"/>
          </w:tblGrid>
        </w:tblGridChange>
      </w:tblGrid>
      <w:tr>
        <w:trPr>
          <w:cantSplit w:val="0"/>
          <w:tblHeader w:val="0"/>
        </w:trPr>
        <w:tc>
          <w:tcPr>
            <w:shd w:fill="d9d9d9" w:val="clear"/>
            <w:vAlign w:val="center"/>
          </w:tcPr>
          <w:p w:rsidR="00000000" w:rsidDel="00000000" w:rsidP="00000000" w:rsidRDefault="00000000" w:rsidRPr="00000000" w14:paraId="0000013A">
            <w:pPr>
              <w:ind w:firstLine="0"/>
              <w:rPr>
                <w:b w:val="1"/>
              </w:rPr>
            </w:pPr>
            <w:r w:rsidDel="00000000" w:rsidR="00000000" w:rsidRPr="00000000">
              <w:rPr>
                <w:b w:val="1"/>
                <w:rtl w:val="0"/>
              </w:rPr>
              <w:t xml:space="preserve">Message type</w:t>
            </w:r>
          </w:p>
        </w:tc>
        <w:tc>
          <w:tcPr>
            <w:shd w:fill="d9d9d9" w:val="clear"/>
          </w:tcPr>
          <w:p w:rsidR="00000000" w:rsidDel="00000000" w:rsidP="00000000" w:rsidRDefault="00000000" w:rsidRPr="00000000" w14:paraId="0000013B">
            <w:pPr>
              <w:ind w:firstLine="0"/>
              <w:rPr>
                <w:b w:val="1"/>
              </w:rPr>
            </w:pPr>
            <w:r w:rsidDel="00000000" w:rsidR="00000000" w:rsidRPr="00000000">
              <w:rPr>
                <w:b w:val="1"/>
                <w:rtl w:val="0"/>
              </w:rPr>
              <w:t xml:space="preserve">short-cut process</w:t>
            </w:r>
          </w:p>
        </w:tc>
        <w:tc>
          <w:tcPr>
            <w:shd w:fill="d9d9d9" w:val="clear"/>
          </w:tcPr>
          <w:p w:rsidR="00000000" w:rsidDel="00000000" w:rsidP="00000000" w:rsidRDefault="00000000" w:rsidRPr="00000000" w14:paraId="0000013C">
            <w:pPr>
              <w:ind w:firstLine="0"/>
              <w:rPr>
                <w:b w:val="1"/>
              </w:rPr>
            </w:pPr>
            <w:r w:rsidDel="00000000" w:rsidR="00000000" w:rsidRPr="00000000">
              <w:rPr>
                <w:b w:val="1"/>
                <w:rtl w:val="0"/>
              </w:rPr>
              <w:t xml:space="preserve">description</w:t>
            </w:r>
          </w:p>
        </w:tc>
        <w:tc>
          <w:tcPr>
            <w:shd w:fill="d9d9d9" w:val="clear"/>
          </w:tcPr>
          <w:p w:rsidR="00000000" w:rsidDel="00000000" w:rsidP="00000000" w:rsidRDefault="00000000" w:rsidRPr="00000000" w14:paraId="0000013D">
            <w:pPr>
              <w:ind w:firstLine="0"/>
              <w:rPr>
                <w:b w:val="1"/>
              </w:rPr>
            </w:pPr>
            <w:r w:rsidDel="00000000" w:rsidR="00000000" w:rsidRPr="00000000">
              <w:rPr>
                <w:b w:val="1"/>
                <w:rtl w:val="0"/>
              </w:rPr>
              <w:t xml:space="preserve">direction</w:t>
            </w:r>
          </w:p>
        </w:tc>
      </w:tr>
      <w:tr>
        <w:trPr>
          <w:cantSplit w:val="0"/>
          <w:tblHeader w:val="0"/>
        </w:trPr>
        <w:tc>
          <w:tcPr/>
          <w:p w:rsidR="00000000" w:rsidDel="00000000" w:rsidP="00000000" w:rsidRDefault="00000000" w:rsidRPr="00000000" w14:paraId="0000013E">
            <w:pPr>
              <w:ind w:firstLine="0"/>
              <w:rPr/>
            </w:pPr>
            <w:r w:rsidDel="00000000" w:rsidR="00000000" w:rsidRPr="00000000">
              <w:rPr>
                <w:rtl w:val="0"/>
              </w:rPr>
              <w:t xml:space="preserve">INIT_NOTIFICATION</w:t>
            </w:r>
          </w:p>
        </w:tc>
        <w:tc>
          <w:tcPr/>
          <w:p w:rsidR="00000000" w:rsidDel="00000000" w:rsidP="00000000" w:rsidRDefault="00000000" w:rsidRPr="00000000" w14:paraId="0000013F">
            <w:pPr>
              <w:rPr/>
            </w:pPr>
            <w:r w:rsidDel="00000000" w:rsidR="00000000" w:rsidRPr="00000000">
              <w:rPr>
                <w:rtl w:val="0"/>
              </w:rPr>
              <w:t xml:space="preserve">1</w:t>
            </w:r>
          </w:p>
        </w:tc>
        <w:tc>
          <w:tcPr/>
          <w:p w:rsidR="00000000" w:rsidDel="00000000" w:rsidP="00000000" w:rsidRDefault="00000000" w:rsidRPr="00000000" w14:paraId="00000140">
            <w:pPr>
              <w:ind w:firstLine="0"/>
              <w:rPr/>
            </w:pPr>
            <w:hyperlink w:anchor="_1mrcu09">
              <w:r w:rsidDel="00000000" w:rsidR="00000000" w:rsidRPr="00000000">
                <w:rPr>
                  <w:color w:val="0000ff"/>
                  <w:u w:val="single"/>
                  <w:rtl w:val="0"/>
                </w:rPr>
                <w:t xml:space="preserve">Device startup notification</w:t>
              </w:r>
            </w:hyperlink>
            <w:r w:rsidDel="00000000" w:rsidR="00000000" w:rsidRPr="00000000">
              <w:rPr>
                <w:rtl w:val="0"/>
              </w:rPr>
            </w:r>
          </w:p>
        </w:tc>
        <w:tc>
          <w:tcPr/>
          <w:p w:rsidR="00000000" w:rsidDel="00000000" w:rsidP="00000000" w:rsidRDefault="00000000" w:rsidRPr="00000000" w14:paraId="00000141">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42">
            <w:pPr>
              <w:ind w:firstLine="0"/>
              <w:rPr/>
            </w:pPr>
            <w:r w:rsidDel="00000000" w:rsidR="00000000" w:rsidRPr="00000000">
              <w:rPr>
                <w:rtl w:val="0"/>
              </w:rPr>
              <w:t xml:space="preserve">INIT_NOTIFICATION_RSP</w:t>
            </w:r>
          </w:p>
        </w:tc>
        <w:tc>
          <w:tcPr/>
          <w:p w:rsidR="00000000" w:rsidDel="00000000" w:rsidP="00000000" w:rsidRDefault="00000000" w:rsidRPr="00000000" w14:paraId="00000143">
            <w:pPr>
              <w:rPr/>
            </w:pPr>
            <w:r w:rsidDel="00000000" w:rsidR="00000000" w:rsidRPr="00000000">
              <w:rPr>
                <w:rtl w:val="0"/>
              </w:rPr>
              <w:t xml:space="preserve">2</w:t>
            </w:r>
          </w:p>
        </w:tc>
        <w:tc>
          <w:tcPr/>
          <w:p w:rsidR="00000000" w:rsidDel="00000000" w:rsidP="00000000" w:rsidRDefault="00000000" w:rsidRPr="00000000" w14:paraId="00000144">
            <w:pPr>
              <w:ind w:firstLine="0"/>
              <w:rPr/>
            </w:pPr>
            <w:hyperlink w:anchor="_3l18frh">
              <w:r w:rsidDel="00000000" w:rsidR="00000000" w:rsidRPr="00000000">
                <w:rPr>
                  <w:color w:val="0000ff"/>
                  <w:u w:val="single"/>
                  <w:rtl w:val="0"/>
                </w:rPr>
                <w:t xml:space="preserve">Device starts notification response</w:t>
              </w:r>
            </w:hyperlink>
            <w:r w:rsidDel="00000000" w:rsidR="00000000" w:rsidRPr="00000000">
              <w:rPr>
                <w:rtl w:val="0"/>
              </w:rPr>
            </w:r>
          </w:p>
        </w:tc>
        <w:tc>
          <w:tcPr/>
          <w:p w:rsidR="00000000" w:rsidDel="00000000" w:rsidP="00000000" w:rsidRDefault="00000000" w:rsidRPr="00000000" w14:paraId="00000145">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46">
            <w:pPr>
              <w:ind w:firstLine="0"/>
              <w:rPr/>
            </w:pPr>
            <w:r w:rsidDel="00000000" w:rsidR="00000000" w:rsidRPr="00000000">
              <w:rPr>
                <w:rtl w:val="0"/>
              </w:rPr>
              <w:t xml:space="preserve">HEARBEAT</w:t>
            </w:r>
          </w:p>
        </w:tc>
        <w:tc>
          <w:tcPr/>
          <w:p w:rsidR="00000000" w:rsidDel="00000000" w:rsidP="00000000" w:rsidRDefault="00000000" w:rsidRPr="00000000" w14:paraId="00000147">
            <w:pPr>
              <w:rPr/>
            </w:pPr>
            <w:r w:rsidDel="00000000" w:rsidR="00000000" w:rsidRPr="00000000">
              <w:rPr>
                <w:rtl w:val="0"/>
              </w:rPr>
              <w:t xml:space="preserve">3</w:t>
            </w:r>
          </w:p>
        </w:tc>
        <w:tc>
          <w:tcPr/>
          <w:p w:rsidR="00000000" w:rsidDel="00000000" w:rsidP="00000000" w:rsidRDefault="00000000" w:rsidRPr="00000000" w14:paraId="00000148">
            <w:pPr>
              <w:ind w:firstLine="0"/>
              <w:rPr/>
            </w:pPr>
            <w:hyperlink w:anchor="_206ipza">
              <w:r w:rsidDel="00000000" w:rsidR="00000000" w:rsidRPr="00000000">
                <w:rPr>
                  <w:color w:val="0000ff"/>
                  <w:u w:val="single"/>
                  <w:rtl w:val="0"/>
                </w:rPr>
                <w:t xml:space="preserve">heartbeat</w:t>
              </w:r>
            </w:hyperlink>
            <w:r w:rsidDel="00000000" w:rsidR="00000000" w:rsidRPr="00000000">
              <w:rPr>
                <w:rtl w:val="0"/>
              </w:rPr>
            </w:r>
          </w:p>
        </w:tc>
        <w:tc>
          <w:tcPr/>
          <w:p w:rsidR="00000000" w:rsidDel="00000000" w:rsidP="00000000" w:rsidRDefault="00000000" w:rsidRPr="00000000" w14:paraId="0000014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4A">
            <w:pPr>
              <w:ind w:firstLine="0"/>
              <w:rPr/>
            </w:pPr>
            <w:r w:rsidDel="00000000" w:rsidR="00000000" w:rsidRPr="00000000">
              <w:rPr>
                <w:rtl w:val="0"/>
              </w:rPr>
              <w:t xml:space="preserve">HEARBEAT_ACK</w:t>
            </w:r>
          </w:p>
        </w:tc>
        <w:tc>
          <w:tcPr/>
          <w:p w:rsidR="00000000" w:rsidDel="00000000" w:rsidP="00000000" w:rsidRDefault="00000000" w:rsidRPr="00000000" w14:paraId="0000014B">
            <w:pPr>
              <w:rPr/>
            </w:pPr>
            <w:r w:rsidDel="00000000" w:rsidR="00000000" w:rsidRPr="00000000">
              <w:rPr>
                <w:rtl w:val="0"/>
              </w:rPr>
              <w:t xml:space="preserve">4</w:t>
            </w:r>
          </w:p>
        </w:tc>
        <w:tc>
          <w:tcPr/>
          <w:p w:rsidR="00000000" w:rsidDel="00000000" w:rsidP="00000000" w:rsidRDefault="00000000" w:rsidRPr="00000000" w14:paraId="0000014C">
            <w:pPr>
              <w:ind w:firstLine="0"/>
              <w:rPr/>
            </w:pPr>
            <w:hyperlink w:anchor="_4k668n3">
              <w:r w:rsidDel="00000000" w:rsidR="00000000" w:rsidRPr="00000000">
                <w:rPr>
                  <w:color w:val="0000ff"/>
                  <w:u w:val="single"/>
                  <w:rtl w:val="0"/>
                </w:rPr>
                <w:t xml:space="preserve">Heartbeat response</w:t>
              </w:r>
            </w:hyperlink>
            <w:r w:rsidDel="00000000" w:rsidR="00000000" w:rsidRPr="00000000">
              <w:rPr>
                <w:rtl w:val="0"/>
              </w:rPr>
            </w:r>
          </w:p>
        </w:tc>
        <w:tc>
          <w:tcPr/>
          <w:p w:rsidR="00000000" w:rsidDel="00000000" w:rsidP="00000000" w:rsidRDefault="00000000" w:rsidRPr="00000000" w14:paraId="0000014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4E">
            <w:pPr>
              <w:ind w:firstLine="0"/>
              <w:rPr/>
            </w:pPr>
            <w:r w:rsidDel="00000000" w:rsidR="00000000" w:rsidRPr="00000000">
              <w:rPr>
                <w:rtl w:val="0"/>
              </w:rPr>
              <w:t xml:space="preserve">SNIFFER_START</w:t>
            </w:r>
          </w:p>
        </w:tc>
        <w:tc>
          <w:tcPr/>
          <w:p w:rsidR="00000000" w:rsidDel="00000000" w:rsidP="00000000" w:rsidRDefault="00000000" w:rsidRPr="00000000" w14:paraId="0000014F">
            <w:pPr>
              <w:rPr/>
            </w:pPr>
            <w:r w:rsidDel="00000000" w:rsidR="00000000" w:rsidRPr="00000000">
              <w:rPr>
                <w:rtl w:val="0"/>
              </w:rPr>
              <w:t xml:space="preserve">5</w:t>
            </w:r>
          </w:p>
        </w:tc>
        <w:tc>
          <w:tcPr/>
          <w:p w:rsidR="00000000" w:rsidDel="00000000" w:rsidP="00000000" w:rsidRDefault="00000000" w:rsidRPr="00000000" w14:paraId="00000150">
            <w:pPr>
              <w:ind w:firstLine="0"/>
              <w:rPr>
                <w:color w:val="0000ff"/>
                <w:u w:val="single"/>
              </w:rPr>
            </w:pPr>
            <w:hyperlink w:anchor="_j8sehv">
              <w:r w:rsidDel="00000000" w:rsidR="00000000" w:rsidRPr="00000000">
                <w:rPr>
                  <w:color w:val="0000ff"/>
                  <w:u w:val="single"/>
                  <w:rtl w:val="0"/>
                </w:rPr>
                <w:t xml:space="preserve">Start sweep frequency</w:t>
              </w:r>
            </w:hyperlink>
            <w:r w:rsidDel="00000000" w:rsidR="00000000" w:rsidRPr="00000000">
              <w:rPr>
                <w:rtl w:val="0"/>
              </w:rPr>
            </w:r>
          </w:p>
        </w:tc>
        <w:tc>
          <w:tcPr/>
          <w:p w:rsidR="00000000" w:rsidDel="00000000" w:rsidP="00000000" w:rsidRDefault="00000000" w:rsidRPr="00000000" w14:paraId="0000015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52">
            <w:pPr>
              <w:ind w:firstLine="0"/>
              <w:rPr/>
            </w:pPr>
            <w:r w:rsidDel="00000000" w:rsidR="00000000" w:rsidRPr="00000000">
              <w:rPr>
                <w:rtl w:val="0"/>
              </w:rPr>
              <w:t xml:space="preserve">SNIFFER_START_RSP</w:t>
            </w:r>
          </w:p>
        </w:tc>
        <w:tc>
          <w:tcPr/>
          <w:p w:rsidR="00000000" w:rsidDel="00000000" w:rsidP="00000000" w:rsidRDefault="00000000" w:rsidRPr="00000000" w14:paraId="00000153">
            <w:pPr>
              <w:rPr/>
            </w:pPr>
            <w:r w:rsidDel="00000000" w:rsidR="00000000" w:rsidRPr="00000000">
              <w:rPr>
                <w:rtl w:val="0"/>
              </w:rPr>
              <w:t xml:space="preserve">6</w:t>
            </w:r>
          </w:p>
        </w:tc>
        <w:tc>
          <w:tcPr/>
          <w:p w:rsidR="00000000" w:rsidDel="00000000" w:rsidP="00000000" w:rsidRDefault="00000000" w:rsidRPr="00000000" w14:paraId="00000154">
            <w:pPr>
              <w:ind w:firstLine="0"/>
              <w:rPr>
                <w:color w:val="0000ff"/>
                <w:u w:val="single"/>
              </w:rPr>
            </w:pPr>
            <w:hyperlink w:anchor="_338fx5o">
              <w:r w:rsidDel="00000000" w:rsidR="00000000" w:rsidRPr="00000000">
                <w:rPr>
                  <w:color w:val="0000ff"/>
                  <w:u w:val="single"/>
                  <w:rtl w:val="0"/>
                </w:rPr>
                <w:t xml:space="preserve">Start the sweep response</w:t>
              </w:r>
            </w:hyperlink>
            <w:r w:rsidDel="00000000" w:rsidR="00000000" w:rsidRPr="00000000">
              <w:rPr>
                <w:rtl w:val="0"/>
              </w:rPr>
            </w:r>
          </w:p>
        </w:tc>
        <w:tc>
          <w:tcPr/>
          <w:p w:rsidR="00000000" w:rsidDel="00000000" w:rsidP="00000000" w:rsidRDefault="00000000" w:rsidRPr="00000000" w14:paraId="0000015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56">
            <w:pPr>
              <w:ind w:firstLine="0"/>
              <w:rPr/>
            </w:pPr>
            <w:r w:rsidDel="00000000" w:rsidR="00000000" w:rsidRPr="00000000">
              <w:rPr>
                <w:rtl w:val="0"/>
              </w:rPr>
              <w:t xml:space="preserve">SNIFFER_STOP</w:t>
            </w:r>
          </w:p>
        </w:tc>
        <w:tc>
          <w:tcPr/>
          <w:p w:rsidR="00000000" w:rsidDel="00000000" w:rsidP="00000000" w:rsidRDefault="00000000" w:rsidRPr="00000000" w14:paraId="00000157">
            <w:pPr>
              <w:rPr/>
            </w:pPr>
            <w:r w:rsidDel="00000000" w:rsidR="00000000" w:rsidRPr="00000000">
              <w:rPr>
                <w:rtl w:val="0"/>
              </w:rPr>
              <w:t xml:space="preserve">7</w:t>
            </w:r>
          </w:p>
        </w:tc>
        <w:tc>
          <w:tcPr/>
          <w:p w:rsidR="00000000" w:rsidDel="00000000" w:rsidP="00000000" w:rsidRDefault="00000000" w:rsidRPr="00000000" w14:paraId="00000158">
            <w:pPr>
              <w:ind w:firstLine="0"/>
              <w:rPr>
                <w:color w:val="0000ff"/>
                <w:u w:val="single"/>
              </w:rPr>
            </w:pPr>
            <w:hyperlink w:anchor="_1idq7dh">
              <w:r w:rsidDel="00000000" w:rsidR="00000000" w:rsidRPr="00000000">
                <w:rPr>
                  <w:color w:val="0000ff"/>
                  <w:u w:val="single"/>
                  <w:rtl w:val="0"/>
                </w:rPr>
                <w:t xml:space="preserve">Stop sweeping</w:t>
              </w:r>
            </w:hyperlink>
            <w:r w:rsidDel="00000000" w:rsidR="00000000" w:rsidRPr="00000000">
              <w:rPr>
                <w:rtl w:val="0"/>
              </w:rPr>
            </w:r>
          </w:p>
        </w:tc>
        <w:tc>
          <w:tcPr/>
          <w:p w:rsidR="00000000" w:rsidDel="00000000" w:rsidP="00000000" w:rsidRDefault="00000000" w:rsidRPr="00000000" w14:paraId="0000015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5A">
            <w:pPr>
              <w:ind w:firstLine="0"/>
              <w:rPr/>
            </w:pPr>
            <w:r w:rsidDel="00000000" w:rsidR="00000000" w:rsidRPr="00000000">
              <w:rPr>
                <w:rtl w:val="0"/>
              </w:rPr>
              <w:t xml:space="preserve">SNIFFER_STOP_RSP</w:t>
            </w:r>
          </w:p>
        </w:tc>
        <w:tc>
          <w:tcPr/>
          <w:p w:rsidR="00000000" w:rsidDel="00000000" w:rsidP="00000000" w:rsidRDefault="00000000" w:rsidRPr="00000000" w14:paraId="0000015B">
            <w:pPr>
              <w:rPr/>
            </w:pPr>
            <w:r w:rsidDel="00000000" w:rsidR="00000000" w:rsidRPr="00000000">
              <w:rPr>
                <w:rtl w:val="0"/>
              </w:rPr>
              <w:t xml:space="preserve">8</w:t>
            </w:r>
          </w:p>
        </w:tc>
        <w:tc>
          <w:tcPr/>
          <w:p w:rsidR="00000000" w:rsidDel="00000000" w:rsidP="00000000" w:rsidRDefault="00000000" w:rsidRPr="00000000" w14:paraId="0000015C">
            <w:pPr>
              <w:ind w:firstLine="0"/>
              <w:rPr>
                <w:color w:val="0000ff"/>
                <w:u w:val="single"/>
              </w:rPr>
            </w:pPr>
            <w:hyperlink w:anchor="_42ddq1a">
              <w:r w:rsidDel="00000000" w:rsidR="00000000" w:rsidRPr="00000000">
                <w:rPr>
                  <w:color w:val="0000ff"/>
                  <w:u w:val="single"/>
                  <w:rtl w:val="0"/>
                </w:rPr>
                <w:t xml:space="preserve">Stop the sweep response</w:t>
              </w:r>
            </w:hyperlink>
            <w:r w:rsidDel="00000000" w:rsidR="00000000" w:rsidRPr="00000000">
              <w:rPr>
                <w:rtl w:val="0"/>
              </w:rPr>
            </w:r>
          </w:p>
        </w:tc>
        <w:tc>
          <w:tcPr/>
          <w:p w:rsidR="00000000" w:rsidDel="00000000" w:rsidP="00000000" w:rsidRDefault="00000000" w:rsidRPr="00000000" w14:paraId="0000015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5E">
            <w:pPr>
              <w:ind w:firstLine="0"/>
              <w:rPr/>
            </w:pPr>
            <w:r w:rsidDel="00000000" w:rsidR="00000000" w:rsidRPr="00000000">
              <w:rPr>
                <w:rtl w:val="0"/>
              </w:rPr>
              <w:t xml:space="preserve">SNIFFER_REST</w:t>
            </w:r>
          </w:p>
        </w:tc>
        <w:tc>
          <w:tcPr/>
          <w:p w:rsidR="00000000" w:rsidDel="00000000" w:rsidP="00000000" w:rsidRDefault="00000000" w:rsidRPr="00000000" w14:paraId="0000015F">
            <w:pPr>
              <w:rPr/>
            </w:pPr>
            <w:r w:rsidDel="00000000" w:rsidR="00000000" w:rsidRPr="00000000">
              <w:rPr>
                <w:rtl w:val="0"/>
              </w:rPr>
              <w:t xml:space="preserve">9</w:t>
            </w:r>
          </w:p>
        </w:tc>
        <w:tc>
          <w:tcPr/>
          <w:p w:rsidR="00000000" w:rsidDel="00000000" w:rsidP="00000000" w:rsidRDefault="00000000" w:rsidRPr="00000000" w14:paraId="00000160">
            <w:pPr>
              <w:ind w:firstLine="0"/>
              <w:rPr>
                <w:color w:val="0000ff"/>
                <w:u w:val="single"/>
              </w:rPr>
            </w:pPr>
            <w:hyperlink w:anchor="_2hio093">
              <w:r w:rsidDel="00000000" w:rsidR="00000000" w:rsidRPr="00000000">
                <w:rPr>
                  <w:color w:val="0000ff"/>
                  <w:u w:val="single"/>
                  <w:rtl w:val="0"/>
                </w:rPr>
                <w:t xml:space="preserve">reset</w:t>
              </w:r>
            </w:hyperlink>
            <w:r w:rsidDel="00000000" w:rsidR="00000000" w:rsidRPr="00000000">
              <w:rPr>
                <w:color w:val="0000ff"/>
                <w:u w:val="single"/>
                <w:rtl w:val="0"/>
              </w:rPr>
              <w:t xml:space="preserve">sweep frequency</w:t>
            </w:r>
          </w:p>
        </w:tc>
        <w:tc>
          <w:tcPr/>
          <w:p w:rsidR="00000000" w:rsidDel="00000000" w:rsidP="00000000" w:rsidRDefault="00000000" w:rsidRPr="00000000" w14:paraId="0000016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62">
            <w:pPr>
              <w:ind w:firstLine="0"/>
              <w:rPr/>
            </w:pPr>
            <w:r w:rsidDel="00000000" w:rsidR="00000000" w:rsidRPr="00000000">
              <w:rPr>
                <w:rtl w:val="0"/>
              </w:rPr>
              <w:t xml:space="preserve">SNIFFER_REST_RSP</w:t>
            </w:r>
          </w:p>
        </w:tc>
        <w:tc>
          <w:tcPr/>
          <w:p w:rsidR="00000000" w:rsidDel="00000000" w:rsidP="00000000" w:rsidRDefault="00000000" w:rsidRPr="00000000" w14:paraId="00000163">
            <w:pPr>
              <w:rPr/>
            </w:pPr>
            <w:r w:rsidDel="00000000" w:rsidR="00000000" w:rsidRPr="00000000">
              <w:rPr>
                <w:rtl w:val="0"/>
              </w:rPr>
              <w:t xml:space="preserve">10</w:t>
            </w:r>
          </w:p>
        </w:tc>
        <w:tc>
          <w:tcPr/>
          <w:p w:rsidR="00000000" w:rsidDel="00000000" w:rsidP="00000000" w:rsidRDefault="00000000" w:rsidRPr="00000000" w14:paraId="00000164">
            <w:pPr>
              <w:ind w:firstLine="0"/>
              <w:rPr>
                <w:color w:val="0000ff"/>
                <w:u w:val="single"/>
              </w:rPr>
            </w:pPr>
            <w:hyperlink w:anchor="_wnyagw">
              <w:r w:rsidDel="00000000" w:rsidR="00000000" w:rsidRPr="00000000">
                <w:rPr>
                  <w:color w:val="0000ff"/>
                  <w:u w:val="single"/>
                  <w:rtl w:val="0"/>
                </w:rPr>
                <w:t xml:space="preserve">Reset sweep response</w:t>
              </w:r>
            </w:hyperlink>
            <w:r w:rsidDel="00000000" w:rsidR="00000000" w:rsidRPr="00000000">
              <w:rPr>
                <w:rtl w:val="0"/>
              </w:rPr>
            </w:r>
          </w:p>
        </w:tc>
        <w:tc>
          <w:tcPr/>
          <w:p w:rsidR="00000000" w:rsidDel="00000000" w:rsidP="00000000" w:rsidRDefault="00000000" w:rsidRPr="00000000" w14:paraId="0000016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66">
            <w:pPr>
              <w:ind w:firstLine="0"/>
              <w:rPr/>
            </w:pPr>
            <w:r w:rsidDel="00000000" w:rsidR="00000000" w:rsidRPr="00000000">
              <w:rPr>
                <w:rtl w:val="0"/>
              </w:rPr>
              <w:t xml:space="preserve">SNIFFER_RESULT_REPORT</w:t>
            </w:r>
          </w:p>
        </w:tc>
        <w:tc>
          <w:tcPr/>
          <w:p w:rsidR="00000000" w:rsidDel="00000000" w:rsidP="00000000" w:rsidRDefault="00000000" w:rsidRPr="00000000" w14:paraId="00000167">
            <w:pPr>
              <w:rPr/>
            </w:pPr>
            <w:r w:rsidDel="00000000" w:rsidR="00000000" w:rsidRPr="00000000">
              <w:rPr>
                <w:rtl w:val="0"/>
              </w:rPr>
              <w:t xml:space="preserve">11</w:t>
            </w:r>
          </w:p>
        </w:tc>
        <w:tc>
          <w:tcPr/>
          <w:p w:rsidR="00000000" w:rsidDel="00000000" w:rsidP="00000000" w:rsidRDefault="00000000" w:rsidRPr="00000000" w14:paraId="00000168">
            <w:pPr>
              <w:ind w:firstLine="0"/>
              <w:rPr>
                <w:color w:val="0000ff"/>
                <w:u w:val="single"/>
              </w:rPr>
            </w:pPr>
            <w:hyperlink w:anchor="_1jlao46">
              <w:r w:rsidDel="00000000" w:rsidR="00000000" w:rsidRPr="00000000">
                <w:rPr>
                  <w:color w:val="0000ff"/>
                  <w:u w:val="single"/>
                  <w:rtl w:val="0"/>
                </w:rPr>
                <w:t xml:space="preserve">The sweep result is reported</w:t>
              </w:r>
            </w:hyperlink>
            <w:r w:rsidDel="00000000" w:rsidR="00000000" w:rsidRPr="00000000">
              <w:rPr>
                <w:rtl w:val="0"/>
              </w:rPr>
            </w:r>
          </w:p>
        </w:tc>
        <w:tc>
          <w:tcPr/>
          <w:p w:rsidR="00000000" w:rsidDel="00000000" w:rsidP="00000000" w:rsidRDefault="00000000" w:rsidRPr="00000000" w14:paraId="00000169">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6A">
            <w:pPr>
              <w:ind w:firstLine="0"/>
              <w:rPr/>
            </w:pPr>
            <w:r w:rsidDel="00000000" w:rsidR="00000000" w:rsidRPr="00000000">
              <w:rPr>
                <w:rtl w:val="0"/>
              </w:rPr>
              <w:t xml:space="preserve">SNIFFER_RESULT_REPORT_RSP</w:t>
            </w:r>
          </w:p>
        </w:tc>
        <w:tc>
          <w:tcPr/>
          <w:p w:rsidR="00000000" w:rsidDel="00000000" w:rsidP="00000000" w:rsidRDefault="00000000" w:rsidRPr="00000000" w14:paraId="0000016B">
            <w:pPr>
              <w:rPr/>
            </w:pPr>
            <w:r w:rsidDel="00000000" w:rsidR="00000000" w:rsidRPr="00000000">
              <w:rPr>
                <w:rtl w:val="0"/>
              </w:rPr>
              <w:t xml:space="preserve">12</w:t>
            </w:r>
          </w:p>
        </w:tc>
        <w:tc>
          <w:tcPr/>
          <w:p w:rsidR="00000000" w:rsidDel="00000000" w:rsidP="00000000" w:rsidRDefault="00000000" w:rsidRPr="00000000" w14:paraId="0000016C">
            <w:pPr>
              <w:ind w:firstLine="0"/>
              <w:rPr>
                <w:color w:val="0000ff"/>
                <w:u w:val="single"/>
              </w:rPr>
            </w:pPr>
            <w:hyperlink w:anchor="_xvir7l">
              <w:r w:rsidDel="00000000" w:rsidR="00000000" w:rsidRPr="00000000">
                <w:rPr>
                  <w:color w:val="0000ff"/>
                  <w:u w:val="single"/>
                  <w:rtl w:val="0"/>
                </w:rPr>
                <w:t xml:space="preserve">Report the scan results in response</w:t>
              </w:r>
            </w:hyperlink>
            <w:r w:rsidDel="00000000" w:rsidR="00000000" w:rsidRPr="00000000">
              <w:rPr>
                <w:rtl w:val="0"/>
              </w:rPr>
            </w:r>
          </w:p>
        </w:tc>
        <w:tc>
          <w:tcPr/>
          <w:p w:rsidR="00000000" w:rsidDel="00000000" w:rsidP="00000000" w:rsidRDefault="00000000" w:rsidRPr="00000000" w14:paraId="0000016D">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6E">
            <w:pPr>
              <w:ind w:firstLine="0"/>
              <w:rPr/>
            </w:pPr>
            <w:r w:rsidDel="00000000" w:rsidR="00000000" w:rsidRPr="00000000">
              <w:rPr>
                <w:rtl w:val="0"/>
              </w:rPr>
              <w:t xml:space="preserve">SNIFFER_RESULT_REPORT_END</w:t>
            </w:r>
          </w:p>
        </w:tc>
        <w:tc>
          <w:tcPr/>
          <w:p w:rsidR="00000000" w:rsidDel="00000000" w:rsidP="00000000" w:rsidRDefault="00000000" w:rsidRPr="00000000" w14:paraId="0000016F">
            <w:pPr>
              <w:rPr/>
            </w:pPr>
            <w:r w:rsidDel="00000000" w:rsidR="00000000" w:rsidRPr="00000000">
              <w:rPr>
                <w:rtl w:val="0"/>
              </w:rPr>
              <w:t xml:space="preserve">13</w:t>
            </w:r>
          </w:p>
        </w:tc>
        <w:tc>
          <w:tcPr/>
          <w:p w:rsidR="00000000" w:rsidDel="00000000" w:rsidP="00000000" w:rsidRDefault="00000000" w:rsidRPr="00000000" w14:paraId="00000170">
            <w:pPr>
              <w:ind w:firstLine="0"/>
              <w:rPr>
                <w:color w:val="0000ff"/>
                <w:u w:val="single"/>
              </w:rPr>
            </w:pPr>
            <w:hyperlink w:anchor="_3hv69ve">
              <w:r w:rsidDel="00000000" w:rsidR="00000000" w:rsidRPr="00000000">
                <w:rPr>
                  <w:color w:val="0000ff"/>
                  <w:u w:val="single"/>
                  <w:rtl w:val="0"/>
                </w:rPr>
                <w:t xml:space="preserve">The scan result is reported over</w:t>
              </w:r>
            </w:hyperlink>
            <w:r w:rsidDel="00000000" w:rsidR="00000000" w:rsidRPr="00000000">
              <w:rPr>
                <w:rtl w:val="0"/>
              </w:rPr>
            </w:r>
          </w:p>
        </w:tc>
        <w:tc>
          <w:tcPr/>
          <w:p w:rsidR="00000000" w:rsidDel="00000000" w:rsidP="00000000" w:rsidRDefault="00000000" w:rsidRPr="00000000" w14:paraId="00000171">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72">
            <w:pPr>
              <w:ind w:firstLine="0"/>
              <w:rPr/>
            </w:pPr>
            <w:r w:rsidDel="00000000" w:rsidR="00000000" w:rsidRPr="00000000">
              <w:rPr>
                <w:rtl w:val="0"/>
              </w:rPr>
              <w:t xml:space="preserve">SNIFFER_RESULT_REPORT_END_RSP</w:t>
            </w:r>
          </w:p>
        </w:tc>
        <w:tc>
          <w:tcPr/>
          <w:p w:rsidR="00000000" w:rsidDel="00000000" w:rsidP="00000000" w:rsidRDefault="00000000" w:rsidRPr="00000000" w14:paraId="00000173">
            <w:pPr>
              <w:rPr/>
            </w:pPr>
            <w:r w:rsidDel="00000000" w:rsidR="00000000" w:rsidRPr="00000000">
              <w:rPr>
                <w:rtl w:val="0"/>
              </w:rPr>
              <w:t xml:space="preserve">14</w:t>
            </w:r>
          </w:p>
        </w:tc>
        <w:tc>
          <w:tcPr/>
          <w:p w:rsidR="00000000" w:rsidDel="00000000" w:rsidP="00000000" w:rsidRDefault="00000000" w:rsidRPr="00000000" w14:paraId="00000174">
            <w:pPr>
              <w:ind w:firstLine="0"/>
              <w:rPr/>
            </w:pPr>
            <w:hyperlink w:anchor="_2w5ecyt">
              <w:r w:rsidDel="00000000" w:rsidR="00000000" w:rsidRPr="00000000">
                <w:rPr>
                  <w:color w:val="0000ff"/>
                  <w:u w:val="single"/>
                  <w:rtl w:val="0"/>
                </w:rPr>
                <w:t xml:space="preserve">The sweep result reports the end response</w:t>
              </w:r>
            </w:hyperlink>
            <w:r w:rsidDel="00000000" w:rsidR="00000000" w:rsidRPr="00000000">
              <w:rPr>
                <w:rtl w:val="0"/>
              </w:rPr>
            </w:r>
          </w:p>
        </w:tc>
        <w:tc>
          <w:tcPr/>
          <w:p w:rsidR="00000000" w:rsidDel="00000000" w:rsidP="00000000" w:rsidRDefault="00000000" w:rsidRPr="00000000" w14:paraId="00000175">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76">
            <w:pPr>
              <w:ind w:firstLine="0"/>
              <w:rPr/>
            </w:pPr>
            <w:r w:rsidDel="00000000" w:rsidR="00000000" w:rsidRPr="00000000">
              <w:rPr>
                <w:rtl w:val="0"/>
              </w:rPr>
              <w:t xml:space="preserve">CELL_CONFIG</w:t>
            </w:r>
          </w:p>
        </w:tc>
        <w:tc>
          <w:tcPr/>
          <w:p w:rsidR="00000000" w:rsidDel="00000000" w:rsidP="00000000" w:rsidRDefault="00000000" w:rsidRPr="00000000" w14:paraId="00000177">
            <w:pPr>
              <w:rPr/>
            </w:pPr>
            <w:r w:rsidDel="00000000" w:rsidR="00000000" w:rsidRPr="00000000">
              <w:rPr>
                <w:rtl w:val="0"/>
              </w:rPr>
              <w:t xml:space="preserve">15</w:t>
            </w:r>
          </w:p>
        </w:tc>
        <w:tc>
          <w:tcPr/>
          <w:p w:rsidR="00000000" w:rsidDel="00000000" w:rsidP="00000000" w:rsidRDefault="00000000" w:rsidRPr="00000000" w14:paraId="00000178">
            <w:pPr>
              <w:ind w:firstLine="0"/>
              <w:rPr/>
            </w:pPr>
            <w:hyperlink w:anchor="_1302m92">
              <w:r w:rsidDel="00000000" w:rsidR="00000000" w:rsidRPr="00000000">
                <w:rPr>
                  <w:color w:val="0000ff"/>
                  <w:u w:val="single"/>
                  <w:rtl w:val="0"/>
                </w:rPr>
                <w:t xml:space="preserve">Community configuration</w:t>
              </w:r>
            </w:hyperlink>
            <w:r w:rsidDel="00000000" w:rsidR="00000000" w:rsidRPr="00000000">
              <w:rPr>
                <w:rtl w:val="0"/>
              </w:rPr>
            </w:r>
          </w:p>
        </w:tc>
        <w:tc>
          <w:tcPr/>
          <w:p w:rsidR="00000000" w:rsidDel="00000000" w:rsidP="00000000" w:rsidRDefault="00000000" w:rsidRPr="00000000" w14:paraId="0000017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7A">
            <w:pPr>
              <w:ind w:firstLine="0"/>
              <w:rPr/>
            </w:pPr>
            <w:r w:rsidDel="00000000" w:rsidR="00000000" w:rsidRPr="00000000">
              <w:rPr>
                <w:rtl w:val="0"/>
              </w:rPr>
              <w:t xml:space="preserve">CELL_CONFIG_RSP</w:t>
            </w:r>
          </w:p>
        </w:tc>
        <w:tc>
          <w:tcPr/>
          <w:p w:rsidR="00000000" w:rsidDel="00000000" w:rsidP="00000000" w:rsidRDefault="00000000" w:rsidRPr="00000000" w14:paraId="0000017B">
            <w:pPr>
              <w:rPr/>
            </w:pPr>
            <w:r w:rsidDel="00000000" w:rsidR="00000000" w:rsidRPr="00000000">
              <w:rPr>
                <w:rtl w:val="0"/>
              </w:rPr>
              <w:t xml:space="preserve">16</w:t>
            </w:r>
          </w:p>
        </w:tc>
        <w:tc>
          <w:tcPr/>
          <w:p w:rsidR="00000000" w:rsidDel="00000000" w:rsidP="00000000" w:rsidRDefault="00000000" w:rsidRPr="00000000" w14:paraId="0000017C">
            <w:pPr>
              <w:ind w:firstLine="0"/>
              <w:rPr/>
            </w:pPr>
            <w:hyperlink w:anchor="_319y80a">
              <w:r w:rsidDel="00000000" w:rsidR="00000000" w:rsidRPr="00000000">
                <w:rPr>
                  <w:color w:val="0000ff"/>
                  <w:u w:val="single"/>
                  <w:rtl w:val="0"/>
                </w:rPr>
                <w:t xml:space="preserve">Community configuration response</w:t>
              </w:r>
            </w:hyperlink>
            <w:r w:rsidDel="00000000" w:rsidR="00000000" w:rsidRPr="00000000">
              <w:rPr>
                <w:rtl w:val="0"/>
              </w:rPr>
            </w:r>
          </w:p>
        </w:tc>
        <w:tc>
          <w:tcPr/>
          <w:p w:rsidR="00000000" w:rsidDel="00000000" w:rsidP="00000000" w:rsidRDefault="00000000" w:rsidRPr="00000000" w14:paraId="0000017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7E">
            <w:pPr>
              <w:ind w:firstLine="0"/>
              <w:rPr/>
            </w:pPr>
            <w:r w:rsidDel="00000000" w:rsidR="00000000" w:rsidRPr="00000000">
              <w:rPr>
                <w:rtl w:val="0"/>
              </w:rPr>
              <w:t xml:space="preserve">CELL_UPDATE</w:t>
            </w:r>
          </w:p>
        </w:tc>
        <w:tc>
          <w:tcPr/>
          <w:p w:rsidR="00000000" w:rsidDel="00000000" w:rsidP="00000000" w:rsidRDefault="00000000" w:rsidRPr="00000000" w14:paraId="0000017F">
            <w:pPr>
              <w:rPr/>
            </w:pPr>
            <w:r w:rsidDel="00000000" w:rsidR="00000000" w:rsidRPr="00000000">
              <w:rPr>
                <w:rtl w:val="0"/>
              </w:rPr>
              <w:t xml:space="preserve">17</w:t>
            </w:r>
          </w:p>
        </w:tc>
        <w:tc>
          <w:tcPr/>
          <w:p w:rsidR="00000000" w:rsidDel="00000000" w:rsidP="00000000" w:rsidRDefault="00000000" w:rsidRPr="00000000" w14:paraId="00000180">
            <w:pPr>
              <w:ind w:firstLine="0"/>
              <w:rPr/>
            </w:pPr>
            <w:hyperlink w:anchor="_1gf8i83">
              <w:r w:rsidDel="00000000" w:rsidR="00000000" w:rsidRPr="00000000">
                <w:rPr>
                  <w:color w:val="800080"/>
                  <w:u w:val="single"/>
                  <w:rtl w:val="0"/>
                </w:rPr>
                <w:t xml:space="preserve">Community update</w:t>
              </w:r>
            </w:hyperlink>
            <w:r w:rsidDel="00000000" w:rsidR="00000000" w:rsidRPr="00000000">
              <w:rPr>
                <w:rtl w:val="0"/>
              </w:rPr>
            </w:r>
          </w:p>
        </w:tc>
        <w:tc>
          <w:tcPr/>
          <w:p w:rsidR="00000000" w:rsidDel="00000000" w:rsidP="00000000" w:rsidRDefault="00000000" w:rsidRPr="00000000" w14:paraId="0000018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82">
            <w:pPr>
              <w:ind w:firstLine="0"/>
              <w:rPr/>
            </w:pPr>
            <w:r w:rsidDel="00000000" w:rsidR="00000000" w:rsidRPr="00000000">
              <w:rPr>
                <w:rtl w:val="0"/>
              </w:rPr>
              <w:t xml:space="preserve">CELL_UPDATE_RSP</w:t>
            </w:r>
          </w:p>
        </w:tc>
        <w:tc>
          <w:tcPr/>
          <w:p w:rsidR="00000000" w:rsidDel="00000000" w:rsidP="00000000" w:rsidRDefault="00000000" w:rsidRPr="00000000" w14:paraId="00000183">
            <w:pPr>
              <w:rPr/>
            </w:pPr>
            <w:r w:rsidDel="00000000" w:rsidR="00000000" w:rsidRPr="00000000">
              <w:rPr>
                <w:rtl w:val="0"/>
              </w:rPr>
              <w:t xml:space="preserve">18</w:t>
            </w:r>
          </w:p>
        </w:tc>
        <w:tc>
          <w:tcPr/>
          <w:p w:rsidR="00000000" w:rsidDel="00000000" w:rsidP="00000000" w:rsidRDefault="00000000" w:rsidRPr="00000000" w14:paraId="00000184">
            <w:pPr>
              <w:ind w:firstLine="0"/>
              <w:rPr/>
            </w:pPr>
            <w:hyperlink w:anchor="_40ew0vw">
              <w:r w:rsidDel="00000000" w:rsidR="00000000" w:rsidRPr="00000000">
                <w:rPr>
                  <w:color w:val="0000ff"/>
                  <w:u w:val="single"/>
                  <w:rtl w:val="0"/>
                </w:rPr>
                <w:t xml:space="preserve">Community update response</w:t>
              </w:r>
            </w:hyperlink>
            <w:r w:rsidDel="00000000" w:rsidR="00000000" w:rsidRPr="00000000">
              <w:rPr>
                <w:rtl w:val="0"/>
              </w:rPr>
            </w:r>
          </w:p>
        </w:tc>
        <w:tc>
          <w:tcPr/>
          <w:p w:rsidR="00000000" w:rsidDel="00000000" w:rsidP="00000000" w:rsidRDefault="00000000" w:rsidRPr="00000000" w14:paraId="0000018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86">
            <w:pPr>
              <w:ind w:firstLine="0"/>
              <w:rPr/>
            </w:pPr>
            <w:r w:rsidDel="00000000" w:rsidR="00000000" w:rsidRPr="00000000">
              <w:rPr>
                <w:rtl w:val="0"/>
              </w:rPr>
              <w:t xml:space="preserve">UEID_REPORT</w:t>
            </w:r>
          </w:p>
        </w:tc>
        <w:tc>
          <w:tcPr/>
          <w:p w:rsidR="00000000" w:rsidDel="00000000" w:rsidP="00000000" w:rsidRDefault="00000000" w:rsidRPr="00000000" w14:paraId="00000187">
            <w:pPr>
              <w:rPr/>
            </w:pPr>
            <w:r w:rsidDel="00000000" w:rsidR="00000000" w:rsidRPr="00000000">
              <w:rPr>
                <w:rtl w:val="0"/>
              </w:rPr>
              <w:t xml:space="preserve">19</w:t>
            </w:r>
          </w:p>
        </w:tc>
        <w:tc>
          <w:tcPr/>
          <w:p w:rsidR="00000000" w:rsidDel="00000000" w:rsidP="00000000" w:rsidRDefault="00000000" w:rsidRPr="00000000" w14:paraId="00000188">
            <w:pPr>
              <w:ind w:firstLine="0"/>
              <w:rPr/>
            </w:pPr>
            <w:hyperlink w:anchor="_2fk6b3p">
              <w:r w:rsidDel="00000000" w:rsidR="00000000" w:rsidRPr="00000000">
                <w:rPr>
                  <w:color w:val="0000ff"/>
                  <w:u w:val="single"/>
                  <w:rtl w:val="0"/>
                </w:rPr>
                <w:t xml:space="preserve">Detect code report</w:t>
              </w:r>
            </w:hyperlink>
            <w:r w:rsidDel="00000000" w:rsidR="00000000" w:rsidRPr="00000000">
              <w:rPr>
                <w:rtl w:val="0"/>
              </w:rPr>
            </w:r>
          </w:p>
        </w:tc>
        <w:tc>
          <w:tcPr/>
          <w:p w:rsidR="00000000" w:rsidDel="00000000" w:rsidP="00000000" w:rsidRDefault="00000000" w:rsidRPr="00000000" w14:paraId="0000018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8A">
            <w:pPr>
              <w:ind w:firstLine="0"/>
              <w:rPr/>
            </w:pPr>
            <w:r w:rsidDel="00000000" w:rsidR="00000000" w:rsidRPr="00000000">
              <w:rPr>
                <w:rtl w:val="0"/>
              </w:rPr>
              <w:t xml:space="preserve">UEID_REPORT_RSP</w:t>
            </w:r>
          </w:p>
        </w:tc>
        <w:tc>
          <w:tcPr/>
          <w:p w:rsidR="00000000" w:rsidDel="00000000" w:rsidP="00000000" w:rsidRDefault="00000000" w:rsidRPr="00000000" w14:paraId="0000018B">
            <w:pPr>
              <w:rPr/>
            </w:pPr>
            <w:r w:rsidDel="00000000" w:rsidR="00000000" w:rsidRPr="00000000">
              <w:rPr>
                <w:rtl w:val="0"/>
              </w:rPr>
              <w:t xml:space="preserve">20</w:t>
            </w:r>
          </w:p>
        </w:tc>
        <w:tc>
          <w:tcPr/>
          <w:p w:rsidR="00000000" w:rsidDel="00000000" w:rsidP="00000000" w:rsidRDefault="00000000" w:rsidRPr="00000000" w14:paraId="0000018C">
            <w:pPr>
              <w:ind w:firstLine="0"/>
              <w:rPr/>
            </w:pPr>
            <w:hyperlink w:anchor="_1tuee74">
              <w:r w:rsidDel="00000000" w:rsidR="00000000" w:rsidRPr="00000000">
                <w:rPr>
                  <w:color w:val="0000ff"/>
                  <w:u w:val="single"/>
                  <w:rtl w:val="0"/>
                </w:rPr>
                <w:t xml:space="preserve">Detective response</w:t>
              </w:r>
            </w:hyperlink>
            <w:r w:rsidDel="00000000" w:rsidR="00000000" w:rsidRPr="00000000">
              <w:rPr>
                <w:rtl w:val="0"/>
              </w:rPr>
            </w:r>
          </w:p>
        </w:tc>
        <w:tc>
          <w:tcPr/>
          <w:p w:rsidR="00000000" w:rsidDel="00000000" w:rsidP="00000000" w:rsidRDefault="00000000" w:rsidRPr="00000000" w14:paraId="0000018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8E">
            <w:pPr>
              <w:ind w:firstLine="0"/>
              <w:rPr/>
            </w:pPr>
            <w:r w:rsidDel="00000000" w:rsidR="00000000" w:rsidRPr="00000000">
              <w:rPr>
                <w:rtl w:val="0"/>
              </w:rPr>
              <w:t xml:space="preserve">NMM_STATUS_REQ</w:t>
            </w:r>
          </w:p>
        </w:tc>
        <w:tc>
          <w:tcPr/>
          <w:p w:rsidR="00000000" w:rsidDel="00000000" w:rsidP="00000000" w:rsidRDefault="00000000" w:rsidRPr="00000000" w14:paraId="0000018F">
            <w:pPr>
              <w:rPr/>
            </w:pPr>
            <w:r w:rsidDel="00000000" w:rsidR="00000000" w:rsidRPr="00000000">
              <w:rPr>
                <w:rtl w:val="0"/>
              </w:rPr>
              <w:t xml:space="preserve">21</w:t>
            </w:r>
          </w:p>
        </w:tc>
        <w:tc>
          <w:tcPr/>
          <w:p w:rsidR="00000000" w:rsidDel="00000000" w:rsidP="00000000" w:rsidRDefault="00000000" w:rsidRPr="00000000" w14:paraId="00000190">
            <w:pPr>
              <w:ind w:firstLine="0"/>
              <w:rPr>
                <w:color w:val="0000ff"/>
                <w:u w:val="single"/>
              </w:rPr>
            </w:pPr>
            <w:hyperlink w:anchor="_3gnlt4p">
              <w:r w:rsidDel="00000000" w:rsidR="00000000" w:rsidRPr="00000000">
                <w:rPr>
                  <w:color w:val="0000ff"/>
                  <w:u w:val="single"/>
                  <w:rtl w:val="0"/>
                </w:rPr>
                <w:t xml:space="preserve">Scan frequency status query</w:t>
              </w:r>
            </w:hyperlink>
            <w:r w:rsidDel="00000000" w:rsidR="00000000" w:rsidRPr="00000000">
              <w:rPr>
                <w:rtl w:val="0"/>
              </w:rPr>
            </w:r>
          </w:p>
        </w:tc>
        <w:tc>
          <w:tcPr/>
          <w:p w:rsidR="00000000" w:rsidDel="00000000" w:rsidP="00000000" w:rsidRDefault="00000000" w:rsidRPr="00000000" w14:paraId="0000019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92">
            <w:pPr>
              <w:ind w:firstLine="0"/>
              <w:rPr/>
            </w:pPr>
            <w:r w:rsidDel="00000000" w:rsidR="00000000" w:rsidRPr="00000000">
              <w:rPr>
                <w:rtl w:val="0"/>
              </w:rPr>
              <w:t xml:space="preserve">NMM_STATUS_REPORT</w:t>
            </w:r>
          </w:p>
        </w:tc>
        <w:tc>
          <w:tcPr/>
          <w:p w:rsidR="00000000" w:rsidDel="00000000" w:rsidP="00000000" w:rsidRDefault="00000000" w:rsidRPr="00000000" w14:paraId="00000193">
            <w:pPr>
              <w:rPr/>
            </w:pPr>
            <w:r w:rsidDel="00000000" w:rsidR="00000000" w:rsidRPr="00000000">
              <w:rPr>
                <w:rtl w:val="0"/>
              </w:rPr>
              <w:t xml:space="preserve">22</w:t>
            </w:r>
          </w:p>
        </w:tc>
        <w:tc>
          <w:tcPr/>
          <w:p w:rsidR="00000000" w:rsidDel="00000000" w:rsidP="00000000" w:rsidRDefault="00000000" w:rsidRPr="00000000" w14:paraId="00000194">
            <w:pPr>
              <w:ind w:firstLine="0"/>
              <w:rPr>
                <w:color w:val="0000ff"/>
                <w:u w:val="single"/>
              </w:rPr>
            </w:pPr>
            <w:hyperlink w:anchor="_1vsw3ci">
              <w:r w:rsidDel="00000000" w:rsidR="00000000" w:rsidRPr="00000000">
                <w:rPr>
                  <w:color w:val="0000ff"/>
                  <w:u w:val="single"/>
                  <w:rtl w:val="0"/>
                </w:rPr>
                <w:t xml:space="preserve">Scan frequency state reply</w:t>
              </w:r>
            </w:hyperlink>
            <w:r w:rsidDel="00000000" w:rsidR="00000000" w:rsidRPr="00000000">
              <w:rPr>
                <w:rtl w:val="0"/>
              </w:rPr>
            </w:r>
          </w:p>
        </w:tc>
        <w:tc>
          <w:tcPr/>
          <w:p w:rsidR="00000000" w:rsidDel="00000000" w:rsidP="00000000" w:rsidRDefault="00000000" w:rsidRPr="00000000" w14:paraId="0000019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96">
            <w:pPr>
              <w:ind w:firstLine="0"/>
              <w:rPr/>
            </w:pPr>
            <w:r w:rsidDel="00000000" w:rsidR="00000000" w:rsidRPr="00000000">
              <w:rPr>
                <w:rtl w:val="0"/>
              </w:rPr>
              <w:t xml:space="preserve">RSSI_THRLD_CONFIG</w:t>
            </w:r>
          </w:p>
        </w:tc>
        <w:tc>
          <w:tcPr/>
          <w:p w:rsidR="00000000" w:rsidDel="00000000" w:rsidP="00000000" w:rsidRDefault="00000000" w:rsidRPr="00000000" w14:paraId="00000197">
            <w:pPr>
              <w:rPr/>
            </w:pPr>
            <w:r w:rsidDel="00000000" w:rsidR="00000000" w:rsidRPr="00000000">
              <w:rPr>
                <w:rtl w:val="0"/>
              </w:rPr>
              <w:t xml:space="preserve">23</w:t>
            </w:r>
          </w:p>
        </w:tc>
        <w:tc>
          <w:tcPr/>
          <w:p w:rsidR="00000000" w:rsidDel="00000000" w:rsidP="00000000" w:rsidRDefault="00000000" w:rsidRPr="00000000" w14:paraId="00000198">
            <w:pPr>
              <w:ind w:firstLine="0"/>
              <w:rPr>
                <w:color w:val="0000ff"/>
                <w:u w:val="single"/>
              </w:rPr>
            </w:pPr>
            <w:r w:rsidDel="00000000" w:rsidR="00000000" w:rsidRPr="00000000">
              <w:rPr>
                <w:rtl w:val="0"/>
              </w:rPr>
              <w:t xml:space="preserve">RSSI, with the threshold setting</w:t>
            </w:r>
            <w:r w:rsidDel="00000000" w:rsidR="00000000" w:rsidRPr="00000000">
              <w:rPr>
                <w:rtl w:val="0"/>
              </w:rPr>
            </w:r>
          </w:p>
        </w:tc>
        <w:tc>
          <w:tcPr/>
          <w:p w:rsidR="00000000" w:rsidDel="00000000" w:rsidP="00000000" w:rsidRDefault="00000000" w:rsidRPr="00000000" w14:paraId="0000019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9A">
            <w:pPr>
              <w:ind w:firstLine="0"/>
              <w:rPr/>
            </w:pPr>
            <w:r w:rsidDel="00000000" w:rsidR="00000000" w:rsidRPr="00000000">
              <w:rPr>
                <w:rtl w:val="0"/>
              </w:rPr>
              <w:t xml:space="preserve">RSSI_THRLD_CONFIG _RSP</w:t>
            </w:r>
          </w:p>
        </w:tc>
        <w:tc>
          <w:tcPr/>
          <w:p w:rsidR="00000000" w:rsidDel="00000000" w:rsidP="00000000" w:rsidRDefault="00000000" w:rsidRPr="00000000" w14:paraId="0000019B">
            <w:pPr>
              <w:rPr/>
            </w:pPr>
            <w:r w:rsidDel="00000000" w:rsidR="00000000" w:rsidRPr="00000000">
              <w:rPr>
                <w:rtl w:val="0"/>
              </w:rPr>
              <w:t xml:space="preserve">24</w:t>
            </w:r>
          </w:p>
        </w:tc>
        <w:tc>
          <w:tcPr/>
          <w:p w:rsidR="00000000" w:rsidDel="00000000" w:rsidP="00000000" w:rsidRDefault="00000000" w:rsidRPr="00000000" w14:paraId="0000019C">
            <w:pPr>
              <w:ind w:firstLine="0"/>
              <w:rPr>
                <w:color w:val="0000ff"/>
                <w:u w:val="single"/>
              </w:rPr>
            </w:pPr>
            <w:r w:rsidDel="00000000" w:rsidR="00000000" w:rsidRPr="00000000">
              <w:rPr>
                <w:rtl w:val="0"/>
              </w:rPr>
              <w:t xml:space="preserve">The RSSI threshold setting response</w:t>
            </w:r>
            <w:r w:rsidDel="00000000" w:rsidR="00000000" w:rsidRPr="00000000">
              <w:rPr>
                <w:rtl w:val="0"/>
              </w:rPr>
            </w:r>
          </w:p>
        </w:tc>
        <w:tc>
          <w:tcPr/>
          <w:p w:rsidR="00000000" w:rsidDel="00000000" w:rsidP="00000000" w:rsidRDefault="00000000" w:rsidRPr="00000000" w14:paraId="0000019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9E">
            <w:pPr>
              <w:ind w:firstLine="0"/>
              <w:rPr/>
            </w:pPr>
            <w:r w:rsidDel="00000000" w:rsidR="00000000" w:rsidRPr="00000000">
              <w:rPr>
                <w:rtl w:val="0"/>
              </w:rPr>
              <w:t xml:space="preserve">RSSI_THRLD_REQUEST</w:t>
            </w:r>
          </w:p>
        </w:tc>
        <w:tc>
          <w:tcPr/>
          <w:p w:rsidR="00000000" w:rsidDel="00000000" w:rsidP="00000000" w:rsidRDefault="00000000" w:rsidRPr="00000000" w14:paraId="0000019F">
            <w:pPr>
              <w:rPr/>
            </w:pPr>
            <w:r w:rsidDel="00000000" w:rsidR="00000000" w:rsidRPr="00000000">
              <w:rPr>
                <w:rtl w:val="0"/>
              </w:rPr>
              <w:t xml:space="preserve">25</w:t>
            </w:r>
          </w:p>
        </w:tc>
        <w:tc>
          <w:tcPr/>
          <w:p w:rsidR="00000000" w:rsidDel="00000000" w:rsidP="00000000" w:rsidRDefault="00000000" w:rsidRPr="00000000" w14:paraId="000001A0">
            <w:pPr>
              <w:ind w:firstLine="0"/>
              <w:rPr/>
            </w:pPr>
            <w:r w:rsidDel="00000000" w:rsidR="00000000" w:rsidRPr="00000000">
              <w:rPr>
                <w:rtl w:val="0"/>
              </w:rPr>
              <w:t xml:space="preserve">Obtain the RSSI threshold value</w:t>
            </w:r>
          </w:p>
        </w:tc>
        <w:tc>
          <w:tcPr/>
          <w:p w:rsidR="00000000" w:rsidDel="00000000" w:rsidP="00000000" w:rsidRDefault="00000000" w:rsidRPr="00000000" w14:paraId="000001A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A2">
            <w:pPr>
              <w:ind w:firstLine="0"/>
              <w:rPr/>
            </w:pPr>
            <w:r w:rsidDel="00000000" w:rsidR="00000000" w:rsidRPr="00000000">
              <w:rPr>
                <w:rtl w:val="0"/>
              </w:rPr>
              <w:t xml:space="preserve">RSSI_THRLD_RSP</w:t>
            </w:r>
          </w:p>
        </w:tc>
        <w:tc>
          <w:tcPr/>
          <w:p w:rsidR="00000000" w:rsidDel="00000000" w:rsidP="00000000" w:rsidRDefault="00000000" w:rsidRPr="00000000" w14:paraId="000001A3">
            <w:pPr>
              <w:rPr/>
            </w:pPr>
            <w:r w:rsidDel="00000000" w:rsidR="00000000" w:rsidRPr="00000000">
              <w:rPr>
                <w:rtl w:val="0"/>
              </w:rPr>
              <w:t xml:space="preserve">26</w:t>
            </w:r>
          </w:p>
        </w:tc>
        <w:tc>
          <w:tcPr/>
          <w:p w:rsidR="00000000" w:rsidDel="00000000" w:rsidP="00000000" w:rsidRDefault="00000000" w:rsidRPr="00000000" w14:paraId="000001A4">
            <w:pPr>
              <w:ind w:firstLine="0"/>
              <w:rPr/>
            </w:pPr>
            <w:r w:rsidDel="00000000" w:rsidR="00000000" w:rsidRPr="00000000">
              <w:rPr>
                <w:rtl w:val="0"/>
              </w:rPr>
              <w:t xml:space="preserve">Return to the RSSI threshold value</w:t>
            </w:r>
          </w:p>
        </w:tc>
        <w:tc>
          <w:tcPr/>
          <w:p w:rsidR="00000000" w:rsidDel="00000000" w:rsidP="00000000" w:rsidRDefault="00000000" w:rsidRPr="00000000" w14:paraId="000001A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A6">
            <w:pPr>
              <w:ind w:firstLine="0"/>
              <w:rPr/>
            </w:pPr>
            <w:r w:rsidDel="00000000" w:rsidR="00000000" w:rsidRPr="00000000">
              <w:rPr>
                <w:rtl w:val="0"/>
              </w:rPr>
              <w:t xml:space="preserve">UE_REDIREC</w:t>
            </w:r>
          </w:p>
        </w:tc>
        <w:tc>
          <w:tcPr/>
          <w:p w:rsidR="00000000" w:rsidDel="00000000" w:rsidP="00000000" w:rsidRDefault="00000000" w:rsidRPr="00000000" w14:paraId="000001A7">
            <w:pPr>
              <w:rPr/>
            </w:pPr>
            <w:r w:rsidDel="00000000" w:rsidR="00000000" w:rsidRPr="00000000">
              <w:rPr>
                <w:rtl w:val="0"/>
              </w:rPr>
              <w:t xml:space="preserve">27</w:t>
            </w:r>
          </w:p>
        </w:tc>
        <w:tc>
          <w:tcPr/>
          <w:p w:rsidR="00000000" w:rsidDel="00000000" w:rsidP="00000000" w:rsidRDefault="00000000" w:rsidRPr="00000000" w14:paraId="000001A8">
            <w:pPr>
              <w:ind w:firstLine="0"/>
              <w:rPr/>
            </w:pPr>
            <w:hyperlink w:anchor="_4du1wux">
              <w:r w:rsidDel="00000000" w:rsidR="00000000" w:rsidRPr="00000000">
                <w:rPr>
                  <w:color w:val="800080"/>
                  <w:u w:val="single"/>
                  <w:rtl w:val="0"/>
                </w:rPr>
                <w:t xml:space="preserve">redirect</w:t>
              </w:r>
            </w:hyperlink>
            <w:r w:rsidDel="00000000" w:rsidR="00000000" w:rsidRPr="00000000">
              <w:rPr>
                <w:rtl w:val="0"/>
              </w:rPr>
            </w:r>
          </w:p>
        </w:tc>
        <w:tc>
          <w:tcPr/>
          <w:bookmarkStart w:colFirst="0" w:colLast="0" w:name="vx1227" w:id="37"/>
          <w:bookmarkEnd w:id="37"/>
          <w:bookmarkStart w:colFirst="0" w:colLast="0" w:name="2grqrue" w:id="38"/>
          <w:bookmarkEnd w:id="38"/>
          <w:bookmarkStart w:colFirst="0" w:colLast="0" w:name="41mghml" w:id="39"/>
          <w:bookmarkEnd w:id="39"/>
          <w:p w:rsidR="00000000" w:rsidDel="00000000" w:rsidP="00000000" w:rsidRDefault="00000000" w:rsidRPr="00000000" w14:paraId="000001A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AA">
            <w:pPr>
              <w:ind w:firstLine="0"/>
              <w:rPr/>
            </w:pPr>
            <w:r w:rsidDel="00000000" w:rsidR="00000000" w:rsidRPr="00000000">
              <w:rPr>
                <w:rtl w:val="0"/>
              </w:rPr>
              <w:t xml:space="preserve">UE_REDIREC_RSP</w:t>
            </w:r>
          </w:p>
        </w:tc>
        <w:tc>
          <w:tcPr/>
          <w:p w:rsidR="00000000" w:rsidDel="00000000" w:rsidP="00000000" w:rsidRDefault="00000000" w:rsidRPr="00000000" w14:paraId="000001AB">
            <w:pPr>
              <w:rPr/>
            </w:pPr>
            <w:r w:rsidDel="00000000" w:rsidR="00000000" w:rsidRPr="00000000">
              <w:rPr>
                <w:rtl w:val="0"/>
              </w:rPr>
              <w:t xml:space="preserve">28</w:t>
            </w:r>
          </w:p>
        </w:tc>
        <w:tc>
          <w:tcPr/>
          <w:p w:rsidR="00000000" w:rsidDel="00000000" w:rsidP="00000000" w:rsidRDefault="00000000" w:rsidRPr="00000000" w14:paraId="000001AC">
            <w:pPr>
              <w:ind w:firstLine="0"/>
              <w:rPr/>
            </w:pPr>
            <w:hyperlink w:anchor="_3s49zyc">
              <w:r w:rsidDel="00000000" w:rsidR="00000000" w:rsidRPr="00000000">
                <w:rPr>
                  <w:color w:val="0000ff"/>
                  <w:u w:val="single"/>
                  <w:rtl w:val="0"/>
                </w:rPr>
                <w:t xml:space="preserve">Redirect response</w:t>
              </w:r>
            </w:hyperlink>
            <w:r w:rsidDel="00000000" w:rsidR="00000000" w:rsidRPr="00000000">
              <w:rPr>
                <w:rtl w:val="0"/>
              </w:rPr>
            </w:r>
          </w:p>
        </w:tc>
        <w:tc>
          <w:tcPr/>
          <w:bookmarkStart w:colFirst="0" w:colLast="0" w:name="3fwokq0" w:id="40"/>
          <w:bookmarkEnd w:id="40"/>
          <w:bookmarkStart w:colFirst="0" w:colLast="0" w:name="1v1yuxt" w:id="41"/>
          <w:bookmarkEnd w:id="41"/>
          <w:bookmarkStart w:colFirst="0" w:colLast="0" w:name="4f1mdlm" w:id="42"/>
          <w:bookmarkEnd w:id="42"/>
          <w:p w:rsidR="00000000" w:rsidDel="00000000" w:rsidP="00000000" w:rsidRDefault="00000000" w:rsidRPr="00000000" w14:paraId="000001A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AE">
            <w:pPr>
              <w:ind w:firstLine="0"/>
              <w:rPr/>
            </w:pPr>
            <w:r w:rsidDel="00000000" w:rsidR="00000000" w:rsidRPr="00000000">
              <w:rPr>
                <w:rtl w:val="0"/>
              </w:rPr>
              <w:t xml:space="preserve">LTE_SCAN_REQ</w:t>
            </w:r>
          </w:p>
        </w:tc>
        <w:tc>
          <w:tcPr/>
          <w:p w:rsidR="00000000" w:rsidDel="00000000" w:rsidP="00000000" w:rsidRDefault="00000000" w:rsidRPr="00000000" w14:paraId="000001AF">
            <w:pPr>
              <w:rPr/>
            </w:pPr>
            <w:r w:rsidDel="00000000" w:rsidR="00000000" w:rsidRPr="00000000">
              <w:rPr>
                <w:rtl w:val="0"/>
              </w:rPr>
              <w:t xml:space="preserve">29</w:t>
            </w:r>
          </w:p>
        </w:tc>
        <w:tc>
          <w:tcPr/>
          <w:bookmarkStart w:colFirst="0" w:colLast="0" w:name="19c6y18" w:id="43"/>
          <w:bookmarkEnd w:id="43"/>
          <w:bookmarkStart w:colFirst="0" w:colLast="0" w:name="2u6wntf" w:id="44"/>
          <w:bookmarkEnd w:id="44"/>
          <w:p w:rsidR="00000000" w:rsidDel="00000000" w:rsidP="00000000" w:rsidRDefault="00000000" w:rsidRPr="00000000" w14:paraId="000001B0">
            <w:pPr>
              <w:ind w:firstLine="0"/>
              <w:rPr/>
            </w:pPr>
            <w:r w:rsidDel="00000000" w:rsidR="00000000" w:rsidRPr="00000000">
              <w:rPr>
                <w:rtl w:val="0"/>
              </w:rPr>
              <w:t xml:space="preserve">LTE interference detection</w:t>
            </w:r>
          </w:p>
        </w:tc>
        <w:tc>
          <w:tcPr/>
          <w:p w:rsidR="00000000" w:rsidDel="00000000" w:rsidP="00000000" w:rsidRDefault="00000000" w:rsidRPr="00000000" w14:paraId="000001B1">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B2">
            <w:pPr>
              <w:ind w:firstLine="0"/>
              <w:rPr/>
            </w:pPr>
            <w:r w:rsidDel="00000000" w:rsidR="00000000" w:rsidRPr="00000000">
              <w:rPr>
                <w:rtl w:val="0"/>
              </w:rPr>
              <w:t xml:space="preserve">LTE_SCAN_RSP</w:t>
            </w:r>
          </w:p>
        </w:tc>
        <w:tc>
          <w:tcPr/>
          <w:p w:rsidR="00000000" w:rsidDel="00000000" w:rsidP="00000000" w:rsidRDefault="00000000" w:rsidRPr="00000000" w14:paraId="000001B3">
            <w:pPr>
              <w:rPr/>
            </w:pPr>
            <w:r w:rsidDel="00000000" w:rsidR="00000000" w:rsidRPr="00000000">
              <w:rPr>
                <w:rtl w:val="0"/>
              </w:rPr>
              <w:t xml:space="preserve">30</w:t>
            </w:r>
          </w:p>
        </w:tc>
        <w:tc>
          <w:tcPr/>
          <w:p w:rsidR="00000000" w:rsidDel="00000000" w:rsidP="00000000" w:rsidRDefault="00000000" w:rsidRPr="00000000" w14:paraId="000001B4">
            <w:pPr>
              <w:ind w:firstLine="0"/>
              <w:rPr/>
            </w:pPr>
            <w:r w:rsidDel="00000000" w:rsidR="00000000" w:rsidRPr="00000000">
              <w:rPr>
                <w:rtl w:val="0"/>
              </w:rPr>
              <w:t xml:space="preserve">The LTE interference detection response</w:t>
            </w:r>
          </w:p>
        </w:tc>
        <w:tc>
          <w:tcPr/>
          <w:p w:rsidR="00000000" w:rsidDel="00000000" w:rsidP="00000000" w:rsidRDefault="00000000" w:rsidRPr="00000000" w14:paraId="000001B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B6">
            <w:pPr>
              <w:ind w:firstLine="0"/>
              <w:rPr/>
            </w:pPr>
            <w:r w:rsidDel="00000000" w:rsidR="00000000" w:rsidRPr="00000000">
              <w:rPr>
                <w:rtl w:val="0"/>
              </w:rPr>
              <w:t xml:space="preserve">SNIFFER_RESULT_INTER_FREQ_INFO</w:t>
            </w:r>
          </w:p>
        </w:tc>
        <w:tc>
          <w:tcPr/>
          <w:p w:rsidR="00000000" w:rsidDel="00000000" w:rsidP="00000000" w:rsidRDefault="00000000" w:rsidRPr="00000000" w14:paraId="000001B7">
            <w:pPr>
              <w:rPr/>
            </w:pPr>
            <w:r w:rsidDel="00000000" w:rsidR="00000000" w:rsidRPr="00000000">
              <w:rPr>
                <w:rtl w:val="0"/>
              </w:rPr>
              <w:t xml:space="preserve">32</w:t>
            </w:r>
          </w:p>
        </w:tc>
        <w:tc>
          <w:tcPr/>
          <w:p w:rsidR="00000000" w:rsidDel="00000000" w:rsidP="00000000" w:rsidRDefault="00000000" w:rsidRPr="00000000" w14:paraId="000001B8">
            <w:pPr>
              <w:ind w:firstLine="0"/>
              <w:rPr/>
            </w:pPr>
            <w:r w:rsidDel="00000000" w:rsidR="00000000" w:rsidRPr="00000000">
              <w:rPr>
                <w:rtl w:val="0"/>
              </w:rPr>
              <w:t xml:space="preserve">LTE neighborhood information report</w:t>
            </w:r>
          </w:p>
        </w:tc>
        <w:tc>
          <w:tcPr/>
          <w:p w:rsidR="00000000" w:rsidDel="00000000" w:rsidP="00000000" w:rsidRDefault="00000000" w:rsidRPr="00000000" w14:paraId="000001B9">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BA">
            <w:pPr>
              <w:ind w:firstLine="0"/>
              <w:rPr/>
            </w:pPr>
            <w:r w:rsidDel="00000000" w:rsidR="00000000" w:rsidRPr="00000000">
              <w:rPr>
                <w:rtl w:val="0"/>
              </w:rPr>
              <w:t xml:space="preserve">UE_NOT_REDIRECT_CFG</w:t>
            </w:r>
          </w:p>
        </w:tc>
        <w:tc>
          <w:tcPr/>
          <w:p w:rsidR="00000000" w:rsidDel="00000000" w:rsidP="00000000" w:rsidRDefault="00000000" w:rsidRPr="00000000" w14:paraId="000001BB">
            <w:pPr>
              <w:rPr/>
            </w:pPr>
            <w:r w:rsidDel="00000000" w:rsidR="00000000" w:rsidRPr="00000000">
              <w:rPr>
                <w:rtl w:val="0"/>
              </w:rPr>
              <w:t xml:space="preserve">33</w:t>
            </w:r>
          </w:p>
        </w:tc>
        <w:tc>
          <w:tcPr/>
          <w:p w:rsidR="00000000" w:rsidDel="00000000" w:rsidP="00000000" w:rsidRDefault="00000000" w:rsidRPr="00000000" w14:paraId="000001BC">
            <w:pPr>
              <w:ind w:firstLine="0"/>
              <w:rPr/>
            </w:pPr>
            <w:r w:rsidDel="00000000" w:rsidR="00000000" w:rsidRPr="00000000">
              <w:rPr>
                <w:rtl w:val="0"/>
              </w:rPr>
              <w:t xml:space="preserve">Does not redirect the user configuration</w:t>
            </w:r>
          </w:p>
        </w:tc>
        <w:tc>
          <w:tcPr/>
          <w:p w:rsidR="00000000" w:rsidDel="00000000" w:rsidP="00000000" w:rsidRDefault="00000000" w:rsidRPr="00000000" w14:paraId="000001BD">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BE">
            <w:pPr>
              <w:ind w:firstLine="0"/>
              <w:rPr/>
            </w:pPr>
            <w:r w:rsidDel="00000000" w:rsidR="00000000" w:rsidRPr="00000000">
              <w:rPr>
                <w:rtl w:val="0"/>
              </w:rPr>
              <w:t xml:space="preserve">UE_NOT_REDIRECT_CFG_RSP</w:t>
            </w:r>
          </w:p>
        </w:tc>
        <w:tc>
          <w:tcPr/>
          <w:p w:rsidR="00000000" w:rsidDel="00000000" w:rsidP="00000000" w:rsidRDefault="00000000" w:rsidRPr="00000000" w14:paraId="000001BF">
            <w:pPr>
              <w:rPr/>
            </w:pPr>
            <w:r w:rsidDel="00000000" w:rsidR="00000000" w:rsidRPr="00000000">
              <w:rPr>
                <w:rtl w:val="0"/>
              </w:rPr>
              <w:t xml:space="preserve">34</w:t>
            </w:r>
          </w:p>
        </w:tc>
        <w:tc>
          <w:tcPr/>
          <w:p w:rsidR="00000000" w:rsidDel="00000000" w:rsidP="00000000" w:rsidRDefault="00000000" w:rsidRPr="00000000" w14:paraId="000001C0">
            <w:pPr>
              <w:ind w:firstLine="0"/>
              <w:rPr/>
            </w:pPr>
            <w:r w:rsidDel="00000000" w:rsidR="00000000" w:rsidRPr="00000000">
              <w:rPr>
                <w:rtl w:val="0"/>
              </w:rPr>
              <w:t xml:space="preserve">Does not redirect the user configuration response</w:t>
            </w:r>
          </w:p>
        </w:tc>
        <w:tc>
          <w:tcPr/>
          <w:p w:rsidR="00000000" w:rsidDel="00000000" w:rsidP="00000000" w:rsidRDefault="00000000" w:rsidRPr="00000000" w14:paraId="000001C1">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C2">
            <w:pPr>
              <w:ind w:firstLine="0"/>
              <w:rPr/>
            </w:pPr>
            <w:r w:rsidDel="00000000" w:rsidR="00000000" w:rsidRPr="00000000">
              <w:rPr>
                <w:rtl w:val="0"/>
              </w:rPr>
              <w:t xml:space="preserve">SNIFFER_RESULT_INTER_FREQ_INFO_END</w:t>
            </w:r>
          </w:p>
        </w:tc>
        <w:tc>
          <w:tcPr/>
          <w:p w:rsidR="00000000" w:rsidDel="00000000" w:rsidP="00000000" w:rsidRDefault="00000000" w:rsidRPr="00000000" w14:paraId="000001C3">
            <w:pPr>
              <w:rPr/>
            </w:pPr>
            <w:r w:rsidDel="00000000" w:rsidR="00000000" w:rsidRPr="00000000">
              <w:rPr>
                <w:rtl w:val="0"/>
              </w:rPr>
              <w:t xml:space="preserve">35</w:t>
            </w:r>
          </w:p>
        </w:tc>
        <w:tc>
          <w:tcPr/>
          <w:p w:rsidR="00000000" w:rsidDel="00000000" w:rsidP="00000000" w:rsidRDefault="00000000" w:rsidRPr="00000000" w14:paraId="000001C4">
            <w:pPr>
              <w:ind w:firstLine="0"/>
              <w:rPr/>
            </w:pPr>
            <w:r w:rsidDel="00000000" w:rsidR="00000000" w:rsidRPr="00000000">
              <w:rPr>
                <w:rtl w:val="0"/>
              </w:rPr>
              <w:t xml:space="preserve">The LTE neighborhood information report is over</w:t>
            </w:r>
          </w:p>
        </w:tc>
        <w:tc>
          <w:tcPr/>
          <w:p w:rsidR="00000000" w:rsidDel="00000000" w:rsidP="00000000" w:rsidRDefault="00000000" w:rsidRPr="00000000" w14:paraId="000001C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C6">
            <w:pPr>
              <w:ind w:firstLine="0"/>
              <w:rPr/>
            </w:pPr>
            <w:r w:rsidDel="00000000" w:rsidR="00000000" w:rsidRPr="00000000">
              <w:rPr>
                <w:rtl w:val="0"/>
              </w:rPr>
              <w:t xml:space="preserve">SNIFFER_RESULT_INTER_FREQ_INFO_END_RSP</w:t>
            </w:r>
          </w:p>
        </w:tc>
        <w:tc>
          <w:tcPr/>
          <w:p w:rsidR="00000000" w:rsidDel="00000000" w:rsidP="00000000" w:rsidRDefault="00000000" w:rsidRPr="00000000" w14:paraId="000001C7">
            <w:pPr>
              <w:rPr/>
            </w:pPr>
            <w:r w:rsidDel="00000000" w:rsidR="00000000" w:rsidRPr="00000000">
              <w:rPr>
                <w:rtl w:val="0"/>
              </w:rPr>
              <w:t xml:space="preserve">36</w:t>
            </w:r>
          </w:p>
        </w:tc>
        <w:tc>
          <w:tcPr/>
          <w:p w:rsidR="00000000" w:rsidDel="00000000" w:rsidP="00000000" w:rsidRDefault="00000000" w:rsidRPr="00000000" w14:paraId="000001C8">
            <w:pPr>
              <w:ind w:firstLine="0"/>
              <w:rPr/>
            </w:pPr>
            <w:r w:rsidDel="00000000" w:rsidR="00000000" w:rsidRPr="00000000">
              <w:rPr>
                <w:rtl w:val="0"/>
              </w:rPr>
              <w:t xml:space="preserve">LTE neighborhood information report end response</w:t>
            </w:r>
          </w:p>
        </w:tc>
        <w:tc>
          <w:tcPr/>
          <w:p w:rsidR="00000000" w:rsidDel="00000000" w:rsidP="00000000" w:rsidRDefault="00000000" w:rsidRPr="00000000" w14:paraId="000001C9">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CA">
            <w:pPr>
              <w:ind w:firstLine="0"/>
              <w:rPr/>
            </w:pPr>
            <w:r w:rsidDel="00000000" w:rsidR="00000000" w:rsidRPr="00000000">
              <w:rPr>
                <w:rtl w:val="0"/>
              </w:rPr>
              <w:t xml:space="preserve">SIB3_MSG</w:t>
            </w:r>
          </w:p>
        </w:tc>
        <w:tc>
          <w:tcPr/>
          <w:p w:rsidR="00000000" w:rsidDel="00000000" w:rsidP="00000000" w:rsidRDefault="00000000" w:rsidRPr="00000000" w14:paraId="000001CB">
            <w:pPr>
              <w:rPr/>
            </w:pPr>
            <w:r w:rsidDel="00000000" w:rsidR="00000000" w:rsidRPr="00000000">
              <w:rPr>
                <w:rtl w:val="0"/>
              </w:rPr>
              <w:t xml:space="preserve">37</w:t>
            </w:r>
          </w:p>
        </w:tc>
        <w:tc>
          <w:tcPr/>
          <w:p w:rsidR="00000000" w:rsidDel="00000000" w:rsidP="00000000" w:rsidRDefault="00000000" w:rsidRPr="00000000" w14:paraId="000001CC">
            <w:pPr>
              <w:ind w:firstLine="0"/>
              <w:rPr/>
            </w:pPr>
            <w:r w:rsidDel="00000000" w:rsidR="00000000" w:rsidRPr="00000000">
              <w:rPr>
                <w:rtl w:val="0"/>
              </w:rPr>
              <w:t xml:space="preserve">SIB 3 in the LTE sweep plot</w:t>
            </w:r>
          </w:p>
        </w:tc>
        <w:tc>
          <w:tcPr/>
          <w:p w:rsidR="00000000" w:rsidDel="00000000" w:rsidP="00000000" w:rsidRDefault="00000000" w:rsidRPr="00000000" w14:paraId="000001CD">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CE">
            <w:pPr>
              <w:ind w:firstLine="0"/>
              <w:rPr/>
            </w:pPr>
            <w:r w:rsidDel="00000000" w:rsidR="00000000" w:rsidRPr="00000000">
              <w:rPr>
                <w:rtl w:val="0"/>
              </w:rPr>
              <w:t xml:space="preserve">SIB4_MSG</w:t>
            </w:r>
          </w:p>
        </w:tc>
        <w:tc>
          <w:tcPr/>
          <w:p w:rsidR="00000000" w:rsidDel="00000000" w:rsidP="00000000" w:rsidRDefault="00000000" w:rsidRPr="00000000" w14:paraId="000001CF">
            <w:pPr>
              <w:rPr/>
            </w:pPr>
            <w:r w:rsidDel="00000000" w:rsidR="00000000" w:rsidRPr="00000000">
              <w:rPr>
                <w:rtl w:val="0"/>
              </w:rPr>
              <w:t xml:space="preserve">38</w:t>
            </w:r>
          </w:p>
        </w:tc>
        <w:tc>
          <w:tcPr/>
          <w:p w:rsidR="00000000" w:rsidDel="00000000" w:rsidP="00000000" w:rsidRDefault="00000000" w:rsidRPr="00000000" w14:paraId="000001D0">
            <w:pPr>
              <w:ind w:firstLine="0"/>
              <w:rPr/>
            </w:pPr>
            <w:r w:rsidDel="00000000" w:rsidR="00000000" w:rsidRPr="00000000">
              <w:rPr>
                <w:rtl w:val="0"/>
              </w:rPr>
              <w:t xml:space="preserve">SIB 4 in the LTE sweep plot</w:t>
            </w:r>
          </w:p>
        </w:tc>
        <w:tc>
          <w:tcPr/>
          <w:p w:rsidR="00000000" w:rsidDel="00000000" w:rsidP="00000000" w:rsidRDefault="00000000" w:rsidRPr="00000000" w14:paraId="000001D1">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D2">
            <w:pPr>
              <w:ind w:firstLine="0"/>
              <w:rPr/>
            </w:pPr>
            <w:r w:rsidDel="00000000" w:rsidR="00000000" w:rsidRPr="00000000">
              <w:rPr>
                <w:rtl w:val="0"/>
              </w:rPr>
              <w:t xml:space="preserve">SIB5_MSG</w:t>
            </w:r>
          </w:p>
        </w:tc>
        <w:tc>
          <w:tcPr/>
          <w:p w:rsidR="00000000" w:rsidDel="00000000" w:rsidP="00000000" w:rsidRDefault="00000000" w:rsidRPr="00000000" w14:paraId="000001D3">
            <w:pPr>
              <w:rPr/>
            </w:pPr>
            <w:r w:rsidDel="00000000" w:rsidR="00000000" w:rsidRPr="00000000">
              <w:rPr>
                <w:rtl w:val="0"/>
              </w:rPr>
              <w:t xml:space="preserve">39</w:t>
            </w:r>
          </w:p>
        </w:tc>
        <w:tc>
          <w:tcPr/>
          <w:p w:rsidR="00000000" w:rsidDel="00000000" w:rsidP="00000000" w:rsidRDefault="00000000" w:rsidRPr="00000000" w14:paraId="000001D4">
            <w:pPr>
              <w:ind w:firstLine="0"/>
              <w:rPr/>
            </w:pPr>
            <w:r w:rsidDel="00000000" w:rsidR="00000000" w:rsidRPr="00000000">
              <w:rPr>
                <w:rtl w:val="0"/>
              </w:rPr>
              <w:t xml:space="preserve">SIB 5 in the LTE sweep plot</w:t>
            </w:r>
          </w:p>
        </w:tc>
        <w:tc>
          <w:tcPr/>
          <w:p w:rsidR="00000000" w:rsidDel="00000000" w:rsidP="00000000" w:rsidRDefault="00000000" w:rsidRPr="00000000" w14:paraId="000001D5">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D6">
            <w:pPr>
              <w:ind w:firstLine="0"/>
              <w:rPr/>
            </w:pPr>
            <w:r w:rsidDel="00000000" w:rsidR="00000000" w:rsidRPr="00000000">
              <w:rPr>
                <w:rtl w:val="0"/>
              </w:rPr>
              <w:t xml:space="preserve">SIBX_END_RPT</w:t>
            </w:r>
          </w:p>
        </w:tc>
        <w:tc>
          <w:tcPr/>
          <w:p w:rsidR="00000000" w:rsidDel="00000000" w:rsidP="00000000" w:rsidRDefault="00000000" w:rsidRPr="00000000" w14:paraId="000001D7">
            <w:pPr>
              <w:rPr/>
            </w:pPr>
            <w:r w:rsidDel="00000000" w:rsidR="00000000" w:rsidRPr="00000000">
              <w:rPr>
                <w:rtl w:val="0"/>
              </w:rPr>
              <w:t xml:space="preserve">40</w:t>
            </w:r>
          </w:p>
        </w:tc>
        <w:tc>
          <w:tcPr/>
          <w:p w:rsidR="00000000" w:rsidDel="00000000" w:rsidP="00000000" w:rsidRDefault="00000000" w:rsidRPr="00000000" w14:paraId="000001D8">
            <w:pPr>
              <w:ind w:firstLine="0"/>
              <w:rPr/>
            </w:pPr>
            <w:r w:rsidDel="00000000" w:rsidR="00000000" w:rsidRPr="00000000">
              <w:rPr>
                <w:rtl w:val="0"/>
              </w:rPr>
              <w:t xml:space="preserve">L TE S IB Message reporting ends</w:t>
            </w:r>
          </w:p>
        </w:tc>
        <w:tc>
          <w:tcPr/>
          <w:p w:rsidR="00000000" w:rsidDel="00000000" w:rsidP="00000000" w:rsidRDefault="00000000" w:rsidRPr="00000000" w14:paraId="000001D9">
            <w:pPr>
              <w:ind w:firstLine="0"/>
              <w:rPr/>
            </w:pPr>
            <w:r w:rsidDel="00000000" w:rsidR="00000000" w:rsidRPr="00000000">
              <w:rPr>
                <w:rtl w:val="0"/>
              </w:rPr>
              <w:t xml:space="preserve">Base station- -&gt; Main control board</w:t>
            </w:r>
          </w:p>
        </w:tc>
      </w:tr>
    </w:tbl>
    <w:p w:rsidR="00000000" w:rsidDel="00000000" w:rsidP="00000000" w:rsidRDefault="00000000" w:rsidRPr="00000000" w14:paraId="000001DA">
      <w:pPr>
        <w:ind w:firstLine="0"/>
        <w:rPr/>
      </w:pPr>
      <w:r w:rsidDel="00000000" w:rsidR="00000000" w:rsidRPr="00000000">
        <w:rPr>
          <w:rtl w:val="0"/>
        </w:rPr>
      </w:r>
    </w:p>
    <w:p w:rsidR="00000000" w:rsidDel="00000000" w:rsidP="00000000" w:rsidRDefault="00000000" w:rsidRPr="00000000" w14:paraId="000001DB">
      <w:pPr>
        <w:pStyle w:val="Heading2"/>
        <w:numPr>
          <w:ilvl w:val="1"/>
          <w:numId w:val="12"/>
        </w:numPr>
        <w:ind w:left="576" w:hanging="576"/>
        <w:rPr/>
      </w:pPr>
      <w:bookmarkStart w:colFirst="0" w:colLast="0" w:name="_3tbugp1" w:id="45"/>
      <w:bookmarkEnd w:id="45"/>
      <w:r w:rsidDel="00000000" w:rsidR="00000000" w:rsidRPr="00000000">
        <w:rPr>
          <w:rtl w:val="0"/>
        </w:rPr>
        <w:t xml:space="preserve">Operation maintenance message type</w:t>
      </w:r>
    </w:p>
    <w:tbl>
      <w:tblPr>
        <w:tblStyle w:val="Table4"/>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4082"/>
        <w:gridCol w:w="973"/>
        <w:gridCol w:w="2588"/>
        <w:gridCol w:w="1927"/>
        <w:tblGridChange w:id="0">
          <w:tblGrid>
            <w:gridCol w:w="4082"/>
            <w:gridCol w:w="973"/>
            <w:gridCol w:w="2588"/>
            <w:gridCol w:w="1927"/>
          </w:tblGrid>
        </w:tblGridChange>
      </w:tblGrid>
      <w:tr>
        <w:trPr>
          <w:cantSplit w:val="0"/>
          <w:tblHeader w:val="0"/>
        </w:trPr>
        <w:tc>
          <w:tcPr>
            <w:shd w:fill="d9d9d9" w:val="clear"/>
            <w:vAlign w:val="center"/>
          </w:tcPr>
          <w:p w:rsidR="00000000" w:rsidDel="00000000" w:rsidP="00000000" w:rsidRDefault="00000000" w:rsidRPr="00000000" w14:paraId="000001DC">
            <w:pPr>
              <w:ind w:firstLine="0"/>
              <w:rPr>
                <w:b w:val="1"/>
              </w:rPr>
            </w:pPr>
            <w:r w:rsidDel="00000000" w:rsidR="00000000" w:rsidRPr="00000000">
              <w:rPr>
                <w:b w:val="1"/>
                <w:rtl w:val="0"/>
              </w:rPr>
              <w:t xml:space="preserve">Message type</w:t>
            </w:r>
          </w:p>
        </w:tc>
        <w:tc>
          <w:tcPr>
            <w:shd w:fill="d9d9d9" w:val="clear"/>
          </w:tcPr>
          <w:p w:rsidR="00000000" w:rsidDel="00000000" w:rsidP="00000000" w:rsidRDefault="00000000" w:rsidRPr="00000000" w14:paraId="000001DD">
            <w:pPr>
              <w:ind w:firstLine="0"/>
              <w:rPr>
                <w:b w:val="1"/>
              </w:rPr>
            </w:pPr>
            <w:r w:rsidDel="00000000" w:rsidR="00000000" w:rsidRPr="00000000">
              <w:rPr>
                <w:b w:val="1"/>
                <w:rtl w:val="0"/>
              </w:rPr>
              <w:t xml:space="preserve">short-cut process</w:t>
            </w:r>
          </w:p>
        </w:tc>
        <w:tc>
          <w:tcPr>
            <w:shd w:fill="d9d9d9" w:val="clear"/>
          </w:tcPr>
          <w:p w:rsidR="00000000" w:rsidDel="00000000" w:rsidP="00000000" w:rsidRDefault="00000000" w:rsidRPr="00000000" w14:paraId="000001DE">
            <w:pPr>
              <w:ind w:firstLine="0"/>
              <w:rPr>
                <w:b w:val="1"/>
              </w:rPr>
            </w:pPr>
            <w:r w:rsidDel="00000000" w:rsidR="00000000" w:rsidRPr="00000000">
              <w:rPr>
                <w:b w:val="1"/>
                <w:rtl w:val="0"/>
              </w:rPr>
              <w:t xml:space="preserve">description</w:t>
            </w:r>
          </w:p>
        </w:tc>
        <w:tc>
          <w:tcPr>
            <w:shd w:fill="d9d9d9" w:val="clear"/>
          </w:tcPr>
          <w:p w:rsidR="00000000" w:rsidDel="00000000" w:rsidP="00000000" w:rsidRDefault="00000000" w:rsidRPr="00000000" w14:paraId="000001DF">
            <w:pPr>
              <w:ind w:firstLine="0"/>
              <w:rPr>
                <w:b w:val="1"/>
              </w:rPr>
            </w:pPr>
            <w:r w:rsidDel="00000000" w:rsidR="00000000" w:rsidRPr="00000000">
              <w:rPr>
                <w:b w:val="1"/>
                <w:rtl w:val="0"/>
              </w:rPr>
              <w:t xml:space="preserve">direction</w:t>
            </w:r>
          </w:p>
        </w:tc>
      </w:tr>
      <w:tr>
        <w:trPr>
          <w:cantSplit w:val="0"/>
          <w:tblHeader w:val="0"/>
        </w:trPr>
        <w:tc>
          <w:tcPr/>
          <w:p w:rsidR="00000000" w:rsidDel="00000000" w:rsidP="00000000" w:rsidRDefault="00000000" w:rsidRPr="00000000" w14:paraId="000001E0">
            <w:pPr>
              <w:ind w:firstLine="0"/>
              <w:rPr/>
            </w:pPr>
            <w:r w:rsidDel="00000000" w:rsidR="00000000" w:rsidRPr="00000000">
              <w:rPr>
                <w:rtl w:val="0"/>
              </w:rPr>
              <w:t xml:space="preserve">SYSTEM_TIME</w:t>
            </w:r>
          </w:p>
        </w:tc>
        <w:tc>
          <w:tcPr/>
          <w:p w:rsidR="00000000" w:rsidDel="00000000" w:rsidP="00000000" w:rsidRDefault="00000000" w:rsidRPr="00000000" w14:paraId="000001E1">
            <w:pPr>
              <w:rPr/>
            </w:pPr>
            <w:r w:rsidDel="00000000" w:rsidR="00000000" w:rsidRPr="00000000">
              <w:rPr>
                <w:rtl w:val="0"/>
              </w:rPr>
              <w:t xml:space="preserve">1</w:t>
            </w:r>
          </w:p>
        </w:tc>
        <w:tc>
          <w:tcPr/>
          <w:p w:rsidR="00000000" w:rsidDel="00000000" w:rsidP="00000000" w:rsidRDefault="00000000" w:rsidRPr="00000000" w14:paraId="000001E2">
            <w:pPr>
              <w:ind w:firstLine="0"/>
              <w:rPr/>
            </w:pPr>
            <w:r w:rsidDel="00000000" w:rsidR="00000000" w:rsidRPr="00000000">
              <w:rPr>
                <w:rtl w:val="0"/>
              </w:rPr>
              <w:t xml:space="preserve">Set the system time</w:t>
            </w:r>
          </w:p>
        </w:tc>
        <w:tc>
          <w:tcPr/>
          <w:p w:rsidR="00000000" w:rsidDel="00000000" w:rsidP="00000000" w:rsidRDefault="00000000" w:rsidRPr="00000000" w14:paraId="000001E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E4">
            <w:pPr>
              <w:ind w:firstLine="0"/>
              <w:rPr/>
            </w:pPr>
            <w:r w:rsidDel="00000000" w:rsidR="00000000" w:rsidRPr="00000000">
              <w:rPr>
                <w:rtl w:val="0"/>
              </w:rPr>
              <w:t xml:space="preserve">SYSTEM_TIME  _RSP</w:t>
            </w:r>
          </w:p>
        </w:tc>
        <w:tc>
          <w:tcPr/>
          <w:p w:rsidR="00000000" w:rsidDel="00000000" w:rsidP="00000000" w:rsidRDefault="00000000" w:rsidRPr="00000000" w14:paraId="000001E5">
            <w:pPr>
              <w:rPr/>
            </w:pPr>
            <w:r w:rsidDel="00000000" w:rsidR="00000000" w:rsidRPr="00000000">
              <w:rPr>
                <w:rtl w:val="0"/>
              </w:rPr>
              <w:t xml:space="preserve">2</w:t>
            </w:r>
          </w:p>
        </w:tc>
        <w:tc>
          <w:tcPr/>
          <w:p w:rsidR="00000000" w:rsidDel="00000000" w:rsidP="00000000" w:rsidRDefault="00000000" w:rsidRPr="00000000" w14:paraId="000001E6">
            <w:pPr>
              <w:ind w:firstLine="0"/>
              <w:rPr/>
            </w:pPr>
            <w:r w:rsidDel="00000000" w:rsidR="00000000" w:rsidRPr="00000000">
              <w:rPr>
                <w:rtl w:val="0"/>
              </w:rPr>
              <w:t xml:space="preserve">Set up the system time response</w:t>
            </w:r>
          </w:p>
        </w:tc>
        <w:tc>
          <w:tcPr/>
          <w:p w:rsidR="00000000" w:rsidDel="00000000" w:rsidP="00000000" w:rsidRDefault="00000000" w:rsidRPr="00000000" w14:paraId="000001E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E8">
            <w:pPr>
              <w:ind w:firstLine="0"/>
              <w:rPr/>
            </w:pPr>
            <w:r w:rsidDel="00000000" w:rsidR="00000000" w:rsidRPr="00000000">
              <w:rPr>
                <w:rtl w:val="0"/>
              </w:rPr>
              <w:t xml:space="preserve">TX_POWER_ATT</w:t>
            </w:r>
          </w:p>
        </w:tc>
        <w:tc>
          <w:tcPr/>
          <w:p w:rsidR="00000000" w:rsidDel="00000000" w:rsidP="00000000" w:rsidRDefault="00000000" w:rsidRPr="00000000" w14:paraId="000001E9">
            <w:pPr>
              <w:rPr/>
            </w:pPr>
            <w:r w:rsidDel="00000000" w:rsidR="00000000" w:rsidRPr="00000000">
              <w:rPr>
                <w:rtl w:val="0"/>
              </w:rPr>
              <w:t xml:space="preserve">3</w:t>
            </w:r>
          </w:p>
        </w:tc>
        <w:tc>
          <w:tcPr/>
          <w:p w:rsidR="00000000" w:rsidDel="00000000" w:rsidP="00000000" w:rsidRDefault="00000000" w:rsidRPr="00000000" w14:paraId="000001EA">
            <w:pPr>
              <w:ind w:firstLine="0"/>
              <w:rPr/>
            </w:pPr>
            <w:r w:rsidDel="00000000" w:rsidR="00000000" w:rsidRPr="00000000">
              <w:rPr>
                <w:rtl w:val="0"/>
              </w:rPr>
              <w:t xml:space="preserve">Set the output power gain</w:t>
            </w:r>
          </w:p>
        </w:tc>
        <w:tc>
          <w:tcPr/>
          <w:p w:rsidR="00000000" w:rsidDel="00000000" w:rsidP="00000000" w:rsidRDefault="00000000" w:rsidRPr="00000000" w14:paraId="000001E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EC">
            <w:pPr>
              <w:ind w:firstLine="0"/>
              <w:rPr/>
            </w:pPr>
            <w:r w:rsidDel="00000000" w:rsidR="00000000" w:rsidRPr="00000000">
              <w:rPr>
                <w:rtl w:val="0"/>
              </w:rPr>
              <w:t xml:space="preserve">TX_POWER_ATT_RSP</w:t>
            </w:r>
          </w:p>
        </w:tc>
        <w:tc>
          <w:tcPr/>
          <w:p w:rsidR="00000000" w:rsidDel="00000000" w:rsidP="00000000" w:rsidRDefault="00000000" w:rsidRPr="00000000" w14:paraId="000001ED">
            <w:pPr>
              <w:rPr/>
            </w:pPr>
            <w:r w:rsidDel="00000000" w:rsidR="00000000" w:rsidRPr="00000000">
              <w:rPr>
                <w:rtl w:val="0"/>
              </w:rPr>
              <w:t xml:space="preserve">4</w:t>
            </w:r>
          </w:p>
        </w:tc>
        <w:tc>
          <w:tcPr/>
          <w:p w:rsidR="00000000" w:rsidDel="00000000" w:rsidP="00000000" w:rsidRDefault="00000000" w:rsidRPr="00000000" w14:paraId="000001EE">
            <w:pPr>
              <w:ind w:firstLine="0"/>
              <w:rPr/>
            </w:pPr>
            <w:r w:rsidDel="00000000" w:rsidR="00000000" w:rsidRPr="00000000">
              <w:rPr>
                <w:rtl w:val="0"/>
              </w:rPr>
              <w:t xml:space="preserve">Set the output power gain response</w:t>
            </w:r>
          </w:p>
        </w:tc>
        <w:tc>
          <w:tcPr/>
          <w:p w:rsidR="00000000" w:rsidDel="00000000" w:rsidP="00000000" w:rsidRDefault="00000000" w:rsidRPr="00000000" w14:paraId="000001E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F0">
            <w:pPr>
              <w:ind w:firstLine="0"/>
              <w:rPr/>
            </w:pPr>
            <w:r w:rsidDel="00000000" w:rsidR="00000000" w:rsidRPr="00000000">
              <w:rPr>
                <w:rtl w:val="0"/>
              </w:rPr>
              <w:t xml:space="preserve">SOFTWARE_INFO_REQ</w:t>
            </w:r>
          </w:p>
        </w:tc>
        <w:tc>
          <w:tcPr/>
          <w:p w:rsidR="00000000" w:rsidDel="00000000" w:rsidP="00000000" w:rsidRDefault="00000000" w:rsidRPr="00000000" w14:paraId="000001F1">
            <w:pPr>
              <w:rPr/>
            </w:pPr>
            <w:r w:rsidDel="00000000" w:rsidR="00000000" w:rsidRPr="00000000">
              <w:rPr>
                <w:rtl w:val="0"/>
              </w:rPr>
              <w:t xml:space="preserve">5</w:t>
            </w:r>
          </w:p>
        </w:tc>
        <w:tc>
          <w:tcPr/>
          <w:p w:rsidR="00000000" w:rsidDel="00000000" w:rsidP="00000000" w:rsidRDefault="00000000" w:rsidRPr="00000000" w14:paraId="000001F2">
            <w:pPr>
              <w:ind w:firstLine="0"/>
              <w:rPr>
                <w:color w:val="0000ff"/>
                <w:u w:val="single"/>
              </w:rPr>
            </w:pPr>
            <w:r w:rsidDel="00000000" w:rsidR="00000000" w:rsidRPr="00000000">
              <w:rPr>
                <w:rtl w:val="0"/>
              </w:rPr>
              <w:t xml:space="preserve">Software version query</w:t>
            </w:r>
            <w:r w:rsidDel="00000000" w:rsidR="00000000" w:rsidRPr="00000000">
              <w:rPr>
                <w:rtl w:val="0"/>
              </w:rPr>
            </w:r>
          </w:p>
        </w:tc>
        <w:tc>
          <w:tcPr/>
          <w:p w:rsidR="00000000" w:rsidDel="00000000" w:rsidP="00000000" w:rsidRDefault="00000000" w:rsidRPr="00000000" w14:paraId="000001F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F4">
            <w:pPr>
              <w:ind w:firstLine="0"/>
              <w:rPr/>
            </w:pPr>
            <w:r w:rsidDel="00000000" w:rsidR="00000000" w:rsidRPr="00000000">
              <w:rPr>
                <w:rtl w:val="0"/>
              </w:rPr>
              <w:t xml:space="preserve">SOFTWARE_INFO  _R EPORT</w:t>
            </w:r>
          </w:p>
        </w:tc>
        <w:tc>
          <w:tcPr/>
          <w:p w:rsidR="00000000" w:rsidDel="00000000" w:rsidP="00000000" w:rsidRDefault="00000000" w:rsidRPr="00000000" w14:paraId="000001F5">
            <w:pPr>
              <w:rPr/>
            </w:pPr>
            <w:r w:rsidDel="00000000" w:rsidR="00000000" w:rsidRPr="00000000">
              <w:rPr>
                <w:rtl w:val="0"/>
              </w:rPr>
              <w:t xml:space="preserve">6</w:t>
            </w:r>
          </w:p>
        </w:tc>
        <w:tc>
          <w:tcPr/>
          <w:p w:rsidR="00000000" w:rsidDel="00000000" w:rsidP="00000000" w:rsidRDefault="00000000" w:rsidRPr="00000000" w14:paraId="000001F6">
            <w:pPr>
              <w:ind w:firstLine="0"/>
              <w:rPr>
                <w:color w:val="0000ff"/>
                <w:u w:val="single"/>
              </w:rPr>
            </w:pPr>
            <w:r w:rsidDel="00000000" w:rsidR="00000000" w:rsidRPr="00000000">
              <w:rPr>
                <w:rtl w:val="0"/>
              </w:rPr>
              <w:t xml:space="preserve">Software version query response</w:t>
            </w:r>
            <w:r w:rsidDel="00000000" w:rsidR="00000000" w:rsidRPr="00000000">
              <w:rPr>
                <w:rtl w:val="0"/>
              </w:rPr>
            </w:r>
          </w:p>
        </w:tc>
        <w:tc>
          <w:tcPr/>
          <w:p w:rsidR="00000000" w:rsidDel="00000000" w:rsidP="00000000" w:rsidRDefault="00000000" w:rsidRPr="00000000" w14:paraId="000001F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1F8">
            <w:pPr>
              <w:ind w:firstLine="0"/>
              <w:rPr/>
            </w:pPr>
            <w:r w:rsidDel="00000000" w:rsidR="00000000" w:rsidRPr="00000000">
              <w:rPr>
                <w:rtl w:val="0"/>
              </w:rPr>
              <w:t xml:space="preserve">SOFTWARE_UPGRADE (not supported)</w:t>
            </w:r>
          </w:p>
        </w:tc>
        <w:tc>
          <w:tcPr/>
          <w:p w:rsidR="00000000" w:rsidDel="00000000" w:rsidP="00000000" w:rsidRDefault="00000000" w:rsidRPr="00000000" w14:paraId="000001F9">
            <w:pPr>
              <w:rPr/>
            </w:pPr>
            <w:r w:rsidDel="00000000" w:rsidR="00000000" w:rsidRPr="00000000">
              <w:rPr>
                <w:rtl w:val="0"/>
              </w:rPr>
              <w:t xml:space="preserve">7</w:t>
            </w:r>
          </w:p>
        </w:tc>
        <w:tc>
          <w:tcPr/>
          <w:p w:rsidR="00000000" w:rsidDel="00000000" w:rsidP="00000000" w:rsidRDefault="00000000" w:rsidRPr="00000000" w14:paraId="000001FA">
            <w:pPr>
              <w:ind w:firstLine="0"/>
              <w:rPr>
                <w:color w:val="0000ff"/>
                <w:u w:val="single"/>
              </w:rPr>
            </w:pPr>
            <w:r w:rsidDel="00000000" w:rsidR="00000000" w:rsidRPr="00000000">
              <w:rPr>
                <w:rtl w:val="0"/>
              </w:rPr>
              <w:t xml:space="preserve">software upgrading</w:t>
            </w:r>
            <w:r w:rsidDel="00000000" w:rsidR="00000000" w:rsidRPr="00000000">
              <w:rPr>
                <w:rtl w:val="0"/>
              </w:rPr>
            </w:r>
          </w:p>
        </w:tc>
        <w:tc>
          <w:tcPr/>
          <w:p w:rsidR="00000000" w:rsidDel="00000000" w:rsidP="00000000" w:rsidRDefault="00000000" w:rsidRPr="00000000" w14:paraId="000001F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1FC">
            <w:pPr>
              <w:ind w:firstLine="0"/>
              <w:rPr/>
            </w:pPr>
            <w:r w:rsidDel="00000000" w:rsidR="00000000" w:rsidRPr="00000000">
              <w:rPr>
                <w:rtl w:val="0"/>
              </w:rPr>
              <w:t xml:space="preserve">SOFTWARE _ UPGRADE _ RSP (not supported)</w:t>
            </w:r>
          </w:p>
        </w:tc>
        <w:tc>
          <w:tcPr/>
          <w:p w:rsidR="00000000" w:rsidDel="00000000" w:rsidP="00000000" w:rsidRDefault="00000000" w:rsidRPr="00000000" w14:paraId="000001FD">
            <w:pPr>
              <w:rPr/>
            </w:pPr>
            <w:r w:rsidDel="00000000" w:rsidR="00000000" w:rsidRPr="00000000">
              <w:rPr>
                <w:rtl w:val="0"/>
              </w:rPr>
              <w:t xml:space="preserve">8</w:t>
            </w:r>
          </w:p>
        </w:tc>
        <w:tc>
          <w:tcPr/>
          <w:p w:rsidR="00000000" w:rsidDel="00000000" w:rsidP="00000000" w:rsidRDefault="00000000" w:rsidRPr="00000000" w14:paraId="000001FE">
            <w:pPr>
              <w:ind w:firstLine="0"/>
              <w:rPr>
                <w:color w:val="0000ff"/>
                <w:u w:val="single"/>
              </w:rPr>
            </w:pPr>
            <w:r w:rsidDel="00000000" w:rsidR="00000000" w:rsidRPr="00000000">
              <w:rPr>
                <w:rtl w:val="0"/>
              </w:rPr>
              <w:t xml:space="preserve">Software upgrade response</w:t>
            </w:r>
            <w:r w:rsidDel="00000000" w:rsidR="00000000" w:rsidRPr="00000000">
              <w:rPr>
                <w:rtl w:val="0"/>
              </w:rPr>
            </w:r>
          </w:p>
        </w:tc>
        <w:tc>
          <w:tcPr/>
          <w:p w:rsidR="00000000" w:rsidDel="00000000" w:rsidP="00000000" w:rsidRDefault="00000000" w:rsidRPr="00000000" w14:paraId="000001F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00">
            <w:pPr>
              <w:ind w:firstLine="0"/>
              <w:rPr/>
            </w:pPr>
            <w:r w:rsidDel="00000000" w:rsidR="00000000" w:rsidRPr="00000000">
              <w:rPr>
                <w:rtl w:val="0"/>
              </w:rPr>
              <w:t xml:space="preserve">SOFTWARE_UPGRADE_REPORT (not supported)</w:t>
            </w:r>
          </w:p>
        </w:tc>
        <w:tc>
          <w:tcPr/>
          <w:p w:rsidR="00000000" w:rsidDel="00000000" w:rsidP="00000000" w:rsidRDefault="00000000" w:rsidRPr="00000000" w14:paraId="00000201">
            <w:pPr>
              <w:rPr/>
            </w:pPr>
            <w:r w:rsidDel="00000000" w:rsidR="00000000" w:rsidRPr="00000000">
              <w:rPr>
                <w:rtl w:val="0"/>
              </w:rPr>
              <w:t xml:space="preserve">9</w:t>
            </w:r>
          </w:p>
        </w:tc>
        <w:tc>
          <w:tcPr/>
          <w:p w:rsidR="00000000" w:rsidDel="00000000" w:rsidP="00000000" w:rsidRDefault="00000000" w:rsidRPr="00000000" w14:paraId="00000202">
            <w:pPr>
              <w:ind w:firstLine="0"/>
              <w:rPr>
                <w:color w:val="0000ff"/>
                <w:u w:val="single"/>
              </w:rPr>
            </w:pPr>
            <w:r w:rsidDel="00000000" w:rsidR="00000000" w:rsidRPr="00000000">
              <w:rPr>
                <w:rtl w:val="0"/>
              </w:rPr>
              <w:t xml:space="preserve">Software upgrade status report</w:t>
            </w:r>
            <w:r w:rsidDel="00000000" w:rsidR="00000000" w:rsidRPr="00000000">
              <w:rPr>
                <w:rtl w:val="0"/>
              </w:rPr>
            </w:r>
          </w:p>
        </w:tc>
        <w:tc>
          <w:tcPr/>
          <w:p w:rsidR="00000000" w:rsidDel="00000000" w:rsidP="00000000" w:rsidRDefault="00000000" w:rsidRPr="00000000" w14:paraId="00000203">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04">
            <w:pPr>
              <w:ind w:firstLine="0"/>
              <w:rPr/>
            </w:pPr>
            <w:r w:rsidDel="00000000" w:rsidR="00000000" w:rsidRPr="00000000">
              <w:rPr>
                <w:rtl w:val="0"/>
              </w:rPr>
              <w:t xml:space="preserve">SYSTEM_STATUS_REQ</w:t>
            </w:r>
          </w:p>
        </w:tc>
        <w:tc>
          <w:tcPr/>
          <w:p w:rsidR="00000000" w:rsidDel="00000000" w:rsidP="00000000" w:rsidRDefault="00000000" w:rsidRPr="00000000" w14:paraId="00000205">
            <w:pPr>
              <w:rPr/>
            </w:pPr>
            <w:r w:rsidDel="00000000" w:rsidR="00000000" w:rsidRPr="00000000">
              <w:rPr>
                <w:rtl w:val="0"/>
              </w:rPr>
              <w:t xml:space="preserve">10</w:t>
            </w:r>
          </w:p>
        </w:tc>
        <w:tc>
          <w:tcPr/>
          <w:p w:rsidR="00000000" w:rsidDel="00000000" w:rsidP="00000000" w:rsidRDefault="00000000" w:rsidRPr="00000000" w14:paraId="00000206">
            <w:pPr>
              <w:ind w:firstLine="0"/>
              <w:rPr>
                <w:color w:val="0000ff"/>
                <w:u w:val="single"/>
              </w:rPr>
            </w:pPr>
            <w:r w:rsidDel="00000000" w:rsidR="00000000" w:rsidRPr="00000000">
              <w:rPr>
                <w:rtl w:val="0"/>
              </w:rPr>
              <w:t xml:space="preserve">System status query</w:t>
            </w:r>
            <w:r w:rsidDel="00000000" w:rsidR="00000000" w:rsidRPr="00000000">
              <w:rPr>
                <w:rtl w:val="0"/>
              </w:rPr>
            </w:r>
          </w:p>
        </w:tc>
        <w:tc>
          <w:tcPr/>
          <w:p w:rsidR="00000000" w:rsidDel="00000000" w:rsidP="00000000" w:rsidRDefault="00000000" w:rsidRPr="00000000" w14:paraId="0000020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08">
            <w:pPr>
              <w:ind w:firstLine="0"/>
              <w:rPr/>
            </w:pPr>
            <w:r w:rsidDel="00000000" w:rsidR="00000000" w:rsidRPr="00000000">
              <w:rPr>
                <w:rtl w:val="0"/>
              </w:rPr>
              <w:t xml:space="preserve">SYSTEM _STATUS_ RE PORT</w:t>
            </w:r>
          </w:p>
        </w:tc>
        <w:tc>
          <w:tcPr/>
          <w:p w:rsidR="00000000" w:rsidDel="00000000" w:rsidP="00000000" w:rsidRDefault="00000000" w:rsidRPr="00000000" w14:paraId="00000209">
            <w:pPr>
              <w:rPr/>
            </w:pPr>
            <w:r w:rsidDel="00000000" w:rsidR="00000000" w:rsidRPr="00000000">
              <w:rPr>
                <w:rtl w:val="0"/>
              </w:rPr>
              <w:t xml:space="preserve">11</w:t>
            </w:r>
          </w:p>
        </w:tc>
        <w:tc>
          <w:tcPr/>
          <w:p w:rsidR="00000000" w:rsidDel="00000000" w:rsidP="00000000" w:rsidRDefault="00000000" w:rsidRPr="00000000" w14:paraId="0000020A">
            <w:pPr>
              <w:ind w:firstLine="0"/>
              <w:rPr>
                <w:color w:val="0000ff"/>
                <w:u w:val="single"/>
              </w:rPr>
            </w:pPr>
            <w:r w:rsidDel="00000000" w:rsidR="00000000" w:rsidRPr="00000000">
              <w:rPr>
                <w:rtl w:val="0"/>
              </w:rPr>
              <w:t xml:space="preserve">System status reporting</w:t>
            </w:r>
            <w:r w:rsidDel="00000000" w:rsidR="00000000" w:rsidRPr="00000000">
              <w:rPr>
                <w:rtl w:val="0"/>
              </w:rPr>
            </w:r>
          </w:p>
        </w:tc>
        <w:tc>
          <w:tcPr/>
          <w:p w:rsidR="00000000" w:rsidDel="00000000" w:rsidP="00000000" w:rsidRDefault="00000000" w:rsidRPr="00000000" w14:paraId="0000020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0C">
            <w:pPr>
              <w:ind w:firstLine="0"/>
              <w:rPr/>
            </w:pPr>
            <w:r w:rsidDel="00000000" w:rsidR="00000000" w:rsidRPr="00000000">
              <w:rPr>
                <w:rtl w:val="0"/>
              </w:rPr>
              <w:t xml:space="preserve">EQUIP_ASSETS_REQ</w:t>
            </w:r>
          </w:p>
        </w:tc>
        <w:tc>
          <w:tcPr/>
          <w:p w:rsidR="00000000" w:rsidDel="00000000" w:rsidP="00000000" w:rsidRDefault="00000000" w:rsidRPr="00000000" w14:paraId="0000020D">
            <w:pPr>
              <w:rPr/>
            </w:pPr>
            <w:r w:rsidDel="00000000" w:rsidR="00000000" w:rsidRPr="00000000">
              <w:rPr>
                <w:rtl w:val="0"/>
              </w:rPr>
              <w:t xml:space="preserve">12</w:t>
            </w:r>
          </w:p>
        </w:tc>
        <w:tc>
          <w:tcPr/>
          <w:p w:rsidR="00000000" w:rsidDel="00000000" w:rsidP="00000000" w:rsidRDefault="00000000" w:rsidRPr="00000000" w14:paraId="0000020E">
            <w:pPr>
              <w:ind w:firstLine="0"/>
              <w:rPr>
                <w:color w:val="0000ff"/>
                <w:u w:val="single"/>
              </w:rPr>
            </w:pPr>
            <w:r w:rsidDel="00000000" w:rsidR="00000000" w:rsidRPr="00000000">
              <w:rPr>
                <w:rtl w:val="0"/>
              </w:rPr>
              <w:t xml:space="preserve">Asset information inquiry</w:t>
            </w:r>
            <w:r w:rsidDel="00000000" w:rsidR="00000000" w:rsidRPr="00000000">
              <w:rPr>
                <w:rtl w:val="0"/>
              </w:rPr>
            </w:r>
          </w:p>
        </w:tc>
        <w:tc>
          <w:tcPr/>
          <w:p w:rsidR="00000000" w:rsidDel="00000000" w:rsidP="00000000" w:rsidRDefault="00000000" w:rsidRPr="00000000" w14:paraId="0000020F">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10">
            <w:pPr>
              <w:ind w:firstLine="0"/>
              <w:rPr/>
            </w:pPr>
            <w:r w:rsidDel="00000000" w:rsidR="00000000" w:rsidRPr="00000000">
              <w:rPr>
                <w:rtl w:val="0"/>
              </w:rPr>
              <w:t xml:space="preserve">EQUIP_ASSETS_REPORT</w:t>
            </w:r>
          </w:p>
        </w:tc>
        <w:tc>
          <w:tcPr/>
          <w:p w:rsidR="00000000" w:rsidDel="00000000" w:rsidP="00000000" w:rsidRDefault="00000000" w:rsidRPr="00000000" w14:paraId="00000211">
            <w:pPr>
              <w:rPr/>
            </w:pPr>
            <w:r w:rsidDel="00000000" w:rsidR="00000000" w:rsidRPr="00000000">
              <w:rPr>
                <w:rtl w:val="0"/>
              </w:rPr>
              <w:t xml:space="preserve">13</w:t>
            </w:r>
          </w:p>
        </w:tc>
        <w:tc>
          <w:tcPr/>
          <w:p w:rsidR="00000000" w:rsidDel="00000000" w:rsidP="00000000" w:rsidRDefault="00000000" w:rsidRPr="00000000" w14:paraId="00000212">
            <w:pPr>
              <w:ind w:firstLine="0"/>
              <w:rPr>
                <w:color w:val="0000ff"/>
                <w:u w:val="single"/>
              </w:rPr>
            </w:pPr>
            <w:r w:rsidDel="00000000" w:rsidR="00000000" w:rsidRPr="00000000">
              <w:rPr>
                <w:rtl w:val="0"/>
              </w:rPr>
              <w:t xml:space="preserve">Asset information reporting</w:t>
            </w:r>
            <w:r w:rsidDel="00000000" w:rsidR="00000000" w:rsidRPr="00000000">
              <w:rPr>
                <w:rtl w:val="0"/>
              </w:rPr>
            </w:r>
          </w:p>
        </w:tc>
        <w:tc>
          <w:tcPr/>
          <w:p w:rsidR="00000000" w:rsidDel="00000000" w:rsidP="00000000" w:rsidRDefault="00000000" w:rsidRPr="00000000" w14:paraId="00000213">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14">
            <w:pPr>
              <w:ind w:firstLine="0"/>
              <w:rPr/>
            </w:pPr>
            <w:r w:rsidDel="00000000" w:rsidR="00000000" w:rsidRPr="00000000">
              <w:rPr>
                <w:rtl w:val="0"/>
              </w:rPr>
              <w:t xml:space="preserve">EQUIP_RESET</w:t>
            </w:r>
          </w:p>
        </w:tc>
        <w:tc>
          <w:tcPr/>
          <w:p w:rsidR="00000000" w:rsidDel="00000000" w:rsidP="00000000" w:rsidRDefault="00000000" w:rsidRPr="00000000" w14:paraId="00000215">
            <w:pPr>
              <w:rPr/>
            </w:pPr>
            <w:r w:rsidDel="00000000" w:rsidR="00000000" w:rsidRPr="00000000">
              <w:rPr>
                <w:rtl w:val="0"/>
              </w:rPr>
              <w:t xml:space="preserve">14</w:t>
            </w:r>
          </w:p>
        </w:tc>
        <w:tc>
          <w:tcPr/>
          <w:p w:rsidR="00000000" w:rsidDel="00000000" w:rsidP="00000000" w:rsidRDefault="00000000" w:rsidRPr="00000000" w14:paraId="00000216">
            <w:pPr>
              <w:ind w:firstLine="0"/>
              <w:rPr/>
            </w:pPr>
            <w:r w:rsidDel="00000000" w:rsidR="00000000" w:rsidRPr="00000000">
              <w:rPr>
                <w:rtl w:val="0"/>
              </w:rPr>
              <w:t xml:space="preserve">Equipment reset</w:t>
            </w:r>
          </w:p>
        </w:tc>
        <w:tc>
          <w:tcPr/>
          <w:p w:rsidR="00000000" w:rsidDel="00000000" w:rsidP="00000000" w:rsidRDefault="00000000" w:rsidRPr="00000000" w14:paraId="00000217">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18">
            <w:pPr>
              <w:ind w:firstLine="0"/>
              <w:rPr/>
            </w:pPr>
            <w:r w:rsidDel="00000000" w:rsidR="00000000" w:rsidRPr="00000000">
              <w:rPr>
                <w:rtl w:val="0"/>
              </w:rPr>
              <w:t xml:space="preserve">EQUIP_RESET_RSP</w:t>
            </w:r>
          </w:p>
        </w:tc>
        <w:tc>
          <w:tcPr/>
          <w:p w:rsidR="00000000" w:rsidDel="00000000" w:rsidP="00000000" w:rsidRDefault="00000000" w:rsidRPr="00000000" w14:paraId="00000219">
            <w:pPr>
              <w:rPr/>
            </w:pPr>
            <w:r w:rsidDel="00000000" w:rsidR="00000000" w:rsidRPr="00000000">
              <w:rPr>
                <w:rtl w:val="0"/>
              </w:rPr>
              <w:t xml:space="preserve">15</w:t>
            </w:r>
          </w:p>
        </w:tc>
        <w:tc>
          <w:tcPr/>
          <w:p w:rsidR="00000000" w:rsidDel="00000000" w:rsidP="00000000" w:rsidRDefault="00000000" w:rsidRPr="00000000" w14:paraId="0000021A">
            <w:pPr>
              <w:ind w:firstLine="0"/>
              <w:rPr/>
            </w:pPr>
            <w:r w:rsidDel="00000000" w:rsidR="00000000" w:rsidRPr="00000000">
              <w:rPr>
                <w:rtl w:val="0"/>
              </w:rPr>
              <w:t xml:space="preserve">Device reset response</w:t>
            </w:r>
          </w:p>
        </w:tc>
        <w:tc>
          <w:tcPr/>
          <w:p w:rsidR="00000000" w:rsidDel="00000000" w:rsidP="00000000" w:rsidRDefault="00000000" w:rsidRPr="00000000" w14:paraId="0000021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1C">
            <w:pPr>
              <w:ind w:firstLine="0"/>
              <w:rPr/>
            </w:pPr>
            <w:r w:rsidDel="00000000" w:rsidR="00000000" w:rsidRPr="00000000">
              <w:rPr>
                <w:rtl w:val="0"/>
              </w:rPr>
              <w:t xml:space="preserve">EQUIP_RESET_ACCIDENT</w:t>
            </w:r>
          </w:p>
        </w:tc>
        <w:tc>
          <w:tcPr/>
          <w:p w:rsidR="00000000" w:rsidDel="00000000" w:rsidP="00000000" w:rsidRDefault="00000000" w:rsidRPr="00000000" w14:paraId="0000021D">
            <w:pPr>
              <w:rPr/>
            </w:pPr>
            <w:r w:rsidDel="00000000" w:rsidR="00000000" w:rsidRPr="00000000">
              <w:rPr>
                <w:rtl w:val="0"/>
              </w:rPr>
              <w:t xml:space="preserve">16</w:t>
            </w:r>
          </w:p>
        </w:tc>
        <w:tc>
          <w:tcPr/>
          <w:p w:rsidR="00000000" w:rsidDel="00000000" w:rsidP="00000000" w:rsidRDefault="00000000" w:rsidRPr="00000000" w14:paraId="0000021E">
            <w:pPr>
              <w:ind w:firstLine="0"/>
              <w:rPr/>
            </w:pPr>
            <w:r w:rsidDel="00000000" w:rsidR="00000000" w:rsidRPr="00000000">
              <w:rPr>
                <w:rtl w:val="0"/>
              </w:rPr>
              <w:t xml:space="preserve">Device accident reset notification</w:t>
            </w:r>
          </w:p>
        </w:tc>
        <w:tc>
          <w:tcPr/>
          <w:p w:rsidR="00000000" w:rsidDel="00000000" w:rsidP="00000000" w:rsidRDefault="00000000" w:rsidRPr="00000000" w14:paraId="0000021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20">
            <w:pPr>
              <w:ind w:firstLine="0"/>
              <w:rPr/>
            </w:pPr>
            <w:r w:rsidDel="00000000" w:rsidR="00000000" w:rsidRPr="00000000">
              <w:rPr>
                <w:rtl w:val="0"/>
              </w:rPr>
              <w:t xml:space="preserve">SYNC_MODE</w:t>
            </w:r>
          </w:p>
        </w:tc>
        <w:tc>
          <w:tcPr/>
          <w:p w:rsidR="00000000" w:rsidDel="00000000" w:rsidP="00000000" w:rsidRDefault="00000000" w:rsidRPr="00000000" w14:paraId="00000221">
            <w:pPr>
              <w:rPr/>
            </w:pPr>
            <w:r w:rsidDel="00000000" w:rsidR="00000000" w:rsidRPr="00000000">
              <w:rPr>
                <w:rtl w:val="0"/>
              </w:rPr>
              <w:t xml:space="preserve">17</w:t>
            </w:r>
          </w:p>
        </w:tc>
        <w:tc>
          <w:tcPr/>
          <w:p w:rsidR="00000000" w:rsidDel="00000000" w:rsidP="00000000" w:rsidRDefault="00000000" w:rsidRPr="00000000" w14:paraId="00000222">
            <w:pPr>
              <w:ind w:firstLine="0"/>
              <w:rPr/>
            </w:pPr>
            <w:r w:rsidDel="00000000" w:rsidR="00000000" w:rsidRPr="00000000">
              <w:rPr>
                <w:rtl w:val="0"/>
              </w:rPr>
              <w:t xml:space="preserve">Set synchronization mode</w:t>
            </w:r>
          </w:p>
        </w:tc>
        <w:tc>
          <w:tcPr/>
          <w:p w:rsidR="00000000" w:rsidDel="00000000" w:rsidP="00000000" w:rsidRDefault="00000000" w:rsidRPr="00000000" w14:paraId="0000022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24">
            <w:pPr>
              <w:ind w:firstLine="0"/>
              <w:rPr/>
            </w:pPr>
            <w:r w:rsidDel="00000000" w:rsidR="00000000" w:rsidRPr="00000000">
              <w:rPr>
                <w:rtl w:val="0"/>
              </w:rPr>
              <w:t xml:space="preserve">SYNC_MODE_RSP</w:t>
            </w:r>
          </w:p>
        </w:tc>
        <w:tc>
          <w:tcPr/>
          <w:p w:rsidR="00000000" w:rsidDel="00000000" w:rsidP="00000000" w:rsidRDefault="00000000" w:rsidRPr="00000000" w14:paraId="00000225">
            <w:pPr>
              <w:rPr/>
            </w:pPr>
            <w:r w:rsidDel="00000000" w:rsidR="00000000" w:rsidRPr="00000000">
              <w:rPr>
                <w:rtl w:val="0"/>
              </w:rPr>
              <w:t xml:space="preserve">18</w:t>
            </w:r>
          </w:p>
        </w:tc>
        <w:tc>
          <w:tcPr/>
          <w:p w:rsidR="00000000" w:rsidDel="00000000" w:rsidP="00000000" w:rsidRDefault="00000000" w:rsidRPr="00000000" w14:paraId="00000226">
            <w:pPr>
              <w:ind w:firstLine="0"/>
              <w:rPr/>
            </w:pPr>
            <w:r w:rsidDel="00000000" w:rsidR="00000000" w:rsidRPr="00000000">
              <w:rPr>
                <w:rtl w:val="0"/>
              </w:rPr>
              <w:t xml:space="preserve">Set the synchronization mode response</w:t>
            </w:r>
          </w:p>
        </w:tc>
        <w:tc>
          <w:tcPr/>
          <w:p w:rsidR="00000000" w:rsidDel="00000000" w:rsidP="00000000" w:rsidRDefault="00000000" w:rsidRPr="00000000" w14:paraId="0000022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28">
            <w:pPr>
              <w:ind w:firstLine="0"/>
              <w:rPr/>
            </w:pPr>
            <w:r w:rsidDel="00000000" w:rsidR="00000000" w:rsidRPr="00000000">
              <w:rPr>
                <w:rtl w:val="0"/>
              </w:rPr>
              <w:t xml:space="preserve">SYNC_STATUS_REQ</w:t>
            </w:r>
          </w:p>
        </w:tc>
        <w:tc>
          <w:tcPr/>
          <w:p w:rsidR="00000000" w:rsidDel="00000000" w:rsidP="00000000" w:rsidRDefault="00000000" w:rsidRPr="00000000" w14:paraId="00000229">
            <w:pPr>
              <w:rPr/>
            </w:pPr>
            <w:r w:rsidDel="00000000" w:rsidR="00000000" w:rsidRPr="00000000">
              <w:rPr>
                <w:rtl w:val="0"/>
              </w:rPr>
              <w:t xml:space="preserve">19</w:t>
            </w:r>
          </w:p>
        </w:tc>
        <w:tc>
          <w:tcPr/>
          <w:p w:rsidR="00000000" w:rsidDel="00000000" w:rsidP="00000000" w:rsidRDefault="00000000" w:rsidRPr="00000000" w14:paraId="0000022A">
            <w:pPr>
              <w:ind w:firstLine="0"/>
              <w:rPr/>
            </w:pPr>
            <w:r w:rsidDel="00000000" w:rsidR="00000000" w:rsidRPr="00000000">
              <w:rPr>
                <w:rtl w:val="0"/>
              </w:rPr>
              <w:t xml:space="preserve">Synchronous status query</w:t>
            </w:r>
          </w:p>
        </w:tc>
        <w:tc>
          <w:tcPr/>
          <w:p w:rsidR="00000000" w:rsidDel="00000000" w:rsidP="00000000" w:rsidRDefault="00000000" w:rsidRPr="00000000" w14:paraId="0000022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2C">
            <w:pPr>
              <w:ind w:firstLine="0"/>
              <w:rPr/>
            </w:pPr>
            <w:r w:rsidDel="00000000" w:rsidR="00000000" w:rsidRPr="00000000">
              <w:rPr>
                <w:rtl w:val="0"/>
              </w:rPr>
              <w:t xml:space="preserve">SYNC_STATUS_REPORT</w:t>
            </w:r>
          </w:p>
        </w:tc>
        <w:tc>
          <w:tcPr/>
          <w:p w:rsidR="00000000" w:rsidDel="00000000" w:rsidP="00000000" w:rsidRDefault="00000000" w:rsidRPr="00000000" w14:paraId="0000022D">
            <w:pPr>
              <w:rPr/>
            </w:pPr>
            <w:r w:rsidDel="00000000" w:rsidR="00000000" w:rsidRPr="00000000">
              <w:rPr>
                <w:rtl w:val="0"/>
              </w:rPr>
              <w:t xml:space="preserve">20</w:t>
            </w:r>
          </w:p>
        </w:tc>
        <w:tc>
          <w:tcPr/>
          <w:p w:rsidR="00000000" w:rsidDel="00000000" w:rsidP="00000000" w:rsidRDefault="00000000" w:rsidRPr="00000000" w14:paraId="0000022E">
            <w:pPr>
              <w:ind w:firstLine="0"/>
              <w:rPr/>
            </w:pPr>
            <w:r w:rsidDel="00000000" w:rsidR="00000000" w:rsidRPr="00000000">
              <w:rPr>
                <w:rtl w:val="0"/>
              </w:rPr>
              <w:t xml:space="preserve">Synchronous status reporting</w:t>
            </w:r>
          </w:p>
        </w:tc>
        <w:tc>
          <w:tcPr/>
          <w:p w:rsidR="00000000" w:rsidDel="00000000" w:rsidP="00000000" w:rsidRDefault="00000000" w:rsidRPr="00000000" w14:paraId="0000022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30">
            <w:pPr>
              <w:ind w:firstLine="0"/>
              <w:rPr/>
            </w:pPr>
            <w:r w:rsidDel="00000000" w:rsidR="00000000" w:rsidRPr="00000000">
              <w:rPr>
                <w:rtl w:val="0"/>
              </w:rPr>
              <w:t xml:space="preserve">GPS_INFO_REQ</w:t>
            </w:r>
          </w:p>
        </w:tc>
        <w:tc>
          <w:tcPr/>
          <w:p w:rsidR="00000000" w:rsidDel="00000000" w:rsidP="00000000" w:rsidRDefault="00000000" w:rsidRPr="00000000" w14:paraId="00000231">
            <w:pPr>
              <w:rPr/>
            </w:pPr>
            <w:r w:rsidDel="00000000" w:rsidR="00000000" w:rsidRPr="00000000">
              <w:rPr>
                <w:rtl w:val="0"/>
              </w:rPr>
              <w:t xml:space="preserve">21</w:t>
            </w:r>
          </w:p>
        </w:tc>
        <w:tc>
          <w:tcPr/>
          <w:p w:rsidR="00000000" w:rsidDel="00000000" w:rsidP="00000000" w:rsidRDefault="00000000" w:rsidRPr="00000000" w14:paraId="00000232">
            <w:pPr>
              <w:ind w:firstLine="0"/>
              <w:rPr/>
            </w:pPr>
            <w:r w:rsidDel="00000000" w:rsidR="00000000" w:rsidRPr="00000000">
              <w:rPr>
                <w:rtl w:val="0"/>
              </w:rPr>
              <w:t xml:space="preserve">The GPS synchronization information query</w:t>
            </w:r>
          </w:p>
        </w:tc>
        <w:tc>
          <w:tcPr/>
          <w:p w:rsidR="00000000" w:rsidDel="00000000" w:rsidP="00000000" w:rsidRDefault="00000000" w:rsidRPr="00000000" w14:paraId="0000023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34">
            <w:pPr>
              <w:ind w:firstLine="0"/>
              <w:rPr/>
            </w:pPr>
            <w:r w:rsidDel="00000000" w:rsidR="00000000" w:rsidRPr="00000000">
              <w:rPr>
                <w:rtl w:val="0"/>
              </w:rPr>
              <w:t xml:space="preserve">GPS_INFO_REPORT</w:t>
            </w:r>
          </w:p>
        </w:tc>
        <w:tc>
          <w:tcPr/>
          <w:p w:rsidR="00000000" w:rsidDel="00000000" w:rsidP="00000000" w:rsidRDefault="00000000" w:rsidRPr="00000000" w14:paraId="00000235">
            <w:pPr>
              <w:rPr/>
            </w:pPr>
            <w:r w:rsidDel="00000000" w:rsidR="00000000" w:rsidRPr="00000000">
              <w:rPr>
                <w:rtl w:val="0"/>
              </w:rPr>
              <w:t xml:space="preserve">22</w:t>
            </w:r>
          </w:p>
        </w:tc>
        <w:tc>
          <w:tcPr/>
          <w:p w:rsidR="00000000" w:rsidDel="00000000" w:rsidP="00000000" w:rsidRDefault="00000000" w:rsidRPr="00000000" w14:paraId="00000236">
            <w:pPr>
              <w:ind w:firstLine="0"/>
              <w:rPr/>
            </w:pPr>
            <w:r w:rsidDel="00000000" w:rsidR="00000000" w:rsidRPr="00000000">
              <w:rPr>
                <w:rtl w:val="0"/>
              </w:rPr>
              <w:t xml:space="preserve">GPS synchronization information report</w:t>
            </w:r>
          </w:p>
        </w:tc>
        <w:tc>
          <w:tcPr/>
          <w:p w:rsidR="00000000" w:rsidDel="00000000" w:rsidP="00000000" w:rsidRDefault="00000000" w:rsidRPr="00000000" w14:paraId="0000023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38">
            <w:pPr>
              <w:ind w:firstLine="0"/>
              <w:rPr/>
            </w:pPr>
            <w:r w:rsidDel="00000000" w:rsidR="00000000" w:rsidRPr="00000000">
              <w:rPr>
                <w:rtl w:val="0"/>
              </w:rPr>
              <w:t xml:space="preserve">PA_SETTING (not supported)</w:t>
            </w:r>
          </w:p>
        </w:tc>
        <w:tc>
          <w:tcPr/>
          <w:p w:rsidR="00000000" w:rsidDel="00000000" w:rsidP="00000000" w:rsidRDefault="00000000" w:rsidRPr="00000000" w14:paraId="00000239">
            <w:pPr>
              <w:rPr/>
            </w:pPr>
            <w:r w:rsidDel="00000000" w:rsidR="00000000" w:rsidRPr="00000000">
              <w:rPr>
                <w:rtl w:val="0"/>
              </w:rPr>
              <w:t xml:space="preserve">23</w:t>
            </w:r>
          </w:p>
        </w:tc>
        <w:tc>
          <w:tcPr/>
          <w:p w:rsidR="00000000" w:rsidDel="00000000" w:rsidP="00000000" w:rsidRDefault="00000000" w:rsidRPr="00000000" w14:paraId="0000023A">
            <w:pPr>
              <w:ind w:firstLine="0"/>
              <w:rPr/>
            </w:pPr>
            <w:r w:rsidDel="00000000" w:rsidR="00000000" w:rsidRPr="00000000">
              <w:rPr>
                <w:rtl w:val="0"/>
              </w:rPr>
              <w:t xml:space="preserve">PA set up</w:t>
            </w:r>
          </w:p>
        </w:tc>
        <w:tc>
          <w:tcPr/>
          <w:p w:rsidR="00000000" w:rsidDel="00000000" w:rsidP="00000000" w:rsidRDefault="00000000" w:rsidRPr="00000000" w14:paraId="0000023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3C">
            <w:pPr>
              <w:ind w:firstLine="0"/>
              <w:rPr/>
            </w:pPr>
            <w:r w:rsidDel="00000000" w:rsidR="00000000" w:rsidRPr="00000000">
              <w:rPr>
                <w:rtl w:val="0"/>
              </w:rPr>
              <w:t xml:space="preserve">PA _ SETTING _ RSP (not supported)</w:t>
            </w:r>
          </w:p>
        </w:tc>
        <w:tc>
          <w:tcPr/>
          <w:p w:rsidR="00000000" w:rsidDel="00000000" w:rsidP="00000000" w:rsidRDefault="00000000" w:rsidRPr="00000000" w14:paraId="0000023D">
            <w:pPr>
              <w:rPr/>
            </w:pPr>
            <w:r w:rsidDel="00000000" w:rsidR="00000000" w:rsidRPr="00000000">
              <w:rPr>
                <w:rtl w:val="0"/>
              </w:rPr>
              <w:t xml:space="preserve">24</w:t>
            </w:r>
          </w:p>
        </w:tc>
        <w:tc>
          <w:tcPr/>
          <w:p w:rsidR="00000000" w:rsidDel="00000000" w:rsidP="00000000" w:rsidRDefault="00000000" w:rsidRPr="00000000" w14:paraId="0000023E">
            <w:pPr>
              <w:ind w:firstLine="0"/>
              <w:rPr/>
            </w:pPr>
            <w:r w:rsidDel="00000000" w:rsidR="00000000" w:rsidRPr="00000000">
              <w:rPr>
                <w:rtl w:val="0"/>
              </w:rPr>
              <w:t xml:space="preserve">The PA sets up the response</w:t>
            </w:r>
          </w:p>
        </w:tc>
        <w:tc>
          <w:tcPr/>
          <w:p w:rsidR="00000000" w:rsidDel="00000000" w:rsidP="00000000" w:rsidRDefault="00000000" w:rsidRPr="00000000" w14:paraId="0000023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40">
            <w:pPr>
              <w:ind w:firstLine="0"/>
              <w:rPr/>
            </w:pPr>
            <w:r w:rsidDel="00000000" w:rsidR="00000000" w:rsidRPr="00000000">
              <w:rPr>
                <w:rtl w:val="0"/>
              </w:rPr>
              <w:t xml:space="preserve">PA _ STATUS _ REQ (not supported)</w:t>
            </w:r>
          </w:p>
        </w:tc>
        <w:tc>
          <w:tcPr/>
          <w:p w:rsidR="00000000" w:rsidDel="00000000" w:rsidP="00000000" w:rsidRDefault="00000000" w:rsidRPr="00000000" w14:paraId="00000241">
            <w:pPr>
              <w:rPr/>
            </w:pPr>
            <w:r w:rsidDel="00000000" w:rsidR="00000000" w:rsidRPr="00000000">
              <w:rPr>
                <w:rtl w:val="0"/>
              </w:rPr>
              <w:t xml:space="preserve">25</w:t>
            </w:r>
          </w:p>
        </w:tc>
        <w:tc>
          <w:tcPr/>
          <w:p w:rsidR="00000000" w:rsidDel="00000000" w:rsidP="00000000" w:rsidRDefault="00000000" w:rsidRPr="00000000" w14:paraId="00000242">
            <w:pPr>
              <w:ind w:firstLine="0"/>
              <w:rPr/>
            </w:pPr>
            <w:r w:rsidDel="00000000" w:rsidR="00000000" w:rsidRPr="00000000">
              <w:rPr>
                <w:rtl w:val="0"/>
              </w:rPr>
              <w:t xml:space="preserve">The PA status query</w:t>
            </w:r>
          </w:p>
        </w:tc>
        <w:tc>
          <w:tcPr/>
          <w:p w:rsidR="00000000" w:rsidDel="00000000" w:rsidP="00000000" w:rsidRDefault="00000000" w:rsidRPr="00000000" w14:paraId="0000024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44">
            <w:pPr>
              <w:ind w:firstLine="0"/>
              <w:rPr/>
            </w:pPr>
            <w:r w:rsidDel="00000000" w:rsidR="00000000" w:rsidRPr="00000000">
              <w:rPr>
                <w:rtl w:val="0"/>
              </w:rPr>
              <w:t xml:space="preserve">PA _ STATUS _ RSP (not supported)</w:t>
            </w:r>
          </w:p>
        </w:tc>
        <w:tc>
          <w:tcPr/>
          <w:p w:rsidR="00000000" w:rsidDel="00000000" w:rsidP="00000000" w:rsidRDefault="00000000" w:rsidRPr="00000000" w14:paraId="00000245">
            <w:pPr>
              <w:rPr/>
            </w:pPr>
            <w:r w:rsidDel="00000000" w:rsidR="00000000" w:rsidRPr="00000000">
              <w:rPr>
                <w:rtl w:val="0"/>
              </w:rPr>
              <w:t xml:space="preserve">26</w:t>
            </w:r>
          </w:p>
        </w:tc>
        <w:tc>
          <w:tcPr/>
          <w:p w:rsidR="00000000" w:rsidDel="00000000" w:rsidP="00000000" w:rsidRDefault="00000000" w:rsidRPr="00000000" w14:paraId="00000246">
            <w:pPr>
              <w:ind w:firstLine="0"/>
              <w:rPr/>
            </w:pPr>
            <w:r w:rsidDel="00000000" w:rsidR="00000000" w:rsidRPr="00000000">
              <w:rPr>
                <w:rtl w:val="0"/>
              </w:rPr>
              <w:t xml:space="preserve">PA status reply</w:t>
            </w:r>
          </w:p>
        </w:tc>
        <w:tc>
          <w:tcPr/>
          <w:p w:rsidR="00000000" w:rsidDel="00000000" w:rsidP="00000000" w:rsidRDefault="00000000" w:rsidRPr="00000000" w14:paraId="0000024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48">
            <w:pPr>
              <w:ind w:firstLine="0"/>
              <w:rPr/>
            </w:pPr>
            <w:r w:rsidDel="00000000" w:rsidR="00000000" w:rsidRPr="00000000">
              <w:rPr>
                <w:rtl w:val="0"/>
              </w:rPr>
              <w:t xml:space="preserve">ALARM _ REPORT (not supported)</w:t>
            </w:r>
          </w:p>
        </w:tc>
        <w:tc>
          <w:tcPr/>
          <w:p w:rsidR="00000000" w:rsidDel="00000000" w:rsidP="00000000" w:rsidRDefault="00000000" w:rsidRPr="00000000" w14:paraId="00000249">
            <w:pPr>
              <w:rPr/>
            </w:pPr>
            <w:r w:rsidDel="00000000" w:rsidR="00000000" w:rsidRPr="00000000">
              <w:rPr>
                <w:rtl w:val="0"/>
              </w:rPr>
              <w:t xml:space="preserve">27</w:t>
            </w:r>
          </w:p>
        </w:tc>
        <w:tc>
          <w:tcPr/>
          <w:p w:rsidR="00000000" w:rsidDel="00000000" w:rsidP="00000000" w:rsidRDefault="00000000" w:rsidRPr="00000000" w14:paraId="0000024A">
            <w:pPr>
              <w:ind w:firstLine="0"/>
              <w:rPr/>
            </w:pPr>
            <w:r w:rsidDel="00000000" w:rsidR="00000000" w:rsidRPr="00000000">
              <w:rPr>
                <w:rtl w:val="0"/>
              </w:rPr>
              <w:t xml:space="preserve">Report to the police</w:t>
            </w:r>
          </w:p>
        </w:tc>
        <w:tc>
          <w:tcPr/>
          <w:p w:rsidR="00000000" w:rsidDel="00000000" w:rsidP="00000000" w:rsidRDefault="00000000" w:rsidRPr="00000000" w14:paraId="0000024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4C">
            <w:pPr>
              <w:ind w:firstLine="0"/>
              <w:rPr/>
            </w:pPr>
            <w:r w:rsidDel="00000000" w:rsidR="00000000" w:rsidRPr="00000000">
              <w:rPr>
                <w:rtl w:val="0"/>
              </w:rPr>
              <w:t xml:space="preserve">INIT_CONFIG</w:t>
            </w:r>
          </w:p>
        </w:tc>
        <w:tc>
          <w:tcPr/>
          <w:p w:rsidR="00000000" w:rsidDel="00000000" w:rsidP="00000000" w:rsidRDefault="00000000" w:rsidRPr="00000000" w14:paraId="0000024D">
            <w:pPr>
              <w:rPr/>
            </w:pPr>
            <w:r w:rsidDel="00000000" w:rsidR="00000000" w:rsidRPr="00000000">
              <w:rPr>
                <w:rtl w:val="0"/>
              </w:rPr>
              <w:t xml:space="preserve">28</w:t>
            </w:r>
          </w:p>
        </w:tc>
        <w:tc>
          <w:tcPr/>
          <w:p w:rsidR="00000000" w:rsidDel="00000000" w:rsidP="00000000" w:rsidRDefault="00000000" w:rsidRPr="00000000" w14:paraId="0000024E">
            <w:pPr>
              <w:ind w:firstLine="0"/>
              <w:rPr/>
            </w:pPr>
            <w:r w:rsidDel="00000000" w:rsidR="00000000" w:rsidRPr="00000000">
              <w:rPr>
                <w:rtl w:val="0"/>
              </w:rPr>
              <w:t xml:space="preserve">initial configuration</w:t>
            </w:r>
          </w:p>
        </w:tc>
        <w:tc>
          <w:tcPr/>
          <w:p w:rsidR="00000000" w:rsidDel="00000000" w:rsidP="00000000" w:rsidRDefault="00000000" w:rsidRPr="00000000" w14:paraId="0000024F">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50">
            <w:pPr>
              <w:ind w:firstLine="0"/>
              <w:rPr/>
            </w:pPr>
            <w:r w:rsidDel="00000000" w:rsidR="00000000" w:rsidRPr="00000000">
              <w:rPr>
                <w:rtl w:val="0"/>
              </w:rPr>
              <w:t xml:space="preserve">INIT_CONFIG_COMP</w:t>
            </w:r>
          </w:p>
        </w:tc>
        <w:tc>
          <w:tcPr/>
          <w:p w:rsidR="00000000" w:rsidDel="00000000" w:rsidP="00000000" w:rsidRDefault="00000000" w:rsidRPr="00000000" w14:paraId="00000251">
            <w:pPr>
              <w:rPr/>
            </w:pPr>
            <w:r w:rsidDel="00000000" w:rsidR="00000000" w:rsidRPr="00000000">
              <w:rPr>
                <w:rtl w:val="0"/>
              </w:rPr>
              <w:t xml:space="preserve">29</w:t>
            </w:r>
          </w:p>
        </w:tc>
        <w:tc>
          <w:tcPr/>
          <w:p w:rsidR="00000000" w:rsidDel="00000000" w:rsidP="00000000" w:rsidRDefault="00000000" w:rsidRPr="00000000" w14:paraId="00000252">
            <w:pPr>
              <w:ind w:firstLine="0"/>
              <w:rPr/>
            </w:pPr>
            <w:r w:rsidDel="00000000" w:rsidR="00000000" w:rsidRPr="00000000">
              <w:rPr>
                <w:rtl w:val="0"/>
              </w:rPr>
              <w:t xml:space="preserve">The initial configuration is complete</w:t>
            </w:r>
          </w:p>
        </w:tc>
        <w:tc>
          <w:tcPr/>
          <w:p w:rsidR="00000000" w:rsidDel="00000000" w:rsidP="00000000" w:rsidRDefault="00000000" w:rsidRPr="00000000" w14:paraId="00000253">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54">
            <w:pPr>
              <w:ind w:firstLine="0"/>
              <w:rPr/>
            </w:pPr>
            <w:r w:rsidDel="00000000" w:rsidR="00000000" w:rsidRPr="00000000">
              <w:rPr>
                <w:rtl w:val="0"/>
              </w:rPr>
              <w:t xml:space="preserve">RX_LEV_MIN_CONFIG</w:t>
            </w:r>
          </w:p>
        </w:tc>
        <w:tc>
          <w:tcPr/>
          <w:p w:rsidR="00000000" w:rsidDel="00000000" w:rsidP="00000000" w:rsidRDefault="00000000" w:rsidRPr="00000000" w14:paraId="00000255">
            <w:pPr>
              <w:rPr/>
            </w:pPr>
            <w:r w:rsidDel="00000000" w:rsidR="00000000" w:rsidRPr="00000000">
              <w:rPr>
                <w:rtl w:val="0"/>
              </w:rPr>
              <w:t xml:space="preserve">30</w:t>
            </w:r>
          </w:p>
        </w:tc>
        <w:tc>
          <w:tcPr/>
          <w:p w:rsidR="00000000" w:rsidDel="00000000" w:rsidP="00000000" w:rsidRDefault="00000000" w:rsidRPr="00000000" w14:paraId="00000256">
            <w:pPr>
              <w:ind w:firstLine="0"/>
              <w:rPr/>
            </w:pPr>
            <w:r w:rsidDel="00000000" w:rsidR="00000000" w:rsidRPr="00000000">
              <w:rPr>
                <w:rtl w:val="0"/>
              </w:rPr>
              <w:t xml:space="preserve">Minimum access level setting</w:t>
            </w:r>
          </w:p>
        </w:tc>
        <w:tc>
          <w:tcPr/>
          <w:p w:rsidR="00000000" w:rsidDel="00000000" w:rsidP="00000000" w:rsidRDefault="00000000" w:rsidRPr="00000000" w14:paraId="00000257">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58">
            <w:pPr>
              <w:ind w:firstLine="0"/>
              <w:rPr/>
            </w:pPr>
            <w:r w:rsidDel="00000000" w:rsidR="00000000" w:rsidRPr="00000000">
              <w:rPr>
                <w:rtl w:val="0"/>
              </w:rPr>
              <w:t xml:space="preserve">RX_LEV_MIN_CONFIG_RSP</w:t>
            </w:r>
          </w:p>
        </w:tc>
        <w:tc>
          <w:tcPr/>
          <w:p w:rsidR="00000000" w:rsidDel="00000000" w:rsidP="00000000" w:rsidRDefault="00000000" w:rsidRPr="00000000" w14:paraId="00000259">
            <w:pPr>
              <w:rPr/>
            </w:pPr>
            <w:r w:rsidDel="00000000" w:rsidR="00000000" w:rsidRPr="00000000">
              <w:rPr>
                <w:rtl w:val="0"/>
              </w:rPr>
              <w:t xml:space="preserve">31</w:t>
            </w:r>
          </w:p>
        </w:tc>
        <w:tc>
          <w:tcPr/>
          <w:p w:rsidR="00000000" w:rsidDel="00000000" w:rsidP="00000000" w:rsidRDefault="00000000" w:rsidRPr="00000000" w14:paraId="0000025A">
            <w:pPr>
              <w:ind w:firstLine="0"/>
              <w:rPr/>
            </w:pPr>
            <w:r w:rsidDel="00000000" w:rsidR="00000000" w:rsidRPr="00000000">
              <w:rPr>
                <w:rtl w:val="0"/>
              </w:rPr>
              <w:t xml:space="preserve">Minimum access level setting response</w:t>
            </w:r>
          </w:p>
        </w:tc>
        <w:tc>
          <w:tcPr/>
          <w:p w:rsidR="00000000" w:rsidDel="00000000" w:rsidP="00000000" w:rsidRDefault="00000000" w:rsidRPr="00000000" w14:paraId="0000025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5C">
            <w:pPr>
              <w:ind w:firstLine="0"/>
              <w:rPr/>
            </w:pPr>
            <w:r w:rsidDel="00000000" w:rsidR="00000000" w:rsidRPr="00000000">
              <w:rPr>
                <w:rtl w:val="0"/>
              </w:rPr>
              <w:t xml:space="preserve">LOCATION_MODE_SETTING</w:t>
            </w:r>
          </w:p>
        </w:tc>
        <w:tc>
          <w:tcPr/>
          <w:p w:rsidR="00000000" w:rsidDel="00000000" w:rsidP="00000000" w:rsidRDefault="00000000" w:rsidRPr="00000000" w14:paraId="0000025D">
            <w:pPr>
              <w:rPr/>
            </w:pPr>
            <w:r w:rsidDel="00000000" w:rsidR="00000000" w:rsidRPr="00000000">
              <w:rPr>
                <w:rtl w:val="0"/>
              </w:rPr>
              <w:t xml:space="preserve">32</w:t>
            </w:r>
          </w:p>
        </w:tc>
        <w:tc>
          <w:tcPr/>
          <w:p w:rsidR="00000000" w:rsidDel="00000000" w:rsidP="00000000" w:rsidRDefault="00000000" w:rsidRPr="00000000" w14:paraId="0000025E">
            <w:pPr>
              <w:ind w:firstLine="0"/>
              <w:rPr/>
            </w:pPr>
            <w:r w:rsidDel="00000000" w:rsidR="00000000" w:rsidRPr="00000000">
              <w:rPr>
                <w:rtl w:val="0"/>
              </w:rPr>
              <w:t xml:space="preserve">IMSI positioning mode setting</w:t>
            </w:r>
          </w:p>
        </w:tc>
        <w:tc>
          <w:tcPr/>
          <w:p w:rsidR="00000000" w:rsidDel="00000000" w:rsidP="00000000" w:rsidRDefault="00000000" w:rsidRPr="00000000" w14:paraId="0000025F">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60">
            <w:pPr>
              <w:ind w:firstLine="0"/>
              <w:rPr/>
            </w:pPr>
            <w:r w:rsidDel="00000000" w:rsidR="00000000" w:rsidRPr="00000000">
              <w:rPr>
                <w:rtl w:val="0"/>
              </w:rPr>
              <w:t xml:space="preserve">LOCATION_MODE_SETTING_RSP</w:t>
            </w:r>
          </w:p>
        </w:tc>
        <w:tc>
          <w:tcPr/>
          <w:p w:rsidR="00000000" w:rsidDel="00000000" w:rsidP="00000000" w:rsidRDefault="00000000" w:rsidRPr="00000000" w14:paraId="00000261">
            <w:pPr>
              <w:rPr/>
            </w:pPr>
            <w:r w:rsidDel="00000000" w:rsidR="00000000" w:rsidRPr="00000000">
              <w:rPr>
                <w:rtl w:val="0"/>
              </w:rPr>
              <w:t xml:space="preserve">33</w:t>
            </w:r>
          </w:p>
        </w:tc>
        <w:tc>
          <w:tcPr/>
          <w:p w:rsidR="00000000" w:rsidDel="00000000" w:rsidP="00000000" w:rsidRDefault="00000000" w:rsidRPr="00000000" w14:paraId="00000262">
            <w:pPr>
              <w:ind w:firstLine="0"/>
              <w:rPr/>
            </w:pPr>
            <w:r w:rsidDel="00000000" w:rsidR="00000000" w:rsidRPr="00000000">
              <w:rPr>
                <w:rtl w:val="0"/>
              </w:rPr>
              <w:t xml:space="preserve">IMSI positioning mode setting response</w:t>
            </w:r>
          </w:p>
        </w:tc>
        <w:tc>
          <w:tcPr/>
          <w:p w:rsidR="00000000" w:rsidDel="00000000" w:rsidP="00000000" w:rsidRDefault="00000000" w:rsidRPr="00000000" w14:paraId="00000263">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64">
            <w:pPr>
              <w:ind w:firstLine="0"/>
              <w:rPr/>
            </w:pPr>
            <w:r w:rsidDel="00000000" w:rsidR="00000000" w:rsidRPr="00000000">
              <w:rPr>
                <w:rtl w:val="0"/>
              </w:rPr>
              <w:t xml:space="preserve">I2C_TYPE_SETTING</w:t>
            </w:r>
          </w:p>
        </w:tc>
        <w:tc>
          <w:tcPr/>
          <w:p w:rsidR="00000000" w:rsidDel="00000000" w:rsidP="00000000" w:rsidRDefault="00000000" w:rsidRPr="00000000" w14:paraId="00000265">
            <w:pPr>
              <w:rPr/>
            </w:pPr>
            <w:r w:rsidDel="00000000" w:rsidR="00000000" w:rsidRPr="00000000">
              <w:rPr>
                <w:rtl w:val="0"/>
              </w:rPr>
              <w:t xml:space="preserve">34</w:t>
            </w:r>
          </w:p>
        </w:tc>
        <w:tc>
          <w:tcPr/>
          <w:p w:rsidR="00000000" w:rsidDel="00000000" w:rsidP="00000000" w:rsidRDefault="00000000" w:rsidRPr="00000000" w14:paraId="00000266">
            <w:pPr>
              <w:ind w:firstLine="0"/>
              <w:rPr/>
            </w:pPr>
            <w:r w:rsidDel="00000000" w:rsidR="00000000" w:rsidRPr="00000000">
              <w:rPr>
                <w:rtl w:val="0"/>
              </w:rPr>
              <w:t xml:space="preserve">The I2C type setting</w:t>
            </w:r>
          </w:p>
        </w:tc>
        <w:tc>
          <w:tcPr/>
          <w:p w:rsidR="00000000" w:rsidDel="00000000" w:rsidP="00000000" w:rsidRDefault="00000000" w:rsidRPr="00000000" w14:paraId="00000267">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68">
            <w:pPr>
              <w:ind w:firstLine="0"/>
              <w:rPr/>
            </w:pPr>
            <w:r w:rsidDel="00000000" w:rsidR="00000000" w:rsidRPr="00000000">
              <w:rPr>
                <w:rtl w:val="0"/>
              </w:rPr>
              <w:t xml:space="preserve">I2C_TYPE_SETTING_RSP</w:t>
            </w:r>
          </w:p>
        </w:tc>
        <w:tc>
          <w:tcPr/>
          <w:p w:rsidR="00000000" w:rsidDel="00000000" w:rsidP="00000000" w:rsidRDefault="00000000" w:rsidRPr="00000000" w14:paraId="00000269">
            <w:pPr>
              <w:rPr/>
            </w:pPr>
            <w:r w:rsidDel="00000000" w:rsidR="00000000" w:rsidRPr="00000000">
              <w:rPr>
                <w:rtl w:val="0"/>
              </w:rPr>
              <w:t xml:space="preserve">35</w:t>
            </w:r>
          </w:p>
        </w:tc>
        <w:tc>
          <w:tcPr/>
          <w:p w:rsidR="00000000" w:rsidDel="00000000" w:rsidP="00000000" w:rsidRDefault="00000000" w:rsidRPr="00000000" w14:paraId="0000026A">
            <w:pPr>
              <w:ind w:firstLine="0"/>
              <w:rPr/>
            </w:pPr>
            <w:r w:rsidDel="00000000" w:rsidR="00000000" w:rsidRPr="00000000">
              <w:rPr>
                <w:rtl w:val="0"/>
              </w:rPr>
              <w:t xml:space="preserve">The I2C type to set the response</w:t>
            </w:r>
          </w:p>
        </w:tc>
        <w:tc>
          <w:tcPr/>
          <w:p w:rsidR="00000000" w:rsidDel="00000000" w:rsidP="00000000" w:rsidRDefault="00000000" w:rsidRPr="00000000" w14:paraId="0000026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6C">
            <w:pPr>
              <w:ind w:firstLine="0"/>
              <w:rPr/>
            </w:pPr>
            <w:r w:rsidDel="00000000" w:rsidR="00000000" w:rsidRPr="00000000">
              <w:rPr>
                <w:rtl w:val="0"/>
              </w:rPr>
              <w:t xml:space="preserve">I2C_INFO_GET</w:t>
            </w:r>
          </w:p>
        </w:tc>
        <w:tc>
          <w:tcPr/>
          <w:p w:rsidR="00000000" w:rsidDel="00000000" w:rsidP="00000000" w:rsidRDefault="00000000" w:rsidRPr="00000000" w14:paraId="0000026D">
            <w:pPr>
              <w:rPr/>
            </w:pPr>
            <w:r w:rsidDel="00000000" w:rsidR="00000000" w:rsidRPr="00000000">
              <w:rPr>
                <w:rtl w:val="0"/>
              </w:rPr>
              <w:t xml:space="preserve">36</w:t>
            </w:r>
          </w:p>
        </w:tc>
        <w:tc>
          <w:tcPr/>
          <w:p w:rsidR="00000000" w:rsidDel="00000000" w:rsidP="00000000" w:rsidRDefault="00000000" w:rsidRPr="00000000" w14:paraId="0000026E">
            <w:pPr>
              <w:ind w:firstLine="0"/>
              <w:rPr/>
            </w:pPr>
            <w:r w:rsidDel="00000000" w:rsidR="00000000" w:rsidRPr="00000000">
              <w:rPr>
                <w:rtl w:val="0"/>
              </w:rPr>
              <w:t xml:space="preserve">The I2C power amplifier information is read</w:t>
            </w:r>
          </w:p>
        </w:tc>
        <w:tc>
          <w:tcPr/>
          <w:p w:rsidR="00000000" w:rsidDel="00000000" w:rsidP="00000000" w:rsidRDefault="00000000" w:rsidRPr="00000000" w14:paraId="0000026F">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70">
            <w:pPr>
              <w:ind w:firstLine="0"/>
              <w:rPr/>
            </w:pPr>
            <w:r w:rsidDel="00000000" w:rsidR="00000000" w:rsidRPr="00000000">
              <w:rPr>
                <w:rtl w:val="0"/>
              </w:rPr>
              <w:t xml:space="preserve">I2C_INFO_GET_RSP</w:t>
            </w:r>
          </w:p>
        </w:tc>
        <w:tc>
          <w:tcPr/>
          <w:p w:rsidR="00000000" w:rsidDel="00000000" w:rsidP="00000000" w:rsidRDefault="00000000" w:rsidRPr="00000000" w14:paraId="00000271">
            <w:pPr>
              <w:rPr/>
            </w:pPr>
            <w:r w:rsidDel="00000000" w:rsidR="00000000" w:rsidRPr="00000000">
              <w:rPr>
                <w:rtl w:val="0"/>
              </w:rPr>
              <w:t xml:space="preserve">37</w:t>
            </w:r>
          </w:p>
        </w:tc>
        <w:tc>
          <w:tcPr/>
          <w:p w:rsidR="00000000" w:rsidDel="00000000" w:rsidP="00000000" w:rsidRDefault="00000000" w:rsidRPr="00000000" w14:paraId="00000272">
            <w:pPr>
              <w:ind w:firstLine="0"/>
              <w:rPr/>
            </w:pPr>
            <w:r w:rsidDel="00000000" w:rsidR="00000000" w:rsidRPr="00000000">
              <w:rPr>
                <w:rtl w:val="0"/>
              </w:rPr>
              <w:t xml:space="preserve">The I2C power amplifier information</w:t>
            </w:r>
          </w:p>
        </w:tc>
        <w:tc>
          <w:tcPr/>
          <w:p w:rsidR="00000000" w:rsidDel="00000000" w:rsidP="00000000" w:rsidRDefault="00000000" w:rsidRPr="00000000" w14:paraId="00000273">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74">
            <w:pPr>
              <w:ind w:firstLine="0"/>
              <w:rPr/>
            </w:pPr>
            <w:r w:rsidDel="00000000" w:rsidR="00000000" w:rsidRPr="00000000">
              <w:rPr>
                <w:rtl w:val="0"/>
              </w:rPr>
              <w:t xml:space="preserve">I2C_INFO_WRITE</w:t>
            </w:r>
          </w:p>
        </w:tc>
        <w:tc>
          <w:tcPr/>
          <w:p w:rsidR="00000000" w:rsidDel="00000000" w:rsidP="00000000" w:rsidRDefault="00000000" w:rsidRPr="00000000" w14:paraId="00000275">
            <w:pPr>
              <w:rPr/>
            </w:pPr>
            <w:r w:rsidDel="00000000" w:rsidR="00000000" w:rsidRPr="00000000">
              <w:rPr>
                <w:rtl w:val="0"/>
              </w:rPr>
              <w:t xml:space="preserve">38</w:t>
            </w:r>
          </w:p>
        </w:tc>
        <w:tc>
          <w:tcPr/>
          <w:p w:rsidR="00000000" w:rsidDel="00000000" w:rsidP="00000000" w:rsidRDefault="00000000" w:rsidRPr="00000000" w14:paraId="00000276">
            <w:pPr>
              <w:ind w:firstLine="0"/>
              <w:rPr/>
            </w:pPr>
            <w:r w:rsidDel="00000000" w:rsidR="00000000" w:rsidRPr="00000000">
              <w:rPr>
                <w:rtl w:val="0"/>
              </w:rPr>
              <w:t xml:space="preserve">I2C power amplifier information write</w:t>
            </w:r>
          </w:p>
        </w:tc>
        <w:tc>
          <w:tcPr/>
          <w:p w:rsidR="00000000" w:rsidDel="00000000" w:rsidP="00000000" w:rsidRDefault="00000000" w:rsidRPr="00000000" w14:paraId="00000277">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78">
            <w:pPr>
              <w:ind w:firstLine="0"/>
              <w:rPr/>
            </w:pPr>
            <w:r w:rsidDel="00000000" w:rsidR="00000000" w:rsidRPr="00000000">
              <w:rPr>
                <w:rtl w:val="0"/>
              </w:rPr>
              <w:t xml:space="preserve">I2C_INFO_WRITE_RSP</w:t>
            </w:r>
          </w:p>
        </w:tc>
        <w:tc>
          <w:tcPr/>
          <w:p w:rsidR="00000000" w:rsidDel="00000000" w:rsidP="00000000" w:rsidRDefault="00000000" w:rsidRPr="00000000" w14:paraId="00000279">
            <w:pPr>
              <w:rPr/>
            </w:pPr>
            <w:r w:rsidDel="00000000" w:rsidR="00000000" w:rsidRPr="00000000">
              <w:rPr>
                <w:rtl w:val="0"/>
              </w:rPr>
              <w:t xml:space="preserve">39</w:t>
            </w:r>
          </w:p>
        </w:tc>
        <w:tc>
          <w:tcPr/>
          <w:p w:rsidR="00000000" w:rsidDel="00000000" w:rsidP="00000000" w:rsidRDefault="00000000" w:rsidRPr="00000000" w14:paraId="0000027A">
            <w:pPr>
              <w:ind w:firstLine="0"/>
              <w:rPr/>
            </w:pPr>
            <w:r w:rsidDel="00000000" w:rsidR="00000000" w:rsidRPr="00000000">
              <w:rPr>
                <w:rtl w:val="0"/>
              </w:rPr>
              <w:t xml:space="preserve">The I2C power amplifier information writes to the response</w:t>
            </w:r>
          </w:p>
        </w:tc>
        <w:tc>
          <w:tcPr/>
          <w:p w:rsidR="00000000" w:rsidDel="00000000" w:rsidP="00000000" w:rsidRDefault="00000000" w:rsidRPr="00000000" w14:paraId="0000027B">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7C">
            <w:pPr>
              <w:ind w:firstLine="0"/>
              <w:rPr/>
            </w:pPr>
            <w:r w:rsidDel="00000000" w:rsidR="00000000" w:rsidRPr="00000000">
              <w:rPr>
                <w:rtl w:val="0"/>
              </w:rPr>
              <w:t xml:space="preserve">NMM_DELAY_REPORT_MSG</w:t>
            </w:r>
          </w:p>
        </w:tc>
        <w:tc>
          <w:tcPr/>
          <w:p w:rsidR="00000000" w:rsidDel="00000000" w:rsidP="00000000" w:rsidRDefault="00000000" w:rsidRPr="00000000" w14:paraId="0000027D">
            <w:pPr>
              <w:rPr/>
            </w:pPr>
            <w:r w:rsidDel="00000000" w:rsidR="00000000" w:rsidRPr="00000000">
              <w:rPr>
                <w:rtl w:val="0"/>
              </w:rPr>
              <w:t xml:space="preserve">40</w:t>
            </w:r>
          </w:p>
        </w:tc>
        <w:tc>
          <w:tcPr/>
          <w:p w:rsidR="00000000" w:rsidDel="00000000" w:rsidP="00000000" w:rsidRDefault="00000000" w:rsidRPr="00000000" w14:paraId="0000027E">
            <w:pPr>
              <w:ind w:firstLine="0"/>
              <w:rPr/>
            </w:pPr>
            <w:r w:rsidDel="00000000" w:rsidR="00000000" w:rsidRPr="00000000">
              <w:rPr>
                <w:rtl w:val="0"/>
              </w:rPr>
              <w:t xml:space="preserve">Position field strong report</w:t>
            </w:r>
          </w:p>
        </w:tc>
        <w:tc>
          <w:tcPr/>
          <w:p w:rsidR="00000000" w:rsidDel="00000000" w:rsidP="00000000" w:rsidRDefault="00000000" w:rsidRPr="00000000" w14:paraId="0000027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80">
            <w:pPr>
              <w:ind w:firstLine="0"/>
              <w:rPr/>
            </w:pPr>
            <w:r w:rsidDel="00000000" w:rsidR="00000000" w:rsidRPr="00000000">
              <w:rPr>
                <w:rtl w:val="0"/>
              </w:rPr>
              <w:t xml:space="preserve">TX_POWER_STD_CFG</w:t>
            </w:r>
          </w:p>
        </w:tc>
        <w:tc>
          <w:tcPr/>
          <w:p w:rsidR="00000000" w:rsidDel="00000000" w:rsidP="00000000" w:rsidRDefault="00000000" w:rsidRPr="00000000" w14:paraId="00000281">
            <w:pPr>
              <w:rPr/>
            </w:pPr>
            <w:r w:rsidDel="00000000" w:rsidR="00000000" w:rsidRPr="00000000">
              <w:rPr>
                <w:rtl w:val="0"/>
              </w:rPr>
              <w:t xml:space="preserve">41</w:t>
            </w:r>
          </w:p>
        </w:tc>
        <w:tc>
          <w:tcPr/>
          <w:p w:rsidR="00000000" w:rsidDel="00000000" w:rsidP="00000000" w:rsidRDefault="00000000" w:rsidRPr="00000000" w14:paraId="00000282">
            <w:pPr>
              <w:ind w:firstLine="0"/>
              <w:rPr/>
            </w:pPr>
            <w:r w:rsidDel="00000000" w:rsidR="00000000" w:rsidRPr="00000000">
              <w:rPr>
                <w:rtl w:val="0"/>
              </w:rPr>
              <w:t xml:space="preserve">Configure the STD transmission power</w:t>
            </w:r>
          </w:p>
        </w:tc>
        <w:tc>
          <w:tcPr/>
          <w:p w:rsidR="00000000" w:rsidDel="00000000" w:rsidP="00000000" w:rsidRDefault="00000000" w:rsidRPr="00000000" w14:paraId="0000028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84">
            <w:pPr>
              <w:ind w:firstLine="0"/>
              <w:rPr/>
            </w:pPr>
            <w:r w:rsidDel="00000000" w:rsidR="00000000" w:rsidRPr="00000000">
              <w:rPr>
                <w:rtl w:val="0"/>
              </w:rPr>
              <w:t xml:space="preserve">TX_POWER_STD_CFG_RSP</w:t>
            </w:r>
          </w:p>
        </w:tc>
        <w:tc>
          <w:tcPr/>
          <w:p w:rsidR="00000000" w:rsidDel="00000000" w:rsidP="00000000" w:rsidRDefault="00000000" w:rsidRPr="00000000" w14:paraId="00000285">
            <w:pPr>
              <w:rPr/>
            </w:pPr>
            <w:r w:rsidDel="00000000" w:rsidR="00000000" w:rsidRPr="00000000">
              <w:rPr>
                <w:rtl w:val="0"/>
              </w:rPr>
              <w:t xml:space="preserve">42</w:t>
            </w:r>
          </w:p>
        </w:tc>
        <w:tc>
          <w:tcPr/>
          <w:p w:rsidR="00000000" w:rsidDel="00000000" w:rsidP="00000000" w:rsidRDefault="00000000" w:rsidRPr="00000000" w14:paraId="00000286">
            <w:pPr>
              <w:ind w:firstLine="0"/>
              <w:rPr/>
            </w:pPr>
            <w:r w:rsidDel="00000000" w:rsidR="00000000" w:rsidRPr="00000000">
              <w:rPr>
                <w:rtl w:val="0"/>
              </w:rPr>
              <w:t xml:space="preserve">Configure STD send power response</w:t>
            </w:r>
          </w:p>
        </w:tc>
        <w:tc>
          <w:tcPr/>
          <w:p w:rsidR="00000000" w:rsidDel="00000000" w:rsidP="00000000" w:rsidRDefault="00000000" w:rsidRPr="00000000" w14:paraId="0000028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88">
            <w:pPr>
              <w:ind w:firstLine="0"/>
              <w:rPr/>
            </w:pPr>
            <w:r w:rsidDel="00000000" w:rsidR="00000000" w:rsidRPr="00000000">
              <w:rPr>
                <w:rtl w:val="0"/>
              </w:rPr>
              <w:t xml:space="preserve">TX_POWER_STD_GET</w:t>
            </w:r>
          </w:p>
        </w:tc>
        <w:tc>
          <w:tcPr/>
          <w:p w:rsidR="00000000" w:rsidDel="00000000" w:rsidP="00000000" w:rsidRDefault="00000000" w:rsidRPr="00000000" w14:paraId="00000289">
            <w:pPr>
              <w:rPr/>
            </w:pPr>
            <w:r w:rsidDel="00000000" w:rsidR="00000000" w:rsidRPr="00000000">
              <w:rPr>
                <w:rtl w:val="0"/>
              </w:rPr>
              <w:t xml:space="preserve">43</w:t>
            </w:r>
          </w:p>
        </w:tc>
        <w:tc>
          <w:tcPr/>
          <w:p w:rsidR="00000000" w:rsidDel="00000000" w:rsidP="00000000" w:rsidRDefault="00000000" w:rsidRPr="00000000" w14:paraId="0000028A">
            <w:pPr>
              <w:ind w:firstLine="0"/>
              <w:rPr/>
            </w:pPr>
            <w:r w:rsidDel="00000000" w:rsidR="00000000" w:rsidRPr="00000000">
              <w:rPr>
                <w:rtl w:val="0"/>
              </w:rPr>
              <w:t xml:space="preserve">Obtain the STD transmission power</w:t>
            </w:r>
          </w:p>
        </w:tc>
        <w:tc>
          <w:tcPr/>
          <w:p w:rsidR="00000000" w:rsidDel="00000000" w:rsidP="00000000" w:rsidRDefault="00000000" w:rsidRPr="00000000" w14:paraId="0000028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8C">
            <w:pPr>
              <w:ind w:firstLine="0"/>
              <w:rPr/>
            </w:pPr>
            <w:r w:rsidDel="00000000" w:rsidR="00000000" w:rsidRPr="00000000">
              <w:rPr>
                <w:rtl w:val="0"/>
              </w:rPr>
              <w:t xml:space="preserve">TX_POWER_STD_GET_RSP</w:t>
            </w:r>
          </w:p>
        </w:tc>
        <w:tc>
          <w:tcPr/>
          <w:p w:rsidR="00000000" w:rsidDel="00000000" w:rsidP="00000000" w:rsidRDefault="00000000" w:rsidRPr="00000000" w14:paraId="0000028D">
            <w:pPr>
              <w:rPr/>
            </w:pPr>
            <w:r w:rsidDel="00000000" w:rsidR="00000000" w:rsidRPr="00000000">
              <w:rPr>
                <w:rtl w:val="0"/>
              </w:rPr>
              <w:t xml:space="preserve">44</w:t>
            </w:r>
          </w:p>
        </w:tc>
        <w:tc>
          <w:tcPr/>
          <w:p w:rsidR="00000000" w:rsidDel="00000000" w:rsidP="00000000" w:rsidRDefault="00000000" w:rsidRPr="00000000" w14:paraId="0000028E">
            <w:pPr>
              <w:ind w:firstLine="0"/>
              <w:rPr/>
            </w:pPr>
            <w:r w:rsidDel="00000000" w:rsidR="00000000" w:rsidRPr="00000000">
              <w:rPr>
                <w:rtl w:val="0"/>
              </w:rPr>
              <w:t xml:space="preserve">Return to the STD transmission power</w:t>
            </w:r>
          </w:p>
        </w:tc>
        <w:tc>
          <w:tcPr/>
          <w:p w:rsidR="00000000" w:rsidDel="00000000" w:rsidP="00000000" w:rsidRDefault="00000000" w:rsidRPr="00000000" w14:paraId="0000028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90">
            <w:pPr>
              <w:ind w:firstLine="0"/>
              <w:rPr/>
            </w:pPr>
            <w:r w:rsidDel="00000000" w:rsidR="00000000" w:rsidRPr="00000000">
              <w:rPr>
                <w:rtl w:val="0"/>
              </w:rPr>
              <w:t xml:space="preserve">TX_POWER_DBM_STD_GET</w:t>
            </w:r>
          </w:p>
        </w:tc>
        <w:tc>
          <w:tcPr/>
          <w:p w:rsidR="00000000" w:rsidDel="00000000" w:rsidP="00000000" w:rsidRDefault="00000000" w:rsidRPr="00000000" w14:paraId="00000291">
            <w:pPr>
              <w:rPr/>
            </w:pPr>
            <w:r w:rsidDel="00000000" w:rsidR="00000000" w:rsidRPr="00000000">
              <w:rPr>
                <w:rtl w:val="0"/>
              </w:rPr>
              <w:t xml:space="preserve">45</w:t>
            </w:r>
          </w:p>
        </w:tc>
        <w:tc>
          <w:tcPr/>
          <w:p w:rsidR="00000000" w:rsidDel="00000000" w:rsidP="00000000" w:rsidRDefault="00000000" w:rsidRPr="00000000" w14:paraId="00000292">
            <w:pPr>
              <w:ind w:firstLine="0"/>
              <w:rPr/>
            </w:pPr>
            <w:r w:rsidDel="00000000" w:rsidR="00000000" w:rsidRPr="00000000">
              <w:rPr>
                <w:rtl w:val="0"/>
              </w:rPr>
              <w:t xml:space="preserve">Get the STD DBM value</w:t>
            </w:r>
          </w:p>
        </w:tc>
        <w:tc>
          <w:tcPr/>
          <w:p w:rsidR="00000000" w:rsidDel="00000000" w:rsidP="00000000" w:rsidRDefault="00000000" w:rsidRPr="00000000" w14:paraId="0000029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94">
            <w:pPr>
              <w:ind w:firstLine="0"/>
              <w:rPr/>
            </w:pPr>
            <w:r w:rsidDel="00000000" w:rsidR="00000000" w:rsidRPr="00000000">
              <w:rPr>
                <w:rtl w:val="0"/>
              </w:rPr>
              <w:t xml:space="preserve">TX_POWER_DBM_STD_GET_RSP</w:t>
            </w:r>
          </w:p>
        </w:tc>
        <w:tc>
          <w:tcPr/>
          <w:p w:rsidR="00000000" w:rsidDel="00000000" w:rsidP="00000000" w:rsidRDefault="00000000" w:rsidRPr="00000000" w14:paraId="00000295">
            <w:pPr>
              <w:rPr/>
            </w:pPr>
            <w:r w:rsidDel="00000000" w:rsidR="00000000" w:rsidRPr="00000000">
              <w:rPr>
                <w:rtl w:val="0"/>
              </w:rPr>
              <w:t xml:space="preserve">46</w:t>
            </w:r>
          </w:p>
        </w:tc>
        <w:tc>
          <w:tcPr/>
          <w:p w:rsidR="00000000" w:rsidDel="00000000" w:rsidP="00000000" w:rsidRDefault="00000000" w:rsidRPr="00000000" w14:paraId="00000296">
            <w:pPr>
              <w:ind w:firstLine="0"/>
              <w:rPr/>
            </w:pPr>
            <w:r w:rsidDel="00000000" w:rsidR="00000000" w:rsidRPr="00000000">
              <w:rPr>
                <w:rtl w:val="0"/>
              </w:rPr>
              <w:t xml:space="preserve">Returns the STD DBM value</w:t>
            </w:r>
          </w:p>
        </w:tc>
        <w:tc>
          <w:tcPr/>
          <w:p w:rsidR="00000000" w:rsidDel="00000000" w:rsidP="00000000" w:rsidRDefault="00000000" w:rsidRPr="00000000" w14:paraId="0000029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98">
            <w:pPr>
              <w:ind w:firstLine="0"/>
              <w:rPr/>
            </w:pPr>
            <w:r w:rsidDel="00000000" w:rsidR="00000000" w:rsidRPr="00000000">
              <w:rPr>
                <w:rtl w:val="0"/>
              </w:rPr>
              <w:t xml:space="preserve">TX_POWER_DBM_CONFIG</w:t>
            </w:r>
          </w:p>
        </w:tc>
        <w:tc>
          <w:tcPr/>
          <w:p w:rsidR="00000000" w:rsidDel="00000000" w:rsidP="00000000" w:rsidRDefault="00000000" w:rsidRPr="00000000" w14:paraId="00000299">
            <w:pPr>
              <w:rPr/>
            </w:pPr>
            <w:r w:rsidDel="00000000" w:rsidR="00000000" w:rsidRPr="00000000">
              <w:rPr>
                <w:rtl w:val="0"/>
              </w:rPr>
              <w:t xml:space="preserve">47</w:t>
            </w:r>
          </w:p>
        </w:tc>
        <w:tc>
          <w:tcPr/>
          <w:p w:rsidR="00000000" w:rsidDel="00000000" w:rsidP="00000000" w:rsidRDefault="00000000" w:rsidRPr="00000000" w14:paraId="0000029A">
            <w:pPr>
              <w:ind w:firstLine="0"/>
              <w:rPr/>
            </w:pPr>
            <w:r w:rsidDel="00000000" w:rsidR="00000000" w:rsidRPr="00000000">
              <w:rPr>
                <w:rtl w:val="0"/>
              </w:rPr>
              <w:t xml:space="preserve">configure DBM</w:t>
            </w:r>
          </w:p>
        </w:tc>
        <w:tc>
          <w:tcPr/>
          <w:p w:rsidR="00000000" w:rsidDel="00000000" w:rsidP="00000000" w:rsidRDefault="00000000" w:rsidRPr="00000000" w14:paraId="0000029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9C">
            <w:pPr>
              <w:ind w:firstLine="0"/>
              <w:rPr/>
            </w:pPr>
            <w:r w:rsidDel="00000000" w:rsidR="00000000" w:rsidRPr="00000000">
              <w:rPr>
                <w:rtl w:val="0"/>
              </w:rPr>
              <w:t xml:space="preserve">TX_POWER_DBM_CONFIG_RSP</w:t>
            </w:r>
          </w:p>
        </w:tc>
        <w:tc>
          <w:tcPr/>
          <w:p w:rsidR="00000000" w:rsidDel="00000000" w:rsidP="00000000" w:rsidRDefault="00000000" w:rsidRPr="00000000" w14:paraId="0000029D">
            <w:pPr>
              <w:rPr/>
            </w:pPr>
            <w:r w:rsidDel="00000000" w:rsidR="00000000" w:rsidRPr="00000000">
              <w:rPr>
                <w:rtl w:val="0"/>
              </w:rPr>
              <w:t xml:space="preserve">48</w:t>
            </w:r>
          </w:p>
        </w:tc>
        <w:tc>
          <w:tcPr/>
          <w:p w:rsidR="00000000" w:rsidDel="00000000" w:rsidP="00000000" w:rsidRDefault="00000000" w:rsidRPr="00000000" w14:paraId="0000029E">
            <w:pPr>
              <w:ind w:firstLine="0"/>
              <w:rPr/>
            </w:pPr>
            <w:r w:rsidDel="00000000" w:rsidR="00000000" w:rsidRPr="00000000">
              <w:rPr>
                <w:rtl w:val="0"/>
              </w:rPr>
              <w:t xml:space="preserve">Returns the configuration DBM result</w:t>
            </w:r>
          </w:p>
        </w:tc>
        <w:tc>
          <w:tcPr/>
          <w:p w:rsidR="00000000" w:rsidDel="00000000" w:rsidP="00000000" w:rsidRDefault="00000000" w:rsidRPr="00000000" w14:paraId="0000029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A0">
            <w:pPr>
              <w:ind w:firstLine="0"/>
              <w:rPr/>
            </w:pPr>
            <w:r w:rsidDel="00000000" w:rsidR="00000000" w:rsidRPr="00000000">
              <w:rPr>
                <w:rtl w:val="0"/>
              </w:rPr>
              <w:t xml:space="preserve">UEID_FILTER_CFG</w:t>
            </w:r>
          </w:p>
        </w:tc>
        <w:tc>
          <w:tcPr/>
          <w:p w:rsidR="00000000" w:rsidDel="00000000" w:rsidP="00000000" w:rsidRDefault="00000000" w:rsidRPr="00000000" w14:paraId="000002A1">
            <w:pPr>
              <w:rPr/>
            </w:pPr>
            <w:r w:rsidDel="00000000" w:rsidR="00000000" w:rsidRPr="00000000">
              <w:rPr>
                <w:rtl w:val="0"/>
              </w:rPr>
              <w:t xml:space="preserve">49</w:t>
            </w:r>
          </w:p>
        </w:tc>
        <w:tc>
          <w:tcPr/>
          <w:p w:rsidR="00000000" w:rsidDel="00000000" w:rsidP="00000000" w:rsidRDefault="00000000" w:rsidRPr="00000000" w14:paraId="000002A2">
            <w:pPr>
              <w:ind w:firstLine="0"/>
              <w:rPr/>
            </w:pPr>
            <w:r w:rsidDel="00000000" w:rsidR="00000000" w:rsidRPr="00000000">
              <w:rPr>
                <w:rtl w:val="0"/>
              </w:rPr>
              <w:t xml:space="preserve">Configure the UE filter mode</w:t>
            </w:r>
          </w:p>
        </w:tc>
        <w:tc>
          <w:tcPr/>
          <w:p w:rsidR="00000000" w:rsidDel="00000000" w:rsidP="00000000" w:rsidRDefault="00000000" w:rsidRPr="00000000" w14:paraId="000002A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A4">
            <w:pPr>
              <w:ind w:firstLine="0"/>
              <w:rPr/>
            </w:pPr>
            <w:r w:rsidDel="00000000" w:rsidR="00000000" w:rsidRPr="00000000">
              <w:rPr>
                <w:rtl w:val="0"/>
              </w:rPr>
              <w:t xml:space="preserve">UEID_FILTER_CFG_RSP</w:t>
            </w:r>
          </w:p>
        </w:tc>
        <w:tc>
          <w:tcPr/>
          <w:p w:rsidR="00000000" w:rsidDel="00000000" w:rsidP="00000000" w:rsidRDefault="00000000" w:rsidRPr="00000000" w14:paraId="000002A5">
            <w:pPr>
              <w:rPr/>
            </w:pPr>
            <w:r w:rsidDel="00000000" w:rsidR="00000000" w:rsidRPr="00000000">
              <w:rPr>
                <w:rtl w:val="0"/>
              </w:rPr>
              <w:t xml:space="preserve">50</w:t>
            </w:r>
          </w:p>
        </w:tc>
        <w:tc>
          <w:tcPr/>
          <w:p w:rsidR="00000000" w:rsidDel="00000000" w:rsidP="00000000" w:rsidRDefault="00000000" w:rsidRPr="00000000" w14:paraId="000002A6">
            <w:pPr>
              <w:ind w:firstLine="0"/>
              <w:rPr/>
            </w:pPr>
            <w:r w:rsidDel="00000000" w:rsidR="00000000" w:rsidRPr="00000000">
              <w:rPr>
                <w:rtl w:val="0"/>
              </w:rPr>
              <w:t xml:space="preserve">Returns the configuration result</w:t>
            </w:r>
          </w:p>
        </w:tc>
        <w:tc>
          <w:tcPr/>
          <w:p w:rsidR="00000000" w:rsidDel="00000000" w:rsidP="00000000" w:rsidRDefault="00000000" w:rsidRPr="00000000" w14:paraId="000002A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A8">
            <w:pPr>
              <w:ind w:firstLine="0"/>
              <w:rPr/>
            </w:pPr>
            <w:r w:rsidDel="00000000" w:rsidR="00000000" w:rsidRPr="00000000">
              <w:rPr>
                <w:rtl w:val="0"/>
              </w:rPr>
              <w:t xml:space="preserve">SCAN_MODE</w:t>
            </w:r>
          </w:p>
        </w:tc>
        <w:tc>
          <w:tcPr/>
          <w:p w:rsidR="00000000" w:rsidDel="00000000" w:rsidP="00000000" w:rsidRDefault="00000000" w:rsidRPr="00000000" w14:paraId="000002A9">
            <w:pPr>
              <w:rPr/>
            </w:pPr>
            <w:r w:rsidDel="00000000" w:rsidR="00000000" w:rsidRPr="00000000">
              <w:rPr>
                <w:rtl w:val="0"/>
              </w:rPr>
              <w:t xml:space="preserve">51</w:t>
            </w:r>
          </w:p>
        </w:tc>
        <w:tc>
          <w:tcPr/>
          <w:p w:rsidR="00000000" w:rsidDel="00000000" w:rsidP="00000000" w:rsidRDefault="00000000" w:rsidRPr="00000000" w14:paraId="000002AA">
            <w:pPr>
              <w:ind w:firstLine="0"/>
              <w:rPr/>
            </w:pPr>
            <w:r w:rsidDel="00000000" w:rsidR="00000000" w:rsidRPr="00000000">
              <w:rPr>
                <w:rtl w:val="0"/>
              </w:rPr>
              <w:t xml:space="preserve">Configure scan mode</w:t>
            </w:r>
          </w:p>
        </w:tc>
        <w:tc>
          <w:tcPr/>
          <w:p w:rsidR="00000000" w:rsidDel="00000000" w:rsidP="00000000" w:rsidRDefault="00000000" w:rsidRPr="00000000" w14:paraId="000002A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AC">
            <w:pPr>
              <w:ind w:firstLine="0"/>
              <w:rPr/>
            </w:pPr>
            <w:r w:rsidDel="00000000" w:rsidR="00000000" w:rsidRPr="00000000">
              <w:rPr>
                <w:rtl w:val="0"/>
              </w:rPr>
              <w:t xml:space="preserve">SCAN_MODE_RSP</w:t>
            </w:r>
          </w:p>
        </w:tc>
        <w:tc>
          <w:tcPr/>
          <w:p w:rsidR="00000000" w:rsidDel="00000000" w:rsidP="00000000" w:rsidRDefault="00000000" w:rsidRPr="00000000" w14:paraId="000002AD">
            <w:pPr>
              <w:rPr/>
            </w:pPr>
            <w:r w:rsidDel="00000000" w:rsidR="00000000" w:rsidRPr="00000000">
              <w:rPr>
                <w:rtl w:val="0"/>
              </w:rPr>
              <w:t xml:space="preserve">52</w:t>
            </w:r>
          </w:p>
        </w:tc>
        <w:tc>
          <w:tcPr/>
          <w:p w:rsidR="00000000" w:rsidDel="00000000" w:rsidP="00000000" w:rsidRDefault="00000000" w:rsidRPr="00000000" w14:paraId="000002AE">
            <w:pPr>
              <w:ind w:firstLine="0"/>
              <w:rPr/>
            </w:pPr>
            <w:r w:rsidDel="00000000" w:rsidR="00000000" w:rsidRPr="00000000">
              <w:rPr>
                <w:rtl w:val="0"/>
              </w:rPr>
              <w:t xml:space="preserve">Configure the scan-mode response</w:t>
            </w:r>
          </w:p>
        </w:tc>
        <w:tc>
          <w:tcPr/>
          <w:p w:rsidR="00000000" w:rsidDel="00000000" w:rsidP="00000000" w:rsidRDefault="00000000" w:rsidRPr="00000000" w14:paraId="000002A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B0">
            <w:pPr>
              <w:ind w:firstLine="0"/>
              <w:rPr/>
            </w:pPr>
            <w:r w:rsidDel="00000000" w:rsidR="00000000" w:rsidRPr="00000000">
              <w:rPr>
                <w:rtl w:val="0"/>
              </w:rPr>
              <w:t xml:space="preserve">UL_ARFCN_CFG</w:t>
            </w:r>
          </w:p>
        </w:tc>
        <w:tc>
          <w:tcPr/>
          <w:p w:rsidR="00000000" w:rsidDel="00000000" w:rsidP="00000000" w:rsidRDefault="00000000" w:rsidRPr="00000000" w14:paraId="000002B1">
            <w:pPr>
              <w:rPr/>
            </w:pPr>
            <w:r w:rsidDel="00000000" w:rsidR="00000000" w:rsidRPr="00000000">
              <w:rPr>
                <w:rtl w:val="0"/>
              </w:rPr>
              <w:t xml:space="preserve">53</w:t>
            </w:r>
          </w:p>
        </w:tc>
        <w:tc>
          <w:tcPr/>
          <w:p w:rsidR="00000000" w:rsidDel="00000000" w:rsidP="00000000" w:rsidRDefault="00000000" w:rsidRPr="00000000" w14:paraId="000002B2">
            <w:pPr>
              <w:ind w:firstLine="0"/>
              <w:rPr/>
            </w:pPr>
            <w:r w:rsidDel="00000000" w:rsidR="00000000" w:rsidRPr="00000000">
              <w:rPr>
                <w:rtl w:val="0"/>
              </w:rPr>
              <w:t xml:space="preserve">Upline frequency point configuration</w:t>
            </w:r>
          </w:p>
        </w:tc>
        <w:tc>
          <w:tcPr/>
          <w:p w:rsidR="00000000" w:rsidDel="00000000" w:rsidP="00000000" w:rsidRDefault="00000000" w:rsidRPr="00000000" w14:paraId="000002B3">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B4">
            <w:pPr>
              <w:ind w:firstLine="0"/>
              <w:rPr/>
            </w:pPr>
            <w:r w:rsidDel="00000000" w:rsidR="00000000" w:rsidRPr="00000000">
              <w:rPr>
                <w:rtl w:val="0"/>
              </w:rPr>
              <w:t xml:space="preserve">UL_ARFCN_CFG_RSP</w:t>
            </w:r>
          </w:p>
        </w:tc>
        <w:tc>
          <w:tcPr/>
          <w:p w:rsidR="00000000" w:rsidDel="00000000" w:rsidP="00000000" w:rsidRDefault="00000000" w:rsidRPr="00000000" w14:paraId="000002B5">
            <w:pPr>
              <w:rPr/>
            </w:pPr>
            <w:r w:rsidDel="00000000" w:rsidR="00000000" w:rsidRPr="00000000">
              <w:rPr>
                <w:rtl w:val="0"/>
              </w:rPr>
              <w:t xml:space="preserve">54</w:t>
            </w:r>
          </w:p>
        </w:tc>
        <w:tc>
          <w:tcPr/>
          <w:p w:rsidR="00000000" w:rsidDel="00000000" w:rsidP="00000000" w:rsidRDefault="00000000" w:rsidRPr="00000000" w14:paraId="000002B6">
            <w:pPr>
              <w:ind w:firstLine="0"/>
              <w:rPr/>
            </w:pPr>
            <w:r w:rsidDel="00000000" w:rsidR="00000000" w:rsidRPr="00000000">
              <w:rPr>
                <w:rtl w:val="0"/>
              </w:rPr>
              <w:t xml:space="preserve">The upper frequency point configuration response</w:t>
            </w:r>
          </w:p>
        </w:tc>
        <w:tc>
          <w:tcPr/>
          <w:p w:rsidR="00000000" w:rsidDel="00000000" w:rsidP="00000000" w:rsidRDefault="00000000" w:rsidRPr="00000000" w14:paraId="000002B7">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B8">
            <w:pPr>
              <w:ind w:firstLine="0"/>
              <w:rPr/>
            </w:pPr>
            <w:r w:rsidDel="00000000" w:rsidR="00000000" w:rsidRPr="00000000">
              <w:rPr>
                <w:rtl w:val="0"/>
              </w:rPr>
              <w:t xml:space="preserve">RUN_TIME_PARA_CFG</w:t>
            </w:r>
          </w:p>
        </w:tc>
        <w:tc>
          <w:tcPr/>
          <w:p w:rsidR="00000000" w:rsidDel="00000000" w:rsidP="00000000" w:rsidRDefault="00000000" w:rsidRPr="00000000" w14:paraId="000002B9">
            <w:pPr>
              <w:rPr/>
            </w:pPr>
            <w:r w:rsidDel="00000000" w:rsidR="00000000" w:rsidRPr="00000000">
              <w:rPr>
                <w:rtl w:val="0"/>
              </w:rPr>
              <w:t xml:space="preserve">55</w:t>
            </w:r>
          </w:p>
        </w:tc>
        <w:tc>
          <w:tcPr/>
          <w:p w:rsidR="00000000" w:rsidDel="00000000" w:rsidP="00000000" w:rsidRDefault="00000000" w:rsidRPr="00000000" w14:paraId="000002BA">
            <w:pPr>
              <w:ind w:firstLine="0"/>
              <w:rPr/>
            </w:pPr>
            <w:r w:rsidDel="00000000" w:rsidR="00000000" w:rsidRPr="00000000">
              <w:rPr>
                <w:rtl w:val="0"/>
              </w:rPr>
              <w:t xml:space="preserve">Runtime parameter configuration</w:t>
            </w:r>
          </w:p>
        </w:tc>
        <w:tc>
          <w:tcPr/>
          <w:p w:rsidR="00000000" w:rsidDel="00000000" w:rsidP="00000000" w:rsidRDefault="00000000" w:rsidRPr="00000000" w14:paraId="000002BB">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BC">
            <w:pPr>
              <w:ind w:firstLine="0"/>
              <w:rPr/>
            </w:pPr>
            <w:r w:rsidDel="00000000" w:rsidR="00000000" w:rsidRPr="00000000">
              <w:rPr>
                <w:rtl w:val="0"/>
              </w:rPr>
              <w:t xml:space="preserve">RUN_TIME_PARA_CFG_RSP</w:t>
            </w:r>
          </w:p>
        </w:tc>
        <w:tc>
          <w:tcPr/>
          <w:p w:rsidR="00000000" w:rsidDel="00000000" w:rsidP="00000000" w:rsidRDefault="00000000" w:rsidRPr="00000000" w14:paraId="000002BD">
            <w:pPr>
              <w:rPr/>
            </w:pPr>
            <w:r w:rsidDel="00000000" w:rsidR="00000000" w:rsidRPr="00000000">
              <w:rPr>
                <w:rtl w:val="0"/>
              </w:rPr>
              <w:t xml:space="preserve">56</w:t>
            </w:r>
          </w:p>
        </w:tc>
        <w:tc>
          <w:tcPr/>
          <w:p w:rsidR="00000000" w:rsidDel="00000000" w:rsidP="00000000" w:rsidRDefault="00000000" w:rsidRPr="00000000" w14:paraId="000002BE">
            <w:pPr>
              <w:ind w:firstLine="0"/>
              <w:rPr/>
            </w:pPr>
            <w:r w:rsidDel="00000000" w:rsidR="00000000" w:rsidRPr="00000000">
              <w:rPr>
                <w:rtl w:val="0"/>
              </w:rPr>
              <w:t xml:space="preserve">Runtime parameter configuration response</w:t>
            </w:r>
          </w:p>
        </w:tc>
        <w:tc>
          <w:tcPr/>
          <w:p w:rsidR="00000000" w:rsidDel="00000000" w:rsidP="00000000" w:rsidRDefault="00000000" w:rsidRPr="00000000" w14:paraId="000002BF">
            <w:pPr>
              <w:ind w:firstLine="0"/>
              <w:rPr/>
            </w:pPr>
            <w:r w:rsidDel="00000000" w:rsidR="00000000" w:rsidRPr="00000000">
              <w:rPr>
                <w:rtl w:val="0"/>
              </w:rPr>
              <w:t xml:space="preserve">Base station- -&gt; Main control board</w:t>
            </w:r>
          </w:p>
        </w:tc>
      </w:tr>
      <w:tr>
        <w:trPr>
          <w:cantSplit w:val="0"/>
          <w:tblHeader w:val="0"/>
        </w:trPr>
        <w:tc>
          <w:tcPr/>
          <w:p w:rsidR="00000000" w:rsidDel="00000000" w:rsidP="00000000" w:rsidRDefault="00000000" w:rsidRPr="00000000" w14:paraId="000002C0">
            <w:pPr>
              <w:ind w:firstLine="0"/>
              <w:rPr/>
            </w:pPr>
            <w:r w:rsidDel="00000000" w:rsidR="00000000" w:rsidRPr="00000000">
              <w:rPr>
                <w:rtl w:val="0"/>
              </w:rPr>
              <w:t xml:space="preserve">INTERFERENCE_ENABLE</w:t>
            </w:r>
          </w:p>
        </w:tc>
        <w:tc>
          <w:tcPr/>
          <w:p w:rsidR="00000000" w:rsidDel="00000000" w:rsidP="00000000" w:rsidRDefault="00000000" w:rsidRPr="00000000" w14:paraId="000002C1">
            <w:pPr>
              <w:rPr/>
            </w:pPr>
            <w:r w:rsidDel="00000000" w:rsidR="00000000" w:rsidRPr="00000000">
              <w:rPr>
                <w:rtl w:val="0"/>
              </w:rPr>
              <w:t xml:space="preserve">57</w:t>
            </w:r>
          </w:p>
        </w:tc>
        <w:tc>
          <w:tcPr/>
          <w:p w:rsidR="00000000" w:rsidDel="00000000" w:rsidP="00000000" w:rsidRDefault="00000000" w:rsidRPr="00000000" w14:paraId="000002C2">
            <w:pPr>
              <w:ind w:firstLine="0"/>
              <w:rPr/>
            </w:pPr>
            <w:r w:rsidDel="00000000" w:rsidR="00000000" w:rsidRPr="00000000">
              <w:rPr>
                <w:rtl w:val="0"/>
              </w:rPr>
            </w:r>
          </w:p>
        </w:tc>
        <w:tc>
          <w:tcPr/>
          <w:p w:rsidR="00000000" w:rsidDel="00000000" w:rsidP="00000000" w:rsidRDefault="00000000" w:rsidRPr="00000000" w14:paraId="000002C3">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2C4">
            <w:pPr>
              <w:ind w:firstLine="0"/>
              <w:rPr/>
            </w:pPr>
            <w:r w:rsidDel="00000000" w:rsidR="00000000" w:rsidRPr="00000000">
              <w:rPr>
                <w:rtl w:val="0"/>
              </w:rPr>
              <w:t xml:space="preserve">LOCATION_STMSI_NOTIFY</w:t>
            </w:r>
          </w:p>
        </w:tc>
        <w:tc>
          <w:tcPr/>
          <w:p w:rsidR="00000000" w:rsidDel="00000000" w:rsidP="00000000" w:rsidRDefault="00000000" w:rsidRPr="00000000" w14:paraId="000002C5">
            <w:pPr>
              <w:rPr/>
            </w:pPr>
            <w:r w:rsidDel="00000000" w:rsidR="00000000" w:rsidRPr="00000000">
              <w:rPr>
                <w:rtl w:val="0"/>
              </w:rPr>
              <w:t xml:space="preserve">58</w:t>
            </w:r>
          </w:p>
        </w:tc>
        <w:tc>
          <w:tcPr/>
          <w:p w:rsidR="00000000" w:rsidDel="00000000" w:rsidP="00000000" w:rsidRDefault="00000000" w:rsidRPr="00000000" w14:paraId="000002C6">
            <w:pPr>
              <w:ind w:firstLine="0"/>
              <w:rPr/>
            </w:pPr>
            <w:r w:rsidDel="00000000" w:rsidR="00000000" w:rsidRPr="00000000">
              <w:rPr>
                <w:rtl w:val="0"/>
              </w:rPr>
              <w:t xml:space="preserve">STMSI Location configuration</w:t>
            </w:r>
          </w:p>
        </w:tc>
        <w:tc>
          <w:tcPr/>
          <w:p w:rsidR="00000000" w:rsidDel="00000000" w:rsidP="00000000" w:rsidRDefault="00000000" w:rsidRPr="00000000" w14:paraId="000002C7">
            <w:pPr>
              <w:ind w:firstLine="0"/>
              <w:rPr/>
            </w:pPr>
            <w:r w:rsidDel="00000000" w:rsidR="00000000" w:rsidRPr="00000000">
              <w:rPr>
                <w:rtl w:val="0"/>
              </w:rPr>
              <w:t xml:space="preserve">Main control board- -&gt; Base station</w:t>
            </w:r>
          </w:p>
        </w:tc>
      </w:tr>
      <w:tr>
        <w:trPr>
          <w:cantSplit w:val="0"/>
          <w:tblHeader w:val="0"/>
        </w:trPr>
        <w:tc>
          <w:tcPr/>
          <w:p w:rsidR="00000000" w:rsidDel="00000000" w:rsidP="00000000" w:rsidRDefault="00000000" w:rsidRPr="00000000" w14:paraId="000002C8">
            <w:pPr>
              <w:ind w:firstLine="0"/>
              <w:rPr/>
            </w:pPr>
            <w:r w:rsidDel="00000000" w:rsidR="00000000" w:rsidRPr="00000000">
              <w:rPr>
                <w:rtl w:val="0"/>
              </w:rPr>
              <w:t xml:space="preserve">LOCATION_STMSI_NOTIFY_RSP</w:t>
            </w:r>
          </w:p>
        </w:tc>
        <w:tc>
          <w:tcPr/>
          <w:p w:rsidR="00000000" w:rsidDel="00000000" w:rsidP="00000000" w:rsidRDefault="00000000" w:rsidRPr="00000000" w14:paraId="000002C9">
            <w:pPr>
              <w:rPr/>
            </w:pPr>
            <w:r w:rsidDel="00000000" w:rsidR="00000000" w:rsidRPr="00000000">
              <w:rPr>
                <w:rtl w:val="0"/>
              </w:rPr>
              <w:t xml:space="preserve">59</w:t>
            </w:r>
          </w:p>
        </w:tc>
        <w:tc>
          <w:tcPr/>
          <w:p w:rsidR="00000000" w:rsidDel="00000000" w:rsidP="00000000" w:rsidRDefault="00000000" w:rsidRPr="00000000" w14:paraId="000002CA">
            <w:pPr>
              <w:ind w:firstLine="0"/>
              <w:rPr/>
            </w:pPr>
            <w:r w:rsidDel="00000000" w:rsidR="00000000" w:rsidRPr="00000000">
              <w:rPr>
                <w:rtl w:val="0"/>
              </w:rPr>
              <w:t xml:space="preserve">STMSI Position the configuration response</w:t>
            </w:r>
          </w:p>
        </w:tc>
        <w:tc>
          <w:tcPr/>
          <w:p w:rsidR="00000000" w:rsidDel="00000000" w:rsidP="00000000" w:rsidRDefault="00000000" w:rsidRPr="00000000" w14:paraId="000002CB">
            <w:pPr>
              <w:ind w:firstLine="0"/>
              <w:rPr/>
            </w:pPr>
            <w:r w:rsidDel="00000000" w:rsidR="00000000" w:rsidRPr="00000000">
              <w:rPr>
                <w:rtl w:val="0"/>
              </w:rPr>
              <w:t xml:space="preserve">Base station- -&gt; Main control board</w:t>
            </w:r>
          </w:p>
        </w:tc>
      </w:tr>
      <w:tr>
        <w:trPr>
          <w:cantSplit w:val="0"/>
          <w:tblHeader w:val="0"/>
          <w:ins w:author="li" w:id="76" w:date="2019-07-19T14:52:00Z"/>
        </w:trPr>
        <w:tc>
          <w:tcPr/>
          <w:p w:rsidR="00000000" w:rsidDel="00000000" w:rsidP="00000000" w:rsidRDefault="00000000" w:rsidRPr="00000000" w14:paraId="000002CC">
            <w:pPr>
              <w:ind w:firstLine="0"/>
              <w:rPr>
                <w:ins w:author="li" w:id="76" w:date="2019-07-19T14:52:00Z"/>
              </w:rPr>
            </w:pPr>
            <w:ins w:author="li" w:id="76" w:date="2019-07-19T14:52:00Z">
              <w:r w:rsidDel="00000000" w:rsidR="00000000" w:rsidRPr="00000000">
                <w:rPr>
                  <w:rtl w:val="0"/>
                </w:rPr>
                <w:t xml:space="preserve">R ESET_RESON</w:t>
              </w:r>
            </w:ins>
          </w:p>
        </w:tc>
        <w:tc>
          <w:tcPr/>
          <w:p w:rsidR="00000000" w:rsidDel="00000000" w:rsidP="00000000" w:rsidRDefault="00000000" w:rsidRPr="00000000" w14:paraId="000002CD">
            <w:pPr>
              <w:rPr>
                <w:ins w:author="li" w:id="76" w:date="2019-07-19T14:52:00Z"/>
              </w:rPr>
            </w:pPr>
            <w:ins w:author="li" w:id="76" w:date="2019-07-19T14:52:00Z">
              <w:r w:rsidDel="00000000" w:rsidR="00000000" w:rsidRPr="00000000">
                <w:rPr>
                  <w:rtl w:val="0"/>
                </w:rPr>
                <w:t xml:space="preserve">62</w:t>
              </w:r>
            </w:ins>
          </w:p>
        </w:tc>
        <w:tc>
          <w:tcPr/>
          <w:p w:rsidR="00000000" w:rsidDel="00000000" w:rsidP="00000000" w:rsidRDefault="00000000" w:rsidRPr="00000000" w14:paraId="000002CE">
            <w:pPr>
              <w:ind w:firstLine="0"/>
              <w:rPr>
                <w:ins w:author="li" w:id="76" w:date="2019-07-19T14:52:00Z"/>
              </w:rPr>
            </w:pPr>
            <w:ins w:author="li" w:id="76" w:date="2019-07-19T14:52:00Z">
              <w:r w:rsidDel="00000000" w:rsidR="00000000" w:rsidRPr="00000000">
                <w:rPr>
                  <w:rtl w:val="0"/>
                </w:rPr>
                <w:t xml:space="preserve">Reason for the last restart</w:t>
              </w:r>
            </w:ins>
          </w:p>
        </w:tc>
        <w:tc>
          <w:tcPr/>
          <w:p w:rsidR="00000000" w:rsidDel="00000000" w:rsidP="00000000" w:rsidRDefault="00000000" w:rsidRPr="00000000" w14:paraId="000002CF">
            <w:pPr>
              <w:ind w:firstLine="0"/>
              <w:rPr>
                <w:ins w:author="li" w:id="76" w:date="2019-07-19T14:52:00Z"/>
              </w:rPr>
            </w:pPr>
            <w:ins w:author="li" w:id="76" w:date="2019-07-19T14:52:00Z">
              <w:r w:rsidDel="00000000" w:rsidR="00000000" w:rsidRPr="00000000">
                <w:rPr>
                  <w:rtl w:val="0"/>
                </w:rPr>
                <w:t xml:space="preserve">Baseband- -&gt; Master Control Board</w:t>
              </w:r>
            </w:ins>
          </w:p>
        </w:tc>
      </w:tr>
      <w:tr>
        <w:trPr>
          <w:cantSplit w:val="0"/>
          <w:tblHeader w:val="0"/>
          <w:ins w:author="li" w:id="76" w:date="2019-07-19T14:52:00Z"/>
        </w:trPr>
        <w:tc>
          <w:tcPr/>
          <w:p w:rsidR="00000000" w:rsidDel="00000000" w:rsidP="00000000" w:rsidRDefault="00000000" w:rsidRPr="00000000" w14:paraId="000002D0">
            <w:pPr>
              <w:ind w:firstLine="0"/>
              <w:rPr>
                <w:ins w:author="li" w:id="76" w:date="2019-07-19T14:52:00Z"/>
              </w:rPr>
            </w:pPr>
            <w:ins w:author="li" w:id="76" w:date="2019-07-19T14:52:00Z">
              <w:r w:rsidDel="00000000" w:rsidR="00000000" w:rsidRPr="00000000">
                <w:rPr>
                  <w:rtl w:val="0"/>
                </w:rPr>
                <w:t xml:space="preserve">SINR_RPT_FOR_MC_MODE</w:t>
              </w:r>
            </w:ins>
          </w:p>
        </w:tc>
        <w:tc>
          <w:tcPr/>
          <w:p w:rsidR="00000000" w:rsidDel="00000000" w:rsidP="00000000" w:rsidRDefault="00000000" w:rsidRPr="00000000" w14:paraId="000002D1">
            <w:pPr>
              <w:rPr>
                <w:ins w:author="li" w:id="76" w:date="2019-07-19T14:52:00Z"/>
              </w:rPr>
            </w:pPr>
            <w:ins w:author="li" w:id="76" w:date="2019-07-19T14:52:00Z">
              <w:r w:rsidDel="00000000" w:rsidR="00000000" w:rsidRPr="00000000">
                <w:rPr>
                  <w:rtl w:val="0"/>
                </w:rPr>
                <w:t xml:space="preserve">63</w:t>
              </w:r>
            </w:ins>
          </w:p>
        </w:tc>
        <w:tc>
          <w:tcPr/>
          <w:p w:rsidR="00000000" w:rsidDel="00000000" w:rsidP="00000000" w:rsidRDefault="00000000" w:rsidRPr="00000000" w14:paraId="000002D2">
            <w:pPr>
              <w:ind w:firstLine="0"/>
              <w:rPr>
                <w:ins w:author="li" w:id="76" w:date="2019-07-19T14:52:00Z"/>
              </w:rPr>
            </w:pPr>
            <w:ins w:author="li" w:id="76" w:date="2019-07-19T14:52:00Z">
              <w:r w:rsidDel="00000000" w:rsidR="00000000" w:rsidRPr="00000000">
                <w:rPr>
                  <w:rtl w:val="0"/>
                </w:rPr>
                <w:t xml:space="preserve">Report the I MSI and field strength information</w:t>
              </w:r>
            </w:ins>
          </w:p>
        </w:tc>
        <w:tc>
          <w:tcPr/>
          <w:p w:rsidR="00000000" w:rsidDel="00000000" w:rsidP="00000000" w:rsidRDefault="00000000" w:rsidRPr="00000000" w14:paraId="000002D3">
            <w:pPr>
              <w:ind w:firstLine="0"/>
              <w:rPr>
                <w:ins w:author="li" w:id="76" w:date="2019-07-19T14:52:00Z"/>
              </w:rPr>
            </w:pPr>
            <w:ins w:author="li" w:id="76" w:date="2019-07-19T14:52:00Z">
              <w:r w:rsidDel="00000000" w:rsidR="00000000" w:rsidRPr="00000000">
                <w:rPr>
                  <w:rtl w:val="0"/>
                </w:rPr>
                <w:t xml:space="preserve">Master control- -&gt; Baseband plate</w:t>
              </w:r>
            </w:ins>
          </w:p>
        </w:tc>
      </w:tr>
      <w:tr>
        <w:trPr>
          <w:cantSplit w:val="0"/>
          <w:tblHeader w:val="0"/>
          <w:ins w:author="li" w:id="76" w:date="2019-07-19T14:52:00Z"/>
        </w:trPr>
        <w:tc>
          <w:tcPr/>
          <w:p w:rsidR="00000000" w:rsidDel="00000000" w:rsidP="00000000" w:rsidRDefault="00000000" w:rsidRPr="00000000" w14:paraId="000002D4">
            <w:pPr>
              <w:ind w:firstLine="0"/>
              <w:rPr>
                <w:ins w:author="li" w:id="76" w:date="2019-07-19T14:52:00Z"/>
              </w:rPr>
            </w:pPr>
            <w:ins w:author="li" w:id="76" w:date="2019-07-19T14:52:00Z">
              <w:r w:rsidDel="00000000" w:rsidR="00000000" w:rsidRPr="00000000">
                <w:rPr>
                  <w:rtl w:val="0"/>
                </w:rPr>
                <w:t xml:space="preserve">REPORT_USING_DL_EARFCN</w:t>
              </w:r>
            </w:ins>
          </w:p>
        </w:tc>
        <w:tc>
          <w:tcPr/>
          <w:p w:rsidR="00000000" w:rsidDel="00000000" w:rsidP="00000000" w:rsidRDefault="00000000" w:rsidRPr="00000000" w14:paraId="000002D5">
            <w:pPr>
              <w:rPr>
                <w:ins w:author="li" w:id="76" w:date="2019-07-19T14:52:00Z"/>
              </w:rPr>
            </w:pPr>
            <w:ins w:author="li" w:id="76" w:date="2019-07-19T14:52:00Z">
              <w:r w:rsidDel="00000000" w:rsidR="00000000" w:rsidRPr="00000000">
                <w:rPr>
                  <w:rtl w:val="0"/>
                </w:rPr>
                <w:t xml:space="preserve">64</w:t>
              </w:r>
            </w:ins>
          </w:p>
        </w:tc>
        <w:tc>
          <w:tcPr/>
          <w:p w:rsidR="00000000" w:rsidDel="00000000" w:rsidP="00000000" w:rsidRDefault="00000000" w:rsidRPr="00000000" w14:paraId="000002D6">
            <w:pPr>
              <w:ind w:firstLine="0"/>
              <w:rPr>
                <w:ins w:author="li" w:id="76" w:date="2019-07-19T14:52:00Z"/>
              </w:rPr>
            </w:pPr>
            <w:ins w:author="li" w:id="76" w:date="2019-07-19T14:52:00Z">
              <w:r w:rsidDel="00000000" w:rsidR="00000000" w:rsidRPr="00000000">
                <w:rPr>
                  <w:rtl w:val="0"/>
                </w:rPr>
                <w:t xml:space="preserve">Report the current usage frequency point</w:t>
              </w:r>
            </w:ins>
          </w:p>
        </w:tc>
        <w:tc>
          <w:tcPr/>
          <w:p w:rsidR="00000000" w:rsidDel="00000000" w:rsidP="00000000" w:rsidRDefault="00000000" w:rsidRPr="00000000" w14:paraId="000002D7">
            <w:pPr>
              <w:ind w:firstLine="0"/>
              <w:rPr>
                <w:ins w:author="li" w:id="76" w:date="2019-07-19T14:52:00Z"/>
              </w:rPr>
            </w:pPr>
            <w:ins w:author="li" w:id="76" w:date="2019-07-19T14:52:00Z">
              <w:r w:rsidDel="00000000" w:rsidR="00000000" w:rsidRPr="00000000">
                <w:rPr>
                  <w:rtl w:val="0"/>
                </w:rPr>
                <w:t xml:space="preserve">Baseband- - -&gt; Master control</w:t>
              </w:r>
            </w:ins>
          </w:p>
        </w:tc>
      </w:tr>
      <w:tr>
        <w:trPr>
          <w:cantSplit w:val="0"/>
          <w:tblHeader w:val="0"/>
          <w:ins w:author="li" w:id="76" w:date="2019-07-19T14:52:00Z"/>
        </w:trPr>
        <w:tc>
          <w:tcPr/>
          <w:p w:rsidR="00000000" w:rsidDel="00000000" w:rsidP="00000000" w:rsidRDefault="00000000" w:rsidRPr="00000000" w14:paraId="000002D8">
            <w:pPr>
              <w:ind w:firstLine="0"/>
              <w:rPr>
                <w:ins w:author="li" w:id="76" w:date="2019-07-19T14:52:00Z"/>
              </w:rPr>
            </w:pPr>
            <w:ins w:author="li" w:id="76" w:date="2019-07-19T14:52:00Z">
              <w:r w:rsidDel="00000000" w:rsidR="00000000" w:rsidRPr="00000000">
                <w:rPr>
                  <w:rtl w:val="0"/>
                </w:rPr>
                <w:t xml:space="preserve">NUM_OF_M SG1_TO_MSG5_REQ</w:t>
              </w:r>
            </w:ins>
          </w:p>
        </w:tc>
        <w:tc>
          <w:tcPr/>
          <w:p w:rsidR="00000000" w:rsidDel="00000000" w:rsidP="00000000" w:rsidRDefault="00000000" w:rsidRPr="00000000" w14:paraId="000002D9">
            <w:pPr>
              <w:rPr>
                <w:ins w:author="li" w:id="76" w:date="2019-07-19T14:52:00Z"/>
              </w:rPr>
            </w:pPr>
            <w:ins w:author="li" w:id="76" w:date="2019-07-19T14:52:00Z">
              <w:r w:rsidDel="00000000" w:rsidR="00000000" w:rsidRPr="00000000">
                <w:rPr>
                  <w:rtl w:val="0"/>
                </w:rPr>
                <w:t xml:space="preserve">65</w:t>
              </w:r>
            </w:ins>
          </w:p>
        </w:tc>
        <w:tc>
          <w:tcPr/>
          <w:p w:rsidR="00000000" w:rsidDel="00000000" w:rsidP="00000000" w:rsidRDefault="00000000" w:rsidRPr="00000000" w14:paraId="000002DA">
            <w:pPr>
              <w:ind w:firstLine="0"/>
              <w:rPr>
                <w:ins w:author="li" w:id="76" w:date="2019-07-19T14:52:00Z"/>
              </w:rPr>
            </w:pPr>
            <w:ins w:author="li" w:id="76" w:date="2019-07-19T14:52:00Z">
              <w:r w:rsidDel="00000000" w:rsidR="00000000" w:rsidRPr="00000000">
                <w:rPr>
                  <w:rtl w:val="0"/>
                </w:rPr>
                <w:t xml:space="preserve">Message 1 to message 5 number query</w:t>
              </w:r>
            </w:ins>
          </w:p>
        </w:tc>
        <w:tc>
          <w:tcPr/>
          <w:p w:rsidR="00000000" w:rsidDel="00000000" w:rsidP="00000000" w:rsidRDefault="00000000" w:rsidRPr="00000000" w14:paraId="000002DB">
            <w:pPr>
              <w:ind w:firstLine="0"/>
              <w:rPr>
                <w:ins w:author="li" w:id="76" w:date="2019-07-19T14:52:00Z"/>
              </w:rPr>
            </w:pPr>
            <w:ins w:author="li" w:id="76" w:date="2019-07-19T14:52:00Z">
              <w:r w:rsidDel="00000000" w:rsidR="00000000" w:rsidRPr="00000000">
                <w:rPr>
                  <w:rtl w:val="0"/>
                </w:rPr>
                <w:t xml:space="preserve">Master control- -&gt; Baseband plate</w:t>
              </w:r>
            </w:ins>
          </w:p>
        </w:tc>
      </w:tr>
      <w:tr>
        <w:trPr>
          <w:cantSplit w:val="0"/>
          <w:tblHeader w:val="0"/>
          <w:ins w:author="li" w:id="76" w:date="2019-07-19T14:52:00Z"/>
        </w:trPr>
        <w:tc>
          <w:tcPr/>
          <w:p w:rsidR="00000000" w:rsidDel="00000000" w:rsidP="00000000" w:rsidRDefault="00000000" w:rsidRPr="00000000" w14:paraId="000002DC">
            <w:pPr>
              <w:ind w:firstLine="0"/>
              <w:rPr>
                <w:ins w:author="li" w:id="76" w:date="2019-07-19T14:52:00Z"/>
              </w:rPr>
            </w:pPr>
            <w:ins w:author="li" w:id="76" w:date="2019-07-19T14:52:00Z">
              <w:r w:rsidDel="00000000" w:rsidR="00000000" w:rsidRPr="00000000">
                <w:rPr>
                  <w:rtl w:val="0"/>
                </w:rPr>
                <w:t xml:space="preserve">NUM_OF_M SG1_TO_MSG5_REPORT</w:t>
              </w:r>
            </w:ins>
          </w:p>
        </w:tc>
        <w:tc>
          <w:tcPr/>
          <w:p w:rsidR="00000000" w:rsidDel="00000000" w:rsidP="00000000" w:rsidRDefault="00000000" w:rsidRPr="00000000" w14:paraId="000002DD">
            <w:pPr>
              <w:rPr>
                <w:ins w:author="li" w:id="76" w:date="2019-07-19T14:52:00Z"/>
              </w:rPr>
            </w:pPr>
            <w:ins w:author="li" w:id="76" w:date="2019-07-19T14:52:00Z">
              <w:r w:rsidDel="00000000" w:rsidR="00000000" w:rsidRPr="00000000">
                <w:rPr>
                  <w:rtl w:val="0"/>
                </w:rPr>
                <w:t xml:space="preserve">66</w:t>
              </w:r>
            </w:ins>
          </w:p>
        </w:tc>
        <w:tc>
          <w:tcPr/>
          <w:p w:rsidR="00000000" w:rsidDel="00000000" w:rsidP="00000000" w:rsidRDefault="00000000" w:rsidRPr="00000000" w14:paraId="000002DE">
            <w:pPr>
              <w:ind w:firstLine="0"/>
              <w:rPr>
                <w:ins w:author="li" w:id="76" w:date="2019-07-19T14:52:00Z"/>
              </w:rPr>
            </w:pPr>
            <w:ins w:author="li" w:id="76" w:date="2019-07-19T14:52:00Z">
              <w:r w:rsidDel="00000000" w:rsidR="00000000" w:rsidRPr="00000000">
                <w:rPr>
                  <w:rtl w:val="0"/>
                </w:rPr>
                <w:t xml:space="preserve">Message 1 to message 5 number is reported</w:t>
              </w:r>
            </w:ins>
          </w:p>
        </w:tc>
        <w:tc>
          <w:tcPr/>
          <w:p w:rsidR="00000000" w:rsidDel="00000000" w:rsidP="00000000" w:rsidRDefault="00000000" w:rsidRPr="00000000" w14:paraId="000002DF">
            <w:pPr>
              <w:ind w:firstLine="0"/>
              <w:rPr>
                <w:ins w:author="li" w:id="76" w:date="2019-07-19T14:52:00Z"/>
              </w:rPr>
            </w:pPr>
            <w:ins w:author="li" w:id="76" w:date="2019-07-19T14:52:00Z">
              <w:r w:rsidDel="00000000" w:rsidR="00000000" w:rsidRPr="00000000">
                <w:rPr>
                  <w:rtl w:val="0"/>
                </w:rPr>
                <w:t xml:space="preserve">Baseband Board-&gt; master control</w:t>
              </w:r>
            </w:ins>
          </w:p>
        </w:tc>
      </w:tr>
      <w:tr>
        <w:trPr>
          <w:cantSplit w:val="0"/>
          <w:tblHeader w:val="0"/>
          <w:ins w:author="li" w:id="76" w:date="2019-07-19T14:52:00Z"/>
        </w:trPr>
        <w:tc>
          <w:tcPr/>
          <w:p w:rsidR="00000000" w:rsidDel="00000000" w:rsidP="00000000" w:rsidRDefault="00000000" w:rsidRPr="00000000" w14:paraId="000002E0">
            <w:pPr>
              <w:ind w:firstLine="0"/>
              <w:rPr>
                <w:ins w:author="li" w:id="76" w:date="2019-07-19T14:52:00Z"/>
              </w:rPr>
            </w:pPr>
            <w:ins w:author="li" w:id="76" w:date="2019-07-19T14:52:00Z">
              <w:r w:rsidDel="00000000" w:rsidR="00000000" w:rsidRPr="00000000">
                <w:rPr>
                  <w:rtl w:val="0"/>
                </w:rPr>
                <w:t xml:space="preserve">LOCATION_LIST_UNDER_CONTROL</w:t>
              </w:r>
            </w:ins>
          </w:p>
        </w:tc>
        <w:tc>
          <w:tcPr/>
          <w:p w:rsidR="00000000" w:rsidDel="00000000" w:rsidP="00000000" w:rsidRDefault="00000000" w:rsidRPr="00000000" w14:paraId="000002E1">
            <w:pPr>
              <w:rPr>
                <w:ins w:author="li" w:id="76" w:date="2019-07-19T14:52:00Z"/>
              </w:rPr>
            </w:pPr>
            <w:ins w:author="li" w:id="76" w:date="2019-07-19T14:52:00Z">
              <w:r w:rsidDel="00000000" w:rsidR="00000000" w:rsidRPr="00000000">
                <w:rPr>
                  <w:rtl w:val="0"/>
                </w:rPr>
                <w:t xml:space="preserve">69</w:t>
              </w:r>
            </w:ins>
          </w:p>
        </w:tc>
        <w:tc>
          <w:tcPr/>
          <w:p w:rsidR="00000000" w:rsidDel="00000000" w:rsidP="00000000" w:rsidRDefault="00000000" w:rsidRPr="00000000" w14:paraId="000002E2">
            <w:pPr>
              <w:ind w:firstLine="0"/>
              <w:rPr>
                <w:ins w:author="li" w:id="76" w:date="2019-07-19T14:52:00Z"/>
              </w:rPr>
            </w:pPr>
            <w:ins w:author="li" w:id="76" w:date="2019-07-19T14:52:00Z">
              <w:r w:rsidDel="00000000" w:rsidR="00000000" w:rsidRPr="00000000">
                <w:rPr>
                  <w:rtl w:val="0"/>
                </w:rPr>
                <w:t xml:space="preserve">Configure the location list under the control system</w:t>
              </w:r>
            </w:ins>
          </w:p>
        </w:tc>
        <w:tc>
          <w:tcPr/>
          <w:p w:rsidR="00000000" w:rsidDel="00000000" w:rsidP="00000000" w:rsidRDefault="00000000" w:rsidRPr="00000000" w14:paraId="000002E3">
            <w:pPr>
              <w:ind w:firstLine="0"/>
              <w:rPr>
                <w:ins w:author="li" w:id="76" w:date="2019-07-19T14:52:00Z"/>
              </w:rPr>
            </w:pPr>
            <w:ins w:author="li" w:id="76" w:date="2019-07-19T14:52:00Z">
              <w:r w:rsidDel="00000000" w:rsidR="00000000" w:rsidRPr="00000000">
                <w:rPr>
                  <w:rtl w:val="0"/>
                </w:rPr>
                <w:t xml:space="preserve">Master control- -&gt; Baseband plate</w:t>
              </w:r>
            </w:ins>
          </w:p>
        </w:tc>
      </w:tr>
      <w:tr>
        <w:trPr>
          <w:cantSplit w:val="0"/>
          <w:tblHeader w:val="0"/>
          <w:ins w:author="li" w:id="76" w:date="2019-07-19T14:52:00Z"/>
        </w:trPr>
        <w:tc>
          <w:tcPr/>
          <w:p w:rsidR="00000000" w:rsidDel="00000000" w:rsidP="00000000" w:rsidRDefault="00000000" w:rsidRPr="00000000" w14:paraId="000002E4">
            <w:pPr>
              <w:ind w:firstLine="0"/>
              <w:rPr>
                <w:ins w:author="li" w:id="76" w:date="2019-07-19T14:52:00Z"/>
              </w:rPr>
            </w:pPr>
            <w:ins w:author="li" w:id="76" w:date="2019-07-19T14:52:00Z">
              <w:r w:rsidDel="00000000" w:rsidR="00000000" w:rsidRPr="00000000">
                <w:rPr>
                  <w:rtl w:val="0"/>
                </w:rPr>
                <w:t xml:space="preserve">LOCATION_LIST_UNDER_CONTROL_RSP</w:t>
              </w:r>
            </w:ins>
          </w:p>
        </w:tc>
        <w:tc>
          <w:tcPr/>
          <w:p w:rsidR="00000000" w:rsidDel="00000000" w:rsidP="00000000" w:rsidRDefault="00000000" w:rsidRPr="00000000" w14:paraId="000002E5">
            <w:pPr>
              <w:rPr>
                <w:ins w:author="li" w:id="76" w:date="2019-07-19T14:52:00Z"/>
              </w:rPr>
            </w:pPr>
            <w:ins w:author="li" w:id="76" w:date="2019-07-19T14:52:00Z">
              <w:r w:rsidDel="00000000" w:rsidR="00000000" w:rsidRPr="00000000">
                <w:rPr>
                  <w:rtl w:val="0"/>
                </w:rPr>
                <w:t xml:space="preserve">70</w:t>
              </w:r>
            </w:ins>
          </w:p>
        </w:tc>
        <w:tc>
          <w:tcPr/>
          <w:p w:rsidR="00000000" w:rsidDel="00000000" w:rsidP="00000000" w:rsidRDefault="00000000" w:rsidRPr="00000000" w14:paraId="000002E6">
            <w:pPr>
              <w:ind w:firstLine="0"/>
              <w:rPr>
                <w:ins w:author="li" w:id="76" w:date="2019-07-19T14:52:00Z"/>
              </w:rPr>
            </w:pPr>
            <w:ins w:author="li" w:id="76" w:date="2019-07-19T14:52:00Z">
              <w:r w:rsidDel="00000000" w:rsidR="00000000" w:rsidRPr="00000000">
                <w:rPr>
                  <w:rtl w:val="0"/>
                </w:rPr>
                <w:t xml:space="preserve">Configure location list response under control</w:t>
              </w:r>
            </w:ins>
          </w:p>
        </w:tc>
        <w:tc>
          <w:tcPr/>
          <w:p w:rsidR="00000000" w:rsidDel="00000000" w:rsidP="00000000" w:rsidRDefault="00000000" w:rsidRPr="00000000" w14:paraId="000002E7">
            <w:pPr>
              <w:ind w:firstLine="0"/>
              <w:rPr>
                <w:ins w:author="li" w:id="76" w:date="2019-07-19T14:52:00Z"/>
              </w:rPr>
            </w:pPr>
            <w:ins w:author="li" w:id="76" w:date="2019-07-19T14:52:00Z">
              <w:r w:rsidDel="00000000" w:rsidR="00000000" w:rsidRPr="00000000">
                <w:rPr>
                  <w:rtl w:val="0"/>
                </w:rPr>
                <w:t xml:space="preserve">Baseband board-&gt;master control</w:t>
              </w:r>
            </w:ins>
          </w:p>
        </w:tc>
      </w:tr>
    </w:tbl>
    <w:p w:rsidR="00000000" w:rsidDel="00000000" w:rsidP="00000000" w:rsidRDefault="00000000" w:rsidRPr="00000000" w14:paraId="000002E8">
      <w:pPr>
        <w:ind w:firstLine="0"/>
        <w:rPr/>
      </w:pPr>
      <w:r w:rsidDel="00000000" w:rsidR="00000000" w:rsidRPr="00000000">
        <w:rPr>
          <w:rtl w:val="0"/>
        </w:rPr>
      </w:r>
    </w:p>
    <w:p w:rsidR="00000000" w:rsidDel="00000000" w:rsidP="00000000" w:rsidRDefault="00000000" w:rsidRPr="00000000" w14:paraId="000002E9">
      <w:pPr>
        <w:ind w:firstLine="0"/>
        <w:rPr/>
      </w:pPr>
      <w:r w:rsidDel="00000000" w:rsidR="00000000" w:rsidRPr="00000000">
        <w:rPr>
          <w:rtl w:val="0"/>
        </w:rPr>
      </w:r>
    </w:p>
    <w:p w:rsidR="00000000" w:rsidDel="00000000" w:rsidP="00000000" w:rsidRDefault="00000000" w:rsidRPr="00000000" w14:paraId="000002EA">
      <w:pPr>
        <w:ind w:firstLine="0"/>
        <w:rPr/>
      </w:pPr>
      <w:r w:rsidDel="00000000" w:rsidR="00000000" w:rsidRPr="00000000">
        <w:rPr>
          <w:rtl w:val="0"/>
        </w:rPr>
      </w:r>
    </w:p>
    <w:p w:rsidR="00000000" w:rsidDel="00000000" w:rsidP="00000000" w:rsidRDefault="00000000" w:rsidRPr="00000000" w14:paraId="000002EB">
      <w:pPr>
        <w:ind w:firstLine="0"/>
        <w:rPr/>
      </w:pPr>
      <w:r w:rsidDel="00000000" w:rsidR="00000000" w:rsidRPr="00000000">
        <w:rPr>
          <w:rtl w:val="0"/>
        </w:rPr>
      </w:r>
    </w:p>
    <w:bookmarkStart w:colFirst="0" w:colLast="0" w:name="37m2jsg" w:id="46"/>
    <w:bookmarkEnd w:id="46"/>
    <w:bookmarkStart w:colFirst="0" w:colLast="0" w:name="nmf14n" w:id="47"/>
    <w:bookmarkEnd w:id="47"/>
    <w:p w:rsidR="00000000" w:rsidDel="00000000" w:rsidP="00000000" w:rsidRDefault="00000000" w:rsidRPr="00000000" w14:paraId="000002EC">
      <w:pPr>
        <w:pStyle w:val="Heading2"/>
        <w:numPr>
          <w:ilvl w:val="1"/>
          <w:numId w:val="12"/>
        </w:numPr>
        <w:ind w:left="576" w:hanging="576"/>
        <w:rPr/>
      </w:pPr>
      <w:bookmarkStart w:colFirst="0" w:colLast="0" w:name="_28h4qwu" w:id="48"/>
      <w:bookmarkEnd w:id="48"/>
      <w:r w:rsidDel="00000000" w:rsidR="00000000" w:rsidRPr="00000000">
        <w:rPr>
          <w:rtl w:val="0"/>
        </w:rPr>
        <w:t xml:space="preserve"> Description of the business message type structure</w:t>
      </w:r>
    </w:p>
    <w:p w:rsidR="00000000" w:rsidDel="00000000" w:rsidP="00000000" w:rsidRDefault="00000000" w:rsidRPr="00000000" w14:paraId="000002ED">
      <w:pPr>
        <w:ind w:firstLine="0"/>
        <w:rPr/>
      </w:pPr>
      <w:r w:rsidDel="00000000" w:rsidR="00000000" w:rsidRPr="00000000">
        <w:rPr>
          <w:rtl w:val="0"/>
        </w:rPr>
        <w:t xml:space="preserve">All messages need to carry the following tag, sequence number, to determine whether lost, whether repeatedly received, sequence number self-add, different messages need different seqNo.</w:t>
      </w:r>
    </w:p>
    <w:tbl>
      <w:tblPr>
        <w:tblStyle w:val="Table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2E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2EF">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2F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2F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2F2">
            <w:pPr>
              <w:ind w:firstLine="0"/>
              <w:jc w:val="center"/>
              <w:rPr/>
            </w:pPr>
            <w:r w:rsidDel="00000000" w:rsidR="00000000" w:rsidRPr="00000000">
              <w:rPr>
                <w:rtl w:val="0"/>
              </w:rPr>
              <w:t xml:space="preserve">1</w:t>
            </w:r>
          </w:p>
        </w:tc>
        <w:tc>
          <w:tcPr/>
          <w:p w:rsidR="00000000" w:rsidDel="00000000" w:rsidP="00000000" w:rsidRDefault="00000000" w:rsidRPr="00000000" w14:paraId="000002F3">
            <w:pPr>
              <w:ind w:firstLine="0"/>
              <w:jc w:val="left"/>
              <w:rPr/>
            </w:pPr>
            <w:r w:rsidDel="00000000" w:rsidR="00000000" w:rsidRPr="00000000">
              <w:rPr>
                <w:rtl w:val="0"/>
              </w:rPr>
              <w:t xml:space="preserve">uint32_t</w:t>
            </w:r>
          </w:p>
        </w:tc>
        <w:tc>
          <w:tcPr/>
          <w:p w:rsidR="00000000" w:rsidDel="00000000" w:rsidP="00000000" w:rsidRDefault="00000000" w:rsidRPr="00000000" w14:paraId="000002F4">
            <w:pPr>
              <w:ind w:firstLine="0"/>
              <w:jc w:val="left"/>
              <w:rPr/>
            </w:pPr>
            <w:r w:rsidDel="00000000" w:rsidR="00000000" w:rsidRPr="00000000">
              <w:rPr>
                <w:rtl w:val="0"/>
              </w:rPr>
              <w:t xml:space="preserve">1</w:t>
            </w:r>
          </w:p>
        </w:tc>
        <w:tc>
          <w:tcPr/>
          <w:p w:rsidR="00000000" w:rsidDel="00000000" w:rsidP="00000000" w:rsidRDefault="00000000" w:rsidRPr="00000000" w14:paraId="000002F5">
            <w:pPr>
              <w:ind w:firstLine="0"/>
              <w:jc w:val="left"/>
              <w:rPr/>
            </w:pPr>
            <w:r w:rsidDel="00000000" w:rsidR="00000000" w:rsidRPr="00000000">
              <w:rPr>
                <w:rtl w:val="0"/>
              </w:rPr>
              <w:t xml:space="preserve">serial number</w:t>
            </w:r>
          </w:p>
        </w:tc>
      </w:tr>
    </w:tbl>
    <w:p w:rsidR="00000000" w:rsidDel="00000000" w:rsidP="00000000" w:rsidRDefault="00000000" w:rsidRPr="00000000" w14:paraId="000002F6">
      <w:pPr>
        <w:ind w:firstLine="0"/>
        <w:rPr/>
      </w:pPr>
      <w:r w:rsidDel="00000000" w:rsidR="00000000" w:rsidRPr="00000000">
        <w:rPr>
          <w:rtl w:val="0"/>
        </w:rPr>
      </w:r>
    </w:p>
    <w:bookmarkStart w:colFirst="0" w:colLast="0" w:name="111kx3o" w:id="49"/>
    <w:bookmarkEnd w:id="49"/>
    <w:bookmarkStart w:colFirst="0" w:colLast="0" w:name="2lwamvv" w:id="50"/>
    <w:bookmarkEnd w:id="50"/>
    <w:bookmarkStart w:colFirst="0" w:colLast="0" w:name="46r0co2" w:id="51"/>
    <w:bookmarkEnd w:id="51"/>
    <w:p w:rsidR="00000000" w:rsidDel="00000000" w:rsidP="00000000" w:rsidRDefault="00000000" w:rsidRPr="00000000" w14:paraId="000002F7">
      <w:pPr>
        <w:pStyle w:val="Heading3"/>
        <w:numPr>
          <w:ilvl w:val="2"/>
          <w:numId w:val="12"/>
        </w:numPr>
        <w:ind w:left="720" w:hanging="720"/>
        <w:rPr/>
      </w:pPr>
      <w:bookmarkStart w:colFirst="0" w:colLast="0" w:name="_1mrcu09" w:id="52"/>
      <w:bookmarkEnd w:id="52"/>
      <w:r w:rsidDel="00000000" w:rsidR="00000000" w:rsidRPr="00000000">
        <w:rPr>
          <w:rtl w:val="0"/>
        </w:rPr>
        <w:t xml:space="preserve">Device startup notification</w:t>
      </w:r>
    </w:p>
    <w:tbl>
      <w:tblPr>
        <w:tblStyle w:val="Table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1418"/>
        <w:gridCol w:w="1843"/>
        <w:gridCol w:w="4302"/>
        <w:tblGridChange w:id="0">
          <w:tblGrid>
            <w:gridCol w:w="1224"/>
            <w:gridCol w:w="1418"/>
            <w:gridCol w:w="1843"/>
            <w:gridCol w:w="4302"/>
          </w:tblGrid>
        </w:tblGridChange>
      </w:tblGrid>
      <w:tr>
        <w:trPr>
          <w:cantSplit w:val="0"/>
          <w:tblHeader w:val="1"/>
        </w:trPr>
        <w:tc>
          <w:tcPr>
            <w:shd w:fill="d9d9d9" w:val="clear"/>
            <w:vAlign w:val="center"/>
          </w:tcPr>
          <w:p w:rsidR="00000000" w:rsidDel="00000000" w:rsidP="00000000" w:rsidRDefault="00000000" w:rsidRPr="00000000" w14:paraId="000002F8">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2F9">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2FA">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2FB">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2FC">
            <w:pPr>
              <w:ind w:firstLine="0"/>
              <w:jc w:val="center"/>
              <w:rPr/>
            </w:pPr>
            <w:r w:rsidDel="00000000" w:rsidR="00000000" w:rsidRPr="00000000">
              <w:rPr>
                <w:rtl w:val="0"/>
              </w:rPr>
              <w:t xml:space="preserve">21</w:t>
            </w:r>
          </w:p>
        </w:tc>
        <w:tc>
          <w:tcPr/>
          <w:p w:rsidR="00000000" w:rsidDel="00000000" w:rsidP="00000000" w:rsidRDefault="00000000" w:rsidRPr="00000000" w14:paraId="000002FD">
            <w:pPr>
              <w:ind w:firstLine="0"/>
              <w:jc w:val="left"/>
              <w:rPr/>
            </w:pPr>
            <w:r w:rsidDel="00000000" w:rsidR="00000000" w:rsidRPr="00000000">
              <w:rPr>
                <w:rtl w:val="0"/>
              </w:rPr>
              <w:t xml:space="preserve">uint8_t</w:t>
            </w:r>
          </w:p>
        </w:tc>
        <w:tc>
          <w:tcPr/>
          <w:p w:rsidR="00000000" w:rsidDel="00000000" w:rsidP="00000000" w:rsidRDefault="00000000" w:rsidRPr="00000000" w14:paraId="000002FE">
            <w:pPr>
              <w:ind w:firstLine="0"/>
              <w:jc w:val="left"/>
              <w:rPr/>
            </w:pPr>
            <w:r w:rsidDel="00000000" w:rsidR="00000000" w:rsidRPr="00000000">
              <w:rPr>
                <w:rtl w:val="0"/>
              </w:rPr>
              <w:t xml:space="preserve">1</w:t>
            </w:r>
          </w:p>
        </w:tc>
        <w:tc>
          <w:tcPr/>
          <w:p w:rsidR="00000000" w:rsidDel="00000000" w:rsidP="00000000" w:rsidRDefault="00000000" w:rsidRPr="00000000" w14:paraId="000002FF">
            <w:pPr>
              <w:ind w:firstLine="0"/>
              <w:jc w:val="left"/>
              <w:rPr/>
            </w:pPr>
            <w:r w:rsidDel="00000000" w:rsidR="00000000" w:rsidRPr="00000000">
              <w:rPr>
                <w:rtl w:val="0"/>
              </w:rPr>
              <w:t xml:space="preserve">Represents the frequency band supported by the base station</w:t>
            </w:r>
          </w:p>
        </w:tc>
      </w:tr>
      <w:tr>
        <w:trPr>
          <w:cantSplit w:val="0"/>
          <w:tblHeader w:val="0"/>
        </w:trPr>
        <w:tc>
          <w:tcPr/>
          <w:p w:rsidR="00000000" w:rsidDel="00000000" w:rsidP="00000000" w:rsidRDefault="00000000" w:rsidRPr="00000000" w14:paraId="00000300">
            <w:pPr>
              <w:ind w:firstLine="0"/>
              <w:jc w:val="center"/>
              <w:rPr/>
            </w:pPr>
            <w:r w:rsidDel="00000000" w:rsidR="00000000" w:rsidRPr="00000000">
              <w:rPr>
                <w:rtl w:val="0"/>
              </w:rPr>
              <w:t xml:space="preserve">22</w:t>
            </w:r>
          </w:p>
        </w:tc>
        <w:tc>
          <w:tcPr/>
          <w:p w:rsidR="00000000" w:rsidDel="00000000" w:rsidP="00000000" w:rsidRDefault="00000000" w:rsidRPr="00000000" w14:paraId="00000301">
            <w:pPr>
              <w:ind w:firstLine="0"/>
              <w:jc w:val="left"/>
              <w:rPr/>
            </w:pPr>
            <w:r w:rsidDel="00000000" w:rsidR="00000000" w:rsidRPr="00000000">
              <w:rPr>
                <w:rtl w:val="0"/>
              </w:rPr>
              <w:t xml:space="preserve">uint8_t</w:t>
            </w:r>
          </w:p>
        </w:tc>
        <w:tc>
          <w:tcPr/>
          <w:p w:rsidR="00000000" w:rsidDel="00000000" w:rsidP="00000000" w:rsidRDefault="00000000" w:rsidRPr="00000000" w14:paraId="00000302">
            <w:pPr>
              <w:ind w:firstLine="0"/>
              <w:jc w:val="left"/>
              <w:rPr/>
            </w:pPr>
            <w:r w:rsidDel="00000000" w:rsidR="00000000" w:rsidRPr="00000000">
              <w:rPr>
                <w:rtl w:val="0"/>
              </w:rPr>
              <w:t xml:space="preserve">1</w:t>
            </w:r>
          </w:p>
        </w:tc>
        <w:tc>
          <w:tcPr/>
          <w:p w:rsidR="00000000" w:rsidDel="00000000" w:rsidP="00000000" w:rsidRDefault="00000000" w:rsidRPr="00000000" w14:paraId="00000303">
            <w:pPr>
              <w:ind w:firstLine="0"/>
              <w:jc w:val="left"/>
              <w:rPr/>
            </w:pPr>
            <w:r w:rsidDel="00000000" w:rsidR="00000000" w:rsidRPr="00000000">
              <w:rPr>
                <w:rtl w:val="0"/>
              </w:rPr>
              <w:t xml:space="preserve">Support for either the TDD or the FDD:</w:t>
            </w:r>
          </w:p>
          <w:p w:rsidR="00000000" w:rsidDel="00000000" w:rsidP="00000000" w:rsidRDefault="00000000" w:rsidRPr="00000000" w14:paraId="00000304">
            <w:pPr>
              <w:ind w:firstLine="0"/>
              <w:jc w:val="left"/>
              <w:rPr/>
            </w:pPr>
            <w:r w:rsidDel="00000000" w:rsidR="00000000" w:rsidRPr="00000000">
              <w:rPr>
                <w:rFonts w:ascii="Gungsuh" w:cs="Gungsuh" w:eastAsia="Gungsuh" w:hAnsi="Gungsuh"/>
                <w:rtl w:val="0"/>
              </w:rPr>
              <w:t xml:space="preserve">0：TDD</w:t>
            </w:r>
          </w:p>
          <w:p w:rsidR="00000000" w:rsidDel="00000000" w:rsidP="00000000" w:rsidRDefault="00000000" w:rsidRPr="00000000" w14:paraId="00000305">
            <w:pPr>
              <w:ind w:firstLine="0"/>
              <w:jc w:val="left"/>
              <w:rPr/>
            </w:pPr>
            <w:r w:rsidDel="00000000" w:rsidR="00000000" w:rsidRPr="00000000">
              <w:rPr>
                <w:rFonts w:ascii="Gungsuh" w:cs="Gungsuh" w:eastAsia="Gungsuh" w:hAnsi="Gungsuh"/>
                <w:rtl w:val="0"/>
              </w:rPr>
              <w:t xml:space="preserve">1：FDD</w:t>
            </w:r>
          </w:p>
        </w:tc>
      </w:tr>
      <w:tr>
        <w:trPr>
          <w:cantSplit w:val="0"/>
          <w:tblHeader w:val="0"/>
        </w:trPr>
        <w:tc>
          <w:tcPr/>
          <w:p w:rsidR="00000000" w:rsidDel="00000000" w:rsidP="00000000" w:rsidRDefault="00000000" w:rsidRPr="00000000" w14:paraId="00000306">
            <w:pPr>
              <w:ind w:firstLine="0"/>
              <w:jc w:val="center"/>
              <w:rPr/>
            </w:pPr>
            <w:r w:rsidDel="00000000" w:rsidR="00000000" w:rsidRPr="00000000">
              <w:rPr>
                <w:rtl w:val="0"/>
              </w:rPr>
              <w:t xml:space="preserve">17</w:t>
            </w:r>
          </w:p>
        </w:tc>
        <w:tc>
          <w:tcPr/>
          <w:p w:rsidR="00000000" w:rsidDel="00000000" w:rsidP="00000000" w:rsidRDefault="00000000" w:rsidRPr="00000000" w14:paraId="00000307">
            <w:pPr>
              <w:ind w:firstLine="0"/>
              <w:jc w:val="left"/>
              <w:rPr/>
            </w:pPr>
            <w:r w:rsidDel="00000000" w:rsidR="00000000" w:rsidRPr="00000000">
              <w:rPr>
                <w:rtl w:val="0"/>
              </w:rPr>
              <w:t xml:space="preserve">uint8_t[]</w:t>
            </w:r>
          </w:p>
        </w:tc>
        <w:tc>
          <w:tcPr/>
          <w:p w:rsidR="00000000" w:rsidDel="00000000" w:rsidP="00000000" w:rsidRDefault="00000000" w:rsidRPr="00000000" w14:paraId="00000308">
            <w:pPr>
              <w:ind w:firstLine="0"/>
              <w:jc w:val="left"/>
              <w:rPr/>
            </w:pPr>
            <w:r w:rsidDel="00000000" w:rsidR="00000000" w:rsidRPr="00000000">
              <w:rPr>
                <w:rtl w:val="0"/>
              </w:rPr>
              <w:t xml:space="preserve">1</w:t>
            </w:r>
          </w:p>
        </w:tc>
        <w:tc>
          <w:tcPr/>
          <w:p w:rsidR="00000000" w:rsidDel="00000000" w:rsidP="00000000" w:rsidRDefault="00000000" w:rsidRPr="00000000" w14:paraId="00000309">
            <w:pPr>
              <w:ind w:firstLine="0"/>
              <w:jc w:val="left"/>
              <w:rPr/>
            </w:pPr>
            <w:r w:rsidDel="00000000" w:rsidR="00000000" w:rsidRPr="00000000">
              <w:rPr>
                <w:rtl w:val="0"/>
              </w:rPr>
              <w:t xml:space="preserve">An IP address, a string format, such as "192.168.178.212"</w:t>
            </w:r>
          </w:p>
        </w:tc>
      </w:tr>
      <w:tr>
        <w:trPr>
          <w:cantSplit w:val="0"/>
          <w:tblHeader w:val="0"/>
        </w:trPr>
        <w:tc>
          <w:tcPr/>
          <w:p w:rsidR="00000000" w:rsidDel="00000000" w:rsidP="00000000" w:rsidRDefault="00000000" w:rsidRPr="00000000" w14:paraId="0000030A">
            <w:pPr>
              <w:ind w:firstLine="0"/>
              <w:jc w:val="center"/>
              <w:rPr/>
            </w:pPr>
            <w:r w:rsidDel="00000000" w:rsidR="00000000" w:rsidRPr="00000000">
              <w:rPr>
                <w:rtl w:val="0"/>
              </w:rPr>
              <w:t xml:space="preserve">40</w:t>
            </w:r>
          </w:p>
        </w:tc>
        <w:tc>
          <w:tcPr/>
          <w:p w:rsidR="00000000" w:rsidDel="00000000" w:rsidP="00000000" w:rsidRDefault="00000000" w:rsidRPr="00000000" w14:paraId="0000030B">
            <w:pPr>
              <w:ind w:firstLine="0"/>
              <w:jc w:val="left"/>
              <w:rPr/>
            </w:pPr>
            <w:r w:rsidDel="00000000" w:rsidR="00000000" w:rsidRPr="00000000">
              <w:rPr>
                <w:rtl w:val="0"/>
              </w:rPr>
              <w:t xml:space="preserve">uint8_t[]</w:t>
            </w:r>
          </w:p>
        </w:tc>
        <w:tc>
          <w:tcPr/>
          <w:p w:rsidR="00000000" w:rsidDel="00000000" w:rsidP="00000000" w:rsidRDefault="00000000" w:rsidRPr="00000000" w14:paraId="0000030C">
            <w:pPr>
              <w:ind w:firstLine="0"/>
              <w:jc w:val="left"/>
              <w:rPr/>
            </w:pPr>
            <w:r w:rsidDel="00000000" w:rsidR="00000000" w:rsidRPr="00000000">
              <w:rPr>
                <w:rtl w:val="0"/>
              </w:rPr>
              <w:t xml:space="preserve">1</w:t>
            </w:r>
          </w:p>
        </w:tc>
        <w:tc>
          <w:tcPr/>
          <w:p w:rsidR="00000000" w:rsidDel="00000000" w:rsidP="00000000" w:rsidRDefault="00000000" w:rsidRPr="00000000" w14:paraId="0000030D">
            <w:pPr>
              <w:ind w:firstLine="0"/>
              <w:jc w:val="left"/>
              <w:rPr/>
            </w:pPr>
            <w:r w:rsidDel="00000000" w:rsidR="00000000" w:rsidRPr="00000000">
              <w:rPr>
                <w:rtl w:val="0"/>
              </w:rPr>
              <w:t xml:space="preserve">MAC address, string format, such as "00:12:34:1d: 42:22"</w:t>
            </w:r>
          </w:p>
        </w:tc>
      </w:tr>
    </w:tbl>
    <w:p w:rsidR="00000000" w:rsidDel="00000000" w:rsidP="00000000" w:rsidRDefault="00000000" w:rsidRPr="00000000" w14:paraId="0000030E">
      <w:pPr>
        <w:pStyle w:val="Heading3"/>
        <w:numPr>
          <w:ilvl w:val="2"/>
          <w:numId w:val="12"/>
        </w:numPr>
        <w:ind w:left="720" w:hanging="720"/>
        <w:rPr/>
      </w:pPr>
      <w:bookmarkStart w:colFirst="0" w:colLast="0" w:name="_3l18frh" w:id="53"/>
      <w:bookmarkEnd w:id="53"/>
      <w:r w:rsidDel="00000000" w:rsidR="00000000" w:rsidRPr="00000000">
        <w:rPr>
          <w:rtl w:val="0"/>
        </w:rPr>
        <w:t xml:space="preserve">Device starts notification response</w:t>
      </w:r>
    </w:p>
    <w:tbl>
      <w:tblPr>
        <w:tblStyle w:val="Table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0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10">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1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1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13">
            <w:pPr>
              <w:ind w:firstLine="0"/>
              <w:jc w:val="center"/>
              <w:rPr/>
            </w:pPr>
            <w:r w:rsidDel="00000000" w:rsidR="00000000" w:rsidRPr="00000000">
              <w:rPr>
                <w:rtl w:val="0"/>
              </w:rPr>
              <w:t xml:space="preserve">6</w:t>
            </w:r>
          </w:p>
        </w:tc>
        <w:tc>
          <w:tcPr/>
          <w:p w:rsidR="00000000" w:rsidDel="00000000" w:rsidP="00000000" w:rsidRDefault="00000000" w:rsidRPr="00000000" w14:paraId="00000314">
            <w:pPr>
              <w:ind w:firstLine="0"/>
              <w:jc w:val="left"/>
              <w:rPr/>
            </w:pPr>
            <w:r w:rsidDel="00000000" w:rsidR="00000000" w:rsidRPr="00000000">
              <w:rPr>
                <w:rtl w:val="0"/>
              </w:rPr>
              <w:t xml:space="preserve">uint8_t</w:t>
            </w:r>
          </w:p>
        </w:tc>
        <w:tc>
          <w:tcPr/>
          <w:p w:rsidR="00000000" w:rsidDel="00000000" w:rsidP="00000000" w:rsidRDefault="00000000" w:rsidRPr="00000000" w14:paraId="00000315">
            <w:pPr>
              <w:ind w:firstLine="0"/>
              <w:jc w:val="left"/>
              <w:rPr/>
            </w:pPr>
            <w:r w:rsidDel="00000000" w:rsidR="00000000" w:rsidRPr="00000000">
              <w:rPr>
                <w:rtl w:val="0"/>
              </w:rPr>
              <w:t xml:space="preserve">1</w:t>
            </w:r>
          </w:p>
        </w:tc>
        <w:tc>
          <w:tcPr/>
          <w:p w:rsidR="00000000" w:rsidDel="00000000" w:rsidP="00000000" w:rsidRDefault="00000000" w:rsidRPr="00000000" w14:paraId="00000316">
            <w:pPr>
              <w:ind w:firstLine="0"/>
              <w:jc w:val="left"/>
              <w:rPr/>
            </w:pPr>
            <w:r w:rsidDel="00000000" w:rsidR="00000000" w:rsidRPr="00000000">
              <w:rPr>
                <w:rtl w:val="0"/>
              </w:rPr>
              <w:t xml:space="preserve">condition code:</w:t>
            </w:r>
          </w:p>
          <w:p w:rsidR="00000000" w:rsidDel="00000000" w:rsidP="00000000" w:rsidRDefault="00000000" w:rsidRPr="00000000" w14:paraId="00000317">
            <w:pPr>
              <w:ind w:firstLine="0"/>
              <w:jc w:val="left"/>
              <w:rPr/>
            </w:pPr>
            <w:r w:rsidDel="00000000" w:rsidR="00000000" w:rsidRPr="00000000">
              <w:rPr>
                <w:rtl w:val="0"/>
              </w:rPr>
              <w:t xml:space="preserve">0: Success</w:t>
            </w:r>
          </w:p>
          <w:p w:rsidR="00000000" w:rsidDel="00000000" w:rsidP="00000000" w:rsidRDefault="00000000" w:rsidRPr="00000000" w14:paraId="00000318">
            <w:pPr>
              <w:ind w:firstLine="0"/>
              <w:jc w:val="left"/>
              <w:rPr/>
            </w:pPr>
            <w:r w:rsidDel="00000000" w:rsidR="00000000" w:rsidRPr="00000000">
              <w:rPr>
                <w:rtl w:val="0"/>
              </w:rPr>
              <w:t xml:space="preserve">Other values reserved</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numPr>
          <w:ilvl w:val="2"/>
          <w:numId w:val="12"/>
        </w:numPr>
        <w:ind w:left="720" w:hanging="720"/>
        <w:rPr/>
      </w:pPr>
      <w:bookmarkStart w:colFirst="0" w:colLast="0" w:name="_206ipza" w:id="54"/>
      <w:bookmarkEnd w:id="54"/>
      <w:r w:rsidDel="00000000" w:rsidR="00000000" w:rsidRPr="00000000">
        <w:rPr>
          <w:rtl w:val="0"/>
        </w:rPr>
        <w:t xml:space="preserve">heartbeat</w:t>
      </w:r>
    </w:p>
    <w:tbl>
      <w:tblPr>
        <w:tblStyle w:val="Table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1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1C">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1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1E">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1F">
            <w:pPr>
              <w:ind w:firstLine="0"/>
              <w:jc w:val="center"/>
              <w:rPr/>
            </w:pPr>
            <w:r w:rsidDel="00000000" w:rsidR="00000000" w:rsidRPr="00000000">
              <w:rPr>
                <w:rtl w:val="0"/>
              </w:rPr>
              <w:t xml:space="preserve">not take tag</w:t>
            </w:r>
          </w:p>
        </w:tc>
        <w:tc>
          <w:tcPr/>
          <w:p w:rsidR="00000000" w:rsidDel="00000000" w:rsidP="00000000" w:rsidRDefault="00000000" w:rsidRPr="00000000" w14:paraId="00000320">
            <w:pPr>
              <w:ind w:firstLine="0"/>
              <w:jc w:val="left"/>
              <w:rPr/>
            </w:pPr>
            <w:r w:rsidDel="00000000" w:rsidR="00000000" w:rsidRPr="00000000">
              <w:rPr>
                <w:rtl w:val="0"/>
              </w:rPr>
            </w:r>
          </w:p>
        </w:tc>
        <w:tc>
          <w:tcPr/>
          <w:p w:rsidR="00000000" w:rsidDel="00000000" w:rsidP="00000000" w:rsidRDefault="00000000" w:rsidRPr="00000000" w14:paraId="00000321">
            <w:pPr>
              <w:ind w:firstLine="0"/>
              <w:jc w:val="left"/>
              <w:rPr/>
            </w:pPr>
            <w:r w:rsidDel="00000000" w:rsidR="00000000" w:rsidRPr="00000000">
              <w:rPr>
                <w:rtl w:val="0"/>
              </w:rPr>
            </w:r>
          </w:p>
        </w:tc>
        <w:tc>
          <w:tcPr/>
          <w:p w:rsidR="00000000" w:rsidDel="00000000" w:rsidP="00000000" w:rsidRDefault="00000000" w:rsidRPr="00000000" w14:paraId="00000322">
            <w:pPr>
              <w:ind w:firstLine="0"/>
              <w:jc w:val="left"/>
              <w:rPr/>
            </w:pPr>
            <w:r w:rsidDel="00000000" w:rsidR="00000000" w:rsidRPr="00000000">
              <w:rPr>
                <w:rtl w:val="0"/>
              </w:rPr>
            </w:r>
          </w:p>
        </w:tc>
      </w:tr>
    </w:tbl>
    <w:p w:rsidR="00000000" w:rsidDel="00000000" w:rsidP="00000000" w:rsidRDefault="00000000" w:rsidRPr="00000000" w14:paraId="00000323">
      <w:pPr>
        <w:pStyle w:val="Heading3"/>
        <w:numPr>
          <w:ilvl w:val="2"/>
          <w:numId w:val="12"/>
        </w:numPr>
        <w:ind w:left="720" w:hanging="720"/>
        <w:rPr/>
      </w:pPr>
      <w:bookmarkStart w:colFirst="0" w:colLast="0" w:name="_4k668n3" w:id="55"/>
      <w:bookmarkEnd w:id="55"/>
      <w:r w:rsidDel="00000000" w:rsidR="00000000" w:rsidRPr="00000000">
        <w:rPr>
          <w:rtl w:val="0"/>
        </w:rPr>
        <w:t xml:space="preserve">Heartbeat response</w:t>
      </w:r>
    </w:p>
    <w:tbl>
      <w:tblPr>
        <w:tblStyle w:val="Table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2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25">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2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2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28">
            <w:pPr>
              <w:ind w:firstLine="0"/>
              <w:jc w:val="center"/>
              <w:rPr/>
            </w:pPr>
            <w:r w:rsidDel="00000000" w:rsidR="00000000" w:rsidRPr="00000000">
              <w:rPr>
                <w:rtl w:val="0"/>
              </w:rPr>
              <w:t xml:space="preserve">not take tag</w:t>
            </w:r>
          </w:p>
        </w:tc>
        <w:tc>
          <w:tcPr/>
          <w:p w:rsidR="00000000" w:rsidDel="00000000" w:rsidP="00000000" w:rsidRDefault="00000000" w:rsidRPr="00000000" w14:paraId="00000329">
            <w:pPr>
              <w:ind w:firstLine="0"/>
              <w:jc w:val="left"/>
              <w:rPr/>
            </w:pPr>
            <w:r w:rsidDel="00000000" w:rsidR="00000000" w:rsidRPr="00000000">
              <w:rPr>
                <w:rtl w:val="0"/>
              </w:rPr>
            </w:r>
          </w:p>
        </w:tc>
        <w:tc>
          <w:tcPr/>
          <w:p w:rsidR="00000000" w:rsidDel="00000000" w:rsidP="00000000" w:rsidRDefault="00000000" w:rsidRPr="00000000" w14:paraId="0000032A">
            <w:pPr>
              <w:ind w:firstLine="0"/>
              <w:jc w:val="left"/>
              <w:rPr/>
            </w:pPr>
            <w:r w:rsidDel="00000000" w:rsidR="00000000" w:rsidRPr="00000000">
              <w:rPr>
                <w:rtl w:val="0"/>
              </w:rPr>
            </w:r>
          </w:p>
        </w:tc>
        <w:tc>
          <w:tcPr/>
          <w:p w:rsidR="00000000" w:rsidDel="00000000" w:rsidP="00000000" w:rsidRDefault="00000000" w:rsidRPr="00000000" w14:paraId="0000032B">
            <w:pPr>
              <w:ind w:firstLine="0"/>
              <w:jc w:val="left"/>
              <w:rPr/>
            </w:pPr>
            <w:r w:rsidDel="00000000" w:rsidR="00000000" w:rsidRPr="00000000">
              <w:rPr>
                <w:rtl w:val="0"/>
              </w:rPr>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3"/>
        <w:numPr>
          <w:ilvl w:val="2"/>
          <w:numId w:val="12"/>
        </w:numPr>
        <w:ind w:left="720" w:hanging="720"/>
        <w:rPr/>
      </w:pPr>
      <w:r w:rsidDel="00000000" w:rsidR="00000000" w:rsidRPr="00000000">
        <w:rPr>
          <w:rtl w:val="0"/>
        </w:rPr>
        <w:t xml:space="preserve">Start sweep frequency</w:t>
      </w:r>
    </w:p>
    <w:p w:rsidR="00000000" w:rsidDel="00000000" w:rsidP="00000000" w:rsidRDefault="00000000" w:rsidRPr="00000000" w14:paraId="0000032F">
      <w:pPr>
        <w:ind w:firstLine="0"/>
        <w:rPr/>
      </w:pPr>
      <w:r w:rsidDel="00000000" w:rsidR="00000000" w:rsidRPr="00000000">
        <w:rPr>
          <w:rtl w:val="0"/>
        </w:rPr>
      </w:r>
    </w:p>
    <w:tbl>
      <w:tblPr>
        <w:tblStyle w:val="Table1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30">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31">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32">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3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34">
            <w:pPr>
              <w:ind w:firstLine="0"/>
              <w:jc w:val="center"/>
              <w:rPr/>
            </w:pPr>
            <w:r w:rsidDel="00000000" w:rsidR="00000000" w:rsidRPr="00000000">
              <w:rPr>
                <w:rtl w:val="0"/>
              </w:rPr>
              <w:t xml:space="preserve">2</w:t>
            </w:r>
          </w:p>
        </w:tc>
        <w:tc>
          <w:tcPr/>
          <w:p w:rsidR="00000000" w:rsidDel="00000000" w:rsidP="00000000" w:rsidRDefault="00000000" w:rsidRPr="00000000" w14:paraId="00000335">
            <w:pPr>
              <w:ind w:firstLine="0"/>
              <w:jc w:val="left"/>
              <w:rPr/>
            </w:pPr>
            <w:r w:rsidDel="00000000" w:rsidR="00000000" w:rsidRPr="00000000">
              <w:rPr>
                <w:rtl w:val="0"/>
              </w:rPr>
              <w:t xml:space="preserve">uint8_t</w:t>
            </w:r>
          </w:p>
        </w:tc>
        <w:tc>
          <w:tcPr/>
          <w:p w:rsidR="00000000" w:rsidDel="00000000" w:rsidP="00000000" w:rsidRDefault="00000000" w:rsidRPr="00000000" w14:paraId="00000336">
            <w:pPr>
              <w:ind w:firstLine="0"/>
              <w:jc w:val="left"/>
              <w:rPr/>
            </w:pPr>
            <w:r w:rsidDel="00000000" w:rsidR="00000000" w:rsidRPr="00000000">
              <w:rPr>
                <w:rtl w:val="0"/>
              </w:rPr>
              <w:t xml:space="preserve">1</w:t>
            </w:r>
          </w:p>
        </w:tc>
        <w:tc>
          <w:tcPr/>
          <w:p w:rsidR="00000000" w:rsidDel="00000000" w:rsidP="00000000" w:rsidRDefault="00000000" w:rsidRPr="00000000" w14:paraId="00000337">
            <w:pPr>
              <w:ind w:firstLine="0"/>
              <w:jc w:val="left"/>
              <w:rPr/>
            </w:pPr>
            <w:r w:rsidDel="00000000" w:rsidR="00000000" w:rsidRPr="00000000">
              <w:rPr>
                <w:rtl w:val="0"/>
              </w:rPr>
              <w:t xml:space="preserve">PCI, number of PCI in the list, 0 indicates no PCI list</w:t>
            </w:r>
          </w:p>
        </w:tc>
      </w:tr>
      <w:tr>
        <w:trPr>
          <w:cantSplit w:val="0"/>
          <w:tblHeader w:val="0"/>
        </w:trPr>
        <w:tc>
          <w:tcPr/>
          <w:p w:rsidR="00000000" w:rsidDel="00000000" w:rsidP="00000000" w:rsidRDefault="00000000" w:rsidRPr="00000000" w14:paraId="00000338">
            <w:pPr>
              <w:ind w:firstLine="0"/>
              <w:jc w:val="center"/>
              <w:rPr/>
            </w:pPr>
            <w:r w:rsidDel="00000000" w:rsidR="00000000" w:rsidRPr="00000000">
              <w:rPr>
                <w:rtl w:val="0"/>
              </w:rPr>
              <w:t xml:space="preserve">3</w:t>
            </w:r>
          </w:p>
        </w:tc>
        <w:tc>
          <w:tcPr/>
          <w:p w:rsidR="00000000" w:rsidDel="00000000" w:rsidP="00000000" w:rsidRDefault="00000000" w:rsidRPr="00000000" w14:paraId="00000339">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33A">
            <w:pPr>
              <w:ind w:firstLine="0"/>
              <w:jc w:val="left"/>
              <w:rPr/>
            </w:pPr>
            <w:r w:rsidDel="00000000" w:rsidR="00000000" w:rsidRPr="00000000">
              <w:rPr>
                <w:rtl w:val="0"/>
              </w:rPr>
              <w:t xml:space="preserve">0…1</w:t>
            </w:r>
          </w:p>
        </w:tc>
        <w:tc>
          <w:tcPr/>
          <w:p w:rsidR="00000000" w:rsidDel="00000000" w:rsidP="00000000" w:rsidRDefault="00000000" w:rsidRPr="00000000" w14:paraId="0000033B">
            <w:pPr>
              <w:ind w:firstLine="0"/>
              <w:jc w:val="left"/>
              <w:rPr/>
            </w:pPr>
            <w:r w:rsidDel="00000000" w:rsidR="00000000" w:rsidRPr="00000000">
              <w:rPr>
                <w:rtl w:val="0"/>
              </w:rPr>
              <w:t xml:space="preserve">PCI tabulation</w:t>
            </w:r>
          </w:p>
        </w:tc>
      </w:tr>
      <w:tr>
        <w:trPr>
          <w:cantSplit w:val="0"/>
          <w:tblHeader w:val="0"/>
        </w:trPr>
        <w:tc>
          <w:tcPr/>
          <w:p w:rsidR="00000000" w:rsidDel="00000000" w:rsidP="00000000" w:rsidRDefault="00000000" w:rsidRPr="00000000" w14:paraId="0000033C">
            <w:pPr>
              <w:ind w:firstLine="0"/>
              <w:jc w:val="center"/>
              <w:rPr/>
            </w:pPr>
            <w:r w:rsidDel="00000000" w:rsidR="00000000" w:rsidRPr="00000000">
              <w:rPr>
                <w:rtl w:val="0"/>
              </w:rPr>
              <w:t xml:space="preserve">4</w:t>
            </w:r>
          </w:p>
        </w:tc>
        <w:tc>
          <w:tcPr/>
          <w:p w:rsidR="00000000" w:rsidDel="00000000" w:rsidP="00000000" w:rsidRDefault="00000000" w:rsidRPr="00000000" w14:paraId="0000033D">
            <w:pPr>
              <w:ind w:firstLine="0"/>
              <w:jc w:val="left"/>
              <w:rPr/>
            </w:pPr>
            <w:r w:rsidDel="00000000" w:rsidR="00000000" w:rsidRPr="00000000">
              <w:rPr>
                <w:rtl w:val="0"/>
              </w:rPr>
              <w:t xml:space="preserve">uint8_t</w:t>
            </w:r>
          </w:p>
        </w:tc>
        <w:tc>
          <w:tcPr/>
          <w:p w:rsidR="00000000" w:rsidDel="00000000" w:rsidP="00000000" w:rsidRDefault="00000000" w:rsidRPr="00000000" w14:paraId="0000033E">
            <w:pPr>
              <w:ind w:firstLine="0"/>
              <w:jc w:val="left"/>
              <w:rPr/>
            </w:pPr>
            <w:r w:rsidDel="00000000" w:rsidR="00000000" w:rsidRPr="00000000">
              <w:rPr>
                <w:rtl w:val="0"/>
              </w:rPr>
              <w:t xml:space="preserve">1</w:t>
            </w:r>
          </w:p>
        </w:tc>
        <w:tc>
          <w:tcPr/>
          <w:p w:rsidR="00000000" w:rsidDel="00000000" w:rsidP="00000000" w:rsidRDefault="00000000" w:rsidRPr="00000000" w14:paraId="0000033F">
            <w:pPr>
              <w:ind w:firstLine="0"/>
              <w:jc w:val="left"/>
              <w:rPr/>
            </w:pPr>
            <w:r w:rsidDel="00000000" w:rsidR="00000000" w:rsidRPr="00000000">
              <w:rPr>
                <w:rtl w:val="0"/>
              </w:rPr>
              <w:t xml:space="preserve">Represent the number of earfcn_range </w:t>
            </w:r>
          </w:p>
        </w:tc>
      </w:tr>
      <w:tr>
        <w:trPr>
          <w:cantSplit w:val="0"/>
          <w:tblHeader w:val="0"/>
        </w:trPr>
        <w:tc>
          <w:tcPr/>
          <w:p w:rsidR="00000000" w:rsidDel="00000000" w:rsidP="00000000" w:rsidRDefault="00000000" w:rsidRPr="00000000" w14:paraId="00000340">
            <w:pPr>
              <w:ind w:firstLine="0"/>
              <w:jc w:val="center"/>
              <w:rPr/>
            </w:pPr>
            <w:r w:rsidDel="00000000" w:rsidR="00000000" w:rsidRPr="00000000">
              <w:rPr>
                <w:rtl w:val="0"/>
              </w:rPr>
              <w:t xml:space="preserve">5</w:t>
            </w:r>
          </w:p>
        </w:tc>
        <w:tc>
          <w:tcPr/>
          <w:p w:rsidR="00000000" w:rsidDel="00000000" w:rsidP="00000000" w:rsidRDefault="00000000" w:rsidRPr="00000000" w14:paraId="00000341">
            <w:pPr>
              <w:ind w:firstLine="0"/>
              <w:jc w:val="left"/>
              <w:rPr/>
            </w:pPr>
            <w:r w:rsidDel="00000000" w:rsidR="00000000" w:rsidRPr="00000000">
              <w:rPr>
                <w:rtl w:val="0"/>
              </w:rPr>
              <w:t xml:space="preserve">array of earfcn_range</w:t>
            </w:r>
          </w:p>
        </w:tc>
        <w:tc>
          <w:tcPr/>
          <w:p w:rsidR="00000000" w:rsidDel="00000000" w:rsidP="00000000" w:rsidRDefault="00000000" w:rsidRPr="00000000" w14:paraId="00000342">
            <w:pPr>
              <w:ind w:firstLine="0"/>
              <w:jc w:val="left"/>
              <w:rPr/>
            </w:pPr>
            <w:r w:rsidDel="00000000" w:rsidR="00000000" w:rsidRPr="00000000">
              <w:rPr>
                <w:rtl w:val="0"/>
              </w:rPr>
              <w:t xml:space="preserve">1</w:t>
            </w:r>
          </w:p>
        </w:tc>
        <w:tc>
          <w:tcPr/>
          <w:p w:rsidR="00000000" w:rsidDel="00000000" w:rsidP="00000000" w:rsidRDefault="00000000" w:rsidRPr="00000000" w14:paraId="00000343">
            <w:pPr>
              <w:ind w:firstLine="0"/>
              <w:jc w:val="left"/>
              <w:rPr/>
            </w:pPr>
            <w:r w:rsidDel="00000000" w:rsidR="00000000" w:rsidRPr="00000000">
              <w:rPr>
                <w:rtl w:val="0"/>
              </w:rPr>
              <w:t xml:space="preserve">List of frequency point ranges.</w:t>
            </w:r>
          </w:p>
        </w:tc>
      </w:tr>
      <w:tr>
        <w:trPr>
          <w:cantSplit w:val="0"/>
          <w:tblHeader w:val="0"/>
        </w:trPr>
        <w:tc>
          <w:tcPr/>
          <w:p w:rsidR="00000000" w:rsidDel="00000000" w:rsidP="00000000" w:rsidRDefault="00000000" w:rsidRPr="00000000" w14:paraId="00000344">
            <w:pPr>
              <w:ind w:firstLine="0"/>
              <w:jc w:val="center"/>
              <w:rPr/>
            </w:pPr>
            <w:r w:rsidDel="00000000" w:rsidR="00000000" w:rsidRPr="00000000">
              <w:rPr>
                <w:rtl w:val="0"/>
              </w:rPr>
              <w:t xml:space="preserve">13</w:t>
            </w:r>
          </w:p>
        </w:tc>
        <w:tc>
          <w:tcPr/>
          <w:p w:rsidR="00000000" w:rsidDel="00000000" w:rsidP="00000000" w:rsidRDefault="00000000" w:rsidRPr="00000000" w14:paraId="00000345">
            <w:pPr>
              <w:ind w:firstLine="0"/>
              <w:jc w:val="left"/>
              <w:rPr/>
            </w:pPr>
            <w:r w:rsidDel="00000000" w:rsidR="00000000" w:rsidRPr="00000000">
              <w:rPr>
                <w:rtl w:val="0"/>
              </w:rPr>
              <w:t xml:space="preserve">uint16_t</w:t>
            </w:r>
          </w:p>
        </w:tc>
        <w:tc>
          <w:tcPr/>
          <w:p w:rsidR="00000000" w:rsidDel="00000000" w:rsidP="00000000" w:rsidRDefault="00000000" w:rsidRPr="00000000" w14:paraId="00000346">
            <w:pPr>
              <w:ind w:firstLine="0"/>
              <w:jc w:val="left"/>
              <w:rPr/>
            </w:pPr>
            <w:r w:rsidDel="00000000" w:rsidR="00000000" w:rsidRPr="00000000">
              <w:rPr>
                <w:rtl w:val="0"/>
              </w:rPr>
              <w:t xml:space="preserve">1</w:t>
            </w:r>
          </w:p>
        </w:tc>
        <w:tc>
          <w:tcPr/>
          <w:p w:rsidR="00000000" w:rsidDel="00000000" w:rsidP="00000000" w:rsidRDefault="00000000" w:rsidRPr="00000000" w14:paraId="00000347">
            <w:pPr>
              <w:ind w:firstLine="0"/>
              <w:jc w:val="left"/>
              <w:rPr/>
            </w:pPr>
            <w:r w:rsidDel="00000000" w:rsidR="00000000" w:rsidRPr="00000000">
              <w:rPr>
                <w:rtl w:val="0"/>
              </w:rPr>
              <w:t xml:space="preserve">RSSI value: 0...128</w:t>
            </w:r>
          </w:p>
        </w:tc>
      </w:tr>
      <w:tr>
        <w:trPr>
          <w:cantSplit w:val="0"/>
          <w:tblHeader w:val="0"/>
        </w:trPr>
        <w:tc>
          <w:tcPr/>
          <w:p w:rsidR="00000000" w:rsidDel="00000000" w:rsidP="00000000" w:rsidRDefault="00000000" w:rsidRPr="00000000" w14:paraId="00000348">
            <w:pPr>
              <w:ind w:firstLine="0"/>
              <w:jc w:val="center"/>
              <w:rPr/>
            </w:pPr>
            <w:r w:rsidDel="00000000" w:rsidR="00000000" w:rsidRPr="00000000">
              <w:rPr>
                <w:rtl w:val="0"/>
              </w:rPr>
              <w:t xml:space="preserve">26</w:t>
            </w:r>
          </w:p>
        </w:tc>
        <w:tc>
          <w:tcPr/>
          <w:p w:rsidR="00000000" w:rsidDel="00000000" w:rsidP="00000000" w:rsidRDefault="00000000" w:rsidRPr="00000000" w14:paraId="00000349">
            <w:pPr>
              <w:ind w:firstLine="0"/>
              <w:jc w:val="left"/>
              <w:rPr/>
            </w:pPr>
            <w:r w:rsidDel="00000000" w:rsidR="00000000" w:rsidRPr="00000000">
              <w:rPr>
                <w:rtl w:val="0"/>
              </w:rPr>
              <w:t xml:space="preserve">uint8_t</w:t>
            </w:r>
          </w:p>
        </w:tc>
        <w:tc>
          <w:tcPr/>
          <w:p w:rsidR="00000000" w:rsidDel="00000000" w:rsidP="00000000" w:rsidRDefault="00000000" w:rsidRPr="00000000" w14:paraId="0000034A">
            <w:pPr>
              <w:ind w:firstLine="0"/>
              <w:jc w:val="left"/>
              <w:rPr/>
            </w:pPr>
            <w:r w:rsidDel="00000000" w:rsidR="00000000" w:rsidRPr="00000000">
              <w:rPr>
                <w:rtl w:val="0"/>
              </w:rPr>
              <w:t xml:space="preserve">0…1</w:t>
            </w:r>
          </w:p>
        </w:tc>
        <w:tc>
          <w:tcPr/>
          <w:p w:rsidR="00000000" w:rsidDel="00000000" w:rsidP="00000000" w:rsidRDefault="00000000" w:rsidRPr="00000000" w14:paraId="0000034B">
            <w:pPr>
              <w:ind w:firstLine="0"/>
              <w:jc w:val="left"/>
              <w:rPr/>
            </w:pPr>
            <w:r w:rsidDel="00000000" w:rsidR="00000000" w:rsidRPr="00000000">
              <w:rPr>
                <w:rtl w:val="0"/>
              </w:rPr>
              <w:t xml:space="preserve">Scan result reporting strategy:</w:t>
            </w:r>
          </w:p>
          <w:p w:rsidR="00000000" w:rsidDel="00000000" w:rsidP="00000000" w:rsidRDefault="00000000" w:rsidRPr="00000000" w14:paraId="0000034C">
            <w:pPr>
              <w:ind w:firstLine="0"/>
              <w:jc w:val="left"/>
              <w:rPr/>
            </w:pPr>
            <w:r w:rsidDel="00000000" w:rsidR="00000000" w:rsidRPr="00000000">
              <w:rPr>
                <w:rtl w:val="0"/>
              </w:rPr>
              <w:t xml:space="preserve">0: Report all the results</w:t>
            </w:r>
          </w:p>
          <w:p w:rsidR="00000000" w:rsidDel="00000000" w:rsidP="00000000" w:rsidRDefault="00000000" w:rsidRPr="00000000" w14:paraId="0000034D">
            <w:pPr>
              <w:ind w:firstLine="0"/>
              <w:jc w:val="left"/>
              <w:rPr/>
            </w:pPr>
            <w:r w:rsidDel="00000000" w:rsidR="00000000" w:rsidRPr="00000000">
              <w:rPr>
                <w:rtl w:val="0"/>
              </w:rPr>
              <w:t xml:space="preserve">1: For only scan to RSSI, but can not search the cell, and does not appear in the list of different frequency adjacent areas, do not report</w:t>
            </w:r>
          </w:p>
        </w:tc>
      </w:tr>
    </w:tbl>
    <w:p w:rsidR="00000000" w:rsidDel="00000000" w:rsidP="00000000" w:rsidRDefault="00000000" w:rsidRPr="00000000" w14:paraId="0000034E">
      <w:pPr>
        <w:ind w:firstLine="0"/>
        <w:rPr/>
      </w:pPr>
      <w:r w:rsidDel="00000000" w:rsidR="00000000" w:rsidRPr="00000000">
        <w:rPr>
          <w:rtl w:val="0"/>
        </w:rPr>
      </w:r>
    </w:p>
    <w:bookmarkStart w:colFirst="0" w:colLast="0" w:name="3ygebqi" w:id="56"/>
    <w:bookmarkEnd w:id="56"/>
    <w:bookmarkStart w:colFirst="0" w:colLast="0" w:name="2zbgiuw" w:id="57"/>
    <w:bookmarkEnd w:id="57"/>
    <w:bookmarkStart w:colFirst="0" w:colLast="0" w:name="1egqt2p" w:id="58"/>
    <w:bookmarkEnd w:id="58"/>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earfcn_range (Each frequency point is saved in a network byte order)</w:t>
      </w:r>
      <w:r w:rsidDel="00000000" w:rsidR="00000000" w:rsidRPr="00000000">
        <w:rPr>
          <w:rtl w:val="0"/>
        </w:rPr>
      </w:r>
    </w:p>
    <w:tbl>
      <w:tblPr>
        <w:tblStyle w:val="Table11"/>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350">
            <w:pPr>
              <w:spacing w:line="267" w:lineRule="auto"/>
              <w:ind w:firstLine="0"/>
              <w:rPr>
                <w:b w:val="1"/>
              </w:rPr>
            </w:pPr>
            <w:r w:rsidDel="00000000" w:rsidR="00000000" w:rsidRPr="00000000">
              <w:rPr>
                <w:b w:val="1"/>
                <w:rtl w:val="0"/>
              </w:rPr>
              <w:t xml:space="preserve">Elements</w:t>
            </w:r>
          </w:p>
        </w:tc>
        <w:tc>
          <w:tcPr>
            <w:shd w:fill="d9d9d9" w:val="clear"/>
          </w:tcPr>
          <w:p w:rsidR="00000000" w:rsidDel="00000000" w:rsidP="00000000" w:rsidRDefault="00000000" w:rsidRPr="00000000" w14:paraId="00000351">
            <w:pPr>
              <w:spacing w:line="267" w:lineRule="auto"/>
              <w:ind w:firstLine="0"/>
              <w:rPr>
                <w:b w:val="1"/>
              </w:rPr>
            </w:pPr>
            <w:r w:rsidDel="00000000" w:rsidR="00000000" w:rsidRPr="00000000">
              <w:rPr>
                <w:b w:val="1"/>
                <w:rtl w:val="0"/>
              </w:rPr>
              <w:t xml:space="preserve">Value</w:t>
            </w:r>
          </w:p>
        </w:tc>
        <w:tc>
          <w:tcPr>
            <w:shd w:fill="d9d9d9" w:val="clear"/>
          </w:tcPr>
          <w:p w:rsidR="00000000" w:rsidDel="00000000" w:rsidP="00000000" w:rsidRDefault="00000000" w:rsidRPr="00000000" w14:paraId="0000035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5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54">
            <w:pPr>
              <w:ind w:firstLine="0"/>
              <w:jc w:val="left"/>
              <w:rPr/>
            </w:pPr>
            <w:r w:rsidDel="00000000" w:rsidR="00000000" w:rsidRPr="00000000">
              <w:rPr>
                <w:rtl w:val="0"/>
              </w:rPr>
              <w:t xml:space="preserve">start_earfcn</w:t>
            </w:r>
          </w:p>
        </w:tc>
        <w:tc>
          <w:tcPr/>
          <w:p w:rsidR="00000000" w:rsidDel="00000000" w:rsidP="00000000" w:rsidRDefault="00000000" w:rsidRPr="00000000" w14:paraId="00000355">
            <w:pPr>
              <w:ind w:firstLine="0"/>
              <w:jc w:val="left"/>
              <w:rPr/>
            </w:pPr>
            <w:r w:rsidDel="00000000" w:rsidR="00000000" w:rsidRPr="00000000">
              <w:rPr>
                <w:rtl w:val="0"/>
              </w:rPr>
              <w:t xml:space="preserve">0..65535</w:t>
            </w:r>
          </w:p>
        </w:tc>
        <w:tc>
          <w:tcPr/>
          <w:p w:rsidR="00000000" w:rsidDel="00000000" w:rsidP="00000000" w:rsidRDefault="00000000" w:rsidRPr="00000000" w14:paraId="00000356">
            <w:pPr>
              <w:ind w:firstLine="0"/>
              <w:jc w:val="left"/>
              <w:rPr/>
            </w:pPr>
            <w:r w:rsidDel="00000000" w:rsidR="00000000" w:rsidRPr="00000000">
              <w:rPr>
                <w:rtl w:val="0"/>
              </w:rPr>
              <w:t xml:space="preserve">uint 16_t</w:t>
            </w:r>
          </w:p>
        </w:tc>
        <w:tc>
          <w:tcPr/>
          <w:p w:rsidR="00000000" w:rsidDel="00000000" w:rsidP="00000000" w:rsidRDefault="00000000" w:rsidRPr="00000000" w14:paraId="00000357">
            <w:pPr>
              <w:ind w:firstLine="0"/>
              <w:jc w:val="left"/>
              <w:rPr/>
            </w:pPr>
            <w:r w:rsidDel="00000000" w:rsidR="00000000" w:rsidRPr="00000000">
              <w:rPr>
                <w:rtl w:val="0"/>
              </w:rPr>
              <w:t xml:space="preserve">The beginning of the frequency point</w:t>
            </w:r>
          </w:p>
        </w:tc>
      </w:tr>
      <w:tr>
        <w:trPr>
          <w:cantSplit w:val="0"/>
          <w:tblHeader w:val="0"/>
        </w:trPr>
        <w:tc>
          <w:tcPr/>
          <w:p w:rsidR="00000000" w:rsidDel="00000000" w:rsidP="00000000" w:rsidRDefault="00000000" w:rsidRPr="00000000" w14:paraId="00000358">
            <w:pPr>
              <w:ind w:firstLine="0"/>
              <w:jc w:val="left"/>
              <w:rPr/>
            </w:pPr>
            <w:r w:rsidDel="00000000" w:rsidR="00000000" w:rsidRPr="00000000">
              <w:rPr>
                <w:rtl w:val="0"/>
              </w:rPr>
              <w:t xml:space="preserve">end_earfcn</w:t>
            </w:r>
          </w:p>
        </w:tc>
        <w:tc>
          <w:tcPr/>
          <w:p w:rsidR="00000000" w:rsidDel="00000000" w:rsidP="00000000" w:rsidRDefault="00000000" w:rsidRPr="00000000" w14:paraId="00000359">
            <w:pPr>
              <w:ind w:firstLine="0"/>
              <w:jc w:val="left"/>
              <w:rPr/>
            </w:pPr>
            <w:r w:rsidDel="00000000" w:rsidR="00000000" w:rsidRPr="00000000">
              <w:rPr>
                <w:rtl w:val="0"/>
              </w:rPr>
              <w:t xml:space="preserve">0..65535</w:t>
            </w:r>
          </w:p>
        </w:tc>
        <w:tc>
          <w:tcPr/>
          <w:p w:rsidR="00000000" w:rsidDel="00000000" w:rsidP="00000000" w:rsidRDefault="00000000" w:rsidRPr="00000000" w14:paraId="0000035A">
            <w:pPr>
              <w:ind w:firstLine="0"/>
              <w:jc w:val="left"/>
              <w:rPr/>
            </w:pPr>
            <w:r w:rsidDel="00000000" w:rsidR="00000000" w:rsidRPr="00000000">
              <w:rPr>
                <w:rtl w:val="0"/>
              </w:rPr>
              <w:t xml:space="preserve">uint 16_t</w:t>
            </w:r>
          </w:p>
        </w:tc>
        <w:tc>
          <w:tcPr/>
          <w:p w:rsidR="00000000" w:rsidDel="00000000" w:rsidP="00000000" w:rsidRDefault="00000000" w:rsidRPr="00000000" w14:paraId="0000035B">
            <w:pPr>
              <w:ind w:firstLine="0"/>
              <w:jc w:val="left"/>
              <w:rPr/>
            </w:pPr>
            <w:r w:rsidDel="00000000" w:rsidR="00000000" w:rsidRPr="00000000">
              <w:rPr>
                <w:rtl w:val="0"/>
              </w:rPr>
              <w:t xml:space="preserve">The end of the frequency</w:t>
            </w:r>
          </w:p>
        </w:tc>
      </w:tr>
    </w:tbl>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3"/>
        <w:numPr>
          <w:ilvl w:val="2"/>
          <w:numId w:val="12"/>
        </w:numPr>
        <w:ind w:left="720" w:hanging="720"/>
        <w:rPr/>
      </w:pPr>
      <w:bookmarkStart w:colFirst="0" w:colLast="0" w:name="_2dlolyb" w:id="59"/>
      <w:bookmarkEnd w:id="59"/>
      <w:r w:rsidDel="00000000" w:rsidR="00000000" w:rsidRPr="00000000">
        <w:rPr>
          <w:rtl w:val="0"/>
        </w:rPr>
        <w:t xml:space="preserve">Start the sweep response</w:t>
      </w:r>
    </w:p>
    <w:tbl>
      <w:tblPr>
        <w:tblStyle w:val="Table1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5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5F">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6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6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62">
            <w:pPr>
              <w:ind w:firstLine="0"/>
              <w:jc w:val="left"/>
              <w:rPr/>
            </w:pPr>
            <w:r w:rsidDel="00000000" w:rsidR="00000000" w:rsidRPr="00000000">
              <w:rPr>
                <w:rtl w:val="0"/>
              </w:rPr>
              <w:t xml:space="preserve">6</w:t>
            </w:r>
          </w:p>
        </w:tc>
        <w:tc>
          <w:tcPr/>
          <w:p w:rsidR="00000000" w:rsidDel="00000000" w:rsidP="00000000" w:rsidRDefault="00000000" w:rsidRPr="00000000" w14:paraId="00000363">
            <w:pPr>
              <w:ind w:firstLine="0"/>
              <w:jc w:val="left"/>
              <w:rPr/>
            </w:pPr>
            <w:r w:rsidDel="00000000" w:rsidR="00000000" w:rsidRPr="00000000">
              <w:rPr>
                <w:rtl w:val="0"/>
              </w:rPr>
              <w:t xml:space="preserve">uint8_t</w:t>
            </w:r>
          </w:p>
        </w:tc>
        <w:tc>
          <w:tcPr/>
          <w:p w:rsidR="00000000" w:rsidDel="00000000" w:rsidP="00000000" w:rsidRDefault="00000000" w:rsidRPr="00000000" w14:paraId="00000364">
            <w:pPr>
              <w:ind w:firstLine="0"/>
              <w:jc w:val="left"/>
              <w:rPr/>
            </w:pPr>
            <w:r w:rsidDel="00000000" w:rsidR="00000000" w:rsidRPr="00000000">
              <w:rPr>
                <w:rtl w:val="0"/>
              </w:rPr>
              <w:t xml:space="preserve">1</w:t>
            </w:r>
          </w:p>
        </w:tc>
        <w:tc>
          <w:tcPr/>
          <w:p w:rsidR="00000000" w:rsidDel="00000000" w:rsidP="00000000" w:rsidRDefault="00000000" w:rsidRPr="00000000" w14:paraId="00000365">
            <w:pPr>
              <w:ind w:firstLine="0"/>
              <w:jc w:val="left"/>
              <w:rPr/>
            </w:pPr>
            <w:r w:rsidDel="00000000" w:rsidR="00000000" w:rsidRPr="00000000">
              <w:rPr>
                <w:rtl w:val="0"/>
              </w:rPr>
              <w:t xml:space="preserve">Returns the result, and 0 indicates a success</w:t>
            </w:r>
          </w:p>
          <w:p w:rsidR="00000000" w:rsidDel="00000000" w:rsidP="00000000" w:rsidRDefault="00000000" w:rsidRPr="00000000" w14:paraId="00000366">
            <w:pPr>
              <w:ind w:firstLine="0"/>
              <w:jc w:val="left"/>
              <w:rPr/>
            </w:pPr>
            <w:r w:rsidDel="00000000" w:rsidR="00000000" w:rsidRPr="00000000">
              <w:rPr>
                <w:rtl w:val="0"/>
              </w:rPr>
              <w:t xml:space="preserve">1: Message resolution failed</w:t>
            </w:r>
          </w:p>
          <w:p w:rsidR="00000000" w:rsidDel="00000000" w:rsidP="00000000" w:rsidRDefault="00000000" w:rsidRPr="00000000" w14:paraId="00000367">
            <w:pPr>
              <w:ind w:firstLine="0"/>
              <w:jc w:val="left"/>
              <w:rPr/>
            </w:pPr>
            <w:r w:rsidDel="00000000" w:rsidR="00000000" w:rsidRPr="00000000">
              <w:rPr>
                <w:rtl w:val="0"/>
              </w:rPr>
              <w:t xml:space="preserve">2: Illegal parameters</w:t>
            </w:r>
          </w:p>
          <w:p w:rsidR="00000000" w:rsidDel="00000000" w:rsidP="00000000" w:rsidRDefault="00000000" w:rsidRPr="00000000" w14:paraId="00000368">
            <w:pPr>
              <w:ind w:firstLine="0"/>
              <w:jc w:val="left"/>
              <w:rPr/>
            </w:pPr>
            <w:r w:rsidDel="00000000" w:rsidR="00000000" w:rsidRPr="00000000">
              <w:rPr>
                <w:rtl w:val="0"/>
              </w:rPr>
              <w:t xml:space="preserve">3: Internal software error</w:t>
            </w:r>
          </w:p>
          <w:p w:rsidR="00000000" w:rsidDel="00000000" w:rsidP="00000000" w:rsidRDefault="00000000" w:rsidRPr="00000000" w14:paraId="00000369">
            <w:pPr>
              <w:ind w:firstLine="0"/>
              <w:jc w:val="left"/>
              <w:rPr/>
            </w:pPr>
            <w:r w:rsidDel="00000000" w:rsidR="00000000" w:rsidRPr="00000000">
              <w:rPr>
                <w:rtl w:val="0"/>
              </w:rPr>
              <w:t xml:space="preserve">4: Scan is in progress</w:t>
            </w:r>
          </w:p>
        </w:tc>
      </w:tr>
    </w:tbl>
    <w:p w:rsidR="00000000" w:rsidDel="00000000" w:rsidP="00000000" w:rsidRDefault="00000000" w:rsidRPr="00000000" w14:paraId="0000036A">
      <w:pPr>
        <w:ind w:firstLine="0"/>
        <w:rPr/>
      </w:pPr>
      <w:r w:rsidDel="00000000" w:rsidR="00000000" w:rsidRPr="00000000">
        <w:rPr>
          <w:rtl w:val="0"/>
        </w:rPr>
      </w:r>
    </w:p>
    <w:bookmarkStart w:colFirst="0" w:colLast="0" w:name="3cqmetx" w:id="60"/>
    <w:bookmarkEnd w:id="60"/>
    <w:bookmarkStart w:colFirst="0" w:colLast="0" w:name="1rvwp1q" w:id="61"/>
    <w:bookmarkEnd w:id="61"/>
    <w:p w:rsidR="00000000" w:rsidDel="00000000" w:rsidP="00000000" w:rsidRDefault="00000000" w:rsidRPr="00000000" w14:paraId="0000036B">
      <w:pPr>
        <w:pStyle w:val="Heading3"/>
        <w:numPr>
          <w:ilvl w:val="2"/>
          <w:numId w:val="12"/>
        </w:numPr>
        <w:ind w:left="720" w:hanging="720"/>
        <w:rPr/>
      </w:pPr>
      <w:bookmarkStart w:colFirst="0" w:colLast="0" w:name="_sqyw64" w:id="62"/>
      <w:bookmarkEnd w:id="62"/>
      <w:r w:rsidDel="00000000" w:rsidR="00000000" w:rsidRPr="00000000">
        <w:rPr>
          <w:rtl w:val="0"/>
        </w:rPr>
        <w:t xml:space="preserve">Stop sweeping</w:t>
      </w:r>
    </w:p>
    <w:p w:rsidR="00000000" w:rsidDel="00000000" w:rsidP="00000000" w:rsidRDefault="00000000" w:rsidRPr="00000000" w14:paraId="0000036C">
      <w:pPr>
        <w:rPr/>
      </w:pPr>
      <w:r w:rsidDel="00000000" w:rsidR="00000000" w:rsidRPr="00000000">
        <w:rPr>
          <w:rtl w:val="0"/>
        </w:rPr>
        <w:t xml:space="preserve">After receiving the message, the base station stops the scan, but does not clear the result</w:t>
      </w:r>
    </w:p>
    <w:tbl>
      <w:tblPr>
        <w:tblStyle w:val="Table1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6D">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6E">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6F">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70">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71">
            <w:pPr>
              <w:ind w:firstLine="0"/>
              <w:jc w:val="left"/>
              <w:rPr/>
            </w:pPr>
            <w:r w:rsidDel="00000000" w:rsidR="00000000" w:rsidRPr="00000000">
              <w:rPr>
                <w:rtl w:val="0"/>
              </w:rPr>
              <w:t xml:space="preserve">not take TAG</w:t>
            </w:r>
          </w:p>
        </w:tc>
        <w:tc>
          <w:tcPr/>
          <w:p w:rsidR="00000000" w:rsidDel="00000000" w:rsidP="00000000" w:rsidRDefault="00000000" w:rsidRPr="00000000" w14:paraId="00000372">
            <w:pPr>
              <w:ind w:firstLine="0"/>
              <w:jc w:val="left"/>
              <w:rPr/>
            </w:pPr>
            <w:r w:rsidDel="00000000" w:rsidR="00000000" w:rsidRPr="00000000">
              <w:rPr>
                <w:rtl w:val="0"/>
              </w:rPr>
            </w:r>
          </w:p>
        </w:tc>
        <w:tc>
          <w:tcPr/>
          <w:p w:rsidR="00000000" w:rsidDel="00000000" w:rsidP="00000000" w:rsidRDefault="00000000" w:rsidRPr="00000000" w14:paraId="00000373">
            <w:pPr>
              <w:ind w:firstLine="0"/>
              <w:jc w:val="left"/>
              <w:rPr/>
            </w:pPr>
            <w:r w:rsidDel="00000000" w:rsidR="00000000" w:rsidRPr="00000000">
              <w:rPr>
                <w:rtl w:val="0"/>
              </w:rPr>
            </w:r>
          </w:p>
        </w:tc>
        <w:tc>
          <w:tcPr/>
          <w:p w:rsidR="00000000" w:rsidDel="00000000" w:rsidP="00000000" w:rsidRDefault="00000000" w:rsidRPr="00000000" w14:paraId="00000374">
            <w:pPr>
              <w:ind w:firstLine="0"/>
              <w:jc w:val="left"/>
              <w:rPr/>
            </w:pPr>
            <w:r w:rsidDel="00000000" w:rsidR="00000000" w:rsidRPr="00000000">
              <w:rPr>
                <w:rtl w:val="0"/>
              </w:rPr>
            </w:r>
          </w:p>
        </w:tc>
      </w:tr>
    </w:tbl>
    <w:p w:rsidR="00000000" w:rsidDel="00000000" w:rsidP="00000000" w:rsidRDefault="00000000" w:rsidRPr="00000000" w14:paraId="00000375">
      <w:pPr>
        <w:ind w:firstLine="0"/>
        <w:rPr/>
      </w:pPr>
      <w:r w:rsidDel="00000000" w:rsidR="00000000" w:rsidRPr="00000000">
        <w:rPr>
          <w:rtl w:val="0"/>
        </w:rPr>
      </w:r>
    </w:p>
    <w:bookmarkStart w:colFirst="0" w:colLast="0" w:name="1664s55" w:id="63"/>
    <w:bookmarkEnd w:id="63"/>
    <w:bookmarkStart w:colFirst="0" w:colLast="0" w:name="4bvk7pj" w:id="64"/>
    <w:bookmarkEnd w:id="64"/>
    <w:p w:rsidR="00000000" w:rsidDel="00000000" w:rsidP="00000000" w:rsidRDefault="00000000" w:rsidRPr="00000000" w14:paraId="00000376">
      <w:pPr>
        <w:pStyle w:val="Heading3"/>
        <w:numPr>
          <w:ilvl w:val="2"/>
          <w:numId w:val="12"/>
        </w:numPr>
        <w:ind w:left="720" w:hanging="720"/>
        <w:rPr/>
      </w:pPr>
      <w:bookmarkStart w:colFirst="0" w:colLast="0" w:name="_2r0uhxc" w:id="65"/>
      <w:bookmarkEnd w:id="65"/>
      <w:r w:rsidDel="00000000" w:rsidR="00000000" w:rsidRPr="00000000">
        <w:rPr>
          <w:rtl w:val="0"/>
        </w:rPr>
        <w:t xml:space="preserve">Stop the sweep response</w:t>
      </w:r>
    </w:p>
    <w:tbl>
      <w:tblPr>
        <w:tblStyle w:val="Table1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7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7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7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7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7B">
            <w:pPr>
              <w:ind w:firstLine="0"/>
              <w:jc w:val="left"/>
              <w:rPr/>
            </w:pPr>
            <w:r w:rsidDel="00000000" w:rsidR="00000000" w:rsidRPr="00000000">
              <w:rPr>
                <w:rtl w:val="0"/>
              </w:rPr>
              <w:t xml:space="preserve">6</w:t>
            </w:r>
          </w:p>
        </w:tc>
        <w:tc>
          <w:tcPr/>
          <w:p w:rsidR="00000000" w:rsidDel="00000000" w:rsidP="00000000" w:rsidRDefault="00000000" w:rsidRPr="00000000" w14:paraId="0000037C">
            <w:pPr>
              <w:ind w:firstLine="0"/>
              <w:jc w:val="left"/>
              <w:rPr/>
            </w:pPr>
            <w:r w:rsidDel="00000000" w:rsidR="00000000" w:rsidRPr="00000000">
              <w:rPr>
                <w:rtl w:val="0"/>
              </w:rPr>
              <w:t xml:space="preserve">uint8_t</w:t>
            </w:r>
          </w:p>
        </w:tc>
        <w:tc>
          <w:tcPr/>
          <w:p w:rsidR="00000000" w:rsidDel="00000000" w:rsidP="00000000" w:rsidRDefault="00000000" w:rsidRPr="00000000" w14:paraId="0000037D">
            <w:pPr>
              <w:ind w:firstLine="0"/>
              <w:jc w:val="left"/>
              <w:rPr/>
            </w:pPr>
            <w:r w:rsidDel="00000000" w:rsidR="00000000" w:rsidRPr="00000000">
              <w:rPr>
                <w:rtl w:val="0"/>
              </w:rPr>
              <w:t xml:space="preserve">1</w:t>
            </w:r>
          </w:p>
        </w:tc>
        <w:tc>
          <w:tcPr/>
          <w:p w:rsidR="00000000" w:rsidDel="00000000" w:rsidP="00000000" w:rsidRDefault="00000000" w:rsidRPr="00000000" w14:paraId="0000037E">
            <w:pPr>
              <w:ind w:firstLine="0"/>
              <w:jc w:val="left"/>
              <w:rPr/>
            </w:pPr>
            <w:r w:rsidDel="00000000" w:rsidR="00000000" w:rsidRPr="00000000">
              <w:rPr>
                <w:rtl w:val="0"/>
              </w:rPr>
              <w:t xml:space="preserve">Return status code, 0 indicates success, non-0 indicates error cause, error code is pending</w:t>
            </w:r>
          </w:p>
        </w:tc>
      </w:tr>
    </w:tbl>
    <w:p w:rsidR="00000000" w:rsidDel="00000000" w:rsidP="00000000" w:rsidRDefault="00000000" w:rsidRPr="00000000" w14:paraId="0000037F">
      <w:pPr>
        <w:ind w:firstLine="0"/>
        <w:rPr/>
      </w:pPr>
      <w:r w:rsidDel="00000000" w:rsidR="00000000" w:rsidRPr="00000000">
        <w:rPr>
          <w:rtl w:val="0"/>
        </w:rPr>
      </w:r>
    </w:p>
    <w:bookmarkStart w:colFirst="0" w:colLast="0" w:name="kgcv8k" w:id="66"/>
    <w:bookmarkEnd w:id="66"/>
    <w:bookmarkStart w:colFirst="0" w:colLast="0" w:name="3q5sasy" w:id="67"/>
    <w:bookmarkEnd w:id="67"/>
    <w:p w:rsidR="00000000" w:rsidDel="00000000" w:rsidP="00000000" w:rsidRDefault="00000000" w:rsidRPr="00000000" w14:paraId="00000380">
      <w:pPr>
        <w:pStyle w:val="Heading3"/>
        <w:numPr>
          <w:ilvl w:val="2"/>
          <w:numId w:val="12"/>
        </w:numPr>
        <w:ind w:left="720" w:hanging="720"/>
        <w:rPr/>
      </w:pPr>
      <w:bookmarkStart w:colFirst="0" w:colLast="0" w:name="_25b2l0r" w:id="68"/>
      <w:bookmarkEnd w:id="68"/>
      <w:r w:rsidDel="00000000" w:rsidR="00000000" w:rsidRPr="00000000">
        <w:rPr>
          <w:rtl w:val="0"/>
        </w:rPr>
        <w:t xml:space="preserve">Reset sweep frequency</w:t>
      </w:r>
    </w:p>
    <w:p w:rsidR="00000000" w:rsidDel="00000000" w:rsidP="00000000" w:rsidRDefault="00000000" w:rsidRPr="00000000" w14:paraId="00000381">
      <w:pPr>
        <w:ind w:firstLine="0"/>
        <w:rPr/>
      </w:pPr>
      <w:r w:rsidDel="00000000" w:rsidR="00000000" w:rsidRPr="00000000">
        <w:rPr>
          <w:rtl w:val="0"/>
        </w:rPr>
        <w:t xml:space="preserve">After the base station receives this message, clear the sweep frequency result</w:t>
      </w:r>
    </w:p>
    <w:tbl>
      <w:tblPr>
        <w:tblStyle w:val="Table1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8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8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8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8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86">
            <w:pPr>
              <w:ind w:firstLine="0"/>
              <w:jc w:val="left"/>
              <w:rPr/>
            </w:pPr>
            <w:r w:rsidDel="00000000" w:rsidR="00000000" w:rsidRPr="00000000">
              <w:rPr>
                <w:rtl w:val="0"/>
              </w:rPr>
              <w:t xml:space="preserve">not take TAG</w:t>
            </w:r>
          </w:p>
        </w:tc>
        <w:tc>
          <w:tcPr/>
          <w:p w:rsidR="00000000" w:rsidDel="00000000" w:rsidP="00000000" w:rsidRDefault="00000000" w:rsidRPr="00000000" w14:paraId="00000387">
            <w:pPr>
              <w:ind w:firstLine="0"/>
              <w:jc w:val="left"/>
              <w:rPr/>
            </w:pPr>
            <w:r w:rsidDel="00000000" w:rsidR="00000000" w:rsidRPr="00000000">
              <w:rPr>
                <w:rtl w:val="0"/>
              </w:rPr>
            </w:r>
          </w:p>
        </w:tc>
        <w:tc>
          <w:tcPr/>
          <w:p w:rsidR="00000000" w:rsidDel="00000000" w:rsidP="00000000" w:rsidRDefault="00000000" w:rsidRPr="00000000" w14:paraId="00000388">
            <w:pPr>
              <w:ind w:firstLine="0"/>
              <w:jc w:val="left"/>
              <w:rPr/>
            </w:pPr>
            <w:r w:rsidDel="00000000" w:rsidR="00000000" w:rsidRPr="00000000">
              <w:rPr>
                <w:rtl w:val="0"/>
              </w:rPr>
            </w:r>
          </w:p>
        </w:tc>
        <w:tc>
          <w:tcPr/>
          <w:p w:rsidR="00000000" w:rsidDel="00000000" w:rsidP="00000000" w:rsidRDefault="00000000" w:rsidRPr="00000000" w14:paraId="00000389">
            <w:pPr>
              <w:ind w:firstLine="0"/>
              <w:jc w:val="left"/>
              <w:rPr/>
            </w:pPr>
            <w:r w:rsidDel="00000000" w:rsidR="00000000" w:rsidRPr="00000000">
              <w:rPr>
                <w:rtl w:val="0"/>
              </w:rPr>
            </w:r>
          </w:p>
        </w:tc>
      </w:tr>
    </w:tbl>
    <w:p w:rsidR="00000000" w:rsidDel="00000000" w:rsidP="00000000" w:rsidRDefault="00000000" w:rsidRPr="00000000" w14:paraId="0000038A">
      <w:pPr>
        <w:ind w:firstLine="0"/>
        <w:rPr/>
      </w:pPr>
      <w:r w:rsidDel="00000000" w:rsidR="00000000" w:rsidRPr="00000000">
        <w:rPr>
          <w:rtl w:val="0"/>
        </w:rPr>
      </w:r>
    </w:p>
    <w:p w:rsidR="00000000" w:rsidDel="00000000" w:rsidP="00000000" w:rsidRDefault="00000000" w:rsidRPr="00000000" w14:paraId="0000038B">
      <w:pPr>
        <w:pStyle w:val="Heading3"/>
        <w:numPr>
          <w:ilvl w:val="2"/>
          <w:numId w:val="12"/>
        </w:numPr>
        <w:ind w:left="720" w:hanging="720"/>
        <w:rPr/>
      </w:pPr>
      <w:bookmarkStart w:colFirst="0" w:colLast="0" w:name="_34g0dwd" w:id="69"/>
      <w:bookmarkEnd w:id="69"/>
      <w:r w:rsidDel="00000000" w:rsidR="00000000" w:rsidRPr="00000000">
        <w:rPr>
          <w:rtl w:val="0"/>
        </w:rPr>
        <w:t xml:space="preserve">Reset sweep response</w:t>
      </w:r>
    </w:p>
    <w:tbl>
      <w:tblPr>
        <w:tblStyle w:val="Table1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8C">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8D">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8E">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8F">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90">
            <w:pPr>
              <w:ind w:firstLine="0"/>
              <w:jc w:val="left"/>
              <w:rPr/>
            </w:pPr>
            <w:r w:rsidDel="00000000" w:rsidR="00000000" w:rsidRPr="00000000">
              <w:rPr>
                <w:rtl w:val="0"/>
              </w:rPr>
              <w:t xml:space="preserve">6</w:t>
            </w:r>
          </w:p>
        </w:tc>
        <w:tc>
          <w:tcPr/>
          <w:p w:rsidR="00000000" w:rsidDel="00000000" w:rsidP="00000000" w:rsidRDefault="00000000" w:rsidRPr="00000000" w14:paraId="00000391">
            <w:pPr>
              <w:ind w:firstLine="0"/>
              <w:jc w:val="left"/>
              <w:rPr/>
            </w:pPr>
            <w:r w:rsidDel="00000000" w:rsidR="00000000" w:rsidRPr="00000000">
              <w:rPr>
                <w:rtl w:val="0"/>
              </w:rPr>
              <w:t xml:space="preserve">uint8_t</w:t>
            </w:r>
          </w:p>
        </w:tc>
        <w:tc>
          <w:tcPr/>
          <w:p w:rsidR="00000000" w:rsidDel="00000000" w:rsidP="00000000" w:rsidRDefault="00000000" w:rsidRPr="00000000" w14:paraId="00000392">
            <w:pPr>
              <w:ind w:firstLine="0"/>
              <w:jc w:val="left"/>
              <w:rPr/>
            </w:pPr>
            <w:r w:rsidDel="00000000" w:rsidR="00000000" w:rsidRPr="00000000">
              <w:rPr>
                <w:rtl w:val="0"/>
              </w:rPr>
              <w:t xml:space="preserve">1</w:t>
            </w:r>
          </w:p>
        </w:tc>
        <w:tc>
          <w:tcPr/>
          <w:p w:rsidR="00000000" w:rsidDel="00000000" w:rsidP="00000000" w:rsidRDefault="00000000" w:rsidRPr="00000000" w14:paraId="00000393">
            <w:pPr>
              <w:ind w:firstLine="0"/>
              <w:jc w:val="left"/>
              <w:rPr/>
            </w:pPr>
            <w:r w:rsidDel="00000000" w:rsidR="00000000" w:rsidRPr="00000000">
              <w:rPr>
                <w:rtl w:val="0"/>
              </w:rPr>
              <w:t xml:space="preserve">Return status code, 0 indicates success, non-0 indicates error cause, error code is pending</w:t>
            </w:r>
          </w:p>
        </w:tc>
      </w:tr>
    </w:tbl>
    <w:p w:rsidR="00000000" w:rsidDel="00000000" w:rsidP="00000000" w:rsidRDefault="00000000" w:rsidRPr="00000000" w14:paraId="00000394">
      <w:pPr>
        <w:ind w:firstLine="0"/>
        <w:rPr/>
      </w:pPr>
      <w:r w:rsidDel="00000000" w:rsidR="00000000" w:rsidRPr="00000000">
        <w:rPr>
          <w:rtl w:val="0"/>
        </w:rPr>
      </w:r>
    </w:p>
    <w:bookmarkStart w:colFirst="0" w:colLast="0" w:name="2iq8gzs" w:id="70"/>
    <w:bookmarkEnd w:id="70"/>
    <w:bookmarkStart w:colFirst="0" w:colLast="0" w:name="43ky6rz" w:id="71"/>
    <w:bookmarkEnd w:id="71"/>
    <w:p w:rsidR="00000000" w:rsidDel="00000000" w:rsidP="00000000" w:rsidRDefault="00000000" w:rsidRPr="00000000" w14:paraId="00000395">
      <w:pPr>
        <w:pStyle w:val="Heading3"/>
        <w:numPr>
          <w:ilvl w:val="2"/>
          <w:numId w:val="12"/>
        </w:numPr>
        <w:ind w:left="720" w:hanging="720"/>
        <w:rPr/>
      </w:pPr>
      <w:bookmarkStart w:colFirst="0" w:colLast="0" w:name="_1jlao46" w:id="72"/>
      <w:bookmarkEnd w:id="72"/>
      <w:r w:rsidDel="00000000" w:rsidR="00000000" w:rsidRPr="00000000">
        <w:rPr>
          <w:rtl w:val="0"/>
        </w:rPr>
        <w:t xml:space="preserve">The sweep result is reported</w:t>
      </w:r>
    </w:p>
    <w:tbl>
      <w:tblPr>
        <w:tblStyle w:val="Table1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96">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97">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98">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99">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9A">
            <w:pPr>
              <w:ind w:firstLine="0"/>
              <w:jc w:val="left"/>
              <w:rPr/>
            </w:pPr>
            <w:r w:rsidDel="00000000" w:rsidR="00000000" w:rsidRPr="00000000">
              <w:rPr>
                <w:rtl w:val="0"/>
              </w:rPr>
              <w:t xml:space="preserve">10</w:t>
            </w:r>
          </w:p>
        </w:tc>
        <w:tc>
          <w:tcPr/>
          <w:p w:rsidR="00000000" w:rsidDel="00000000" w:rsidP="00000000" w:rsidRDefault="00000000" w:rsidRPr="00000000" w14:paraId="0000039B">
            <w:pPr>
              <w:ind w:firstLine="0"/>
              <w:jc w:val="left"/>
              <w:rPr/>
            </w:pPr>
            <w:r w:rsidDel="00000000" w:rsidR="00000000" w:rsidRPr="00000000">
              <w:rPr>
                <w:rtl w:val="0"/>
              </w:rPr>
              <w:t xml:space="preserve">uint16_t</w:t>
            </w:r>
          </w:p>
        </w:tc>
        <w:tc>
          <w:tcPr/>
          <w:p w:rsidR="00000000" w:rsidDel="00000000" w:rsidP="00000000" w:rsidRDefault="00000000" w:rsidRPr="00000000" w14:paraId="0000039C">
            <w:pPr>
              <w:ind w:firstLine="0"/>
              <w:jc w:val="left"/>
              <w:rPr/>
            </w:pPr>
            <w:r w:rsidDel="00000000" w:rsidR="00000000" w:rsidRPr="00000000">
              <w:rPr>
                <w:rtl w:val="0"/>
              </w:rPr>
              <w:t xml:space="preserve">1</w:t>
            </w:r>
          </w:p>
        </w:tc>
        <w:tc>
          <w:tcPr/>
          <w:p w:rsidR="00000000" w:rsidDel="00000000" w:rsidP="00000000" w:rsidRDefault="00000000" w:rsidRPr="00000000" w14:paraId="0000039D">
            <w:pPr>
              <w:ind w:firstLine="0"/>
              <w:jc w:val="left"/>
              <w:rPr/>
            </w:pPr>
            <w:r w:rsidDel="00000000" w:rsidR="00000000" w:rsidRPr="00000000">
              <w:rPr>
                <w:rtl w:val="0"/>
              </w:rPr>
              <w:t xml:space="preserve">Number of sweep results</w:t>
            </w:r>
          </w:p>
        </w:tc>
      </w:tr>
      <w:tr>
        <w:trPr>
          <w:cantSplit w:val="0"/>
          <w:tblHeader w:val="0"/>
        </w:trPr>
        <w:tc>
          <w:tcPr/>
          <w:p w:rsidR="00000000" w:rsidDel="00000000" w:rsidP="00000000" w:rsidRDefault="00000000" w:rsidRPr="00000000" w14:paraId="0000039E">
            <w:pPr>
              <w:ind w:firstLine="0"/>
              <w:jc w:val="left"/>
              <w:rPr/>
            </w:pPr>
            <w:r w:rsidDel="00000000" w:rsidR="00000000" w:rsidRPr="00000000">
              <w:rPr>
                <w:rtl w:val="0"/>
              </w:rPr>
              <w:t xml:space="preserve">11</w:t>
            </w:r>
          </w:p>
        </w:tc>
        <w:tc>
          <w:tcPr/>
          <w:p w:rsidR="00000000" w:rsidDel="00000000" w:rsidP="00000000" w:rsidRDefault="00000000" w:rsidRPr="00000000" w14:paraId="0000039F">
            <w:pPr>
              <w:ind w:firstLine="0"/>
              <w:jc w:val="left"/>
              <w:rPr/>
            </w:pPr>
            <w:r w:rsidDel="00000000" w:rsidR="00000000" w:rsidRPr="00000000">
              <w:rPr>
                <w:rtl w:val="0"/>
              </w:rPr>
              <w:t xml:space="preserve">array of sniffer_result</w:t>
            </w:r>
          </w:p>
        </w:tc>
        <w:tc>
          <w:tcPr/>
          <w:p w:rsidR="00000000" w:rsidDel="00000000" w:rsidP="00000000" w:rsidRDefault="00000000" w:rsidRPr="00000000" w14:paraId="000003A0">
            <w:pPr>
              <w:ind w:firstLine="0"/>
              <w:jc w:val="left"/>
              <w:rPr/>
            </w:pPr>
            <w:r w:rsidDel="00000000" w:rsidR="00000000" w:rsidRPr="00000000">
              <w:rPr>
                <w:rtl w:val="0"/>
              </w:rPr>
              <w:t xml:space="preserve">0…30</w:t>
            </w:r>
          </w:p>
        </w:tc>
        <w:tc>
          <w:tcPr/>
          <w:p w:rsidR="00000000" w:rsidDel="00000000" w:rsidP="00000000" w:rsidRDefault="00000000" w:rsidRPr="00000000" w14:paraId="000003A1">
            <w:pPr>
              <w:ind w:firstLine="0"/>
              <w:jc w:val="left"/>
              <w:rPr/>
            </w:pPr>
            <w:r w:rsidDel="00000000" w:rsidR="00000000" w:rsidRPr="00000000">
              <w:rPr>
                <w:rtl w:val="0"/>
              </w:rPr>
              <w:t xml:space="preserve">Scan frequency results</w:t>
            </w:r>
          </w:p>
        </w:tc>
      </w:tr>
    </w:tbl>
    <w:p w:rsidR="00000000" w:rsidDel="00000000" w:rsidP="00000000" w:rsidRDefault="00000000" w:rsidRPr="00000000" w14:paraId="000003A2">
      <w:pPr>
        <w:ind w:firstLine="0"/>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sniffer_result (each element is transferred in network byte order)</w:t>
      </w:r>
      <w:r w:rsidDel="00000000" w:rsidR="00000000" w:rsidRPr="00000000">
        <w:rPr>
          <w:rtl w:val="0"/>
        </w:rPr>
      </w:r>
    </w:p>
    <w:tbl>
      <w:tblPr>
        <w:tblStyle w:val="Table18"/>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3A4">
            <w:pPr>
              <w:spacing w:line="267" w:lineRule="auto"/>
              <w:ind w:firstLine="0"/>
              <w:rPr>
                <w:b w:val="1"/>
              </w:rPr>
            </w:pPr>
            <w:r w:rsidDel="00000000" w:rsidR="00000000" w:rsidRPr="00000000">
              <w:rPr>
                <w:b w:val="1"/>
                <w:rtl w:val="0"/>
              </w:rPr>
              <w:t xml:space="preserve">element</w:t>
            </w:r>
          </w:p>
        </w:tc>
        <w:tc>
          <w:tcPr>
            <w:shd w:fill="d9d9d9" w:val="clear"/>
          </w:tcPr>
          <w:p w:rsidR="00000000" w:rsidDel="00000000" w:rsidP="00000000" w:rsidRDefault="00000000" w:rsidRPr="00000000" w14:paraId="000003A5">
            <w:pPr>
              <w:spacing w:line="267" w:lineRule="auto"/>
              <w:ind w:firstLine="0"/>
              <w:rPr>
                <w:b w:val="1"/>
              </w:rPr>
            </w:pPr>
            <w:r w:rsidDel="00000000" w:rsidR="00000000" w:rsidRPr="00000000">
              <w:rPr>
                <w:b w:val="1"/>
                <w:rtl w:val="0"/>
              </w:rPr>
              <w:t xml:space="preserve">short-cut process</w:t>
            </w:r>
          </w:p>
        </w:tc>
        <w:tc>
          <w:tcPr>
            <w:shd w:fill="d9d9d9" w:val="clear"/>
          </w:tcPr>
          <w:p w:rsidR="00000000" w:rsidDel="00000000" w:rsidP="00000000" w:rsidRDefault="00000000" w:rsidRPr="00000000" w14:paraId="000003A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A7">
            <w:pPr>
              <w:spacing w:line="267" w:lineRule="auto"/>
              <w:ind w:firstLine="0"/>
              <w:rPr>
                <w:b w:val="1"/>
              </w:rPr>
            </w:pPr>
            <w:r w:rsidDel="00000000" w:rsidR="00000000" w:rsidRPr="00000000">
              <w:rPr>
                <w:b w:val="1"/>
                <w:rtl w:val="0"/>
              </w:rPr>
              <w:t xml:space="preserve">remarks</w:t>
            </w:r>
          </w:p>
        </w:tc>
      </w:tr>
      <w:tr>
        <w:trPr>
          <w:cantSplit w:val="0"/>
          <w:tblHeader w:val="0"/>
        </w:trPr>
        <w:tc>
          <w:tcPr/>
          <w:p w:rsidR="00000000" w:rsidDel="00000000" w:rsidP="00000000" w:rsidRDefault="00000000" w:rsidRPr="00000000" w14:paraId="000003A8">
            <w:pPr>
              <w:ind w:firstLine="0"/>
              <w:jc w:val="left"/>
              <w:rPr/>
            </w:pPr>
            <w:r w:rsidDel="00000000" w:rsidR="00000000" w:rsidRPr="00000000">
              <w:rPr>
                <w:rtl w:val="0"/>
              </w:rPr>
              <w:t xml:space="preserve">frequency point</w:t>
            </w:r>
          </w:p>
        </w:tc>
        <w:tc>
          <w:tcPr/>
          <w:p w:rsidR="00000000" w:rsidDel="00000000" w:rsidP="00000000" w:rsidRDefault="00000000" w:rsidRPr="00000000" w14:paraId="000003A9">
            <w:pPr>
              <w:ind w:firstLine="0"/>
              <w:jc w:val="left"/>
              <w:rPr/>
            </w:pPr>
            <w:r w:rsidDel="00000000" w:rsidR="00000000" w:rsidRPr="00000000">
              <w:rPr>
                <w:rtl w:val="0"/>
              </w:rPr>
              <w:t xml:space="preserve">0..65535</w:t>
            </w:r>
          </w:p>
        </w:tc>
        <w:tc>
          <w:tcPr/>
          <w:p w:rsidR="00000000" w:rsidDel="00000000" w:rsidP="00000000" w:rsidRDefault="00000000" w:rsidRPr="00000000" w14:paraId="000003AA">
            <w:pPr>
              <w:ind w:firstLine="0"/>
              <w:jc w:val="left"/>
              <w:rPr/>
            </w:pPr>
            <w:r w:rsidDel="00000000" w:rsidR="00000000" w:rsidRPr="00000000">
              <w:rPr>
                <w:rtl w:val="0"/>
              </w:rPr>
              <w:t xml:space="preserve">uint 16_t</w:t>
            </w:r>
          </w:p>
        </w:tc>
        <w:tc>
          <w:tcPr/>
          <w:p w:rsidR="00000000" w:rsidDel="00000000" w:rsidP="00000000" w:rsidRDefault="00000000" w:rsidRPr="00000000" w14:paraId="000003AB">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3AC">
            <w:pPr>
              <w:ind w:firstLine="0"/>
              <w:jc w:val="left"/>
              <w:rPr/>
            </w:pPr>
            <w:r w:rsidDel="00000000" w:rsidR="00000000" w:rsidRPr="00000000">
              <w:rPr>
                <w:rtl w:val="0"/>
              </w:rPr>
              <w:t xml:space="preserve">PCI</w:t>
            </w:r>
          </w:p>
        </w:tc>
        <w:tc>
          <w:tcPr/>
          <w:p w:rsidR="00000000" w:rsidDel="00000000" w:rsidP="00000000" w:rsidRDefault="00000000" w:rsidRPr="00000000" w14:paraId="000003AD">
            <w:pPr>
              <w:ind w:firstLine="0"/>
              <w:jc w:val="left"/>
              <w:rPr/>
            </w:pPr>
            <w:r w:rsidDel="00000000" w:rsidR="00000000" w:rsidRPr="00000000">
              <w:rPr>
                <w:rtl w:val="0"/>
              </w:rPr>
              <w:t xml:space="preserve">0…503</w:t>
            </w:r>
          </w:p>
        </w:tc>
        <w:tc>
          <w:tcPr/>
          <w:p w:rsidR="00000000" w:rsidDel="00000000" w:rsidP="00000000" w:rsidRDefault="00000000" w:rsidRPr="00000000" w14:paraId="000003AE">
            <w:pPr>
              <w:ind w:firstLine="0"/>
              <w:jc w:val="left"/>
              <w:rPr/>
            </w:pPr>
            <w:r w:rsidDel="00000000" w:rsidR="00000000" w:rsidRPr="00000000">
              <w:rPr>
                <w:rtl w:val="0"/>
              </w:rPr>
              <w:t xml:space="preserve">uint 16_t</w:t>
            </w:r>
          </w:p>
        </w:tc>
        <w:tc>
          <w:tcPr/>
          <w:p w:rsidR="00000000" w:rsidDel="00000000" w:rsidP="00000000" w:rsidRDefault="00000000" w:rsidRPr="00000000" w14:paraId="000003AF">
            <w:pPr>
              <w:ind w:firstLine="0"/>
              <w:jc w:val="left"/>
              <w:rPr/>
            </w:pPr>
            <w:r w:rsidDel="00000000" w:rsidR="00000000" w:rsidRPr="00000000">
              <w:rPr>
                <w:rtl w:val="0"/>
              </w:rPr>
              <w:t xml:space="preserve">0xffff, indicates no measurement</w:t>
            </w:r>
          </w:p>
        </w:tc>
      </w:tr>
      <w:tr>
        <w:trPr>
          <w:cantSplit w:val="0"/>
          <w:tblHeader w:val="0"/>
        </w:trPr>
        <w:tc>
          <w:tcPr/>
          <w:p w:rsidR="00000000" w:rsidDel="00000000" w:rsidP="00000000" w:rsidRDefault="00000000" w:rsidRPr="00000000" w14:paraId="000003B0">
            <w:pPr>
              <w:ind w:firstLine="0"/>
              <w:jc w:val="left"/>
              <w:rPr/>
            </w:pPr>
            <w:r w:rsidDel="00000000" w:rsidR="00000000" w:rsidRPr="00000000">
              <w:rPr>
                <w:rtl w:val="0"/>
              </w:rPr>
              <w:t xml:space="preserve">TAC</w:t>
            </w:r>
          </w:p>
        </w:tc>
        <w:tc>
          <w:tcPr/>
          <w:p w:rsidR="00000000" w:rsidDel="00000000" w:rsidP="00000000" w:rsidRDefault="00000000" w:rsidRPr="00000000" w14:paraId="000003B1">
            <w:pPr>
              <w:ind w:firstLine="0"/>
              <w:jc w:val="left"/>
              <w:rPr/>
            </w:pPr>
            <w:r w:rsidDel="00000000" w:rsidR="00000000" w:rsidRPr="00000000">
              <w:rPr>
                <w:rtl w:val="0"/>
              </w:rPr>
            </w:r>
          </w:p>
        </w:tc>
        <w:tc>
          <w:tcPr/>
          <w:p w:rsidR="00000000" w:rsidDel="00000000" w:rsidP="00000000" w:rsidRDefault="00000000" w:rsidRPr="00000000" w14:paraId="000003B2">
            <w:pPr>
              <w:ind w:firstLine="0"/>
              <w:jc w:val="left"/>
              <w:rPr/>
            </w:pPr>
            <w:r w:rsidDel="00000000" w:rsidR="00000000" w:rsidRPr="00000000">
              <w:rPr>
                <w:rtl w:val="0"/>
              </w:rPr>
              <w:t xml:space="preserve">uint16_t</w:t>
            </w:r>
          </w:p>
        </w:tc>
        <w:tc>
          <w:tcPr/>
          <w:p w:rsidR="00000000" w:rsidDel="00000000" w:rsidP="00000000" w:rsidRDefault="00000000" w:rsidRPr="00000000" w14:paraId="000003B3">
            <w:pPr>
              <w:ind w:firstLine="0"/>
              <w:jc w:val="left"/>
              <w:rPr/>
            </w:pPr>
            <w:r w:rsidDel="00000000" w:rsidR="00000000" w:rsidRPr="00000000">
              <w:rPr>
                <w:rtl w:val="0"/>
              </w:rPr>
              <w:t xml:space="preserve">0xffff, indicates no measurement</w:t>
            </w:r>
          </w:p>
        </w:tc>
      </w:tr>
      <w:tr>
        <w:trPr>
          <w:cantSplit w:val="0"/>
          <w:tblHeader w:val="0"/>
        </w:trPr>
        <w:tc>
          <w:tcPr/>
          <w:p w:rsidR="00000000" w:rsidDel="00000000" w:rsidP="00000000" w:rsidRDefault="00000000" w:rsidRPr="00000000" w14:paraId="000003B4">
            <w:pPr>
              <w:ind w:firstLine="0"/>
              <w:jc w:val="left"/>
              <w:rPr/>
            </w:pPr>
            <w:r w:rsidDel="00000000" w:rsidR="00000000" w:rsidRPr="00000000">
              <w:rPr>
                <w:rtl w:val="0"/>
              </w:rPr>
              <w:t xml:space="preserve">RSSI</w:t>
            </w:r>
          </w:p>
        </w:tc>
        <w:tc>
          <w:tcPr/>
          <w:p w:rsidR="00000000" w:rsidDel="00000000" w:rsidP="00000000" w:rsidRDefault="00000000" w:rsidRPr="00000000" w14:paraId="000003B5">
            <w:pPr>
              <w:ind w:firstLine="0"/>
              <w:jc w:val="left"/>
              <w:rPr/>
            </w:pPr>
            <w:r w:rsidDel="00000000" w:rsidR="00000000" w:rsidRPr="00000000">
              <w:rPr>
                <w:rtl w:val="0"/>
              </w:rPr>
              <w:t xml:space="preserve">0…128</w:t>
            </w:r>
          </w:p>
        </w:tc>
        <w:tc>
          <w:tcPr/>
          <w:p w:rsidR="00000000" w:rsidDel="00000000" w:rsidP="00000000" w:rsidRDefault="00000000" w:rsidRPr="00000000" w14:paraId="000003B6">
            <w:pPr>
              <w:ind w:firstLine="0"/>
              <w:jc w:val="left"/>
              <w:rPr/>
            </w:pPr>
            <w:r w:rsidDel="00000000" w:rsidR="00000000" w:rsidRPr="00000000">
              <w:rPr>
                <w:rtl w:val="0"/>
              </w:rPr>
              <w:t xml:space="preserve">uint16_t</w:t>
            </w:r>
          </w:p>
        </w:tc>
        <w:tc>
          <w:tcPr/>
          <w:p w:rsidR="00000000" w:rsidDel="00000000" w:rsidP="00000000" w:rsidRDefault="00000000" w:rsidRPr="00000000" w14:paraId="000003B7">
            <w:pPr>
              <w:ind w:firstLine="0"/>
              <w:jc w:val="left"/>
              <w:rPr/>
            </w:pPr>
            <w:r w:rsidDel="00000000" w:rsidR="00000000" w:rsidRPr="00000000">
              <w:rPr>
                <w:rtl w:val="0"/>
              </w:rPr>
              <w:t xml:space="preserve">0xffff, indicates no measurement</w:t>
            </w:r>
          </w:p>
        </w:tc>
      </w:tr>
    </w:tbl>
    <w:p w:rsidR="00000000" w:rsidDel="00000000" w:rsidP="00000000" w:rsidRDefault="00000000" w:rsidRPr="00000000" w14:paraId="000003B8">
      <w:pPr>
        <w:ind w:firstLine="0"/>
        <w:rPr/>
      </w:pPr>
      <w:r w:rsidDel="00000000" w:rsidR="00000000" w:rsidRPr="00000000">
        <w:rPr>
          <w:rtl w:val="0"/>
        </w:rPr>
      </w:r>
    </w:p>
    <w:p w:rsidR="00000000" w:rsidDel="00000000" w:rsidP="00000000" w:rsidRDefault="00000000" w:rsidRPr="00000000" w14:paraId="000003B9">
      <w:pPr>
        <w:pStyle w:val="Heading3"/>
        <w:numPr>
          <w:ilvl w:val="2"/>
          <w:numId w:val="12"/>
        </w:numPr>
        <w:ind w:left="720" w:hanging="720"/>
        <w:rPr/>
      </w:pPr>
      <w:bookmarkStart w:colFirst="0" w:colLast="0" w:name="_xvir7l" w:id="73"/>
      <w:bookmarkEnd w:id="73"/>
      <w:r w:rsidDel="00000000" w:rsidR="00000000" w:rsidRPr="00000000">
        <w:rPr>
          <w:rtl w:val="0"/>
        </w:rPr>
        <w:t xml:space="preserve">Report the scan results in response</w:t>
      </w:r>
    </w:p>
    <w:tbl>
      <w:tblPr>
        <w:tblStyle w:val="Table1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B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B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B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B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BE">
            <w:pPr>
              <w:ind w:firstLine="0"/>
              <w:jc w:val="left"/>
              <w:rPr/>
            </w:pPr>
            <w:r w:rsidDel="00000000" w:rsidR="00000000" w:rsidRPr="00000000">
              <w:rPr>
                <w:rtl w:val="0"/>
              </w:rPr>
              <w:t xml:space="preserve">not take TAG</w:t>
            </w:r>
          </w:p>
        </w:tc>
        <w:tc>
          <w:tcPr/>
          <w:p w:rsidR="00000000" w:rsidDel="00000000" w:rsidP="00000000" w:rsidRDefault="00000000" w:rsidRPr="00000000" w14:paraId="000003BF">
            <w:pPr>
              <w:ind w:firstLine="0"/>
              <w:jc w:val="left"/>
              <w:rPr/>
            </w:pPr>
            <w:r w:rsidDel="00000000" w:rsidR="00000000" w:rsidRPr="00000000">
              <w:rPr>
                <w:rtl w:val="0"/>
              </w:rPr>
            </w:r>
          </w:p>
        </w:tc>
        <w:tc>
          <w:tcPr/>
          <w:p w:rsidR="00000000" w:rsidDel="00000000" w:rsidP="00000000" w:rsidRDefault="00000000" w:rsidRPr="00000000" w14:paraId="000003C0">
            <w:pPr>
              <w:ind w:firstLine="0"/>
              <w:jc w:val="left"/>
              <w:rPr/>
            </w:pPr>
            <w:r w:rsidDel="00000000" w:rsidR="00000000" w:rsidRPr="00000000">
              <w:rPr>
                <w:rtl w:val="0"/>
              </w:rPr>
            </w:r>
          </w:p>
        </w:tc>
        <w:tc>
          <w:tcPr/>
          <w:p w:rsidR="00000000" w:rsidDel="00000000" w:rsidP="00000000" w:rsidRDefault="00000000" w:rsidRPr="00000000" w14:paraId="000003C1">
            <w:pPr>
              <w:ind w:firstLine="0"/>
              <w:jc w:val="left"/>
              <w:rPr/>
            </w:pPr>
            <w:r w:rsidDel="00000000" w:rsidR="00000000" w:rsidRPr="00000000">
              <w:rPr>
                <w:rtl w:val="0"/>
              </w:rPr>
            </w:r>
          </w:p>
        </w:tc>
      </w:tr>
    </w:tbl>
    <w:p w:rsidR="00000000" w:rsidDel="00000000" w:rsidP="00000000" w:rsidRDefault="00000000" w:rsidRPr="00000000" w14:paraId="000003C2">
      <w:pPr>
        <w:ind w:firstLine="0"/>
        <w:rPr/>
      </w:pPr>
      <w:r w:rsidDel="00000000" w:rsidR="00000000" w:rsidRPr="00000000">
        <w:rPr>
          <w:rtl w:val="0"/>
        </w:rPr>
      </w:r>
    </w:p>
    <w:bookmarkStart w:colFirst="0" w:colLast="0" w:name="1x0gk37" w:id="74"/>
    <w:bookmarkEnd w:id="74"/>
    <w:bookmarkStart w:colFirst="0" w:colLast="0" w:name="4h042r0" w:id="75"/>
    <w:bookmarkEnd w:id="75"/>
    <w:p w:rsidR="00000000" w:rsidDel="00000000" w:rsidP="00000000" w:rsidRDefault="00000000" w:rsidRPr="00000000" w14:paraId="000003C3">
      <w:pPr>
        <w:pStyle w:val="Heading3"/>
        <w:numPr>
          <w:ilvl w:val="2"/>
          <w:numId w:val="12"/>
        </w:numPr>
        <w:ind w:left="720" w:hanging="720"/>
        <w:rPr/>
      </w:pPr>
      <w:bookmarkStart w:colFirst="0" w:colLast="0" w:name="_3hv69ve" w:id="76"/>
      <w:bookmarkEnd w:id="76"/>
      <w:r w:rsidDel="00000000" w:rsidR="00000000" w:rsidRPr="00000000">
        <w:rPr>
          <w:rtl w:val="0"/>
        </w:rPr>
        <w:t xml:space="preserve">The scan result is reported over</w:t>
      </w:r>
    </w:p>
    <w:tbl>
      <w:tblPr>
        <w:tblStyle w:val="Table2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C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C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C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C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C8">
            <w:pPr>
              <w:ind w:firstLine="0"/>
              <w:jc w:val="left"/>
              <w:rPr/>
            </w:pPr>
            <w:r w:rsidDel="00000000" w:rsidR="00000000" w:rsidRPr="00000000">
              <w:rPr>
                <w:rtl w:val="0"/>
              </w:rPr>
              <w:t xml:space="preserve">not take TAG</w:t>
            </w:r>
          </w:p>
        </w:tc>
        <w:tc>
          <w:tcPr/>
          <w:p w:rsidR="00000000" w:rsidDel="00000000" w:rsidP="00000000" w:rsidRDefault="00000000" w:rsidRPr="00000000" w14:paraId="000003C9">
            <w:pPr>
              <w:ind w:firstLine="0"/>
              <w:jc w:val="left"/>
              <w:rPr/>
            </w:pPr>
            <w:r w:rsidDel="00000000" w:rsidR="00000000" w:rsidRPr="00000000">
              <w:rPr>
                <w:rtl w:val="0"/>
              </w:rPr>
            </w:r>
          </w:p>
        </w:tc>
        <w:tc>
          <w:tcPr/>
          <w:p w:rsidR="00000000" w:rsidDel="00000000" w:rsidP="00000000" w:rsidRDefault="00000000" w:rsidRPr="00000000" w14:paraId="000003CA">
            <w:pPr>
              <w:ind w:firstLine="0"/>
              <w:jc w:val="left"/>
              <w:rPr/>
            </w:pPr>
            <w:r w:rsidDel="00000000" w:rsidR="00000000" w:rsidRPr="00000000">
              <w:rPr>
                <w:rtl w:val="0"/>
              </w:rPr>
            </w:r>
          </w:p>
        </w:tc>
        <w:tc>
          <w:tcPr/>
          <w:p w:rsidR="00000000" w:rsidDel="00000000" w:rsidP="00000000" w:rsidRDefault="00000000" w:rsidRPr="00000000" w14:paraId="000003CB">
            <w:pPr>
              <w:ind w:firstLine="0"/>
              <w:jc w:val="left"/>
              <w:rPr/>
            </w:pPr>
            <w:r w:rsidDel="00000000" w:rsidR="00000000" w:rsidRPr="00000000">
              <w:rPr>
                <w:rtl w:val="0"/>
              </w:rPr>
            </w:r>
          </w:p>
        </w:tc>
      </w:tr>
    </w:tbl>
    <w:p w:rsidR="00000000" w:rsidDel="00000000" w:rsidP="00000000" w:rsidRDefault="00000000" w:rsidRPr="00000000" w14:paraId="000003CC">
      <w:pPr>
        <w:ind w:firstLine="0"/>
        <w:rPr/>
      </w:pPr>
      <w:r w:rsidDel="00000000" w:rsidR="00000000" w:rsidRPr="00000000">
        <w:rPr>
          <w:rtl w:val="0"/>
        </w:rPr>
      </w:r>
    </w:p>
    <w:bookmarkStart w:colFirst="0" w:colLast="0" w:name="3vac5uf" w:id="77"/>
    <w:bookmarkEnd w:id="77"/>
    <w:bookmarkStart w:colFirst="0" w:colLast="0" w:name="1baon6m" w:id="78"/>
    <w:bookmarkEnd w:id="78"/>
    <w:p w:rsidR="00000000" w:rsidDel="00000000" w:rsidP="00000000" w:rsidRDefault="00000000" w:rsidRPr="00000000" w14:paraId="000003CD">
      <w:pPr>
        <w:pStyle w:val="Heading3"/>
        <w:numPr>
          <w:ilvl w:val="2"/>
          <w:numId w:val="12"/>
        </w:numPr>
        <w:ind w:left="720" w:hanging="720"/>
        <w:rPr/>
      </w:pPr>
      <w:bookmarkStart w:colFirst="0" w:colLast="0" w:name="_2w5ecyt" w:id="79"/>
      <w:bookmarkEnd w:id="79"/>
      <w:r w:rsidDel="00000000" w:rsidR="00000000" w:rsidRPr="00000000">
        <w:rPr>
          <w:rtl w:val="0"/>
        </w:rPr>
        <w:t xml:space="preserve">The scan result reports the end response</w:t>
      </w:r>
    </w:p>
    <w:tbl>
      <w:tblPr>
        <w:tblStyle w:val="Table2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C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CF">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D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D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D2">
            <w:pPr>
              <w:ind w:firstLine="0"/>
              <w:jc w:val="left"/>
              <w:rPr/>
            </w:pPr>
            <w:r w:rsidDel="00000000" w:rsidR="00000000" w:rsidRPr="00000000">
              <w:rPr>
                <w:rtl w:val="0"/>
              </w:rPr>
              <w:t xml:space="preserve">not take TAG</w:t>
            </w:r>
          </w:p>
        </w:tc>
        <w:tc>
          <w:tcPr/>
          <w:p w:rsidR="00000000" w:rsidDel="00000000" w:rsidP="00000000" w:rsidRDefault="00000000" w:rsidRPr="00000000" w14:paraId="000003D3">
            <w:pPr>
              <w:ind w:firstLine="0"/>
              <w:jc w:val="left"/>
              <w:rPr/>
            </w:pPr>
            <w:r w:rsidDel="00000000" w:rsidR="00000000" w:rsidRPr="00000000">
              <w:rPr>
                <w:rtl w:val="0"/>
              </w:rPr>
            </w:r>
          </w:p>
        </w:tc>
        <w:tc>
          <w:tcPr/>
          <w:p w:rsidR="00000000" w:rsidDel="00000000" w:rsidP="00000000" w:rsidRDefault="00000000" w:rsidRPr="00000000" w14:paraId="000003D4">
            <w:pPr>
              <w:ind w:firstLine="0"/>
              <w:jc w:val="left"/>
              <w:rPr/>
            </w:pPr>
            <w:r w:rsidDel="00000000" w:rsidR="00000000" w:rsidRPr="00000000">
              <w:rPr>
                <w:rtl w:val="0"/>
              </w:rPr>
            </w:r>
          </w:p>
        </w:tc>
        <w:tc>
          <w:tcPr/>
          <w:p w:rsidR="00000000" w:rsidDel="00000000" w:rsidP="00000000" w:rsidRDefault="00000000" w:rsidRPr="00000000" w14:paraId="000003D5">
            <w:pPr>
              <w:ind w:firstLine="0"/>
              <w:jc w:val="left"/>
              <w:rPr/>
            </w:pPr>
            <w:r w:rsidDel="00000000" w:rsidR="00000000" w:rsidRPr="00000000">
              <w:rPr>
                <w:rtl w:val="0"/>
              </w:rPr>
            </w:r>
          </w:p>
        </w:tc>
      </w:tr>
    </w:tbl>
    <w:p w:rsidR="00000000" w:rsidDel="00000000" w:rsidP="00000000" w:rsidRDefault="00000000" w:rsidRPr="00000000" w14:paraId="000003D6">
      <w:pPr>
        <w:ind w:firstLine="0"/>
        <w:rPr/>
      </w:pPr>
      <w:r w:rsidDel="00000000" w:rsidR="00000000" w:rsidRPr="00000000">
        <w:rPr>
          <w:rtl w:val="0"/>
        </w:rPr>
      </w:r>
    </w:p>
    <w:bookmarkStart w:colFirst="0" w:colLast="0" w:name="pkwqa1" w:id="80"/>
    <w:bookmarkEnd w:id="80"/>
    <w:bookmarkStart w:colFirst="0" w:colLast="0" w:name="2afmg28" w:id="81"/>
    <w:bookmarkEnd w:id="81"/>
    <w:p w:rsidR="00000000" w:rsidDel="00000000" w:rsidP="00000000" w:rsidRDefault="00000000" w:rsidRPr="00000000" w14:paraId="000003D7">
      <w:pPr>
        <w:pStyle w:val="Heading3"/>
        <w:numPr>
          <w:ilvl w:val="2"/>
          <w:numId w:val="12"/>
        </w:numPr>
        <w:ind w:left="720" w:hanging="720"/>
        <w:rPr/>
      </w:pPr>
      <w:bookmarkStart w:colFirst="0" w:colLast="0" w:name="_39kk8xu" w:id="82"/>
      <w:bookmarkEnd w:id="82"/>
      <w:r w:rsidDel="00000000" w:rsidR="00000000" w:rsidRPr="00000000">
        <w:rPr>
          <w:rtl w:val="0"/>
        </w:rPr>
        <w:t xml:space="preserve">Scan frequency status query</w:t>
      </w:r>
    </w:p>
    <w:tbl>
      <w:tblPr>
        <w:tblStyle w:val="Table2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D8">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D9">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DA">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DB">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DC">
            <w:pPr>
              <w:ind w:firstLine="0"/>
              <w:jc w:val="left"/>
              <w:rPr/>
            </w:pPr>
            <w:r w:rsidDel="00000000" w:rsidR="00000000" w:rsidRPr="00000000">
              <w:rPr>
                <w:rtl w:val="0"/>
              </w:rPr>
              <w:t xml:space="preserve">not take TAG</w:t>
            </w:r>
          </w:p>
        </w:tc>
        <w:tc>
          <w:tcPr/>
          <w:p w:rsidR="00000000" w:rsidDel="00000000" w:rsidP="00000000" w:rsidRDefault="00000000" w:rsidRPr="00000000" w14:paraId="000003DD">
            <w:pPr>
              <w:ind w:firstLine="0"/>
              <w:jc w:val="left"/>
              <w:rPr/>
            </w:pPr>
            <w:r w:rsidDel="00000000" w:rsidR="00000000" w:rsidRPr="00000000">
              <w:rPr>
                <w:rtl w:val="0"/>
              </w:rPr>
            </w:r>
          </w:p>
        </w:tc>
        <w:tc>
          <w:tcPr/>
          <w:p w:rsidR="00000000" w:rsidDel="00000000" w:rsidP="00000000" w:rsidRDefault="00000000" w:rsidRPr="00000000" w14:paraId="000003DE">
            <w:pPr>
              <w:ind w:firstLine="0"/>
              <w:jc w:val="left"/>
              <w:rPr/>
            </w:pPr>
            <w:r w:rsidDel="00000000" w:rsidR="00000000" w:rsidRPr="00000000">
              <w:rPr>
                <w:rtl w:val="0"/>
              </w:rPr>
            </w:r>
          </w:p>
        </w:tc>
        <w:tc>
          <w:tcPr/>
          <w:p w:rsidR="00000000" w:rsidDel="00000000" w:rsidP="00000000" w:rsidRDefault="00000000" w:rsidRPr="00000000" w14:paraId="000003DF">
            <w:pPr>
              <w:ind w:firstLine="0"/>
              <w:jc w:val="left"/>
              <w:rPr/>
            </w:pPr>
            <w:r w:rsidDel="00000000" w:rsidR="00000000" w:rsidRPr="00000000">
              <w:rPr>
                <w:rtl w:val="0"/>
              </w:rPr>
            </w:r>
          </w:p>
        </w:tc>
      </w:tr>
    </w:tbl>
    <w:p w:rsidR="00000000" w:rsidDel="00000000" w:rsidP="00000000" w:rsidRDefault="00000000" w:rsidRPr="00000000" w14:paraId="000003E0">
      <w:pPr>
        <w:ind w:firstLine="0"/>
        <w:rPr/>
      </w:pPr>
      <w:r w:rsidDel="00000000" w:rsidR="00000000" w:rsidRPr="00000000">
        <w:rPr>
          <w:rtl w:val="0"/>
        </w:rPr>
      </w:r>
    </w:p>
    <w:bookmarkStart w:colFirst="0" w:colLast="0" w:name="48pi1tg" w:id="83"/>
    <w:bookmarkEnd w:id="83"/>
    <w:bookmarkStart w:colFirst="0" w:colLast="0" w:name="2nusc19" w:id="84"/>
    <w:bookmarkEnd w:id="84"/>
    <w:p w:rsidR="00000000" w:rsidDel="00000000" w:rsidP="00000000" w:rsidRDefault="00000000" w:rsidRPr="00000000" w14:paraId="000003E1">
      <w:pPr>
        <w:pStyle w:val="Heading3"/>
        <w:numPr>
          <w:ilvl w:val="2"/>
          <w:numId w:val="12"/>
        </w:numPr>
        <w:ind w:left="720" w:hanging="720"/>
        <w:rPr/>
      </w:pPr>
      <w:bookmarkStart w:colFirst="0" w:colLast="0" w:name="_1opuj5n" w:id="85"/>
      <w:bookmarkEnd w:id="85"/>
      <w:r w:rsidDel="00000000" w:rsidR="00000000" w:rsidRPr="00000000">
        <w:rPr>
          <w:rtl w:val="0"/>
        </w:rPr>
        <w:t xml:space="preserve">Scan frequency state reply</w:t>
      </w:r>
    </w:p>
    <w:p w:rsidR="00000000" w:rsidDel="00000000" w:rsidP="00000000" w:rsidRDefault="00000000" w:rsidRPr="00000000" w14:paraId="000003E2">
      <w:pPr>
        <w:ind w:firstLine="0"/>
        <w:rPr/>
      </w:pPr>
      <w:r w:rsidDel="00000000" w:rsidR="00000000" w:rsidRPr="00000000">
        <w:rPr>
          <w:rtl w:val="0"/>
        </w:rPr>
        <w:t xml:space="preserve">After receiving the reset request, the base station will return to the idle state and can start the next scan again</w:t>
      </w:r>
    </w:p>
    <w:tbl>
      <w:tblPr>
        <w:tblStyle w:val="Table2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E3">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E4">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E5">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E6">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E7">
            <w:pPr>
              <w:ind w:firstLine="0"/>
              <w:jc w:val="left"/>
              <w:rPr/>
            </w:pPr>
            <w:r w:rsidDel="00000000" w:rsidR="00000000" w:rsidRPr="00000000">
              <w:rPr>
                <w:rtl w:val="0"/>
              </w:rPr>
              <w:t xml:space="preserve">12</w:t>
            </w:r>
          </w:p>
        </w:tc>
        <w:tc>
          <w:tcPr/>
          <w:p w:rsidR="00000000" w:rsidDel="00000000" w:rsidP="00000000" w:rsidRDefault="00000000" w:rsidRPr="00000000" w14:paraId="000003E8">
            <w:pPr>
              <w:ind w:firstLine="0"/>
              <w:jc w:val="left"/>
              <w:rPr/>
            </w:pPr>
            <w:r w:rsidDel="00000000" w:rsidR="00000000" w:rsidRPr="00000000">
              <w:rPr>
                <w:rtl w:val="0"/>
              </w:rPr>
              <w:t xml:space="preserve">uint8_t</w:t>
            </w:r>
          </w:p>
        </w:tc>
        <w:tc>
          <w:tcPr/>
          <w:p w:rsidR="00000000" w:rsidDel="00000000" w:rsidP="00000000" w:rsidRDefault="00000000" w:rsidRPr="00000000" w14:paraId="000003E9">
            <w:pPr>
              <w:ind w:firstLine="0"/>
              <w:jc w:val="left"/>
              <w:rPr/>
            </w:pPr>
            <w:r w:rsidDel="00000000" w:rsidR="00000000" w:rsidRPr="00000000">
              <w:rPr>
                <w:rtl w:val="0"/>
              </w:rPr>
              <w:t xml:space="preserve">1</w:t>
            </w:r>
          </w:p>
        </w:tc>
        <w:tc>
          <w:tcPr/>
          <w:p w:rsidR="00000000" w:rsidDel="00000000" w:rsidP="00000000" w:rsidRDefault="00000000" w:rsidRPr="00000000" w14:paraId="000003EA">
            <w:pPr>
              <w:ind w:firstLine="0"/>
              <w:jc w:val="left"/>
              <w:rPr/>
            </w:pPr>
            <w:r w:rsidDel="00000000" w:rsidR="00000000" w:rsidRPr="00000000">
              <w:rPr>
                <w:rtl w:val="0"/>
              </w:rPr>
              <w:t xml:space="preserve">0: Invalid</w:t>
            </w:r>
          </w:p>
          <w:p w:rsidR="00000000" w:rsidDel="00000000" w:rsidP="00000000" w:rsidRDefault="00000000" w:rsidRPr="00000000" w14:paraId="000003EB">
            <w:pPr>
              <w:ind w:firstLine="0"/>
              <w:jc w:val="left"/>
              <w:rPr/>
            </w:pPr>
            <w:r w:rsidDel="00000000" w:rsidR="00000000" w:rsidRPr="00000000">
              <w:rPr>
                <w:rtl w:val="0"/>
              </w:rPr>
              <w:t xml:space="preserve">1: Sentence</w:t>
            </w:r>
          </w:p>
          <w:p w:rsidR="00000000" w:rsidDel="00000000" w:rsidP="00000000" w:rsidRDefault="00000000" w:rsidRPr="00000000" w14:paraId="000003EC">
            <w:pPr>
              <w:ind w:firstLine="0"/>
              <w:jc w:val="left"/>
              <w:rPr/>
            </w:pPr>
            <w:r w:rsidDel="00000000" w:rsidR="00000000" w:rsidRPr="00000000">
              <w:rPr>
                <w:rtl w:val="0"/>
              </w:rPr>
              <w:t xml:space="preserve">2: In the RSSI measurement</w:t>
            </w:r>
          </w:p>
          <w:p w:rsidR="00000000" w:rsidDel="00000000" w:rsidP="00000000" w:rsidRDefault="00000000" w:rsidRPr="00000000" w14:paraId="000003ED">
            <w:pPr>
              <w:ind w:firstLine="0"/>
              <w:jc w:val="left"/>
              <w:rPr/>
            </w:pPr>
            <w:r w:rsidDel="00000000" w:rsidR="00000000" w:rsidRPr="00000000">
              <w:rPr>
                <w:rtl w:val="0"/>
              </w:rPr>
              <w:t xml:space="preserve">3: In the community search</w:t>
            </w:r>
          </w:p>
          <w:p w:rsidR="00000000" w:rsidDel="00000000" w:rsidP="00000000" w:rsidRDefault="00000000" w:rsidRPr="00000000" w14:paraId="000003EE">
            <w:pPr>
              <w:ind w:firstLine="0"/>
              <w:jc w:val="left"/>
              <w:rPr/>
            </w:pPr>
            <w:r w:rsidDel="00000000" w:rsidR="00000000" w:rsidRPr="00000000">
              <w:rPr>
                <w:rtl w:val="0"/>
              </w:rPr>
              <w:t xml:space="preserve">4: It indicates that the system information is being read</w:t>
            </w:r>
          </w:p>
          <w:p w:rsidR="00000000" w:rsidDel="00000000" w:rsidP="00000000" w:rsidRDefault="00000000" w:rsidRPr="00000000" w14:paraId="000003EF">
            <w:pPr>
              <w:ind w:firstLine="0"/>
              <w:jc w:val="left"/>
              <w:rPr/>
            </w:pPr>
            <w:r w:rsidDel="00000000" w:rsidR="00000000" w:rsidRPr="00000000">
              <w:rPr>
                <w:rtl w:val="0"/>
              </w:rPr>
              <w:t xml:space="preserve">5: Done</w:t>
            </w:r>
          </w:p>
        </w:tc>
      </w:tr>
    </w:tbl>
    <w:p w:rsidR="00000000" w:rsidDel="00000000" w:rsidP="00000000" w:rsidRDefault="00000000" w:rsidRPr="00000000" w14:paraId="000003F0">
      <w:pPr>
        <w:ind w:firstLine="0"/>
        <w:rPr/>
      </w:pPr>
      <w:r w:rsidDel="00000000" w:rsidR="00000000" w:rsidRPr="00000000">
        <w:rPr>
          <w:rtl w:val="0"/>
        </w:rPr>
      </w:r>
    </w:p>
    <w:bookmarkStart w:colFirst="0" w:colLast="0" w:name="haapch" w:id="86"/>
    <w:bookmarkEnd w:id="86"/>
    <w:bookmarkStart w:colFirst="0" w:colLast="0" w:name="3mzq4wv" w:id="87"/>
    <w:bookmarkEnd w:id="87"/>
    <w:bookmarkStart w:colFirst="0" w:colLast="0" w:name="2250f4o" w:id="88"/>
    <w:bookmarkEnd w:id="88"/>
    <w:p w:rsidR="00000000" w:rsidDel="00000000" w:rsidP="00000000" w:rsidRDefault="00000000" w:rsidRPr="00000000" w14:paraId="000003F1">
      <w:pPr>
        <w:pStyle w:val="Heading3"/>
        <w:numPr>
          <w:ilvl w:val="2"/>
          <w:numId w:val="12"/>
        </w:numPr>
        <w:ind w:left="720" w:hanging="720"/>
        <w:rPr/>
      </w:pPr>
      <w:bookmarkStart w:colFirst="0" w:colLast="0" w:name="_1302m92" w:id="89"/>
      <w:bookmarkEnd w:id="89"/>
      <w:r w:rsidDel="00000000" w:rsidR="00000000" w:rsidRPr="00000000">
        <w:rPr>
          <w:rtl w:val="0"/>
        </w:rPr>
        <w:t xml:space="preserve">Community configuration</w:t>
      </w:r>
    </w:p>
    <w:p w:rsidR="00000000" w:rsidDel="00000000" w:rsidP="00000000" w:rsidRDefault="00000000" w:rsidRPr="00000000" w14:paraId="000003F2">
      <w:pPr>
        <w:ind w:firstLine="0"/>
        <w:rPr/>
      </w:pPr>
      <w:r w:rsidDel="00000000" w:rsidR="00000000" w:rsidRPr="00000000">
        <w:rPr>
          <w:rtl w:val="0"/>
        </w:rPr>
        <w:t xml:space="preserve">Function: Configuration content includes: PLMNID, TAC, PCI, same frequency cell list and different frequency cell list</w:t>
      </w:r>
    </w:p>
    <w:tbl>
      <w:tblPr>
        <w:tblStyle w:val="Table2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F3">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3F4">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F5">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3F6">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F7">
            <w:pPr>
              <w:ind w:firstLine="0"/>
              <w:jc w:val="left"/>
              <w:rPr/>
            </w:pPr>
            <w:r w:rsidDel="00000000" w:rsidR="00000000" w:rsidRPr="00000000">
              <w:rPr>
                <w:rtl w:val="0"/>
              </w:rPr>
              <w:t xml:space="preserve">8</w:t>
            </w:r>
          </w:p>
        </w:tc>
        <w:tc>
          <w:tcPr/>
          <w:p w:rsidR="00000000" w:rsidDel="00000000" w:rsidP="00000000" w:rsidRDefault="00000000" w:rsidRPr="00000000" w14:paraId="000003F8">
            <w:pPr>
              <w:ind w:firstLine="0"/>
              <w:jc w:val="left"/>
              <w:rPr/>
            </w:pPr>
            <w:r w:rsidDel="00000000" w:rsidR="00000000" w:rsidRPr="00000000">
              <w:rPr>
                <w:rtl w:val="0"/>
              </w:rPr>
              <w:t xml:space="preserve">uint16_t</w:t>
            </w:r>
          </w:p>
        </w:tc>
        <w:tc>
          <w:tcPr/>
          <w:p w:rsidR="00000000" w:rsidDel="00000000" w:rsidP="00000000" w:rsidRDefault="00000000" w:rsidRPr="00000000" w14:paraId="000003F9">
            <w:pPr>
              <w:ind w:firstLine="0"/>
              <w:jc w:val="left"/>
              <w:rPr/>
            </w:pPr>
            <w:r w:rsidDel="00000000" w:rsidR="00000000" w:rsidRPr="00000000">
              <w:rPr>
                <w:rtl w:val="0"/>
              </w:rPr>
              <w:t xml:space="preserve">1</w:t>
            </w:r>
          </w:p>
        </w:tc>
        <w:tc>
          <w:tcPr/>
          <w:p w:rsidR="00000000" w:rsidDel="00000000" w:rsidP="00000000" w:rsidRDefault="00000000" w:rsidRPr="00000000" w14:paraId="000003FA">
            <w:pPr>
              <w:ind w:firstLine="0"/>
              <w:jc w:val="left"/>
              <w:rPr/>
            </w:pPr>
            <w:r w:rsidDel="00000000" w:rsidR="00000000" w:rsidRPr="00000000">
              <w:rPr>
                <w:rtl w:val="0"/>
              </w:rPr>
              <w:t xml:space="preserve">Lower line frequency point</w:t>
            </w:r>
          </w:p>
        </w:tc>
      </w:tr>
      <w:tr>
        <w:trPr>
          <w:cantSplit w:val="0"/>
          <w:tblHeader w:val="0"/>
        </w:trPr>
        <w:tc>
          <w:tcPr/>
          <w:p w:rsidR="00000000" w:rsidDel="00000000" w:rsidP="00000000" w:rsidRDefault="00000000" w:rsidRPr="00000000" w14:paraId="000003FB">
            <w:pPr>
              <w:ind w:firstLine="0"/>
              <w:jc w:val="left"/>
              <w:rPr/>
            </w:pPr>
            <w:r w:rsidDel="00000000" w:rsidR="00000000" w:rsidRPr="00000000">
              <w:rPr>
                <w:rtl w:val="0"/>
              </w:rPr>
              <w:t xml:space="preserve">9</w:t>
            </w:r>
          </w:p>
        </w:tc>
        <w:tc>
          <w:tcPr/>
          <w:p w:rsidR="00000000" w:rsidDel="00000000" w:rsidP="00000000" w:rsidRDefault="00000000" w:rsidRPr="00000000" w14:paraId="000003FC">
            <w:pPr>
              <w:ind w:firstLine="0"/>
              <w:jc w:val="left"/>
              <w:rPr/>
            </w:pPr>
            <w:r w:rsidDel="00000000" w:rsidR="00000000" w:rsidRPr="00000000">
              <w:rPr>
                <w:rtl w:val="0"/>
              </w:rPr>
              <w:t xml:space="preserve">uint16_t</w:t>
            </w:r>
          </w:p>
        </w:tc>
        <w:tc>
          <w:tcPr/>
          <w:p w:rsidR="00000000" w:rsidDel="00000000" w:rsidP="00000000" w:rsidRDefault="00000000" w:rsidRPr="00000000" w14:paraId="000003FD">
            <w:pPr>
              <w:ind w:firstLine="0"/>
              <w:jc w:val="left"/>
              <w:rPr/>
            </w:pPr>
            <w:r w:rsidDel="00000000" w:rsidR="00000000" w:rsidRPr="00000000">
              <w:rPr>
                <w:rtl w:val="0"/>
              </w:rPr>
              <w:t xml:space="preserve">1</w:t>
            </w:r>
          </w:p>
        </w:tc>
        <w:tc>
          <w:tcPr/>
          <w:p w:rsidR="00000000" w:rsidDel="00000000" w:rsidP="00000000" w:rsidRDefault="00000000" w:rsidRPr="00000000" w14:paraId="000003FE">
            <w:pPr>
              <w:ind w:firstLine="0"/>
              <w:jc w:val="left"/>
              <w:rPr/>
            </w:pPr>
            <w:r w:rsidDel="00000000" w:rsidR="00000000" w:rsidRPr="00000000">
              <w:rPr>
                <w:rtl w:val="0"/>
              </w:rPr>
              <w:t xml:space="preserve">village PCI</w:t>
            </w:r>
          </w:p>
        </w:tc>
      </w:tr>
      <w:tr>
        <w:trPr>
          <w:cantSplit w:val="0"/>
          <w:tblHeader w:val="0"/>
        </w:trPr>
        <w:tc>
          <w:tcPr/>
          <w:p w:rsidR="00000000" w:rsidDel="00000000" w:rsidP="00000000" w:rsidRDefault="00000000" w:rsidRPr="00000000" w14:paraId="000003FF">
            <w:pPr>
              <w:ind w:firstLine="0"/>
              <w:jc w:val="left"/>
              <w:rPr/>
            </w:pPr>
            <w:r w:rsidDel="00000000" w:rsidR="00000000" w:rsidRPr="00000000">
              <w:rPr>
                <w:rtl w:val="0"/>
              </w:rPr>
              <w:t xml:space="preserve">23</w:t>
            </w:r>
          </w:p>
        </w:tc>
        <w:tc>
          <w:tcPr/>
          <w:p w:rsidR="00000000" w:rsidDel="00000000" w:rsidP="00000000" w:rsidRDefault="00000000" w:rsidRPr="00000000" w14:paraId="00000400">
            <w:pPr>
              <w:ind w:firstLine="0"/>
              <w:jc w:val="left"/>
              <w:rPr/>
            </w:pPr>
            <w:r w:rsidDel="00000000" w:rsidR="00000000" w:rsidRPr="00000000">
              <w:rPr>
                <w:rtl w:val="0"/>
              </w:rPr>
              <w:t xml:space="preserve">uint32_t</w:t>
            </w:r>
          </w:p>
        </w:tc>
        <w:tc>
          <w:tcPr/>
          <w:p w:rsidR="00000000" w:rsidDel="00000000" w:rsidP="00000000" w:rsidRDefault="00000000" w:rsidRPr="00000000" w14:paraId="00000401">
            <w:pPr>
              <w:ind w:firstLine="0"/>
              <w:jc w:val="left"/>
              <w:rPr/>
            </w:pPr>
            <w:r w:rsidDel="00000000" w:rsidR="00000000" w:rsidRPr="00000000">
              <w:rPr>
                <w:rtl w:val="0"/>
              </w:rPr>
              <w:t xml:space="preserve">0…n</w:t>
            </w:r>
          </w:p>
        </w:tc>
        <w:tc>
          <w:tcPr/>
          <w:p w:rsidR="00000000" w:rsidDel="00000000" w:rsidP="00000000" w:rsidRDefault="00000000" w:rsidRPr="00000000" w14:paraId="00000402">
            <w:pPr>
              <w:ind w:firstLine="0"/>
              <w:jc w:val="left"/>
              <w:rPr/>
            </w:pPr>
            <w:r w:rsidDel="00000000" w:rsidR="00000000" w:rsidRPr="00000000">
              <w:rPr>
                <w:rtl w:val="0"/>
              </w:rPr>
              <w:t xml:space="preserve">PLMN list</w:t>
            </w:r>
          </w:p>
        </w:tc>
      </w:tr>
      <w:tr>
        <w:trPr>
          <w:cantSplit w:val="0"/>
          <w:tblHeader w:val="0"/>
        </w:trPr>
        <w:tc>
          <w:tcPr/>
          <w:p w:rsidR="00000000" w:rsidDel="00000000" w:rsidP="00000000" w:rsidRDefault="00000000" w:rsidRPr="00000000" w14:paraId="00000403">
            <w:pPr>
              <w:ind w:firstLine="0"/>
              <w:jc w:val="left"/>
              <w:rPr/>
            </w:pPr>
            <w:r w:rsidDel="00000000" w:rsidR="00000000" w:rsidRPr="00000000">
              <w:rPr>
                <w:rtl w:val="0"/>
              </w:rPr>
              <w:t xml:space="preserve">14</w:t>
            </w:r>
          </w:p>
        </w:tc>
        <w:tc>
          <w:tcPr/>
          <w:p w:rsidR="00000000" w:rsidDel="00000000" w:rsidP="00000000" w:rsidRDefault="00000000" w:rsidRPr="00000000" w14:paraId="00000404">
            <w:pPr>
              <w:ind w:firstLine="0"/>
              <w:jc w:val="left"/>
              <w:rPr/>
            </w:pPr>
            <w:r w:rsidDel="00000000" w:rsidR="00000000" w:rsidRPr="00000000">
              <w:rPr>
                <w:rtl w:val="0"/>
              </w:rPr>
              <w:t xml:space="preserve">uint16_t</w:t>
            </w:r>
          </w:p>
        </w:tc>
        <w:tc>
          <w:tcPr/>
          <w:p w:rsidR="00000000" w:rsidDel="00000000" w:rsidP="00000000" w:rsidRDefault="00000000" w:rsidRPr="00000000" w14:paraId="00000405">
            <w:pPr>
              <w:ind w:firstLine="0"/>
              <w:jc w:val="left"/>
              <w:rPr/>
            </w:pPr>
            <w:r w:rsidDel="00000000" w:rsidR="00000000" w:rsidRPr="00000000">
              <w:rPr>
                <w:rtl w:val="0"/>
              </w:rPr>
              <w:t xml:space="preserve">1</w:t>
            </w:r>
          </w:p>
        </w:tc>
        <w:tc>
          <w:tcPr/>
          <w:p w:rsidR="00000000" w:rsidDel="00000000" w:rsidP="00000000" w:rsidRDefault="00000000" w:rsidRPr="00000000" w14:paraId="00000406">
            <w:pPr>
              <w:ind w:firstLine="0"/>
              <w:jc w:val="left"/>
              <w:rPr/>
            </w:pPr>
            <w:r w:rsidDel="00000000" w:rsidR="00000000" w:rsidRPr="00000000">
              <w:rPr>
                <w:rtl w:val="0"/>
              </w:rPr>
              <w:t xml:space="preserve">TAC</w:t>
            </w:r>
          </w:p>
        </w:tc>
      </w:tr>
      <w:tr>
        <w:trPr>
          <w:cantSplit w:val="0"/>
          <w:tblHeader w:val="0"/>
        </w:trPr>
        <w:tc>
          <w:tcPr/>
          <w:p w:rsidR="00000000" w:rsidDel="00000000" w:rsidP="00000000" w:rsidRDefault="00000000" w:rsidRPr="00000000" w14:paraId="00000407">
            <w:pPr>
              <w:ind w:firstLine="0"/>
              <w:jc w:val="left"/>
              <w:rPr/>
            </w:pPr>
            <w:r w:rsidDel="00000000" w:rsidR="00000000" w:rsidRPr="00000000">
              <w:rPr>
                <w:rtl w:val="0"/>
              </w:rPr>
              <w:t xml:space="preserve">2</w:t>
            </w:r>
          </w:p>
        </w:tc>
        <w:tc>
          <w:tcPr/>
          <w:p w:rsidR="00000000" w:rsidDel="00000000" w:rsidP="00000000" w:rsidRDefault="00000000" w:rsidRPr="00000000" w14:paraId="00000408">
            <w:pPr>
              <w:ind w:firstLine="0"/>
              <w:jc w:val="left"/>
              <w:rPr/>
            </w:pPr>
            <w:r w:rsidDel="00000000" w:rsidR="00000000" w:rsidRPr="00000000">
              <w:rPr>
                <w:rtl w:val="0"/>
              </w:rPr>
              <w:t xml:space="preserve">uint8_t</w:t>
            </w:r>
          </w:p>
        </w:tc>
        <w:tc>
          <w:tcPr/>
          <w:p w:rsidR="00000000" w:rsidDel="00000000" w:rsidP="00000000" w:rsidRDefault="00000000" w:rsidRPr="00000000" w14:paraId="00000409">
            <w:pPr>
              <w:ind w:firstLine="0"/>
              <w:jc w:val="left"/>
              <w:rPr/>
            </w:pPr>
            <w:r w:rsidDel="00000000" w:rsidR="00000000" w:rsidRPr="00000000">
              <w:rPr>
                <w:rtl w:val="0"/>
              </w:rPr>
              <w:t xml:space="preserve">1</w:t>
            </w:r>
          </w:p>
        </w:tc>
        <w:tc>
          <w:tcPr/>
          <w:p w:rsidR="00000000" w:rsidDel="00000000" w:rsidP="00000000" w:rsidRDefault="00000000" w:rsidRPr="00000000" w14:paraId="0000040A">
            <w:pPr>
              <w:ind w:firstLine="0"/>
              <w:jc w:val="left"/>
              <w:rPr/>
            </w:pPr>
            <w:r w:rsidDel="00000000" w:rsidR="00000000" w:rsidRPr="00000000">
              <w:rPr>
                <w:rtl w:val="0"/>
              </w:rPr>
              <w:t xml:space="preserve">PCI, number of PCI in the list, 0 indicates no PCI list</w:t>
            </w:r>
          </w:p>
        </w:tc>
      </w:tr>
      <w:tr>
        <w:trPr>
          <w:cantSplit w:val="0"/>
          <w:tblHeader w:val="0"/>
        </w:trPr>
        <w:tc>
          <w:tcPr/>
          <w:p w:rsidR="00000000" w:rsidDel="00000000" w:rsidP="00000000" w:rsidRDefault="00000000" w:rsidRPr="00000000" w14:paraId="0000040B">
            <w:pPr>
              <w:ind w:firstLine="0"/>
              <w:jc w:val="left"/>
              <w:rPr/>
            </w:pPr>
            <w:r w:rsidDel="00000000" w:rsidR="00000000" w:rsidRPr="00000000">
              <w:rPr>
                <w:rtl w:val="0"/>
              </w:rPr>
              <w:t xml:space="preserve">3</w:t>
            </w:r>
          </w:p>
        </w:tc>
        <w:tc>
          <w:tcPr/>
          <w:p w:rsidR="00000000" w:rsidDel="00000000" w:rsidP="00000000" w:rsidRDefault="00000000" w:rsidRPr="00000000" w14:paraId="0000040C">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0D">
            <w:pPr>
              <w:ind w:firstLine="0"/>
              <w:jc w:val="left"/>
              <w:rPr/>
            </w:pPr>
            <w:r w:rsidDel="00000000" w:rsidR="00000000" w:rsidRPr="00000000">
              <w:rPr>
                <w:rtl w:val="0"/>
              </w:rPr>
              <w:t xml:space="preserve">0…1</w:t>
            </w:r>
          </w:p>
        </w:tc>
        <w:tc>
          <w:tcPr/>
          <w:p w:rsidR="00000000" w:rsidDel="00000000" w:rsidP="00000000" w:rsidRDefault="00000000" w:rsidRPr="00000000" w14:paraId="0000040E">
            <w:pPr>
              <w:ind w:firstLine="0"/>
              <w:jc w:val="left"/>
              <w:rPr/>
            </w:pPr>
            <w:r w:rsidDel="00000000" w:rsidR="00000000" w:rsidRPr="00000000">
              <w:rPr>
                <w:rtl w:val="0"/>
              </w:rPr>
              <w:t xml:space="preserve">The PCI list of the same-frequency cell area</w:t>
            </w:r>
          </w:p>
        </w:tc>
      </w:tr>
      <w:tr>
        <w:trPr>
          <w:cantSplit w:val="0"/>
          <w:tblHeader w:val="0"/>
        </w:trPr>
        <w:tc>
          <w:tcPr/>
          <w:p w:rsidR="00000000" w:rsidDel="00000000" w:rsidP="00000000" w:rsidRDefault="00000000" w:rsidRPr="00000000" w14:paraId="0000040F">
            <w:pPr>
              <w:ind w:firstLine="0"/>
              <w:jc w:val="left"/>
              <w:rPr/>
            </w:pPr>
            <w:r w:rsidDel="00000000" w:rsidR="00000000" w:rsidRPr="00000000">
              <w:rPr>
                <w:rtl w:val="0"/>
              </w:rPr>
              <w:t xml:space="preserve">7</w:t>
            </w:r>
          </w:p>
        </w:tc>
        <w:tc>
          <w:tcPr/>
          <w:p w:rsidR="00000000" w:rsidDel="00000000" w:rsidP="00000000" w:rsidRDefault="00000000" w:rsidRPr="00000000" w14:paraId="00000410">
            <w:pPr>
              <w:ind w:firstLine="0"/>
              <w:jc w:val="left"/>
              <w:rPr/>
            </w:pPr>
            <w:r w:rsidDel="00000000" w:rsidR="00000000" w:rsidRPr="00000000">
              <w:rPr>
                <w:rtl w:val="0"/>
              </w:rPr>
              <w:t xml:space="preserve">uint8_t</w:t>
            </w:r>
          </w:p>
        </w:tc>
        <w:tc>
          <w:tcPr/>
          <w:p w:rsidR="00000000" w:rsidDel="00000000" w:rsidP="00000000" w:rsidRDefault="00000000" w:rsidRPr="00000000" w14:paraId="00000411">
            <w:pPr>
              <w:ind w:firstLine="0"/>
              <w:jc w:val="left"/>
              <w:rPr/>
            </w:pPr>
            <w:r w:rsidDel="00000000" w:rsidR="00000000" w:rsidRPr="00000000">
              <w:rPr>
                <w:rtl w:val="0"/>
              </w:rPr>
              <w:t xml:space="preserve">1</w:t>
            </w:r>
          </w:p>
        </w:tc>
        <w:tc>
          <w:tcPr/>
          <w:p w:rsidR="00000000" w:rsidDel="00000000" w:rsidP="00000000" w:rsidRDefault="00000000" w:rsidRPr="00000000" w14:paraId="00000412">
            <w:pPr>
              <w:ind w:firstLine="0"/>
              <w:jc w:val="left"/>
              <w:rPr/>
            </w:pPr>
            <w:r w:rsidDel="00000000" w:rsidR="00000000" w:rsidRPr="00000000">
              <w:rPr>
                <w:rtl w:val="0"/>
              </w:rPr>
              <w:t xml:space="preserve">Change the number of times</w:t>
            </w:r>
          </w:p>
        </w:tc>
      </w:tr>
      <w:tr>
        <w:trPr>
          <w:cantSplit w:val="0"/>
          <w:tblHeader w:val="0"/>
        </w:trPr>
        <w:tc>
          <w:tcPr/>
          <w:p w:rsidR="00000000" w:rsidDel="00000000" w:rsidP="00000000" w:rsidRDefault="00000000" w:rsidRPr="00000000" w14:paraId="00000413">
            <w:pPr>
              <w:ind w:firstLine="0"/>
              <w:jc w:val="left"/>
              <w:rPr/>
            </w:pPr>
            <w:r w:rsidDel="00000000" w:rsidR="00000000" w:rsidRPr="00000000">
              <w:rPr>
                <w:rtl w:val="0"/>
              </w:rPr>
              <w:t xml:space="preserve">24</w:t>
            </w:r>
          </w:p>
        </w:tc>
        <w:tc>
          <w:tcPr/>
          <w:p w:rsidR="00000000" w:rsidDel="00000000" w:rsidP="00000000" w:rsidRDefault="00000000" w:rsidRPr="00000000" w14:paraId="00000414">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15">
            <w:pPr>
              <w:ind w:firstLine="0"/>
              <w:jc w:val="left"/>
              <w:rPr/>
            </w:pPr>
            <w:r w:rsidDel="00000000" w:rsidR="00000000" w:rsidRPr="00000000">
              <w:rPr>
                <w:rtl w:val="0"/>
              </w:rPr>
              <w:t xml:space="preserve">0…1</w:t>
            </w:r>
          </w:p>
        </w:tc>
        <w:tc>
          <w:tcPr/>
          <w:p w:rsidR="00000000" w:rsidDel="00000000" w:rsidP="00000000" w:rsidRDefault="00000000" w:rsidRPr="00000000" w14:paraId="00000416">
            <w:pPr>
              <w:ind w:firstLine="0"/>
              <w:jc w:val="left"/>
              <w:rPr/>
            </w:pPr>
            <w:r w:rsidDel="00000000" w:rsidR="00000000" w:rsidRPr="00000000">
              <w:rPr>
                <w:rtl w:val="0"/>
              </w:rPr>
              <w:t xml:space="preserve">List of frequency points</w:t>
            </w:r>
          </w:p>
        </w:tc>
      </w:tr>
      <w:tr>
        <w:trPr>
          <w:cantSplit w:val="0"/>
          <w:tblHeader w:val="0"/>
        </w:trPr>
        <w:tc>
          <w:tcPr/>
          <w:p w:rsidR="00000000" w:rsidDel="00000000" w:rsidP="00000000" w:rsidRDefault="00000000" w:rsidRPr="00000000" w14:paraId="00000417">
            <w:pPr>
              <w:ind w:firstLine="0"/>
              <w:jc w:val="left"/>
              <w:rPr/>
            </w:pPr>
            <w:r w:rsidDel="00000000" w:rsidR="00000000" w:rsidRPr="00000000">
              <w:rPr>
                <w:rtl w:val="0"/>
              </w:rPr>
              <w:t xml:space="preserve">31</w:t>
            </w:r>
          </w:p>
        </w:tc>
        <w:tc>
          <w:tcPr/>
          <w:p w:rsidR="00000000" w:rsidDel="00000000" w:rsidP="00000000" w:rsidRDefault="00000000" w:rsidRPr="00000000" w14:paraId="00000418">
            <w:pPr>
              <w:ind w:firstLine="0"/>
              <w:jc w:val="left"/>
              <w:rPr/>
            </w:pPr>
            <w:r w:rsidDel="00000000" w:rsidR="00000000" w:rsidRPr="00000000">
              <w:rPr>
                <w:rtl w:val="0"/>
              </w:rPr>
              <w:t xml:space="preserve">uint16_t</w:t>
            </w:r>
          </w:p>
        </w:tc>
        <w:tc>
          <w:tcPr/>
          <w:p w:rsidR="00000000" w:rsidDel="00000000" w:rsidP="00000000" w:rsidRDefault="00000000" w:rsidRPr="00000000" w14:paraId="00000419">
            <w:pPr>
              <w:ind w:firstLine="0"/>
              <w:jc w:val="left"/>
              <w:rPr/>
            </w:pPr>
            <w:r w:rsidDel="00000000" w:rsidR="00000000" w:rsidRPr="00000000">
              <w:rPr>
                <w:rtl w:val="0"/>
              </w:rPr>
              <w:t xml:space="preserve">0…1</w:t>
            </w:r>
          </w:p>
        </w:tc>
        <w:tc>
          <w:tcPr/>
          <w:p w:rsidR="00000000" w:rsidDel="00000000" w:rsidP="00000000" w:rsidRDefault="00000000" w:rsidRPr="00000000" w14:paraId="0000041A">
            <w:pPr>
              <w:ind w:firstLine="0"/>
              <w:jc w:val="left"/>
              <w:rPr/>
            </w:pPr>
            <w:r w:rsidDel="00000000" w:rsidR="00000000" w:rsidRPr="00000000">
              <w:rPr>
                <w:rtl w:val="0"/>
              </w:rPr>
              <w:t xml:space="preserve">Upper frequency point, FDD configuration</w:t>
            </w:r>
          </w:p>
        </w:tc>
      </w:tr>
      <w:tr>
        <w:trPr>
          <w:cantSplit w:val="0"/>
          <w:tblHeader w:val="0"/>
        </w:trPr>
        <w:tc>
          <w:tcPr/>
          <w:p w:rsidR="00000000" w:rsidDel="00000000" w:rsidP="00000000" w:rsidRDefault="00000000" w:rsidRPr="00000000" w14:paraId="0000041B">
            <w:pPr>
              <w:ind w:firstLine="0"/>
              <w:jc w:val="left"/>
              <w:rPr/>
            </w:pPr>
            <w:r w:rsidDel="00000000" w:rsidR="00000000" w:rsidRPr="00000000">
              <w:rPr>
                <w:rtl w:val="0"/>
              </w:rPr>
              <w:t xml:space="preserve">32</w:t>
            </w:r>
          </w:p>
        </w:tc>
        <w:tc>
          <w:tcPr/>
          <w:p w:rsidR="00000000" w:rsidDel="00000000" w:rsidP="00000000" w:rsidRDefault="00000000" w:rsidRPr="00000000" w14:paraId="0000041C">
            <w:pPr>
              <w:ind w:firstLine="0"/>
              <w:jc w:val="left"/>
              <w:rPr/>
            </w:pPr>
            <w:r w:rsidDel="00000000" w:rsidR="00000000" w:rsidRPr="00000000">
              <w:rPr>
                <w:rtl w:val="0"/>
              </w:rPr>
              <w:t xml:space="preserve">int16_t</w:t>
            </w:r>
          </w:p>
        </w:tc>
        <w:tc>
          <w:tcPr/>
          <w:p w:rsidR="00000000" w:rsidDel="00000000" w:rsidP="00000000" w:rsidRDefault="00000000" w:rsidRPr="00000000" w14:paraId="0000041D">
            <w:pPr>
              <w:ind w:firstLine="0"/>
              <w:jc w:val="left"/>
              <w:rPr/>
            </w:pPr>
            <w:r w:rsidDel="00000000" w:rsidR="00000000" w:rsidRPr="00000000">
              <w:rPr>
                <w:rtl w:val="0"/>
              </w:rPr>
              <w:t xml:space="preserve">0…1</w:t>
            </w:r>
          </w:p>
        </w:tc>
        <w:tc>
          <w:tcPr/>
          <w:p w:rsidR="00000000" w:rsidDel="00000000" w:rsidP="00000000" w:rsidRDefault="00000000" w:rsidRPr="00000000" w14:paraId="0000041E">
            <w:pPr>
              <w:ind w:firstLine="0"/>
              <w:jc w:val="left"/>
              <w:rPr/>
            </w:pPr>
            <w:r w:rsidDel="00000000" w:rsidR="00000000" w:rsidRPr="00000000">
              <w:rPr>
                <w:rtl w:val="0"/>
              </w:rPr>
              <w:t xml:space="preserve">transmitting power</w:t>
            </w:r>
          </w:p>
        </w:tc>
      </w:tr>
      <w:tr>
        <w:trPr>
          <w:cantSplit w:val="0"/>
          <w:tblHeader w:val="0"/>
        </w:trPr>
        <w:tc>
          <w:tcPr/>
          <w:p w:rsidR="00000000" w:rsidDel="00000000" w:rsidP="00000000" w:rsidRDefault="00000000" w:rsidRPr="00000000" w14:paraId="0000041F">
            <w:pPr>
              <w:ind w:firstLine="0"/>
              <w:jc w:val="left"/>
              <w:rPr/>
            </w:pPr>
            <w:r w:rsidDel="00000000" w:rsidR="00000000" w:rsidRPr="00000000">
              <w:rPr>
                <w:rtl w:val="0"/>
              </w:rPr>
              <w:t xml:space="preserve">33</w:t>
            </w:r>
          </w:p>
        </w:tc>
        <w:tc>
          <w:tcPr/>
          <w:p w:rsidR="00000000" w:rsidDel="00000000" w:rsidP="00000000" w:rsidRDefault="00000000" w:rsidRPr="00000000" w14:paraId="00000420">
            <w:pPr>
              <w:ind w:firstLine="0"/>
              <w:jc w:val="left"/>
              <w:rPr/>
            </w:pPr>
            <w:r w:rsidDel="00000000" w:rsidR="00000000" w:rsidRPr="00000000">
              <w:rPr>
                <w:rtl w:val="0"/>
              </w:rPr>
              <w:t xml:space="preserve">uint8_t</w:t>
            </w:r>
          </w:p>
        </w:tc>
        <w:tc>
          <w:tcPr/>
          <w:p w:rsidR="00000000" w:rsidDel="00000000" w:rsidP="00000000" w:rsidRDefault="00000000" w:rsidRPr="00000000" w14:paraId="00000421">
            <w:pPr>
              <w:ind w:firstLine="0"/>
              <w:jc w:val="left"/>
              <w:rPr/>
            </w:pPr>
            <w:r w:rsidDel="00000000" w:rsidR="00000000" w:rsidRPr="00000000">
              <w:rPr>
                <w:rtl w:val="0"/>
              </w:rPr>
              <w:t xml:space="preserve">0…1</w:t>
            </w:r>
          </w:p>
        </w:tc>
        <w:tc>
          <w:tcPr/>
          <w:p w:rsidR="00000000" w:rsidDel="00000000" w:rsidP="00000000" w:rsidRDefault="00000000" w:rsidRPr="00000000" w14:paraId="00000422">
            <w:pPr>
              <w:ind w:firstLine="0"/>
              <w:jc w:val="left"/>
              <w:rPr/>
            </w:pPr>
            <w:r w:rsidDel="00000000" w:rsidR="00000000" w:rsidRPr="00000000">
              <w:rPr>
                <w:rtl w:val="0"/>
              </w:rPr>
              <w:t xml:space="preserve">Do you want to enable measurement</w:t>
            </w:r>
          </w:p>
          <w:p w:rsidR="00000000" w:rsidDel="00000000" w:rsidP="00000000" w:rsidRDefault="00000000" w:rsidRPr="00000000" w14:paraId="00000423">
            <w:pPr>
              <w:ind w:firstLine="0"/>
              <w:jc w:val="left"/>
              <w:rPr/>
            </w:pPr>
            <w:r w:rsidDel="00000000" w:rsidR="00000000" w:rsidRPr="00000000">
              <w:rPr>
                <w:rtl w:val="0"/>
              </w:rPr>
              <w:t xml:space="preserve">0: Not enabled;</w:t>
            </w:r>
          </w:p>
          <w:p w:rsidR="00000000" w:rsidDel="00000000" w:rsidP="00000000" w:rsidRDefault="00000000" w:rsidRPr="00000000" w14:paraId="00000424">
            <w:pPr>
              <w:ind w:firstLine="0"/>
              <w:jc w:val="left"/>
              <w:rPr/>
            </w:pPr>
            <w:r w:rsidDel="00000000" w:rsidR="00000000" w:rsidRPr="00000000">
              <w:rPr>
                <w:rtl w:val="0"/>
              </w:rPr>
              <w:t xml:space="preserve">1: Enable</w:t>
            </w:r>
          </w:p>
        </w:tc>
      </w:tr>
      <w:tr>
        <w:trPr>
          <w:cantSplit w:val="0"/>
          <w:tblHeader w:val="0"/>
        </w:trPr>
        <w:tc>
          <w:tcPr/>
          <w:p w:rsidR="00000000" w:rsidDel="00000000" w:rsidP="00000000" w:rsidRDefault="00000000" w:rsidRPr="00000000" w14:paraId="00000425">
            <w:pPr>
              <w:ind w:firstLine="0"/>
              <w:jc w:val="left"/>
              <w:rPr/>
            </w:pPr>
            <w:r w:rsidDel="00000000" w:rsidR="00000000" w:rsidRPr="00000000">
              <w:rPr>
                <w:rtl w:val="0"/>
              </w:rPr>
              <w:t xml:space="preserve">34</w:t>
            </w:r>
          </w:p>
        </w:tc>
        <w:tc>
          <w:tcPr/>
          <w:p w:rsidR="00000000" w:rsidDel="00000000" w:rsidP="00000000" w:rsidRDefault="00000000" w:rsidRPr="00000000" w14:paraId="00000426">
            <w:pPr>
              <w:ind w:firstLine="0"/>
              <w:jc w:val="left"/>
              <w:rPr/>
            </w:pPr>
            <w:r w:rsidDel="00000000" w:rsidR="00000000" w:rsidRPr="00000000">
              <w:rPr>
                <w:rtl w:val="0"/>
              </w:rPr>
              <w:t xml:space="preserve">uint32_t</w:t>
            </w:r>
          </w:p>
        </w:tc>
        <w:tc>
          <w:tcPr/>
          <w:p w:rsidR="00000000" w:rsidDel="00000000" w:rsidP="00000000" w:rsidRDefault="00000000" w:rsidRPr="00000000" w14:paraId="00000427">
            <w:pPr>
              <w:ind w:firstLine="0"/>
              <w:jc w:val="left"/>
              <w:rPr/>
            </w:pPr>
            <w:r w:rsidDel="00000000" w:rsidR="00000000" w:rsidRPr="00000000">
              <w:rPr>
                <w:rtl w:val="0"/>
              </w:rPr>
              <w:t xml:space="preserve">1</w:t>
            </w:r>
          </w:p>
        </w:tc>
        <w:tc>
          <w:tcPr/>
          <w:p w:rsidR="00000000" w:rsidDel="00000000" w:rsidP="00000000" w:rsidRDefault="00000000" w:rsidRPr="00000000" w14:paraId="00000428">
            <w:pPr>
              <w:ind w:firstLine="0"/>
              <w:jc w:val="left"/>
              <w:rPr/>
            </w:pPr>
            <w:r w:rsidDel="00000000" w:rsidR="00000000" w:rsidRPr="00000000">
              <w:rPr>
                <w:rtl w:val="0"/>
              </w:rPr>
              <w:t xml:space="preserve">Number of PLMN</w:t>
            </w:r>
          </w:p>
        </w:tc>
      </w:tr>
    </w:tbl>
    <w:p w:rsidR="00000000" w:rsidDel="00000000" w:rsidP="00000000" w:rsidRDefault="00000000" w:rsidRPr="00000000" w14:paraId="00000429">
      <w:pPr>
        <w:ind w:firstLine="0"/>
        <w:rPr/>
      </w:pPr>
      <w:r w:rsidDel="00000000" w:rsidR="00000000" w:rsidRPr="00000000">
        <w:rPr>
          <w:rtl w:val="0"/>
        </w:rPr>
      </w:r>
    </w:p>
    <w:p w:rsidR="00000000" w:rsidDel="00000000" w:rsidP="00000000" w:rsidRDefault="00000000" w:rsidRPr="00000000" w14:paraId="0000042A">
      <w:pPr>
        <w:pStyle w:val="Heading3"/>
        <w:numPr>
          <w:ilvl w:val="2"/>
          <w:numId w:val="12"/>
        </w:numPr>
        <w:ind w:left="720" w:hanging="720"/>
        <w:rPr/>
      </w:pPr>
      <w:bookmarkStart w:colFirst="0" w:colLast="0" w:name="_319y80a" w:id="90"/>
      <w:bookmarkEnd w:id="90"/>
      <w:r w:rsidDel="00000000" w:rsidR="00000000" w:rsidRPr="00000000">
        <w:rPr>
          <w:rtl w:val="0"/>
        </w:rPr>
        <w:t xml:space="preserve">Community configuration response</w:t>
      </w:r>
    </w:p>
    <w:tbl>
      <w:tblPr>
        <w:tblStyle w:val="Table2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2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2C">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2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2E">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2F">
            <w:pPr>
              <w:ind w:firstLine="0"/>
              <w:jc w:val="left"/>
              <w:rPr/>
            </w:pPr>
            <w:r w:rsidDel="00000000" w:rsidR="00000000" w:rsidRPr="00000000">
              <w:rPr>
                <w:rtl w:val="0"/>
              </w:rPr>
              <w:t xml:space="preserve">6</w:t>
            </w:r>
          </w:p>
        </w:tc>
        <w:tc>
          <w:tcPr/>
          <w:p w:rsidR="00000000" w:rsidDel="00000000" w:rsidP="00000000" w:rsidRDefault="00000000" w:rsidRPr="00000000" w14:paraId="00000430">
            <w:pPr>
              <w:ind w:firstLine="0"/>
              <w:jc w:val="left"/>
              <w:rPr/>
            </w:pPr>
            <w:r w:rsidDel="00000000" w:rsidR="00000000" w:rsidRPr="00000000">
              <w:rPr>
                <w:rtl w:val="0"/>
              </w:rPr>
              <w:t xml:space="preserve">uint8_t</w:t>
            </w:r>
          </w:p>
        </w:tc>
        <w:tc>
          <w:tcPr/>
          <w:p w:rsidR="00000000" w:rsidDel="00000000" w:rsidP="00000000" w:rsidRDefault="00000000" w:rsidRPr="00000000" w14:paraId="00000431">
            <w:pPr>
              <w:ind w:firstLine="0"/>
              <w:jc w:val="left"/>
              <w:rPr/>
            </w:pPr>
            <w:r w:rsidDel="00000000" w:rsidR="00000000" w:rsidRPr="00000000">
              <w:rPr>
                <w:rtl w:val="0"/>
              </w:rPr>
              <w:t xml:space="preserve">1</w:t>
            </w:r>
          </w:p>
        </w:tc>
        <w:tc>
          <w:tcPr/>
          <w:p w:rsidR="00000000" w:rsidDel="00000000" w:rsidP="00000000" w:rsidRDefault="00000000" w:rsidRPr="00000000" w14:paraId="00000432">
            <w:pPr>
              <w:ind w:firstLine="0"/>
              <w:jc w:val="left"/>
              <w:rPr/>
            </w:pPr>
            <w:r w:rsidDel="00000000" w:rsidR="00000000" w:rsidRPr="00000000">
              <w:rPr>
                <w:rtl w:val="0"/>
              </w:rPr>
              <w:t xml:space="preserve">0 Represents success,</w:t>
            </w:r>
          </w:p>
          <w:p w:rsidR="00000000" w:rsidDel="00000000" w:rsidP="00000000" w:rsidRDefault="00000000" w:rsidRPr="00000000" w14:paraId="00000433">
            <w:pPr>
              <w:ind w:firstLine="0"/>
              <w:jc w:val="left"/>
              <w:rPr/>
            </w:pPr>
            <w:r w:rsidDel="00000000" w:rsidR="00000000" w:rsidRPr="00000000">
              <w:rPr>
                <w:rtl w:val="0"/>
              </w:rPr>
              <w:t xml:space="preserve">1: The resolution has failed</w:t>
            </w:r>
          </w:p>
          <w:p w:rsidR="00000000" w:rsidDel="00000000" w:rsidP="00000000" w:rsidRDefault="00000000" w:rsidRPr="00000000" w14:paraId="00000434">
            <w:pPr>
              <w:ind w:firstLine="0"/>
              <w:jc w:val="left"/>
              <w:rPr/>
            </w:pPr>
            <w:r w:rsidDel="00000000" w:rsidR="00000000" w:rsidRPr="00000000">
              <w:rPr>
                <w:rtl w:val="0"/>
              </w:rPr>
              <w:t xml:space="preserve">2: indicates that the frequency point is not supported</w:t>
            </w:r>
          </w:p>
          <w:p w:rsidR="00000000" w:rsidDel="00000000" w:rsidP="00000000" w:rsidRDefault="00000000" w:rsidRPr="00000000" w14:paraId="00000435">
            <w:pPr>
              <w:ind w:firstLine="0"/>
              <w:jc w:val="left"/>
              <w:rPr/>
            </w:pPr>
            <w:r w:rsidDel="00000000" w:rsidR="00000000" w:rsidRPr="00000000">
              <w:rPr>
                <w:rtl w:val="0"/>
              </w:rPr>
              <w:t xml:space="preserve">3: Internal software error</w:t>
            </w:r>
          </w:p>
        </w:tc>
      </w:tr>
    </w:tbl>
    <w:p w:rsidR="00000000" w:rsidDel="00000000" w:rsidP="00000000" w:rsidRDefault="00000000" w:rsidRPr="00000000" w14:paraId="00000436">
      <w:pPr>
        <w:pStyle w:val="Heading3"/>
        <w:numPr>
          <w:ilvl w:val="2"/>
          <w:numId w:val="12"/>
        </w:numPr>
        <w:ind w:left="720" w:hanging="720"/>
        <w:rPr/>
      </w:pPr>
      <w:bookmarkStart w:colFirst="0" w:colLast="0" w:name="_1gf8i83" w:id="91"/>
      <w:bookmarkEnd w:id="91"/>
      <w:r w:rsidDel="00000000" w:rsidR="00000000" w:rsidRPr="00000000">
        <w:rPr>
          <w:rtl w:val="0"/>
        </w:rPr>
        <w:t xml:space="preserve">Community update</w:t>
      </w:r>
    </w:p>
    <w:tbl>
      <w:tblPr>
        <w:tblStyle w:val="Table2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3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3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3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3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3B">
            <w:pPr>
              <w:ind w:firstLine="0"/>
              <w:jc w:val="left"/>
              <w:rPr/>
            </w:pPr>
            <w:r w:rsidDel="00000000" w:rsidR="00000000" w:rsidRPr="00000000">
              <w:rPr>
                <w:rtl w:val="0"/>
              </w:rPr>
              <w:t xml:space="preserve">23</w:t>
            </w:r>
          </w:p>
        </w:tc>
        <w:tc>
          <w:tcPr/>
          <w:p w:rsidR="00000000" w:rsidDel="00000000" w:rsidP="00000000" w:rsidRDefault="00000000" w:rsidRPr="00000000" w14:paraId="0000043C">
            <w:pPr>
              <w:ind w:firstLine="0"/>
              <w:jc w:val="left"/>
              <w:rPr/>
            </w:pPr>
            <w:r w:rsidDel="00000000" w:rsidR="00000000" w:rsidRPr="00000000">
              <w:rPr>
                <w:rtl w:val="0"/>
              </w:rPr>
              <w:t xml:space="preserve">uint32_t</w:t>
            </w:r>
          </w:p>
        </w:tc>
        <w:tc>
          <w:tcPr/>
          <w:p w:rsidR="00000000" w:rsidDel="00000000" w:rsidP="00000000" w:rsidRDefault="00000000" w:rsidRPr="00000000" w14:paraId="0000043D">
            <w:pPr>
              <w:ind w:firstLine="0"/>
              <w:jc w:val="left"/>
              <w:rPr/>
            </w:pPr>
            <w:r w:rsidDel="00000000" w:rsidR="00000000" w:rsidRPr="00000000">
              <w:rPr>
                <w:rtl w:val="0"/>
              </w:rPr>
              <w:t xml:space="preserve">0…n</w:t>
            </w:r>
          </w:p>
        </w:tc>
        <w:tc>
          <w:tcPr/>
          <w:p w:rsidR="00000000" w:rsidDel="00000000" w:rsidP="00000000" w:rsidRDefault="00000000" w:rsidRPr="00000000" w14:paraId="0000043E">
            <w:pPr>
              <w:ind w:firstLine="0"/>
              <w:jc w:val="left"/>
              <w:rPr/>
            </w:pPr>
            <w:r w:rsidDel="00000000" w:rsidR="00000000" w:rsidRPr="00000000">
              <w:rPr>
                <w:rtl w:val="0"/>
              </w:rPr>
              <w:t xml:space="preserve">PLMN list</w:t>
            </w:r>
          </w:p>
        </w:tc>
      </w:tr>
      <w:tr>
        <w:trPr>
          <w:cantSplit w:val="0"/>
          <w:tblHeader w:val="0"/>
        </w:trPr>
        <w:tc>
          <w:tcPr/>
          <w:p w:rsidR="00000000" w:rsidDel="00000000" w:rsidP="00000000" w:rsidRDefault="00000000" w:rsidRPr="00000000" w14:paraId="0000043F">
            <w:pPr>
              <w:ind w:firstLine="0"/>
              <w:jc w:val="left"/>
              <w:rPr/>
            </w:pPr>
            <w:r w:rsidDel="00000000" w:rsidR="00000000" w:rsidRPr="00000000">
              <w:rPr>
                <w:rtl w:val="0"/>
              </w:rPr>
              <w:t xml:space="preserve">14</w:t>
            </w:r>
          </w:p>
        </w:tc>
        <w:tc>
          <w:tcPr/>
          <w:p w:rsidR="00000000" w:rsidDel="00000000" w:rsidP="00000000" w:rsidRDefault="00000000" w:rsidRPr="00000000" w14:paraId="00000440">
            <w:pPr>
              <w:ind w:firstLine="0"/>
              <w:jc w:val="left"/>
              <w:rPr/>
            </w:pPr>
            <w:r w:rsidDel="00000000" w:rsidR="00000000" w:rsidRPr="00000000">
              <w:rPr>
                <w:rtl w:val="0"/>
              </w:rPr>
              <w:t xml:space="preserve">uint16_t</w:t>
            </w:r>
          </w:p>
        </w:tc>
        <w:tc>
          <w:tcPr/>
          <w:p w:rsidR="00000000" w:rsidDel="00000000" w:rsidP="00000000" w:rsidRDefault="00000000" w:rsidRPr="00000000" w14:paraId="00000441">
            <w:pPr>
              <w:ind w:firstLine="0"/>
              <w:jc w:val="left"/>
              <w:rPr/>
            </w:pPr>
            <w:r w:rsidDel="00000000" w:rsidR="00000000" w:rsidRPr="00000000">
              <w:rPr>
                <w:rtl w:val="0"/>
              </w:rPr>
              <w:t xml:space="preserve">0…1</w:t>
            </w:r>
          </w:p>
        </w:tc>
        <w:tc>
          <w:tcPr/>
          <w:p w:rsidR="00000000" w:rsidDel="00000000" w:rsidP="00000000" w:rsidRDefault="00000000" w:rsidRPr="00000000" w14:paraId="00000442">
            <w:pPr>
              <w:ind w:firstLine="0"/>
              <w:jc w:val="left"/>
              <w:rPr/>
            </w:pPr>
            <w:r w:rsidDel="00000000" w:rsidR="00000000" w:rsidRPr="00000000">
              <w:rPr>
                <w:rtl w:val="0"/>
              </w:rPr>
              <w:t xml:space="preserve">TAC</w:t>
            </w:r>
          </w:p>
        </w:tc>
      </w:tr>
      <w:tr>
        <w:trPr>
          <w:cantSplit w:val="0"/>
          <w:tblHeader w:val="0"/>
        </w:trPr>
        <w:tc>
          <w:tcPr/>
          <w:p w:rsidR="00000000" w:rsidDel="00000000" w:rsidP="00000000" w:rsidRDefault="00000000" w:rsidRPr="00000000" w14:paraId="00000443">
            <w:pPr>
              <w:ind w:firstLine="0"/>
              <w:jc w:val="left"/>
              <w:rPr/>
            </w:pPr>
            <w:r w:rsidDel="00000000" w:rsidR="00000000" w:rsidRPr="00000000">
              <w:rPr>
                <w:rtl w:val="0"/>
              </w:rPr>
              <w:t xml:space="preserve">8</w:t>
            </w:r>
          </w:p>
        </w:tc>
        <w:tc>
          <w:tcPr/>
          <w:p w:rsidR="00000000" w:rsidDel="00000000" w:rsidP="00000000" w:rsidRDefault="00000000" w:rsidRPr="00000000" w14:paraId="00000444">
            <w:pPr>
              <w:ind w:firstLine="0"/>
              <w:jc w:val="left"/>
              <w:rPr/>
            </w:pPr>
            <w:r w:rsidDel="00000000" w:rsidR="00000000" w:rsidRPr="00000000">
              <w:rPr>
                <w:rtl w:val="0"/>
              </w:rPr>
              <w:t xml:space="preserve">uint16_t</w:t>
            </w:r>
          </w:p>
        </w:tc>
        <w:tc>
          <w:tcPr/>
          <w:p w:rsidR="00000000" w:rsidDel="00000000" w:rsidP="00000000" w:rsidRDefault="00000000" w:rsidRPr="00000000" w14:paraId="00000445">
            <w:pPr>
              <w:ind w:firstLine="0"/>
              <w:jc w:val="left"/>
              <w:rPr/>
            </w:pPr>
            <w:r w:rsidDel="00000000" w:rsidR="00000000" w:rsidRPr="00000000">
              <w:rPr>
                <w:rtl w:val="0"/>
              </w:rPr>
              <w:t xml:space="preserve">0…1</w:t>
            </w:r>
          </w:p>
        </w:tc>
        <w:tc>
          <w:tcPr/>
          <w:p w:rsidR="00000000" w:rsidDel="00000000" w:rsidP="00000000" w:rsidRDefault="00000000" w:rsidRPr="00000000" w14:paraId="00000446">
            <w:pPr>
              <w:ind w:firstLine="0"/>
              <w:jc w:val="left"/>
              <w:rPr/>
            </w:pPr>
            <w:r w:rsidDel="00000000" w:rsidR="00000000" w:rsidRPr="00000000">
              <w:rPr>
                <w:rtl w:val="0"/>
              </w:rPr>
              <w:t xml:space="preserve">Downlink EARFCN</w:t>
            </w:r>
          </w:p>
        </w:tc>
      </w:tr>
      <w:tr>
        <w:trPr>
          <w:cantSplit w:val="0"/>
          <w:tblHeader w:val="0"/>
        </w:trPr>
        <w:tc>
          <w:tcPr/>
          <w:p w:rsidR="00000000" w:rsidDel="00000000" w:rsidP="00000000" w:rsidRDefault="00000000" w:rsidRPr="00000000" w14:paraId="00000447">
            <w:pPr>
              <w:ind w:firstLine="0"/>
              <w:jc w:val="left"/>
              <w:rPr/>
            </w:pPr>
            <w:r w:rsidDel="00000000" w:rsidR="00000000" w:rsidRPr="00000000">
              <w:rPr>
                <w:rtl w:val="0"/>
              </w:rPr>
              <w:t xml:space="preserve">31</w:t>
            </w:r>
          </w:p>
        </w:tc>
        <w:tc>
          <w:tcPr/>
          <w:p w:rsidR="00000000" w:rsidDel="00000000" w:rsidP="00000000" w:rsidRDefault="00000000" w:rsidRPr="00000000" w14:paraId="00000448">
            <w:pPr>
              <w:ind w:firstLine="0"/>
              <w:jc w:val="left"/>
              <w:rPr/>
            </w:pPr>
            <w:r w:rsidDel="00000000" w:rsidR="00000000" w:rsidRPr="00000000">
              <w:rPr>
                <w:rtl w:val="0"/>
              </w:rPr>
              <w:t xml:space="preserve">uint16_t</w:t>
            </w:r>
          </w:p>
        </w:tc>
        <w:tc>
          <w:tcPr/>
          <w:p w:rsidR="00000000" w:rsidDel="00000000" w:rsidP="00000000" w:rsidRDefault="00000000" w:rsidRPr="00000000" w14:paraId="00000449">
            <w:pPr>
              <w:ind w:firstLine="0"/>
              <w:jc w:val="left"/>
              <w:rPr/>
            </w:pPr>
            <w:r w:rsidDel="00000000" w:rsidR="00000000" w:rsidRPr="00000000">
              <w:rPr>
                <w:rtl w:val="0"/>
              </w:rPr>
              <w:t xml:space="preserve">0…1</w:t>
            </w:r>
          </w:p>
        </w:tc>
        <w:tc>
          <w:tcPr/>
          <w:p w:rsidR="00000000" w:rsidDel="00000000" w:rsidP="00000000" w:rsidRDefault="00000000" w:rsidRPr="00000000" w14:paraId="0000044A">
            <w:pPr>
              <w:ind w:firstLine="0"/>
              <w:jc w:val="left"/>
              <w:rPr/>
            </w:pPr>
            <w:r w:rsidDel="00000000" w:rsidR="00000000" w:rsidRPr="00000000">
              <w:rPr>
                <w:rtl w:val="0"/>
              </w:rPr>
              <w:t xml:space="preserve">Upper frequency point, FDD configuration</w:t>
            </w:r>
          </w:p>
        </w:tc>
      </w:tr>
      <w:tr>
        <w:trPr>
          <w:cantSplit w:val="0"/>
          <w:tblHeader w:val="0"/>
        </w:trPr>
        <w:tc>
          <w:tcPr/>
          <w:p w:rsidR="00000000" w:rsidDel="00000000" w:rsidP="00000000" w:rsidRDefault="00000000" w:rsidRPr="00000000" w14:paraId="0000044B">
            <w:pPr>
              <w:ind w:firstLine="0"/>
              <w:jc w:val="left"/>
              <w:rPr/>
            </w:pPr>
            <w:r w:rsidDel="00000000" w:rsidR="00000000" w:rsidRPr="00000000">
              <w:rPr>
                <w:rtl w:val="0"/>
              </w:rPr>
              <w:t xml:space="preserve">32</w:t>
            </w:r>
          </w:p>
        </w:tc>
        <w:tc>
          <w:tcPr/>
          <w:p w:rsidR="00000000" w:rsidDel="00000000" w:rsidP="00000000" w:rsidRDefault="00000000" w:rsidRPr="00000000" w14:paraId="0000044C">
            <w:pPr>
              <w:ind w:firstLine="0"/>
              <w:jc w:val="left"/>
              <w:rPr/>
            </w:pPr>
            <w:r w:rsidDel="00000000" w:rsidR="00000000" w:rsidRPr="00000000">
              <w:rPr>
                <w:rtl w:val="0"/>
              </w:rPr>
              <w:t xml:space="preserve">int16_t</w:t>
            </w:r>
          </w:p>
        </w:tc>
        <w:tc>
          <w:tcPr/>
          <w:p w:rsidR="00000000" w:rsidDel="00000000" w:rsidP="00000000" w:rsidRDefault="00000000" w:rsidRPr="00000000" w14:paraId="0000044D">
            <w:pPr>
              <w:ind w:firstLine="0"/>
              <w:jc w:val="left"/>
              <w:rPr/>
            </w:pPr>
            <w:r w:rsidDel="00000000" w:rsidR="00000000" w:rsidRPr="00000000">
              <w:rPr>
                <w:rtl w:val="0"/>
              </w:rPr>
              <w:t xml:space="preserve">0…1</w:t>
            </w:r>
          </w:p>
        </w:tc>
        <w:tc>
          <w:tcPr/>
          <w:p w:rsidR="00000000" w:rsidDel="00000000" w:rsidP="00000000" w:rsidRDefault="00000000" w:rsidRPr="00000000" w14:paraId="0000044E">
            <w:pPr>
              <w:ind w:firstLine="0"/>
              <w:jc w:val="left"/>
              <w:rPr/>
            </w:pPr>
            <w:r w:rsidDel="00000000" w:rsidR="00000000" w:rsidRPr="00000000">
              <w:rPr>
                <w:rtl w:val="0"/>
              </w:rPr>
              <w:t xml:space="preserve">transmitting power</w:t>
            </w:r>
          </w:p>
        </w:tc>
      </w:tr>
      <w:tr>
        <w:trPr>
          <w:cantSplit w:val="0"/>
          <w:tblHeader w:val="0"/>
        </w:trPr>
        <w:tc>
          <w:tcPr/>
          <w:p w:rsidR="00000000" w:rsidDel="00000000" w:rsidP="00000000" w:rsidRDefault="00000000" w:rsidRPr="00000000" w14:paraId="0000044F">
            <w:pPr>
              <w:ind w:firstLine="0"/>
              <w:jc w:val="left"/>
              <w:rPr/>
            </w:pPr>
            <w:r w:rsidDel="00000000" w:rsidR="00000000" w:rsidRPr="00000000">
              <w:rPr>
                <w:rtl w:val="0"/>
              </w:rPr>
              <w:t xml:space="preserve">33</w:t>
            </w:r>
          </w:p>
        </w:tc>
        <w:tc>
          <w:tcPr/>
          <w:p w:rsidR="00000000" w:rsidDel="00000000" w:rsidP="00000000" w:rsidRDefault="00000000" w:rsidRPr="00000000" w14:paraId="00000450">
            <w:pPr>
              <w:ind w:firstLine="0"/>
              <w:jc w:val="left"/>
              <w:rPr/>
            </w:pPr>
            <w:r w:rsidDel="00000000" w:rsidR="00000000" w:rsidRPr="00000000">
              <w:rPr>
                <w:rtl w:val="0"/>
              </w:rPr>
              <w:t xml:space="preserve">uint8_t</w:t>
            </w:r>
          </w:p>
        </w:tc>
        <w:tc>
          <w:tcPr/>
          <w:p w:rsidR="00000000" w:rsidDel="00000000" w:rsidP="00000000" w:rsidRDefault="00000000" w:rsidRPr="00000000" w14:paraId="00000451">
            <w:pPr>
              <w:ind w:firstLine="0"/>
              <w:jc w:val="left"/>
              <w:rPr/>
            </w:pPr>
            <w:r w:rsidDel="00000000" w:rsidR="00000000" w:rsidRPr="00000000">
              <w:rPr>
                <w:rtl w:val="0"/>
              </w:rPr>
              <w:t xml:space="preserve">0…1</w:t>
            </w:r>
          </w:p>
        </w:tc>
        <w:tc>
          <w:tcPr/>
          <w:p w:rsidR="00000000" w:rsidDel="00000000" w:rsidP="00000000" w:rsidRDefault="00000000" w:rsidRPr="00000000" w14:paraId="00000452">
            <w:pPr>
              <w:ind w:firstLine="0"/>
              <w:jc w:val="left"/>
              <w:rPr/>
            </w:pPr>
            <w:r w:rsidDel="00000000" w:rsidR="00000000" w:rsidRPr="00000000">
              <w:rPr>
                <w:rtl w:val="0"/>
              </w:rPr>
              <w:t xml:space="preserve">Do you want to enable measurement</w:t>
            </w:r>
          </w:p>
          <w:p w:rsidR="00000000" w:rsidDel="00000000" w:rsidP="00000000" w:rsidRDefault="00000000" w:rsidRPr="00000000" w14:paraId="00000453">
            <w:pPr>
              <w:ind w:firstLine="0"/>
              <w:jc w:val="left"/>
              <w:rPr/>
            </w:pPr>
            <w:r w:rsidDel="00000000" w:rsidR="00000000" w:rsidRPr="00000000">
              <w:rPr>
                <w:rtl w:val="0"/>
              </w:rPr>
              <w:t xml:space="preserve">0: Not enabled</w:t>
            </w:r>
          </w:p>
          <w:p w:rsidR="00000000" w:rsidDel="00000000" w:rsidP="00000000" w:rsidRDefault="00000000" w:rsidRPr="00000000" w14:paraId="00000454">
            <w:pPr>
              <w:ind w:firstLine="0"/>
              <w:jc w:val="left"/>
              <w:rPr/>
            </w:pPr>
            <w:r w:rsidDel="00000000" w:rsidR="00000000" w:rsidRPr="00000000">
              <w:rPr>
                <w:rtl w:val="0"/>
              </w:rPr>
              <w:t xml:space="preserve">1: Enable</w:t>
            </w:r>
          </w:p>
        </w:tc>
      </w:tr>
      <w:tr>
        <w:trPr>
          <w:cantSplit w:val="0"/>
          <w:tblHeader w:val="0"/>
        </w:trPr>
        <w:tc>
          <w:tcPr/>
          <w:p w:rsidR="00000000" w:rsidDel="00000000" w:rsidP="00000000" w:rsidRDefault="00000000" w:rsidRPr="00000000" w14:paraId="00000455">
            <w:pPr>
              <w:ind w:firstLine="0"/>
              <w:jc w:val="left"/>
              <w:rPr/>
            </w:pPr>
            <w:r w:rsidDel="00000000" w:rsidR="00000000" w:rsidRPr="00000000">
              <w:rPr>
                <w:rtl w:val="0"/>
              </w:rPr>
              <w:t xml:space="preserve">34</w:t>
            </w:r>
          </w:p>
        </w:tc>
        <w:tc>
          <w:tcPr/>
          <w:p w:rsidR="00000000" w:rsidDel="00000000" w:rsidP="00000000" w:rsidRDefault="00000000" w:rsidRPr="00000000" w14:paraId="00000456">
            <w:pPr>
              <w:ind w:firstLine="0"/>
              <w:jc w:val="left"/>
              <w:rPr/>
            </w:pPr>
            <w:r w:rsidDel="00000000" w:rsidR="00000000" w:rsidRPr="00000000">
              <w:rPr>
                <w:rtl w:val="0"/>
              </w:rPr>
              <w:t xml:space="preserve">uint32_t</w:t>
            </w:r>
          </w:p>
        </w:tc>
        <w:tc>
          <w:tcPr/>
          <w:p w:rsidR="00000000" w:rsidDel="00000000" w:rsidP="00000000" w:rsidRDefault="00000000" w:rsidRPr="00000000" w14:paraId="00000457">
            <w:pPr>
              <w:ind w:firstLine="0"/>
              <w:jc w:val="left"/>
              <w:rPr/>
            </w:pPr>
            <w:r w:rsidDel="00000000" w:rsidR="00000000" w:rsidRPr="00000000">
              <w:rPr>
                <w:rtl w:val="0"/>
              </w:rPr>
              <w:t xml:space="preserve">1</w:t>
            </w:r>
          </w:p>
        </w:tc>
        <w:tc>
          <w:tcPr/>
          <w:p w:rsidR="00000000" w:rsidDel="00000000" w:rsidP="00000000" w:rsidRDefault="00000000" w:rsidRPr="00000000" w14:paraId="00000458">
            <w:pPr>
              <w:ind w:firstLine="0"/>
              <w:jc w:val="left"/>
              <w:rPr/>
            </w:pPr>
            <w:r w:rsidDel="00000000" w:rsidR="00000000" w:rsidRPr="00000000">
              <w:rPr>
                <w:rtl w:val="0"/>
              </w:rPr>
              <w:t xml:space="preserve">Number of PLMN</w:t>
            </w:r>
          </w:p>
        </w:tc>
      </w:tr>
    </w:tbl>
    <w:p w:rsidR="00000000" w:rsidDel="00000000" w:rsidP="00000000" w:rsidRDefault="00000000" w:rsidRPr="00000000" w14:paraId="00000459">
      <w:pPr>
        <w:pStyle w:val="Heading3"/>
        <w:numPr>
          <w:ilvl w:val="2"/>
          <w:numId w:val="12"/>
        </w:numPr>
        <w:ind w:left="720" w:hanging="720"/>
        <w:rPr/>
      </w:pPr>
      <w:bookmarkStart w:colFirst="0" w:colLast="0" w:name="_40ew0vw" w:id="92"/>
      <w:bookmarkEnd w:id="92"/>
      <w:r w:rsidDel="00000000" w:rsidR="00000000" w:rsidRPr="00000000">
        <w:rPr>
          <w:rtl w:val="0"/>
        </w:rPr>
        <w:t xml:space="preserve">Community update response</w:t>
      </w:r>
    </w:p>
    <w:tbl>
      <w:tblPr>
        <w:tblStyle w:val="Table2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5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5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5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5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5E">
            <w:pPr>
              <w:ind w:firstLine="0"/>
              <w:jc w:val="left"/>
              <w:rPr/>
            </w:pPr>
            <w:r w:rsidDel="00000000" w:rsidR="00000000" w:rsidRPr="00000000">
              <w:rPr>
                <w:rtl w:val="0"/>
              </w:rPr>
              <w:t xml:space="preserve">6</w:t>
            </w:r>
          </w:p>
        </w:tc>
        <w:tc>
          <w:tcPr/>
          <w:p w:rsidR="00000000" w:rsidDel="00000000" w:rsidP="00000000" w:rsidRDefault="00000000" w:rsidRPr="00000000" w14:paraId="0000045F">
            <w:pPr>
              <w:ind w:firstLine="0"/>
              <w:jc w:val="left"/>
              <w:rPr/>
            </w:pPr>
            <w:r w:rsidDel="00000000" w:rsidR="00000000" w:rsidRPr="00000000">
              <w:rPr>
                <w:rtl w:val="0"/>
              </w:rPr>
              <w:t xml:space="preserve">uint8_t</w:t>
            </w:r>
          </w:p>
        </w:tc>
        <w:tc>
          <w:tcPr/>
          <w:p w:rsidR="00000000" w:rsidDel="00000000" w:rsidP="00000000" w:rsidRDefault="00000000" w:rsidRPr="00000000" w14:paraId="00000460">
            <w:pPr>
              <w:ind w:firstLine="0"/>
              <w:jc w:val="left"/>
              <w:rPr/>
            </w:pPr>
            <w:r w:rsidDel="00000000" w:rsidR="00000000" w:rsidRPr="00000000">
              <w:rPr>
                <w:rtl w:val="0"/>
              </w:rPr>
              <w:t xml:space="preserve">1</w:t>
            </w:r>
          </w:p>
        </w:tc>
        <w:tc>
          <w:tcPr/>
          <w:p w:rsidR="00000000" w:rsidDel="00000000" w:rsidP="00000000" w:rsidRDefault="00000000" w:rsidRPr="00000000" w14:paraId="00000461">
            <w:pPr>
              <w:ind w:firstLine="0"/>
              <w:jc w:val="left"/>
              <w:rPr/>
            </w:pPr>
            <w:r w:rsidDel="00000000" w:rsidR="00000000" w:rsidRPr="00000000">
              <w:rPr>
                <w:rtl w:val="0"/>
              </w:rPr>
              <w:t xml:space="preserve">0 indicates success, non-0 indicates error, and error code is pending</w:t>
            </w:r>
          </w:p>
        </w:tc>
      </w:tr>
    </w:tbl>
    <w:p w:rsidR="00000000" w:rsidDel="00000000" w:rsidP="00000000" w:rsidRDefault="00000000" w:rsidRPr="00000000" w14:paraId="00000462">
      <w:pPr>
        <w:ind w:firstLine="0"/>
        <w:rPr/>
      </w:pPr>
      <w:r w:rsidDel="00000000" w:rsidR="00000000" w:rsidRPr="00000000">
        <w:rPr>
          <w:rtl w:val="0"/>
        </w:rPr>
      </w:r>
    </w:p>
    <w:bookmarkStart w:colFirst="0" w:colLast="0" w:name="3ep43zb" w:id="93"/>
    <w:bookmarkEnd w:id="93"/>
    <w:bookmarkStart w:colFirst="0" w:colLast="0" w:name="upglbi" w:id="94"/>
    <w:bookmarkEnd w:id="94"/>
    <w:p w:rsidR="00000000" w:rsidDel="00000000" w:rsidP="00000000" w:rsidRDefault="00000000" w:rsidRPr="00000000" w14:paraId="00000463">
      <w:pPr>
        <w:pStyle w:val="Heading3"/>
        <w:numPr>
          <w:ilvl w:val="2"/>
          <w:numId w:val="12"/>
        </w:numPr>
        <w:ind w:left="720" w:hanging="720"/>
        <w:rPr/>
      </w:pPr>
      <w:bookmarkStart w:colFirst="0" w:colLast="0" w:name="_2fk6b3p" w:id="95"/>
      <w:bookmarkEnd w:id="95"/>
      <w:r w:rsidDel="00000000" w:rsidR="00000000" w:rsidRPr="00000000">
        <w:rPr>
          <w:rtl w:val="0"/>
        </w:rPr>
        <w:t xml:space="preserve">Detect code report</w:t>
      </w:r>
    </w:p>
    <w:tbl>
      <w:tblPr>
        <w:tblStyle w:val="Table2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6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6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6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6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68">
            <w:pPr>
              <w:ind w:firstLine="0"/>
              <w:jc w:val="left"/>
              <w:rPr/>
            </w:pPr>
            <w:r w:rsidDel="00000000" w:rsidR="00000000" w:rsidRPr="00000000">
              <w:rPr>
                <w:rtl w:val="0"/>
              </w:rPr>
              <w:t xml:space="preserve">27</w:t>
            </w:r>
          </w:p>
        </w:tc>
        <w:tc>
          <w:tcPr/>
          <w:p w:rsidR="00000000" w:rsidDel="00000000" w:rsidP="00000000" w:rsidRDefault="00000000" w:rsidRPr="00000000" w14:paraId="00000469">
            <w:pPr>
              <w:ind w:firstLine="0"/>
              <w:jc w:val="left"/>
              <w:rPr/>
            </w:pPr>
            <w:r w:rsidDel="00000000" w:rsidR="00000000" w:rsidRPr="00000000">
              <w:rPr>
                <w:rtl w:val="0"/>
              </w:rPr>
              <w:t xml:space="preserve">uint8_t</w:t>
            </w:r>
          </w:p>
        </w:tc>
        <w:tc>
          <w:tcPr/>
          <w:p w:rsidR="00000000" w:rsidDel="00000000" w:rsidP="00000000" w:rsidRDefault="00000000" w:rsidRPr="00000000" w14:paraId="0000046A">
            <w:pPr>
              <w:ind w:firstLine="0"/>
              <w:jc w:val="left"/>
              <w:rPr/>
            </w:pPr>
            <w:r w:rsidDel="00000000" w:rsidR="00000000" w:rsidRPr="00000000">
              <w:rPr>
                <w:rtl w:val="0"/>
              </w:rPr>
              <w:t xml:space="preserve">1</w:t>
            </w:r>
          </w:p>
        </w:tc>
        <w:tc>
          <w:tcPr/>
          <w:p w:rsidR="00000000" w:rsidDel="00000000" w:rsidP="00000000" w:rsidRDefault="00000000" w:rsidRPr="00000000" w14:paraId="0000046B">
            <w:pPr>
              <w:ind w:firstLine="0"/>
              <w:jc w:val="left"/>
              <w:rPr/>
            </w:pPr>
            <w:r w:rsidDel="00000000" w:rsidR="00000000" w:rsidRPr="00000000">
              <w:rPr>
                <w:rtl w:val="0"/>
              </w:rPr>
              <w:t xml:space="preserve">UEID quantity</w:t>
            </w:r>
          </w:p>
        </w:tc>
      </w:tr>
      <w:tr>
        <w:trPr>
          <w:cantSplit w:val="0"/>
          <w:tblHeader w:val="0"/>
        </w:trPr>
        <w:tc>
          <w:tcPr/>
          <w:p w:rsidR="00000000" w:rsidDel="00000000" w:rsidP="00000000" w:rsidRDefault="00000000" w:rsidRPr="00000000" w14:paraId="0000046C">
            <w:pPr>
              <w:ind w:firstLine="0"/>
              <w:jc w:val="left"/>
              <w:rPr/>
            </w:pPr>
            <w:r w:rsidDel="00000000" w:rsidR="00000000" w:rsidRPr="00000000">
              <w:rPr>
                <w:rtl w:val="0"/>
              </w:rPr>
              <w:t xml:space="preserve">28</w:t>
            </w:r>
          </w:p>
        </w:tc>
        <w:tc>
          <w:tcPr/>
          <w:p w:rsidR="00000000" w:rsidDel="00000000" w:rsidP="00000000" w:rsidRDefault="00000000" w:rsidRPr="00000000" w14:paraId="0000046D">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6E">
            <w:pPr>
              <w:ind w:firstLine="0"/>
              <w:jc w:val="left"/>
              <w:rPr/>
            </w:pPr>
            <w:r w:rsidDel="00000000" w:rsidR="00000000" w:rsidRPr="00000000">
              <w:rPr>
                <w:rtl w:val="0"/>
              </w:rPr>
              <w:t xml:space="preserve">1</w:t>
            </w:r>
          </w:p>
        </w:tc>
        <w:tc>
          <w:tcPr/>
          <w:p w:rsidR="00000000" w:rsidDel="00000000" w:rsidP="00000000" w:rsidRDefault="00000000" w:rsidRPr="00000000" w14:paraId="0000046F">
            <w:pPr>
              <w:ind w:firstLine="0"/>
              <w:jc w:val="left"/>
              <w:rPr/>
            </w:pPr>
            <w:r w:rsidDel="00000000" w:rsidR="00000000" w:rsidRPr="00000000">
              <w:rPr>
                <w:rtl w:val="0"/>
              </w:rPr>
              <w:t xml:space="preserve">UEID bunch</w:t>
            </w:r>
          </w:p>
          <w:p w:rsidR="00000000" w:rsidDel="00000000" w:rsidP="00000000" w:rsidRDefault="00000000" w:rsidRPr="00000000" w14:paraId="00000470">
            <w:pPr>
              <w:ind w:firstLine="0"/>
              <w:jc w:val="left"/>
              <w:rPr/>
            </w:pPr>
            <w:r w:rsidDel="00000000" w:rsidR="00000000" w:rsidRPr="00000000">
              <w:rPr>
                <w:rtl w:val="0"/>
              </w:rPr>
              <w:t xml:space="preserve">form:</w:t>
            </w:r>
          </w:p>
          <w:p w:rsidR="00000000" w:rsidDel="00000000" w:rsidP="00000000" w:rsidRDefault="00000000" w:rsidRPr="00000000" w14:paraId="00000471">
            <w:pPr>
              <w:ind w:firstLine="0"/>
              <w:jc w:val="left"/>
              <w:rPr/>
            </w:pPr>
            <w:r w:rsidDel="00000000" w:rsidR="00000000" w:rsidRPr="00000000">
              <w:rPr>
                <w:rtl w:val="0"/>
              </w:rPr>
              <w:t xml:space="preserve">IMSIIMEIIMSIIMEI</w:t>
            </w:r>
          </w:p>
          <w:p w:rsidR="00000000" w:rsidDel="00000000" w:rsidP="00000000" w:rsidRDefault="00000000" w:rsidRPr="00000000" w14:paraId="00000472">
            <w:pPr>
              <w:ind w:firstLine="0"/>
              <w:jc w:val="left"/>
              <w:rPr/>
            </w:pPr>
            <w:r w:rsidDel="00000000" w:rsidR="00000000" w:rsidRPr="00000000">
              <w:rPr>
                <w:rtl w:val="0"/>
              </w:rPr>
              <w:t xml:space="preserve">If the IMEI does not exist, fill in the 0</w:t>
            </w:r>
          </w:p>
        </w:tc>
      </w:tr>
    </w:tbl>
    <w:p w:rsidR="00000000" w:rsidDel="00000000" w:rsidP="00000000" w:rsidRDefault="00000000" w:rsidRPr="00000000" w14:paraId="00000473">
      <w:pPr>
        <w:ind w:firstLine="0"/>
        <w:rPr/>
      </w:pPr>
      <w:r w:rsidDel="00000000" w:rsidR="00000000" w:rsidRPr="00000000">
        <w:rPr>
          <w:rtl w:val="0"/>
        </w:rPr>
      </w:r>
    </w:p>
    <w:p w:rsidR="00000000" w:rsidDel="00000000" w:rsidP="00000000" w:rsidRDefault="00000000" w:rsidRPr="00000000" w14:paraId="00000474">
      <w:pPr>
        <w:pStyle w:val="Heading3"/>
        <w:numPr>
          <w:ilvl w:val="2"/>
          <w:numId w:val="12"/>
        </w:numPr>
        <w:ind w:left="720" w:hanging="720"/>
        <w:rPr/>
      </w:pPr>
      <w:bookmarkStart w:colFirst="0" w:colLast="0" w:name="_1tuee74" w:id="96"/>
      <w:bookmarkEnd w:id="96"/>
      <w:r w:rsidDel="00000000" w:rsidR="00000000" w:rsidRPr="00000000">
        <w:rPr>
          <w:rtl w:val="0"/>
        </w:rPr>
        <w:t xml:space="preserve">The detection code reports the response</w:t>
      </w:r>
    </w:p>
    <w:tbl>
      <w:tblPr>
        <w:tblStyle w:val="Table2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7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7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7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7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79">
            <w:pPr>
              <w:ind w:firstLine="0"/>
              <w:jc w:val="left"/>
              <w:rPr/>
            </w:pPr>
            <w:r w:rsidDel="00000000" w:rsidR="00000000" w:rsidRPr="00000000">
              <w:rPr>
                <w:rtl w:val="0"/>
              </w:rPr>
              <w:t xml:space="preserve">not take TAG</w:t>
            </w:r>
          </w:p>
        </w:tc>
        <w:tc>
          <w:tcPr/>
          <w:p w:rsidR="00000000" w:rsidDel="00000000" w:rsidP="00000000" w:rsidRDefault="00000000" w:rsidRPr="00000000" w14:paraId="0000047A">
            <w:pPr>
              <w:ind w:firstLine="0"/>
              <w:jc w:val="left"/>
              <w:rPr/>
            </w:pPr>
            <w:r w:rsidDel="00000000" w:rsidR="00000000" w:rsidRPr="00000000">
              <w:rPr>
                <w:rtl w:val="0"/>
              </w:rPr>
            </w:r>
          </w:p>
        </w:tc>
        <w:tc>
          <w:tcPr/>
          <w:p w:rsidR="00000000" w:rsidDel="00000000" w:rsidP="00000000" w:rsidRDefault="00000000" w:rsidRPr="00000000" w14:paraId="0000047B">
            <w:pPr>
              <w:ind w:firstLine="0"/>
              <w:jc w:val="left"/>
              <w:rPr/>
            </w:pPr>
            <w:r w:rsidDel="00000000" w:rsidR="00000000" w:rsidRPr="00000000">
              <w:rPr>
                <w:rtl w:val="0"/>
              </w:rPr>
            </w:r>
          </w:p>
        </w:tc>
        <w:tc>
          <w:tcPr/>
          <w:p w:rsidR="00000000" w:rsidDel="00000000" w:rsidP="00000000" w:rsidRDefault="00000000" w:rsidRPr="00000000" w14:paraId="0000047C">
            <w:pPr>
              <w:ind w:firstLine="0"/>
              <w:jc w:val="left"/>
              <w:rPr/>
            </w:pPr>
            <w:r w:rsidDel="00000000" w:rsidR="00000000" w:rsidRPr="00000000">
              <w:rPr>
                <w:rtl w:val="0"/>
              </w:rPr>
            </w:r>
          </w:p>
        </w:tc>
      </w:tr>
    </w:tbl>
    <w:p w:rsidR="00000000" w:rsidDel="00000000" w:rsidP="00000000" w:rsidRDefault="00000000" w:rsidRPr="00000000" w14:paraId="0000047D">
      <w:pPr>
        <w:ind w:firstLine="0"/>
        <w:rPr/>
      </w:pPr>
      <w:r w:rsidDel="00000000" w:rsidR="00000000" w:rsidRPr="00000000">
        <w:rPr>
          <w:rtl w:val="0"/>
        </w:rPr>
      </w:r>
    </w:p>
    <w:bookmarkStart w:colFirst="0" w:colLast="0" w:name="2szc72q" w:id="97"/>
    <w:bookmarkEnd w:id="97"/>
    <w:bookmarkStart w:colFirst="0" w:colLast="0" w:name="184mhaj" w:id="98"/>
    <w:bookmarkEnd w:id="98"/>
    <w:p w:rsidR="00000000" w:rsidDel="00000000" w:rsidP="00000000" w:rsidRDefault="00000000" w:rsidRPr="00000000" w14:paraId="0000047E">
      <w:pPr>
        <w:pStyle w:val="Heading3"/>
        <w:numPr>
          <w:ilvl w:val="2"/>
          <w:numId w:val="12"/>
        </w:numPr>
        <w:ind w:left="720" w:hanging="720"/>
        <w:rPr/>
      </w:pPr>
      <w:bookmarkStart w:colFirst="0" w:colLast="0" w:name="_4du1wux" w:id="99"/>
      <w:bookmarkEnd w:id="99"/>
      <w:r w:rsidDel="00000000" w:rsidR="00000000" w:rsidRPr="00000000">
        <w:rPr>
          <w:rtl w:val="0"/>
        </w:rPr>
        <w:t xml:space="preserve">redirect</w:t>
      </w:r>
    </w:p>
    <w:tbl>
      <w:tblPr>
        <w:tblStyle w:val="Table3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7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8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8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8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83">
            <w:pPr>
              <w:ind w:firstLine="0"/>
              <w:jc w:val="left"/>
              <w:rPr/>
            </w:pPr>
            <w:r w:rsidDel="00000000" w:rsidR="00000000" w:rsidRPr="00000000">
              <w:rPr>
                <w:rtl w:val="0"/>
              </w:rPr>
              <w:t xml:space="preserve">29</w:t>
            </w:r>
          </w:p>
        </w:tc>
        <w:tc>
          <w:tcPr/>
          <w:p w:rsidR="00000000" w:rsidDel="00000000" w:rsidP="00000000" w:rsidRDefault="00000000" w:rsidRPr="00000000" w14:paraId="00000484">
            <w:pPr>
              <w:ind w:firstLine="0"/>
              <w:jc w:val="left"/>
              <w:rPr/>
            </w:pPr>
            <w:r w:rsidDel="00000000" w:rsidR="00000000" w:rsidRPr="00000000">
              <w:rPr>
                <w:rtl w:val="0"/>
              </w:rPr>
              <w:t xml:space="preserve">uint8_t</w:t>
            </w:r>
          </w:p>
        </w:tc>
        <w:tc>
          <w:tcPr/>
          <w:p w:rsidR="00000000" w:rsidDel="00000000" w:rsidP="00000000" w:rsidRDefault="00000000" w:rsidRPr="00000000" w14:paraId="00000485">
            <w:pPr>
              <w:ind w:firstLine="0"/>
              <w:jc w:val="left"/>
              <w:rPr/>
            </w:pPr>
            <w:r w:rsidDel="00000000" w:rsidR="00000000" w:rsidRPr="00000000">
              <w:rPr>
                <w:rtl w:val="0"/>
              </w:rPr>
              <w:t xml:space="preserve">1</w:t>
            </w:r>
          </w:p>
        </w:tc>
        <w:tc>
          <w:tcPr/>
          <w:p w:rsidR="00000000" w:rsidDel="00000000" w:rsidP="00000000" w:rsidRDefault="00000000" w:rsidRPr="00000000" w14:paraId="00000486">
            <w:pPr>
              <w:ind w:firstLine="0"/>
              <w:jc w:val="left"/>
              <w:rPr/>
            </w:pPr>
            <w:r w:rsidDel="00000000" w:rsidR="00000000" w:rsidRPr="00000000">
              <w:rPr>
                <w:rtl w:val="0"/>
              </w:rPr>
              <w:t xml:space="preserve">0 indicates a closed redirection</w:t>
            </w:r>
          </w:p>
          <w:p w:rsidR="00000000" w:rsidDel="00000000" w:rsidP="00000000" w:rsidRDefault="00000000" w:rsidRPr="00000000" w14:paraId="00000487">
            <w:pPr>
              <w:ind w:firstLine="0"/>
              <w:jc w:val="left"/>
              <w:rPr/>
            </w:pPr>
            <w:r w:rsidDel="00000000" w:rsidR="00000000" w:rsidRPr="00000000">
              <w:rPr>
                <w:rtl w:val="0"/>
              </w:rPr>
              <w:t xml:space="preserve">Non-0 means open, and you need to carry the following message</w:t>
            </w:r>
          </w:p>
        </w:tc>
      </w:tr>
      <w:tr>
        <w:trPr>
          <w:cantSplit w:val="0"/>
          <w:tblHeader w:val="0"/>
        </w:trPr>
        <w:tc>
          <w:tcPr/>
          <w:p w:rsidR="00000000" w:rsidDel="00000000" w:rsidP="00000000" w:rsidRDefault="00000000" w:rsidRPr="00000000" w14:paraId="00000488">
            <w:pPr>
              <w:ind w:firstLine="0"/>
              <w:jc w:val="left"/>
              <w:rPr/>
            </w:pPr>
            <w:r w:rsidDel="00000000" w:rsidR="00000000" w:rsidRPr="00000000">
              <w:rPr>
                <w:rtl w:val="0"/>
              </w:rPr>
              <w:t xml:space="preserve">25</w:t>
            </w:r>
          </w:p>
        </w:tc>
        <w:tc>
          <w:tcPr/>
          <w:p w:rsidR="00000000" w:rsidDel="00000000" w:rsidP="00000000" w:rsidRDefault="00000000" w:rsidRPr="00000000" w14:paraId="00000489">
            <w:pPr>
              <w:ind w:firstLine="0"/>
              <w:jc w:val="left"/>
              <w:rPr/>
            </w:pPr>
            <w:r w:rsidDel="00000000" w:rsidR="00000000" w:rsidRPr="00000000">
              <w:rPr>
                <w:rtl w:val="0"/>
              </w:rPr>
              <w:t xml:space="preserve">uint8_t</w:t>
            </w:r>
          </w:p>
        </w:tc>
        <w:tc>
          <w:tcPr/>
          <w:p w:rsidR="00000000" w:rsidDel="00000000" w:rsidP="00000000" w:rsidRDefault="00000000" w:rsidRPr="00000000" w14:paraId="0000048A">
            <w:pPr>
              <w:ind w:firstLine="0"/>
              <w:jc w:val="left"/>
              <w:rPr/>
            </w:pPr>
            <w:r w:rsidDel="00000000" w:rsidR="00000000" w:rsidRPr="00000000">
              <w:rPr>
                <w:rtl w:val="0"/>
              </w:rPr>
              <w:t xml:space="preserve">0…1</w:t>
            </w:r>
          </w:p>
        </w:tc>
        <w:tc>
          <w:tcPr/>
          <w:p w:rsidR="00000000" w:rsidDel="00000000" w:rsidP="00000000" w:rsidRDefault="00000000" w:rsidRPr="00000000" w14:paraId="0000048B">
            <w:pPr>
              <w:ind w:firstLine="0"/>
              <w:jc w:val="left"/>
              <w:rPr/>
            </w:pPr>
            <w:r w:rsidDel="00000000" w:rsidR="00000000" w:rsidRPr="00000000">
              <w:rPr>
                <w:rtl w:val="0"/>
              </w:rPr>
              <w:t xml:space="preserve">standard:</w:t>
            </w:r>
          </w:p>
          <w:p w:rsidR="00000000" w:rsidDel="00000000" w:rsidP="00000000" w:rsidRDefault="00000000" w:rsidRPr="00000000" w14:paraId="0000048C">
            <w:pPr>
              <w:ind w:firstLine="0"/>
              <w:jc w:val="left"/>
              <w:rPr/>
            </w:pPr>
            <w:r w:rsidDel="00000000" w:rsidR="00000000" w:rsidRPr="00000000">
              <w:rPr>
                <w:rFonts w:ascii="Gungsuh" w:cs="Gungsuh" w:eastAsia="Gungsuh" w:hAnsi="Gungsuh"/>
                <w:rtl w:val="0"/>
              </w:rPr>
              <w:t xml:space="preserve">0：LTE ；</w:t>
            </w:r>
          </w:p>
          <w:p w:rsidR="00000000" w:rsidDel="00000000" w:rsidP="00000000" w:rsidRDefault="00000000" w:rsidRPr="00000000" w14:paraId="0000048D">
            <w:pPr>
              <w:ind w:firstLine="0"/>
              <w:jc w:val="left"/>
              <w:rPr/>
            </w:pPr>
            <w:r w:rsidDel="00000000" w:rsidR="00000000" w:rsidRPr="00000000">
              <w:rPr>
                <w:rFonts w:ascii="Gungsuh" w:cs="Gungsuh" w:eastAsia="Gungsuh" w:hAnsi="Gungsuh"/>
                <w:rtl w:val="0"/>
              </w:rPr>
              <w:t xml:space="preserve">1：GERAN ；</w:t>
            </w:r>
          </w:p>
          <w:p w:rsidR="00000000" w:rsidDel="00000000" w:rsidP="00000000" w:rsidRDefault="00000000" w:rsidRPr="00000000" w14:paraId="0000048E">
            <w:pPr>
              <w:ind w:firstLine="0"/>
              <w:jc w:val="left"/>
              <w:rPr/>
            </w:pPr>
            <w:r w:rsidDel="00000000" w:rsidR="00000000" w:rsidRPr="00000000">
              <w:rPr>
                <w:rFonts w:ascii="Gungsuh" w:cs="Gungsuh" w:eastAsia="Gungsuh" w:hAnsi="Gungsuh"/>
                <w:rtl w:val="0"/>
              </w:rPr>
              <w:t xml:space="preserve">2：UTRA-FDD ；</w:t>
            </w:r>
          </w:p>
          <w:p w:rsidR="00000000" w:rsidDel="00000000" w:rsidP="00000000" w:rsidRDefault="00000000" w:rsidRPr="00000000" w14:paraId="0000048F">
            <w:pPr>
              <w:ind w:firstLine="0"/>
              <w:jc w:val="left"/>
              <w:rPr/>
            </w:pPr>
            <w:r w:rsidDel="00000000" w:rsidR="00000000" w:rsidRPr="00000000">
              <w:rPr>
                <w:rFonts w:ascii="Gungsuh" w:cs="Gungsuh" w:eastAsia="Gungsuh" w:hAnsi="Gungsuh"/>
                <w:rtl w:val="0"/>
              </w:rPr>
              <w:t xml:space="preserve">3：UTRA-TDD ；</w:t>
            </w:r>
          </w:p>
          <w:p w:rsidR="00000000" w:rsidDel="00000000" w:rsidP="00000000" w:rsidRDefault="00000000" w:rsidRPr="00000000" w14:paraId="00000490">
            <w:pPr>
              <w:ind w:firstLine="0"/>
              <w:jc w:val="left"/>
              <w:rPr/>
            </w:pPr>
            <w:r w:rsidDel="00000000" w:rsidR="00000000" w:rsidRPr="00000000">
              <w:rPr>
                <w:rFonts w:ascii="Gungsuh" w:cs="Gungsuh" w:eastAsia="Gungsuh" w:hAnsi="Gungsuh"/>
                <w:rtl w:val="0"/>
              </w:rPr>
              <w:t xml:space="preserve">4：CDMA2000-HRPD</w:t>
            </w:r>
          </w:p>
          <w:p w:rsidR="00000000" w:rsidDel="00000000" w:rsidP="00000000" w:rsidRDefault="00000000" w:rsidRPr="00000000" w14:paraId="00000491">
            <w:pPr>
              <w:ind w:firstLine="0"/>
              <w:jc w:val="left"/>
              <w:rPr/>
            </w:pPr>
            <w:r w:rsidDel="00000000" w:rsidR="00000000" w:rsidRPr="00000000">
              <w:rPr>
                <w:rFonts w:ascii="Gungsuh" w:cs="Gungsuh" w:eastAsia="Gungsuh" w:hAnsi="Gungsuh"/>
                <w:rtl w:val="0"/>
              </w:rPr>
              <w:t xml:space="preserve">5：CDMA2000-1XRTT</w:t>
            </w:r>
          </w:p>
          <w:p w:rsidR="00000000" w:rsidDel="00000000" w:rsidP="00000000" w:rsidRDefault="00000000" w:rsidRPr="00000000" w14:paraId="00000492">
            <w:pPr>
              <w:ind w:firstLine="0"/>
              <w:jc w:val="left"/>
              <w:rPr/>
            </w:pPr>
            <w:r w:rsidDel="00000000" w:rsidR="00000000" w:rsidRPr="00000000">
              <w:rPr>
                <w:rtl w:val="0"/>
              </w:rPr>
              <w:t xml:space="preserve">Do not carry when closing</w:t>
            </w:r>
          </w:p>
        </w:tc>
      </w:tr>
      <w:tr>
        <w:trPr>
          <w:cantSplit w:val="0"/>
          <w:tblHeader w:val="0"/>
        </w:trPr>
        <w:tc>
          <w:tcPr/>
          <w:p w:rsidR="00000000" w:rsidDel="00000000" w:rsidP="00000000" w:rsidRDefault="00000000" w:rsidRPr="00000000" w14:paraId="00000493">
            <w:pPr>
              <w:ind w:firstLine="0"/>
              <w:jc w:val="left"/>
              <w:rPr/>
            </w:pPr>
            <w:r w:rsidDel="00000000" w:rsidR="00000000" w:rsidRPr="00000000">
              <w:rPr>
                <w:rtl w:val="0"/>
              </w:rPr>
              <w:t xml:space="preserve">21</w:t>
            </w:r>
          </w:p>
        </w:tc>
        <w:tc>
          <w:tcPr/>
          <w:p w:rsidR="00000000" w:rsidDel="00000000" w:rsidP="00000000" w:rsidRDefault="00000000" w:rsidRPr="00000000" w14:paraId="00000494">
            <w:pPr>
              <w:ind w:firstLine="0"/>
              <w:jc w:val="left"/>
              <w:rPr/>
            </w:pPr>
            <w:r w:rsidDel="00000000" w:rsidR="00000000" w:rsidRPr="00000000">
              <w:rPr>
                <w:rtl w:val="0"/>
              </w:rPr>
              <w:t xml:space="preserve">uint8_t</w:t>
            </w:r>
          </w:p>
        </w:tc>
        <w:tc>
          <w:tcPr/>
          <w:p w:rsidR="00000000" w:rsidDel="00000000" w:rsidP="00000000" w:rsidRDefault="00000000" w:rsidRPr="00000000" w14:paraId="00000495">
            <w:pPr>
              <w:ind w:firstLine="0"/>
              <w:jc w:val="left"/>
              <w:rPr/>
            </w:pPr>
            <w:r w:rsidDel="00000000" w:rsidR="00000000" w:rsidRPr="00000000">
              <w:rPr>
                <w:rtl w:val="0"/>
              </w:rPr>
              <w:t xml:space="preserve">0…1</w:t>
            </w:r>
          </w:p>
        </w:tc>
        <w:tc>
          <w:tcPr/>
          <w:p w:rsidR="00000000" w:rsidDel="00000000" w:rsidP="00000000" w:rsidRDefault="00000000" w:rsidRPr="00000000" w14:paraId="00000496">
            <w:pPr>
              <w:ind w:firstLine="0"/>
              <w:jc w:val="left"/>
              <w:rPr/>
            </w:pPr>
            <w:r w:rsidDel="00000000" w:rsidR="00000000" w:rsidRPr="00000000">
              <w:rPr>
                <w:rtl w:val="0"/>
              </w:rPr>
              <w:t xml:space="preserve">frequency band Band</w:t>
            </w:r>
          </w:p>
          <w:p w:rsidR="00000000" w:rsidDel="00000000" w:rsidP="00000000" w:rsidRDefault="00000000" w:rsidRPr="00000000" w14:paraId="00000497">
            <w:pPr>
              <w:ind w:firstLine="0"/>
              <w:jc w:val="left"/>
              <w:rPr/>
            </w:pPr>
            <w:r w:rsidDel="00000000" w:rsidR="00000000" w:rsidRPr="00000000">
              <w:rPr>
                <w:rtl w:val="0"/>
              </w:rPr>
              <w:t xml:space="preserve">LTE \ UTRA is not required when carry. Do not carry when closing</w:t>
            </w:r>
          </w:p>
        </w:tc>
      </w:tr>
      <w:tr>
        <w:trPr>
          <w:cantSplit w:val="0"/>
          <w:tblHeader w:val="0"/>
        </w:trPr>
        <w:tc>
          <w:tcPr/>
          <w:p w:rsidR="00000000" w:rsidDel="00000000" w:rsidP="00000000" w:rsidRDefault="00000000" w:rsidRPr="00000000" w14:paraId="00000498">
            <w:pPr>
              <w:ind w:firstLine="0"/>
              <w:jc w:val="left"/>
              <w:rPr/>
            </w:pPr>
            <w:r w:rsidDel="00000000" w:rsidR="00000000" w:rsidRPr="00000000">
              <w:rPr>
                <w:rtl w:val="0"/>
              </w:rPr>
              <w:t xml:space="preserve">7</w:t>
            </w:r>
          </w:p>
        </w:tc>
        <w:tc>
          <w:tcPr/>
          <w:p w:rsidR="00000000" w:rsidDel="00000000" w:rsidP="00000000" w:rsidRDefault="00000000" w:rsidRPr="00000000" w14:paraId="00000499">
            <w:pPr>
              <w:ind w:firstLine="0"/>
              <w:jc w:val="left"/>
              <w:rPr/>
            </w:pPr>
            <w:r w:rsidDel="00000000" w:rsidR="00000000" w:rsidRPr="00000000">
              <w:rPr>
                <w:rtl w:val="0"/>
              </w:rPr>
              <w:t xml:space="preserve">uint8_t</w:t>
            </w:r>
          </w:p>
        </w:tc>
        <w:tc>
          <w:tcPr/>
          <w:p w:rsidR="00000000" w:rsidDel="00000000" w:rsidP="00000000" w:rsidRDefault="00000000" w:rsidRPr="00000000" w14:paraId="0000049A">
            <w:pPr>
              <w:ind w:firstLine="0"/>
              <w:jc w:val="left"/>
              <w:rPr/>
            </w:pPr>
            <w:r w:rsidDel="00000000" w:rsidR="00000000" w:rsidRPr="00000000">
              <w:rPr>
                <w:rtl w:val="0"/>
              </w:rPr>
              <w:t xml:space="preserve">0…1</w:t>
            </w:r>
          </w:p>
        </w:tc>
        <w:tc>
          <w:tcPr/>
          <w:p w:rsidR="00000000" w:rsidDel="00000000" w:rsidP="00000000" w:rsidRDefault="00000000" w:rsidRPr="00000000" w14:paraId="0000049B">
            <w:pPr>
              <w:ind w:firstLine="0"/>
              <w:jc w:val="left"/>
              <w:rPr/>
            </w:pPr>
            <w:r w:rsidDel="00000000" w:rsidR="00000000" w:rsidRPr="00000000">
              <w:rPr>
                <w:rtl w:val="0"/>
              </w:rPr>
              <w:t xml:space="preserve">Number of frequency points, do not need to carry when closed</w:t>
            </w:r>
          </w:p>
        </w:tc>
      </w:tr>
      <w:tr>
        <w:trPr>
          <w:cantSplit w:val="0"/>
          <w:tblHeader w:val="0"/>
        </w:trPr>
        <w:tc>
          <w:tcPr/>
          <w:p w:rsidR="00000000" w:rsidDel="00000000" w:rsidP="00000000" w:rsidRDefault="00000000" w:rsidRPr="00000000" w14:paraId="0000049C">
            <w:pPr>
              <w:ind w:firstLine="0"/>
              <w:jc w:val="left"/>
              <w:rPr/>
            </w:pPr>
            <w:r w:rsidDel="00000000" w:rsidR="00000000" w:rsidRPr="00000000">
              <w:rPr>
                <w:rtl w:val="0"/>
              </w:rPr>
              <w:t xml:space="preserve">24</w:t>
            </w:r>
          </w:p>
        </w:tc>
        <w:tc>
          <w:tcPr/>
          <w:p w:rsidR="00000000" w:rsidDel="00000000" w:rsidP="00000000" w:rsidRDefault="00000000" w:rsidRPr="00000000" w14:paraId="0000049D">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9E">
            <w:pPr>
              <w:ind w:firstLine="0"/>
              <w:jc w:val="left"/>
              <w:rPr/>
            </w:pPr>
            <w:r w:rsidDel="00000000" w:rsidR="00000000" w:rsidRPr="00000000">
              <w:rPr>
                <w:rtl w:val="0"/>
              </w:rPr>
              <w:t xml:space="preserve">0…1</w:t>
            </w:r>
          </w:p>
        </w:tc>
        <w:tc>
          <w:tcPr/>
          <w:p w:rsidR="00000000" w:rsidDel="00000000" w:rsidP="00000000" w:rsidRDefault="00000000" w:rsidRPr="00000000" w14:paraId="0000049F">
            <w:pPr>
              <w:ind w:firstLine="0"/>
              <w:jc w:val="left"/>
              <w:rPr/>
            </w:pPr>
            <w:r w:rsidDel="00000000" w:rsidR="00000000" w:rsidRPr="00000000">
              <w:rPr>
                <w:rtl w:val="0"/>
              </w:rPr>
              <w:t xml:space="preserve">List of frequency points. Do not carry when closing</w:t>
            </w:r>
          </w:p>
        </w:tc>
      </w:tr>
      <w:tr>
        <w:trPr>
          <w:cantSplit w:val="0"/>
          <w:tblHeader w:val="0"/>
        </w:trPr>
        <w:tc>
          <w:tcPr/>
          <w:p w:rsidR="00000000" w:rsidDel="00000000" w:rsidP="00000000" w:rsidRDefault="00000000" w:rsidRPr="00000000" w14:paraId="000004A0">
            <w:pPr>
              <w:ind w:firstLine="0"/>
              <w:jc w:val="left"/>
              <w:rPr/>
            </w:pPr>
            <w:r w:rsidDel="00000000" w:rsidR="00000000" w:rsidRPr="00000000">
              <w:rPr>
                <w:rtl w:val="0"/>
              </w:rPr>
              <w:t xml:space="preserve">30</w:t>
            </w:r>
          </w:p>
        </w:tc>
        <w:tc>
          <w:tcPr/>
          <w:p w:rsidR="00000000" w:rsidDel="00000000" w:rsidP="00000000" w:rsidRDefault="00000000" w:rsidRPr="00000000" w14:paraId="000004A1">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A2">
            <w:pPr>
              <w:ind w:firstLine="0"/>
              <w:jc w:val="left"/>
              <w:rPr/>
            </w:pPr>
            <w:r w:rsidDel="00000000" w:rsidR="00000000" w:rsidRPr="00000000">
              <w:rPr>
                <w:rtl w:val="0"/>
              </w:rPr>
              <w:t xml:space="preserve">0…1</w:t>
            </w:r>
          </w:p>
        </w:tc>
        <w:tc>
          <w:tcPr/>
          <w:p w:rsidR="00000000" w:rsidDel="00000000" w:rsidP="00000000" w:rsidRDefault="00000000" w:rsidRPr="00000000" w14:paraId="000004A3">
            <w:pPr>
              <w:ind w:firstLine="0"/>
              <w:jc w:val="left"/>
              <w:rPr/>
            </w:pPr>
            <w:r w:rsidDel="00000000" w:rsidR="00000000" w:rsidRPr="00000000">
              <w:rPr>
                <w:rtl w:val="0"/>
              </w:rPr>
              <w:t xml:space="preserve">IMSI bunch.</w:t>
            </w:r>
          </w:p>
          <w:p w:rsidR="00000000" w:rsidDel="00000000" w:rsidP="00000000" w:rsidRDefault="00000000" w:rsidRPr="00000000" w14:paraId="000004A4">
            <w:pPr>
              <w:ind w:firstLine="0"/>
              <w:jc w:val="left"/>
              <w:rPr/>
            </w:pPr>
            <w:r w:rsidDel="00000000" w:rsidR="00000000" w:rsidRPr="00000000">
              <w:rPr>
                <w:rtl w:val="0"/>
              </w:rPr>
              <w:t xml:space="preserve">The UE that appears does not send a REJECT message,</w:t>
            </w:r>
          </w:p>
          <w:p w:rsidR="00000000" w:rsidDel="00000000" w:rsidP="00000000" w:rsidRDefault="00000000" w:rsidRPr="00000000" w14:paraId="000004A5">
            <w:pPr>
              <w:ind w:firstLine="0"/>
              <w:jc w:val="left"/>
              <w:rPr/>
            </w:pPr>
            <w:r w:rsidDel="00000000" w:rsidR="00000000" w:rsidRPr="00000000">
              <w:rPr>
                <w:rtl w:val="0"/>
              </w:rPr>
              <w:t xml:space="preserve">When not carried means not sent to all UEs</w:t>
            </w:r>
          </w:p>
        </w:tc>
      </w:tr>
      <w:tr>
        <w:trPr>
          <w:cantSplit w:val="0"/>
          <w:tblHeader w:val="0"/>
        </w:trPr>
        <w:tc>
          <w:tcPr/>
          <w:p w:rsidR="00000000" w:rsidDel="00000000" w:rsidP="00000000" w:rsidRDefault="00000000" w:rsidRPr="00000000" w14:paraId="000004A6">
            <w:pPr>
              <w:ind w:firstLine="0"/>
              <w:jc w:val="left"/>
              <w:rPr/>
            </w:pPr>
            <w:r w:rsidDel="00000000" w:rsidR="00000000" w:rsidRPr="00000000">
              <w:rPr>
                <w:rtl w:val="0"/>
              </w:rPr>
              <w:t xml:space="preserve">39</w:t>
            </w:r>
          </w:p>
        </w:tc>
        <w:tc>
          <w:tcPr/>
          <w:p w:rsidR="00000000" w:rsidDel="00000000" w:rsidP="00000000" w:rsidRDefault="00000000" w:rsidRPr="00000000" w14:paraId="000004A7">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A8">
            <w:pPr>
              <w:ind w:firstLine="0"/>
              <w:jc w:val="left"/>
              <w:rPr/>
            </w:pPr>
            <w:r w:rsidDel="00000000" w:rsidR="00000000" w:rsidRPr="00000000">
              <w:rPr>
                <w:rtl w:val="0"/>
              </w:rPr>
              <w:t xml:space="preserve">0…1</w:t>
            </w:r>
          </w:p>
        </w:tc>
        <w:tc>
          <w:tcPr/>
          <w:p w:rsidR="00000000" w:rsidDel="00000000" w:rsidP="00000000" w:rsidRDefault="00000000" w:rsidRPr="00000000" w14:paraId="000004A9">
            <w:pPr>
              <w:ind w:firstLine="0"/>
              <w:jc w:val="left"/>
              <w:rPr/>
            </w:pPr>
            <w:r w:rsidDel="00000000" w:rsidR="00000000" w:rsidRPr="00000000">
              <w:rPr>
                <w:rtl w:val="0"/>
              </w:rPr>
              <w:t xml:space="preserve">IMSI tabulation.</w:t>
            </w:r>
          </w:p>
          <w:p w:rsidR="00000000" w:rsidDel="00000000" w:rsidP="00000000" w:rsidRDefault="00000000" w:rsidRPr="00000000" w14:paraId="000004AA">
            <w:pPr>
              <w:ind w:firstLine="0"/>
              <w:jc w:val="left"/>
              <w:rPr/>
            </w:pPr>
            <w:r w:rsidDel="00000000" w:rsidR="00000000" w:rsidRPr="00000000">
              <w:rPr>
                <w:rtl w:val="0"/>
              </w:rPr>
              <w:t xml:space="preserve">The UE configured in the list is not redirected</w:t>
            </w:r>
          </w:p>
        </w:tc>
      </w:tr>
    </w:tbl>
    <w:p w:rsidR="00000000" w:rsidDel="00000000" w:rsidP="00000000" w:rsidRDefault="00000000" w:rsidRPr="00000000" w14:paraId="000004AB">
      <w:pPr>
        <w:ind w:firstLine="0"/>
        <w:rPr/>
      </w:pPr>
      <w:r w:rsidDel="00000000" w:rsidR="00000000" w:rsidRPr="00000000">
        <w:rPr>
          <w:rtl w:val="0"/>
        </w:rPr>
      </w:r>
    </w:p>
    <w:p w:rsidR="00000000" w:rsidDel="00000000" w:rsidP="00000000" w:rsidRDefault="00000000" w:rsidRPr="00000000" w14:paraId="000004AC">
      <w:pPr>
        <w:pStyle w:val="Heading3"/>
        <w:numPr>
          <w:ilvl w:val="2"/>
          <w:numId w:val="12"/>
        </w:numPr>
        <w:ind w:left="720" w:hanging="720"/>
        <w:rPr/>
      </w:pPr>
      <w:bookmarkStart w:colFirst="0" w:colLast="0" w:name="_3s49zyc" w:id="100"/>
      <w:bookmarkEnd w:id="100"/>
      <w:r w:rsidDel="00000000" w:rsidR="00000000" w:rsidRPr="00000000">
        <w:rPr>
          <w:rtl w:val="0"/>
        </w:rPr>
        <w:t xml:space="preserve">Redirect response</w:t>
      </w:r>
    </w:p>
    <w:tbl>
      <w:tblPr>
        <w:tblStyle w:val="Table3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AD">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AE">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AF">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B0">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B1">
            <w:pPr>
              <w:ind w:firstLine="0"/>
              <w:jc w:val="left"/>
              <w:rPr/>
            </w:pPr>
            <w:r w:rsidDel="00000000" w:rsidR="00000000" w:rsidRPr="00000000">
              <w:rPr>
                <w:rtl w:val="0"/>
              </w:rPr>
              <w:t xml:space="preserve">6</w:t>
            </w:r>
          </w:p>
        </w:tc>
        <w:tc>
          <w:tcPr/>
          <w:p w:rsidR="00000000" w:rsidDel="00000000" w:rsidP="00000000" w:rsidRDefault="00000000" w:rsidRPr="00000000" w14:paraId="000004B2">
            <w:pPr>
              <w:ind w:firstLine="0"/>
              <w:jc w:val="left"/>
              <w:rPr/>
            </w:pPr>
            <w:r w:rsidDel="00000000" w:rsidR="00000000" w:rsidRPr="00000000">
              <w:rPr>
                <w:rtl w:val="0"/>
              </w:rPr>
              <w:t xml:space="preserve">uint8_t</w:t>
            </w:r>
          </w:p>
        </w:tc>
        <w:tc>
          <w:tcPr/>
          <w:p w:rsidR="00000000" w:rsidDel="00000000" w:rsidP="00000000" w:rsidRDefault="00000000" w:rsidRPr="00000000" w14:paraId="000004B3">
            <w:pPr>
              <w:ind w:firstLine="0"/>
              <w:jc w:val="left"/>
              <w:rPr/>
            </w:pPr>
            <w:r w:rsidDel="00000000" w:rsidR="00000000" w:rsidRPr="00000000">
              <w:rPr>
                <w:rtl w:val="0"/>
              </w:rPr>
              <w:t xml:space="preserve">1</w:t>
            </w:r>
          </w:p>
        </w:tc>
        <w:tc>
          <w:tcPr/>
          <w:p w:rsidR="00000000" w:rsidDel="00000000" w:rsidP="00000000" w:rsidRDefault="00000000" w:rsidRPr="00000000" w14:paraId="000004B4">
            <w:pPr>
              <w:ind w:firstLine="0"/>
              <w:jc w:val="left"/>
              <w:rPr/>
            </w:pPr>
            <w:r w:rsidDel="00000000" w:rsidR="00000000" w:rsidRPr="00000000">
              <w:rPr>
                <w:rtl w:val="0"/>
              </w:rPr>
              <w:t xml:space="preserve">0 indicates success, non-0 indicates error, and error code is pending</w:t>
            </w:r>
          </w:p>
          <w:p w:rsidR="00000000" w:rsidDel="00000000" w:rsidP="00000000" w:rsidRDefault="00000000" w:rsidRPr="00000000" w14:paraId="000004B5">
            <w:pPr>
              <w:ind w:firstLine="0"/>
              <w:jc w:val="left"/>
              <w:rPr/>
            </w:pPr>
            <w:r w:rsidDel="00000000" w:rsidR="00000000" w:rsidRPr="00000000">
              <w:rPr>
                <w:rtl w:val="0"/>
              </w:rPr>
              <w:t xml:space="preserve">1: Message resolution failed</w:t>
            </w:r>
          </w:p>
          <w:p w:rsidR="00000000" w:rsidDel="00000000" w:rsidP="00000000" w:rsidRDefault="00000000" w:rsidRPr="00000000" w14:paraId="000004B6">
            <w:pPr>
              <w:ind w:firstLine="0"/>
              <w:jc w:val="left"/>
              <w:rPr/>
            </w:pPr>
            <w:r w:rsidDel="00000000" w:rsidR="00000000" w:rsidRPr="00000000">
              <w:rPr>
                <w:rtl w:val="0"/>
              </w:rPr>
              <w:t xml:space="preserve">2: failed the grammar check</w:t>
            </w:r>
          </w:p>
          <w:p w:rsidR="00000000" w:rsidDel="00000000" w:rsidP="00000000" w:rsidRDefault="00000000" w:rsidRPr="00000000" w14:paraId="000004B7">
            <w:pPr>
              <w:ind w:firstLine="0"/>
              <w:jc w:val="left"/>
              <w:rPr/>
            </w:pPr>
            <w:r w:rsidDel="00000000" w:rsidR="00000000" w:rsidRPr="00000000">
              <w:rPr>
                <w:rtl w:val="0"/>
              </w:rPr>
              <w:t xml:space="preserve">3: Software error</w:t>
            </w:r>
          </w:p>
          <w:p w:rsidR="00000000" w:rsidDel="00000000" w:rsidP="00000000" w:rsidRDefault="00000000" w:rsidRPr="00000000" w14:paraId="000004B8">
            <w:pPr>
              <w:ind w:firstLine="0"/>
              <w:jc w:val="left"/>
              <w:rPr/>
            </w:pPr>
            <w:r w:rsidDel="00000000" w:rsidR="00000000" w:rsidRPr="00000000">
              <w:rPr>
                <w:rtl w:val="0"/>
              </w:rPr>
              <w:t xml:space="preserve">4: When redirecting to 4G, the BBU is not configured with a working frequency point</w:t>
            </w:r>
          </w:p>
          <w:p w:rsidR="00000000" w:rsidDel="00000000" w:rsidP="00000000" w:rsidRDefault="00000000" w:rsidRPr="00000000" w14:paraId="000004B9">
            <w:pPr>
              <w:ind w:firstLine="0"/>
              <w:jc w:val="left"/>
              <w:rPr/>
            </w:pPr>
            <w:r w:rsidDel="00000000" w:rsidR="00000000" w:rsidRPr="00000000">
              <w:rPr>
                <w:rtl w:val="0"/>
              </w:rPr>
              <w:t xml:space="preserve">5: redirect 4G, frequency point and working frequency band repeat</w:t>
            </w:r>
          </w:p>
        </w:tc>
      </w:tr>
    </w:tbl>
    <w:p w:rsidR="00000000" w:rsidDel="00000000" w:rsidP="00000000" w:rsidRDefault="00000000" w:rsidRPr="00000000" w14:paraId="000004BA">
      <w:pPr>
        <w:pStyle w:val="Heading3"/>
        <w:numPr>
          <w:ilvl w:val="2"/>
          <w:numId w:val="12"/>
        </w:numPr>
        <w:ind w:left="720" w:hanging="720"/>
        <w:rPr/>
      </w:pPr>
      <w:r w:rsidDel="00000000" w:rsidR="00000000" w:rsidRPr="00000000">
        <w:rPr>
          <w:rtl w:val="0"/>
        </w:rPr>
        <w:t xml:space="preserve">LTE interference detection</w:t>
      </w:r>
    </w:p>
    <w:tbl>
      <w:tblPr>
        <w:tblStyle w:val="Table3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B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BC">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B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BE">
            <w:pPr>
              <w:spacing w:line="267" w:lineRule="auto"/>
              <w:ind w:firstLine="0"/>
              <w:rPr>
                <w:b w:val="1"/>
              </w:rPr>
            </w:pPr>
            <w:r w:rsidDel="00000000" w:rsidR="00000000" w:rsidRPr="00000000">
              <w:rPr>
                <w:b w:val="1"/>
                <w:rtl w:val="0"/>
              </w:rPr>
              <w:t xml:space="preserve">description</w:t>
            </w:r>
          </w:p>
        </w:tc>
      </w:tr>
    </w:tbl>
    <w:p w:rsidR="00000000" w:rsidDel="00000000" w:rsidP="00000000" w:rsidRDefault="00000000" w:rsidRPr="00000000" w14:paraId="000004BF">
      <w:pPr>
        <w:pStyle w:val="Heading3"/>
        <w:numPr>
          <w:ilvl w:val="2"/>
          <w:numId w:val="12"/>
        </w:numPr>
        <w:ind w:left="720" w:hanging="720"/>
        <w:rPr/>
      </w:pPr>
      <w:r w:rsidDel="00000000" w:rsidR="00000000" w:rsidRPr="00000000">
        <w:rPr>
          <w:rtl w:val="0"/>
        </w:rPr>
        <w:t xml:space="preserve">The LTE interference detection results</w:t>
      </w:r>
    </w:p>
    <w:tbl>
      <w:tblPr>
        <w:tblStyle w:val="Table3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C0">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C1">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C2">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C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C4">
            <w:pPr>
              <w:ind w:firstLine="0"/>
              <w:jc w:val="left"/>
              <w:rPr/>
            </w:pPr>
            <w:r w:rsidDel="00000000" w:rsidR="00000000" w:rsidRPr="00000000">
              <w:rPr>
                <w:rtl w:val="0"/>
              </w:rPr>
              <w:t xml:space="preserve">35</w:t>
            </w:r>
          </w:p>
        </w:tc>
        <w:tc>
          <w:tcPr/>
          <w:p w:rsidR="00000000" w:rsidDel="00000000" w:rsidP="00000000" w:rsidRDefault="00000000" w:rsidRPr="00000000" w14:paraId="000004C5">
            <w:pPr>
              <w:ind w:firstLine="0"/>
              <w:jc w:val="left"/>
              <w:rPr/>
            </w:pPr>
            <w:r w:rsidDel="00000000" w:rsidR="00000000" w:rsidRPr="00000000">
              <w:rPr>
                <w:rtl w:val="0"/>
              </w:rPr>
              <w:t xml:space="preserve">uint32_t</w:t>
            </w:r>
          </w:p>
        </w:tc>
        <w:tc>
          <w:tcPr/>
          <w:p w:rsidR="00000000" w:rsidDel="00000000" w:rsidP="00000000" w:rsidRDefault="00000000" w:rsidRPr="00000000" w14:paraId="000004C6">
            <w:pPr>
              <w:ind w:firstLine="0"/>
              <w:jc w:val="left"/>
              <w:rPr/>
            </w:pPr>
            <w:r w:rsidDel="00000000" w:rsidR="00000000" w:rsidRPr="00000000">
              <w:rPr>
                <w:rtl w:val="0"/>
              </w:rPr>
              <w:t xml:space="preserve">1</w:t>
            </w:r>
          </w:p>
        </w:tc>
        <w:tc>
          <w:tcPr/>
          <w:p w:rsidR="00000000" w:rsidDel="00000000" w:rsidP="00000000" w:rsidRDefault="00000000" w:rsidRPr="00000000" w14:paraId="000004C7">
            <w:pPr>
              <w:ind w:firstLine="0"/>
              <w:jc w:val="left"/>
              <w:rPr/>
            </w:pPr>
            <w:r w:rsidDel="00000000" w:rsidR="00000000" w:rsidRPr="00000000">
              <w:rPr>
                <w:rtl w:val="0"/>
              </w:rPr>
              <w:t xml:space="preserve">Number of probed results</w:t>
            </w:r>
          </w:p>
        </w:tc>
      </w:tr>
      <w:tr>
        <w:trPr>
          <w:cantSplit w:val="0"/>
          <w:tblHeader w:val="0"/>
        </w:trPr>
        <w:tc>
          <w:tcPr/>
          <w:p w:rsidR="00000000" w:rsidDel="00000000" w:rsidP="00000000" w:rsidRDefault="00000000" w:rsidRPr="00000000" w14:paraId="000004C8">
            <w:pPr>
              <w:ind w:firstLine="0"/>
              <w:jc w:val="left"/>
              <w:rPr/>
            </w:pPr>
            <w:r w:rsidDel="00000000" w:rsidR="00000000" w:rsidRPr="00000000">
              <w:rPr>
                <w:rtl w:val="0"/>
              </w:rPr>
              <w:t xml:space="preserve">36</w:t>
            </w:r>
          </w:p>
        </w:tc>
        <w:tc>
          <w:tcPr/>
          <w:p w:rsidR="00000000" w:rsidDel="00000000" w:rsidP="00000000" w:rsidRDefault="00000000" w:rsidRPr="00000000" w14:paraId="000004C9">
            <w:pPr>
              <w:ind w:firstLine="0"/>
              <w:jc w:val="left"/>
              <w:rPr/>
            </w:pPr>
            <w:r w:rsidDel="00000000" w:rsidR="00000000" w:rsidRPr="00000000">
              <w:rPr>
                <w:rtl w:val="0"/>
              </w:rPr>
              <w:t xml:space="preserve">uint8_t[]</w:t>
            </w:r>
          </w:p>
          <w:p w:rsidR="00000000" w:rsidDel="00000000" w:rsidP="00000000" w:rsidRDefault="00000000" w:rsidRPr="00000000" w14:paraId="000004CA">
            <w:pPr>
              <w:ind w:firstLine="0"/>
              <w:jc w:val="left"/>
              <w:rPr/>
            </w:pPr>
            <w:r w:rsidDel="00000000" w:rsidR="00000000" w:rsidRPr="00000000">
              <w:rPr>
                <w:rtl w:val="0"/>
              </w:rPr>
              <w:t xml:space="preserve">array of scan_result</w:t>
            </w:r>
          </w:p>
        </w:tc>
        <w:tc>
          <w:tcPr/>
          <w:p w:rsidR="00000000" w:rsidDel="00000000" w:rsidP="00000000" w:rsidRDefault="00000000" w:rsidRPr="00000000" w14:paraId="000004CB">
            <w:pPr>
              <w:ind w:firstLine="0"/>
              <w:jc w:val="left"/>
              <w:rPr/>
            </w:pPr>
            <w:r w:rsidDel="00000000" w:rsidR="00000000" w:rsidRPr="00000000">
              <w:rPr>
                <w:rtl w:val="0"/>
              </w:rPr>
              <w:t xml:space="preserve">0…1</w:t>
            </w:r>
          </w:p>
        </w:tc>
        <w:tc>
          <w:tcPr/>
          <w:p w:rsidR="00000000" w:rsidDel="00000000" w:rsidP="00000000" w:rsidRDefault="00000000" w:rsidRPr="00000000" w14:paraId="000004CC">
            <w:pPr>
              <w:ind w:firstLine="0"/>
              <w:jc w:val="left"/>
              <w:rPr/>
            </w:pPr>
            <w:r w:rsidDel="00000000" w:rsidR="00000000" w:rsidRPr="00000000">
              <w:rPr>
                <w:rtl w:val="0"/>
              </w:rPr>
              <w:t xml:space="preserve">Detection results</w:t>
            </w:r>
          </w:p>
        </w:tc>
      </w:tr>
    </w:tb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 _ result (saved in network byte order)</w:t>
      </w:r>
      <w:r w:rsidDel="00000000" w:rsidR="00000000" w:rsidRPr="00000000">
        <w:rPr>
          <w:rtl w:val="0"/>
        </w:rPr>
      </w:r>
    </w:p>
    <w:tbl>
      <w:tblPr>
        <w:tblStyle w:val="Table34"/>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4CE">
            <w:pPr>
              <w:spacing w:line="267" w:lineRule="auto"/>
              <w:ind w:firstLine="0"/>
              <w:rPr>
                <w:b w:val="1"/>
              </w:rPr>
            </w:pPr>
            <w:r w:rsidDel="00000000" w:rsidR="00000000" w:rsidRPr="00000000">
              <w:rPr>
                <w:b w:val="1"/>
                <w:rtl w:val="0"/>
              </w:rPr>
              <w:t xml:space="preserve">Elements</w:t>
            </w:r>
          </w:p>
        </w:tc>
        <w:tc>
          <w:tcPr>
            <w:shd w:fill="d9d9d9" w:val="clear"/>
          </w:tcPr>
          <w:p w:rsidR="00000000" w:rsidDel="00000000" w:rsidP="00000000" w:rsidRDefault="00000000" w:rsidRPr="00000000" w14:paraId="000004CF">
            <w:pPr>
              <w:spacing w:line="267" w:lineRule="auto"/>
              <w:ind w:firstLine="0"/>
              <w:rPr>
                <w:b w:val="1"/>
              </w:rPr>
            </w:pPr>
            <w:r w:rsidDel="00000000" w:rsidR="00000000" w:rsidRPr="00000000">
              <w:rPr>
                <w:b w:val="1"/>
                <w:rtl w:val="0"/>
              </w:rPr>
              <w:t xml:space="preserve">Value</w:t>
            </w:r>
          </w:p>
        </w:tc>
        <w:tc>
          <w:tcPr>
            <w:shd w:fill="d9d9d9" w:val="clear"/>
          </w:tcPr>
          <w:p w:rsidR="00000000" w:rsidDel="00000000" w:rsidP="00000000" w:rsidRDefault="00000000" w:rsidRPr="00000000" w14:paraId="000004D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D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D2">
            <w:pPr>
              <w:ind w:firstLine="0"/>
              <w:jc w:val="left"/>
              <w:rPr/>
            </w:pPr>
            <w:r w:rsidDel="00000000" w:rsidR="00000000" w:rsidRPr="00000000">
              <w:rPr>
                <w:rtl w:val="0"/>
              </w:rPr>
              <w:t xml:space="preserve">plmn</w:t>
            </w:r>
          </w:p>
        </w:tc>
        <w:tc>
          <w:tcPr/>
          <w:p w:rsidR="00000000" w:rsidDel="00000000" w:rsidP="00000000" w:rsidRDefault="00000000" w:rsidRPr="00000000" w14:paraId="000004D3">
            <w:pPr>
              <w:ind w:firstLine="0"/>
              <w:jc w:val="left"/>
              <w:rPr/>
            </w:pPr>
            <w:r w:rsidDel="00000000" w:rsidR="00000000" w:rsidRPr="00000000">
              <w:rPr>
                <w:rtl w:val="0"/>
              </w:rPr>
            </w:r>
          </w:p>
        </w:tc>
        <w:tc>
          <w:tcPr/>
          <w:p w:rsidR="00000000" w:rsidDel="00000000" w:rsidP="00000000" w:rsidRDefault="00000000" w:rsidRPr="00000000" w14:paraId="000004D4">
            <w:pPr>
              <w:ind w:firstLine="0"/>
              <w:jc w:val="left"/>
              <w:rPr/>
            </w:pPr>
            <w:r w:rsidDel="00000000" w:rsidR="00000000" w:rsidRPr="00000000">
              <w:rPr>
                <w:rtl w:val="0"/>
              </w:rPr>
              <w:t xml:space="preserve">uint8_t[8]</w:t>
            </w:r>
          </w:p>
        </w:tc>
        <w:tc>
          <w:tcPr/>
          <w:p w:rsidR="00000000" w:rsidDel="00000000" w:rsidP="00000000" w:rsidRDefault="00000000" w:rsidRPr="00000000" w14:paraId="000004D5">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6">
            <w:pPr>
              <w:ind w:firstLine="0"/>
              <w:jc w:val="left"/>
              <w:rPr/>
            </w:pPr>
            <w:r w:rsidDel="00000000" w:rsidR="00000000" w:rsidRPr="00000000">
              <w:rPr>
                <w:rtl w:val="0"/>
              </w:rPr>
              <w:t xml:space="preserve">tac</w:t>
            </w:r>
          </w:p>
        </w:tc>
        <w:tc>
          <w:tcPr/>
          <w:p w:rsidR="00000000" w:rsidDel="00000000" w:rsidP="00000000" w:rsidRDefault="00000000" w:rsidRPr="00000000" w14:paraId="000004D7">
            <w:pPr>
              <w:ind w:firstLine="0"/>
              <w:jc w:val="left"/>
              <w:rPr/>
            </w:pPr>
            <w:r w:rsidDel="00000000" w:rsidR="00000000" w:rsidRPr="00000000">
              <w:rPr>
                <w:rtl w:val="0"/>
              </w:rPr>
            </w:r>
          </w:p>
        </w:tc>
        <w:tc>
          <w:tcPr/>
          <w:p w:rsidR="00000000" w:rsidDel="00000000" w:rsidP="00000000" w:rsidRDefault="00000000" w:rsidRPr="00000000" w14:paraId="000004D8">
            <w:pPr>
              <w:ind w:firstLine="0"/>
              <w:jc w:val="left"/>
              <w:rPr/>
            </w:pPr>
            <w:r w:rsidDel="00000000" w:rsidR="00000000" w:rsidRPr="00000000">
              <w:rPr>
                <w:rtl w:val="0"/>
              </w:rPr>
              <w:t xml:space="preserve">uint 16_t</w:t>
            </w:r>
          </w:p>
        </w:tc>
        <w:tc>
          <w:tcPr/>
          <w:p w:rsidR="00000000" w:rsidDel="00000000" w:rsidP="00000000" w:rsidRDefault="00000000" w:rsidRPr="00000000" w14:paraId="000004D9">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A">
            <w:pPr>
              <w:ind w:firstLine="0"/>
              <w:jc w:val="left"/>
              <w:rPr/>
            </w:pPr>
            <w:r w:rsidDel="00000000" w:rsidR="00000000" w:rsidRPr="00000000">
              <w:rPr>
                <w:rtl w:val="0"/>
              </w:rPr>
              <w:t xml:space="preserve">pci</w:t>
            </w:r>
          </w:p>
        </w:tc>
        <w:tc>
          <w:tcPr/>
          <w:p w:rsidR="00000000" w:rsidDel="00000000" w:rsidP="00000000" w:rsidRDefault="00000000" w:rsidRPr="00000000" w14:paraId="000004DB">
            <w:pPr>
              <w:ind w:firstLine="0"/>
              <w:jc w:val="left"/>
              <w:rPr/>
            </w:pPr>
            <w:r w:rsidDel="00000000" w:rsidR="00000000" w:rsidRPr="00000000">
              <w:rPr>
                <w:rtl w:val="0"/>
              </w:rPr>
            </w:r>
          </w:p>
        </w:tc>
        <w:tc>
          <w:tcPr/>
          <w:p w:rsidR="00000000" w:rsidDel="00000000" w:rsidP="00000000" w:rsidRDefault="00000000" w:rsidRPr="00000000" w14:paraId="000004DC">
            <w:pPr>
              <w:ind w:firstLine="0"/>
              <w:jc w:val="left"/>
              <w:rPr/>
            </w:pPr>
            <w:r w:rsidDel="00000000" w:rsidR="00000000" w:rsidRPr="00000000">
              <w:rPr>
                <w:rtl w:val="0"/>
              </w:rPr>
              <w:t xml:space="preserve">uint16_t</w:t>
            </w:r>
          </w:p>
        </w:tc>
        <w:tc>
          <w:tcPr/>
          <w:p w:rsidR="00000000" w:rsidDel="00000000" w:rsidP="00000000" w:rsidRDefault="00000000" w:rsidRPr="00000000" w14:paraId="000004DD">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E">
            <w:pPr>
              <w:ind w:firstLine="0"/>
              <w:jc w:val="left"/>
              <w:rPr/>
            </w:pPr>
            <w:r w:rsidDel="00000000" w:rsidR="00000000" w:rsidRPr="00000000">
              <w:rPr>
                <w:rtl w:val="0"/>
              </w:rPr>
              <w:t xml:space="preserve">earfcn</w:t>
            </w:r>
          </w:p>
        </w:tc>
        <w:tc>
          <w:tcPr/>
          <w:p w:rsidR="00000000" w:rsidDel="00000000" w:rsidP="00000000" w:rsidRDefault="00000000" w:rsidRPr="00000000" w14:paraId="000004DF">
            <w:pPr>
              <w:ind w:firstLine="0"/>
              <w:jc w:val="left"/>
              <w:rPr/>
            </w:pPr>
            <w:r w:rsidDel="00000000" w:rsidR="00000000" w:rsidRPr="00000000">
              <w:rPr>
                <w:rtl w:val="0"/>
              </w:rPr>
            </w:r>
          </w:p>
        </w:tc>
        <w:tc>
          <w:tcPr/>
          <w:p w:rsidR="00000000" w:rsidDel="00000000" w:rsidP="00000000" w:rsidRDefault="00000000" w:rsidRPr="00000000" w14:paraId="000004E0">
            <w:pPr>
              <w:ind w:firstLine="0"/>
              <w:jc w:val="left"/>
              <w:rPr/>
            </w:pPr>
            <w:r w:rsidDel="00000000" w:rsidR="00000000" w:rsidRPr="00000000">
              <w:rPr>
                <w:rtl w:val="0"/>
              </w:rPr>
              <w:t xml:space="preserve">uint16_t</w:t>
            </w:r>
          </w:p>
        </w:tc>
        <w:tc>
          <w:tcPr/>
          <w:p w:rsidR="00000000" w:rsidDel="00000000" w:rsidP="00000000" w:rsidRDefault="00000000" w:rsidRPr="00000000" w14:paraId="000004E1">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2">
            <w:pPr>
              <w:ind w:firstLine="0"/>
              <w:jc w:val="left"/>
              <w:rPr/>
            </w:pPr>
            <w:r w:rsidDel="00000000" w:rsidR="00000000" w:rsidRPr="00000000">
              <w:rPr>
                <w:rtl w:val="0"/>
              </w:rPr>
              <w:t xml:space="preserve">rsrq</w:t>
            </w:r>
          </w:p>
        </w:tc>
        <w:tc>
          <w:tcPr/>
          <w:p w:rsidR="00000000" w:rsidDel="00000000" w:rsidP="00000000" w:rsidRDefault="00000000" w:rsidRPr="00000000" w14:paraId="000004E3">
            <w:pPr>
              <w:ind w:firstLine="0"/>
              <w:jc w:val="left"/>
              <w:rPr/>
            </w:pPr>
            <w:r w:rsidDel="00000000" w:rsidR="00000000" w:rsidRPr="00000000">
              <w:rPr>
                <w:rtl w:val="0"/>
              </w:rPr>
            </w:r>
          </w:p>
        </w:tc>
        <w:tc>
          <w:tcPr/>
          <w:p w:rsidR="00000000" w:rsidDel="00000000" w:rsidP="00000000" w:rsidRDefault="00000000" w:rsidRPr="00000000" w14:paraId="000004E4">
            <w:pPr>
              <w:ind w:firstLine="0"/>
              <w:jc w:val="left"/>
              <w:rPr/>
            </w:pPr>
            <w:r w:rsidDel="00000000" w:rsidR="00000000" w:rsidRPr="00000000">
              <w:rPr>
                <w:rtl w:val="0"/>
              </w:rPr>
              <w:t xml:space="preserve">uint32_t</w:t>
            </w:r>
          </w:p>
        </w:tc>
        <w:tc>
          <w:tcPr/>
          <w:p w:rsidR="00000000" w:rsidDel="00000000" w:rsidP="00000000" w:rsidRDefault="00000000" w:rsidRPr="00000000" w14:paraId="000004E5">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6">
            <w:pPr>
              <w:ind w:firstLine="0"/>
              <w:jc w:val="left"/>
              <w:rPr/>
            </w:pPr>
            <w:r w:rsidDel="00000000" w:rsidR="00000000" w:rsidRPr="00000000">
              <w:rPr>
                <w:rtl w:val="0"/>
              </w:rPr>
              <w:t xml:space="preserve">rsrp</w:t>
            </w:r>
          </w:p>
        </w:tc>
        <w:tc>
          <w:tcPr/>
          <w:p w:rsidR="00000000" w:rsidDel="00000000" w:rsidP="00000000" w:rsidRDefault="00000000" w:rsidRPr="00000000" w14:paraId="000004E7">
            <w:pPr>
              <w:ind w:firstLine="0"/>
              <w:jc w:val="left"/>
              <w:rPr/>
            </w:pPr>
            <w:r w:rsidDel="00000000" w:rsidR="00000000" w:rsidRPr="00000000">
              <w:rPr>
                <w:rtl w:val="0"/>
              </w:rPr>
            </w:r>
          </w:p>
        </w:tc>
        <w:tc>
          <w:tcPr/>
          <w:p w:rsidR="00000000" w:rsidDel="00000000" w:rsidP="00000000" w:rsidRDefault="00000000" w:rsidRPr="00000000" w14:paraId="000004E8">
            <w:pPr>
              <w:ind w:firstLine="0"/>
              <w:jc w:val="left"/>
              <w:rPr/>
            </w:pPr>
            <w:r w:rsidDel="00000000" w:rsidR="00000000" w:rsidRPr="00000000">
              <w:rPr>
                <w:rtl w:val="0"/>
              </w:rPr>
              <w:t xml:space="preserve">uint32_t</w:t>
            </w:r>
          </w:p>
        </w:tc>
        <w:tc>
          <w:tcPr/>
          <w:p w:rsidR="00000000" w:rsidDel="00000000" w:rsidP="00000000" w:rsidRDefault="00000000" w:rsidRPr="00000000" w14:paraId="000004E9">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A">
            <w:pPr>
              <w:ind w:firstLine="0"/>
              <w:jc w:val="left"/>
              <w:rPr/>
            </w:pPr>
            <w:r w:rsidDel="00000000" w:rsidR="00000000" w:rsidRPr="00000000">
              <w:rPr>
                <w:rtl w:val="0"/>
              </w:rPr>
              <w:t xml:space="preserve">rssi</w:t>
            </w:r>
          </w:p>
        </w:tc>
        <w:tc>
          <w:tcPr/>
          <w:p w:rsidR="00000000" w:rsidDel="00000000" w:rsidP="00000000" w:rsidRDefault="00000000" w:rsidRPr="00000000" w14:paraId="000004EB">
            <w:pPr>
              <w:ind w:firstLine="0"/>
              <w:jc w:val="left"/>
              <w:rPr/>
            </w:pPr>
            <w:r w:rsidDel="00000000" w:rsidR="00000000" w:rsidRPr="00000000">
              <w:rPr>
                <w:rtl w:val="0"/>
              </w:rPr>
            </w:r>
          </w:p>
        </w:tc>
        <w:tc>
          <w:tcPr/>
          <w:p w:rsidR="00000000" w:rsidDel="00000000" w:rsidP="00000000" w:rsidRDefault="00000000" w:rsidRPr="00000000" w14:paraId="000004EC">
            <w:pPr>
              <w:ind w:firstLine="0"/>
              <w:jc w:val="left"/>
              <w:rPr/>
            </w:pPr>
            <w:r w:rsidDel="00000000" w:rsidR="00000000" w:rsidRPr="00000000">
              <w:rPr>
                <w:rtl w:val="0"/>
              </w:rPr>
              <w:t xml:space="preserve">uint32_t</w:t>
            </w:r>
          </w:p>
        </w:tc>
        <w:tc>
          <w:tcPr/>
          <w:p w:rsidR="00000000" w:rsidDel="00000000" w:rsidP="00000000" w:rsidRDefault="00000000" w:rsidRPr="00000000" w14:paraId="000004ED">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E">
            <w:pPr>
              <w:ind w:firstLine="0"/>
              <w:jc w:val="left"/>
              <w:rPr/>
            </w:pPr>
            <w:r w:rsidDel="00000000" w:rsidR="00000000" w:rsidRPr="00000000">
              <w:rPr>
                <w:rtl w:val="0"/>
              </w:rPr>
              <w:t xml:space="preserve">priority</w:t>
            </w:r>
          </w:p>
        </w:tc>
        <w:tc>
          <w:tcPr/>
          <w:p w:rsidR="00000000" w:rsidDel="00000000" w:rsidP="00000000" w:rsidRDefault="00000000" w:rsidRPr="00000000" w14:paraId="000004EF">
            <w:pPr>
              <w:ind w:firstLine="0"/>
              <w:jc w:val="left"/>
              <w:rPr/>
            </w:pPr>
            <w:r w:rsidDel="00000000" w:rsidR="00000000" w:rsidRPr="00000000">
              <w:rPr>
                <w:rtl w:val="0"/>
              </w:rPr>
            </w:r>
          </w:p>
        </w:tc>
        <w:tc>
          <w:tcPr/>
          <w:p w:rsidR="00000000" w:rsidDel="00000000" w:rsidP="00000000" w:rsidRDefault="00000000" w:rsidRPr="00000000" w14:paraId="000004F0">
            <w:pPr>
              <w:ind w:firstLine="0"/>
              <w:jc w:val="left"/>
              <w:rPr/>
            </w:pPr>
            <w:r w:rsidDel="00000000" w:rsidR="00000000" w:rsidRPr="00000000">
              <w:rPr>
                <w:rtl w:val="0"/>
              </w:rPr>
              <w:t xml:space="preserve">uint32_t</w:t>
            </w:r>
          </w:p>
        </w:tc>
        <w:tc>
          <w:tcPr/>
          <w:p w:rsidR="00000000" w:rsidDel="00000000" w:rsidP="00000000" w:rsidRDefault="00000000" w:rsidRPr="00000000" w14:paraId="000004F1">
            <w:pPr>
              <w:ind w:firstLine="0"/>
              <w:jc w:val="left"/>
              <w:rPr/>
            </w:pPr>
            <w:r w:rsidDel="00000000" w:rsidR="00000000" w:rsidRPr="00000000">
              <w:rPr>
                <w:rtl w:val="0"/>
              </w:rPr>
            </w:r>
          </w:p>
        </w:tc>
      </w:tr>
    </w:tbl>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numPr>
          <w:ilvl w:val="2"/>
          <w:numId w:val="12"/>
        </w:numPr>
        <w:ind w:left="720" w:hanging="720"/>
        <w:rPr/>
      </w:pPr>
      <w:r w:rsidDel="00000000" w:rsidR="00000000" w:rsidRPr="00000000">
        <w:rPr>
          <w:rtl w:val="0"/>
        </w:rPr>
        <w:t xml:space="preserve"> LTE neighborhood message report</w:t>
      </w:r>
    </w:p>
    <w:p w:rsidR="00000000" w:rsidDel="00000000" w:rsidP="00000000" w:rsidRDefault="00000000" w:rsidRPr="00000000" w14:paraId="000004F4">
      <w:pPr>
        <w:rPr/>
      </w:pPr>
      <w:r w:rsidDel="00000000" w:rsidR="00000000" w:rsidRPr="00000000">
        <w:rPr>
          <w:rtl w:val="0"/>
        </w:rPr>
        <w:t xml:space="preserve">After the sweep, if there is relevant information to the community will be reported through the message. Report all the neighborhood information of one community at a time.</w:t>
      </w:r>
    </w:p>
    <w:tbl>
      <w:tblPr>
        <w:tblStyle w:val="Table3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F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4F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F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4F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F9">
            <w:pPr>
              <w:ind w:firstLine="0"/>
              <w:jc w:val="left"/>
              <w:rPr/>
            </w:pPr>
            <w:r w:rsidDel="00000000" w:rsidR="00000000" w:rsidRPr="00000000">
              <w:rPr>
                <w:rtl w:val="0"/>
              </w:rPr>
              <w:t xml:space="preserve">8</w:t>
            </w:r>
          </w:p>
        </w:tc>
        <w:tc>
          <w:tcPr/>
          <w:p w:rsidR="00000000" w:rsidDel="00000000" w:rsidP="00000000" w:rsidRDefault="00000000" w:rsidRPr="00000000" w14:paraId="000004FA">
            <w:pPr>
              <w:ind w:firstLine="0"/>
              <w:jc w:val="left"/>
              <w:rPr/>
            </w:pPr>
            <w:r w:rsidDel="00000000" w:rsidR="00000000" w:rsidRPr="00000000">
              <w:rPr>
                <w:rtl w:val="0"/>
              </w:rPr>
              <w:t xml:space="preserve">uint16_t</w:t>
            </w:r>
          </w:p>
        </w:tc>
        <w:tc>
          <w:tcPr/>
          <w:p w:rsidR="00000000" w:rsidDel="00000000" w:rsidP="00000000" w:rsidRDefault="00000000" w:rsidRPr="00000000" w14:paraId="000004FB">
            <w:pPr>
              <w:ind w:firstLine="0"/>
              <w:jc w:val="left"/>
              <w:rPr/>
            </w:pPr>
            <w:r w:rsidDel="00000000" w:rsidR="00000000" w:rsidRPr="00000000">
              <w:rPr>
                <w:rtl w:val="0"/>
              </w:rPr>
              <w:t xml:space="preserve">1</w:t>
            </w:r>
          </w:p>
        </w:tc>
        <w:tc>
          <w:tcPr/>
          <w:p w:rsidR="00000000" w:rsidDel="00000000" w:rsidP="00000000" w:rsidRDefault="00000000" w:rsidRPr="00000000" w14:paraId="000004FC">
            <w:pPr>
              <w:ind w:firstLine="0"/>
              <w:jc w:val="left"/>
              <w:rPr/>
            </w:pPr>
            <w:r w:rsidDel="00000000" w:rsidR="00000000" w:rsidRPr="00000000">
              <w:rPr>
                <w:rtl w:val="0"/>
              </w:rPr>
              <w:t xml:space="preserve">The frequency point of the sweep cell</w:t>
            </w:r>
          </w:p>
        </w:tc>
      </w:tr>
      <w:tr>
        <w:trPr>
          <w:cantSplit w:val="0"/>
          <w:tblHeader w:val="0"/>
        </w:trPr>
        <w:tc>
          <w:tcPr/>
          <w:p w:rsidR="00000000" w:rsidDel="00000000" w:rsidP="00000000" w:rsidRDefault="00000000" w:rsidRPr="00000000" w14:paraId="000004FD">
            <w:pPr>
              <w:ind w:firstLine="0"/>
              <w:jc w:val="left"/>
              <w:rPr/>
            </w:pPr>
            <w:r w:rsidDel="00000000" w:rsidR="00000000" w:rsidRPr="00000000">
              <w:rPr>
                <w:rtl w:val="0"/>
              </w:rPr>
              <w:t xml:space="preserve">9</w:t>
            </w:r>
          </w:p>
        </w:tc>
        <w:tc>
          <w:tcPr/>
          <w:p w:rsidR="00000000" w:rsidDel="00000000" w:rsidP="00000000" w:rsidRDefault="00000000" w:rsidRPr="00000000" w14:paraId="000004FE">
            <w:pPr>
              <w:ind w:firstLine="0"/>
              <w:jc w:val="left"/>
              <w:rPr/>
            </w:pPr>
            <w:r w:rsidDel="00000000" w:rsidR="00000000" w:rsidRPr="00000000">
              <w:rPr>
                <w:rtl w:val="0"/>
              </w:rPr>
              <w:t xml:space="preserve">uint16_t</w:t>
            </w:r>
          </w:p>
        </w:tc>
        <w:tc>
          <w:tcPr/>
          <w:p w:rsidR="00000000" w:rsidDel="00000000" w:rsidP="00000000" w:rsidRDefault="00000000" w:rsidRPr="00000000" w14:paraId="000004FF">
            <w:pPr>
              <w:ind w:firstLine="0"/>
              <w:jc w:val="left"/>
              <w:rPr/>
            </w:pPr>
            <w:r w:rsidDel="00000000" w:rsidR="00000000" w:rsidRPr="00000000">
              <w:rPr>
                <w:rtl w:val="0"/>
              </w:rPr>
              <w:t xml:space="preserve">1</w:t>
            </w:r>
          </w:p>
        </w:tc>
        <w:tc>
          <w:tcPr/>
          <w:p w:rsidR="00000000" w:rsidDel="00000000" w:rsidP="00000000" w:rsidRDefault="00000000" w:rsidRPr="00000000" w14:paraId="00000500">
            <w:pPr>
              <w:ind w:firstLine="0"/>
              <w:jc w:val="left"/>
              <w:rPr/>
            </w:pPr>
            <w:r w:rsidDel="00000000" w:rsidR="00000000" w:rsidRPr="00000000">
              <w:rPr>
                <w:rtl w:val="0"/>
              </w:rPr>
              <w:t xml:space="preserve">PCI in the sweep plot</w:t>
            </w:r>
          </w:p>
        </w:tc>
      </w:tr>
      <w:tr>
        <w:trPr>
          <w:cantSplit w:val="0"/>
          <w:tblHeader w:val="0"/>
        </w:trPr>
        <w:tc>
          <w:tcPr/>
          <w:p w:rsidR="00000000" w:rsidDel="00000000" w:rsidP="00000000" w:rsidRDefault="00000000" w:rsidRPr="00000000" w14:paraId="00000501">
            <w:pPr>
              <w:ind w:firstLine="0"/>
              <w:jc w:val="left"/>
              <w:rPr/>
            </w:pPr>
            <w:r w:rsidDel="00000000" w:rsidR="00000000" w:rsidRPr="00000000">
              <w:rPr>
                <w:rtl w:val="0"/>
              </w:rPr>
              <w:t xml:space="preserve">41</w:t>
            </w:r>
          </w:p>
        </w:tc>
        <w:tc>
          <w:tcPr/>
          <w:p w:rsidR="00000000" w:rsidDel="00000000" w:rsidP="00000000" w:rsidRDefault="00000000" w:rsidRPr="00000000" w14:paraId="00000502">
            <w:pPr>
              <w:ind w:firstLine="0"/>
              <w:jc w:val="left"/>
              <w:rPr/>
            </w:pPr>
            <w:r w:rsidDel="00000000" w:rsidR="00000000" w:rsidRPr="00000000">
              <w:rPr>
                <w:rtl w:val="0"/>
              </w:rPr>
              <w:t xml:space="preserve">u int8_t</w:t>
            </w:r>
          </w:p>
        </w:tc>
        <w:tc>
          <w:tcPr/>
          <w:p w:rsidR="00000000" w:rsidDel="00000000" w:rsidP="00000000" w:rsidRDefault="00000000" w:rsidRPr="00000000" w14:paraId="00000503">
            <w:pPr>
              <w:ind w:firstLine="0"/>
              <w:jc w:val="left"/>
              <w:rPr/>
            </w:pPr>
            <w:r w:rsidDel="00000000" w:rsidR="00000000" w:rsidRPr="00000000">
              <w:rPr>
                <w:rtl w:val="0"/>
              </w:rPr>
              <w:t xml:space="preserve">1</w:t>
            </w:r>
          </w:p>
        </w:tc>
        <w:tc>
          <w:tcPr/>
          <w:p w:rsidR="00000000" w:rsidDel="00000000" w:rsidP="00000000" w:rsidRDefault="00000000" w:rsidRPr="00000000" w14:paraId="00000504">
            <w:pPr>
              <w:ind w:firstLine="0"/>
              <w:jc w:val="left"/>
              <w:rPr/>
            </w:pPr>
            <w:r w:rsidDel="00000000" w:rsidR="00000000" w:rsidRPr="00000000">
              <w:rPr>
                <w:rtl w:val="0"/>
              </w:rPr>
              <w:t xml:space="preserve">Signal intensity of the sweep plot</w:t>
            </w:r>
          </w:p>
        </w:tc>
      </w:tr>
      <w:tr>
        <w:trPr>
          <w:cantSplit w:val="0"/>
          <w:tblHeader w:val="0"/>
        </w:trPr>
        <w:tc>
          <w:tcPr/>
          <w:p w:rsidR="00000000" w:rsidDel="00000000" w:rsidP="00000000" w:rsidRDefault="00000000" w:rsidRPr="00000000" w14:paraId="00000505">
            <w:pPr>
              <w:ind w:firstLine="0"/>
              <w:jc w:val="left"/>
              <w:rPr/>
            </w:pPr>
            <w:r w:rsidDel="00000000" w:rsidR="00000000" w:rsidRPr="00000000">
              <w:rPr>
                <w:rtl w:val="0"/>
              </w:rPr>
              <w:t xml:space="preserve">43</w:t>
            </w:r>
          </w:p>
        </w:tc>
        <w:tc>
          <w:tcPr/>
          <w:p w:rsidR="00000000" w:rsidDel="00000000" w:rsidP="00000000" w:rsidRDefault="00000000" w:rsidRPr="00000000" w14:paraId="00000506">
            <w:pPr>
              <w:ind w:firstLine="0"/>
              <w:jc w:val="left"/>
              <w:rPr/>
            </w:pPr>
            <w:r w:rsidDel="00000000" w:rsidR="00000000" w:rsidRPr="00000000">
              <w:rPr>
                <w:rtl w:val="0"/>
              </w:rPr>
              <w:t xml:space="preserve">uint16_t</w:t>
            </w:r>
          </w:p>
        </w:tc>
        <w:tc>
          <w:tcPr/>
          <w:p w:rsidR="00000000" w:rsidDel="00000000" w:rsidP="00000000" w:rsidRDefault="00000000" w:rsidRPr="00000000" w14:paraId="00000507">
            <w:pPr>
              <w:ind w:firstLine="0"/>
              <w:jc w:val="left"/>
              <w:rPr/>
            </w:pPr>
            <w:r w:rsidDel="00000000" w:rsidR="00000000" w:rsidRPr="00000000">
              <w:rPr>
                <w:rtl w:val="0"/>
              </w:rPr>
              <w:t xml:space="preserve">1</w:t>
            </w:r>
          </w:p>
        </w:tc>
        <w:tc>
          <w:tcPr/>
          <w:p w:rsidR="00000000" w:rsidDel="00000000" w:rsidP="00000000" w:rsidRDefault="00000000" w:rsidRPr="00000000" w14:paraId="00000508">
            <w:pPr>
              <w:ind w:firstLine="0"/>
              <w:jc w:val="left"/>
              <w:rPr/>
            </w:pPr>
            <w:r w:rsidDel="00000000" w:rsidR="00000000" w:rsidRPr="00000000">
              <w:rPr>
                <w:rtl w:val="0"/>
              </w:rPr>
              <w:t xml:space="preserve">Priority of the sweep cells</w:t>
            </w:r>
          </w:p>
          <w:p w:rsidR="00000000" w:rsidDel="00000000" w:rsidP="00000000" w:rsidRDefault="00000000" w:rsidRPr="00000000" w14:paraId="00000509">
            <w:pPr>
              <w:ind w:firstLine="0"/>
              <w:jc w:val="left"/>
              <w:rPr/>
            </w:pPr>
            <w:r w:rsidDel="00000000" w:rsidR="00000000" w:rsidRPr="00000000">
              <w:rPr>
                <w:rtl w:val="0"/>
              </w:rPr>
              <w:t xml:space="preserve">0xffff, indicates no measurement</w:t>
            </w:r>
          </w:p>
        </w:tc>
      </w:tr>
      <w:tr>
        <w:trPr>
          <w:cantSplit w:val="0"/>
          <w:tblHeader w:val="0"/>
        </w:trPr>
        <w:tc>
          <w:tcPr/>
          <w:p w:rsidR="00000000" w:rsidDel="00000000" w:rsidP="00000000" w:rsidRDefault="00000000" w:rsidRPr="00000000" w14:paraId="0000050A">
            <w:pPr>
              <w:ind w:firstLine="0"/>
              <w:jc w:val="left"/>
              <w:rPr/>
            </w:pPr>
            <w:r w:rsidDel="00000000" w:rsidR="00000000" w:rsidRPr="00000000">
              <w:rPr>
                <w:rtl w:val="0"/>
              </w:rPr>
              <w:t xml:space="preserve">42</w:t>
            </w:r>
          </w:p>
        </w:tc>
        <w:tc>
          <w:tcPr/>
          <w:p w:rsidR="00000000" w:rsidDel="00000000" w:rsidP="00000000" w:rsidRDefault="00000000" w:rsidRPr="00000000" w14:paraId="0000050B">
            <w:pPr>
              <w:ind w:firstLine="0"/>
              <w:jc w:val="left"/>
              <w:rPr/>
            </w:pPr>
            <w:r w:rsidDel="00000000" w:rsidR="00000000" w:rsidRPr="00000000">
              <w:rPr>
                <w:rtl w:val="0"/>
              </w:rPr>
              <w:t xml:space="preserve">array of  inter _freq_info</w:t>
            </w:r>
          </w:p>
        </w:tc>
        <w:tc>
          <w:tcPr/>
          <w:p w:rsidR="00000000" w:rsidDel="00000000" w:rsidP="00000000" w:rsidRDefault="00000000" w:rsidRPr="00000000" w14:paraId="0000050C">
            <w:pPr>
              <w:ind w:firstLine="0"/>
              <w:jc w:val="left"/>
              <w:rPr/>
            </w:pPr>
            <w:r w:rsidDel="00000000" w:rsidR="00000000" w:rsidRPr="00000000">
              <w:rPr>
                <w:rtl w:val="0"/>
              </w:rPr>
              <w:t xml:space="preserve">…..030</w:t>
            </w:r>
          </w:p>
        </w:tc>
        <w:tc>
          <w:tcPr/>
          <w:p w:rsidR="00000000" w:rsidDel="00000000" w:rsidP="00000000" w:rsidRDefault="00000000" w:rsidRPr="00000000" w14:paraId="0000050D">
            <w:pPr>
              <w:ind w:firstLine="0"/>
              <w:jc w:val="left"/>
              <w:rPr/>
            </w:pPr>
            <w:r w:rsidDel="00000000" w:rsidR="00000000" w:rsidRPr="00000000">
              <w:rPr>
                <w:rtl w:val="0"/>
              </w:rPr>
              <w:t xml:space="preserve">The neighborhood information of the sweep cell</w:t>
            </w:r>
          </w:p>
        </w:tc>
      </w:tr>
    </w:tbl>
    <w:p w:rsidR="00000000" w:rsidDel="00000000" w:rsidP="00000000" w:rsidRDefault="00000000" w:rsidRPr="00000000" w14:paraId="0000050E">
      <w:pPr>
        <w:ind w:firstLine="0"/>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inter _ freq _ info (each element is transferred in a network byte order)</w:t>
      </w:r>
      <w:r w:rsidDel="00000000" w:rsidR="00000000" w:rsidRPr="00000000">
        <w:rPr>
          <w:rtl w:val="0"/>
        </w:rPr>
      </w:r>
    </w:p>
    <w:tbl>
      <w:tblPr>
        <w:tblStyle w:val="Table36"/>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510">
            <w:pPr>
              <w:spacing w:line="267" w:lineRule="auto"/>
              <w:ind w:firstLine="0"/>
              <w:rPr>
                <w:b w:val="1"/>
              </w:rPr>
            </w:pPr>
            <w:r w:rsidDel="00000000" w:rsidR="00000000" w:rsidRPr="00000000">
              <w:rPr>
                <w:b w:val="1"/>
                <w:rtl w:val="0"/>
              </w:rPr>
              <w:t xml:space="preserve">element</w:t>
            </w:r>
          </w:p>
        </w:tc>
        <w:tc>
          <w:tcPr>
            <w:shd w:fill="d9d9d9" w:val="clear"/>
          </w:tcPr>
          <w:p w:rsidR="00000000" w:rsidDel="00000000" w:rsidP="00000000" w:rsidRDefault="00000000" w:rsidRPr="00000000" w14:paraId="00000511">
            <w:pPr>
              <w:spacing w:line="267" w:lineRule="auto"/>
              <w:ind w:firstLine="0"/>
              <w:rPr>
                <w:b w:val="1"/>
              </w:rPr>
            </w:pPr>
            <w:r w:rsidDel="00000000" w:rsidR="00000000" w:rsidRPr="00000000">
              <w:rPr>
                <w:b w:val="1"/>
                <w:rtl w:val="0"/>
              </w:rPr>
              <w:t xml:space="preserve">short-cut process</w:t>
            </w:r>
          </w:p>
        </w:tc>
        <w:tc>
          <w:tcPr>
            <w:shd w:fill="d9d9d9" w:val="clear"/>
          </w:tcPr>
          <w:p w:rsidR="00000000" w:rsidDel="00000000" w:rsidP="00000000" w:rsidRDefault="00000000" w:rsidRPr="00000000" w14:paraId="0000051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13">
            <w:pPr>
              <w:spacing w:line="267" w:lineRule="auto"/>
              <w:ind w:firstLine="0"/>
              <w:rPr>
                <w:b w:val="1"/>
              </w:rPr>
            </w:pPr>
            <w:r w:rsidDel="00000000" w:rsidR="00000000" w:rsidRPr="00000000">
              <w:rPr>
                <w:b w:val="1"/>
                <w:rtl w:val="0"/>
              </w:rPr>
              <w:t xml:space="preserve">remarks</w:t>
            </w:r>
          </w:p>
        </w:tc>
      </w:tr>
      <w:tr>
        <w:trPr>
          <w:cantSplit w:val="0"/>
          <w:tblHeader w:val="0"/>
        </w:trPr>
        <w:tc>
          <w:tcPr/>
          <w:p w:rsidR="00000000" w:rsidDel="00000000" w:rsidP="00000000" w:rsidRDefault="00000000" w:rsidRPr="00000000" w14:paraId="00000514">
            <w:pPr>
              <w:ind w:firstLine="0"/>
              <w:jc w:val="left"/>
              <w:rPr/>
            </w:pPr>
            <w:r w:rsidDel="00000000" w:rsidR="00000000" w:rsidRPr="00000000">
              <w:rPr>
                <w:rtl w:val="0"/>
              </w:rPr>
              <w:t xml:space="preserve">frequency point</w:t>
            </w:r>
          </w:p>
        </w:tc>
        <w:tc>
          <w:tcPr/>
          <w:p w:rsidR="00000000" w:rsidDel="00000000" w:rsidP="00000000" w:rsidRDefault="00000000" w:rsidRPr="00000000" w14:paraId="00000515">
            <w:pPr>
              <w:ind w:firstLine="0"/>
              <w:jc w:val="left"/>
              <w:rPr/>
            </w:pPr>
            <w:r w:rsidDel="00000000" w:rsidR="00000000" w:rsidRPr="00000000">
              <w:rPr>
                <w:rtl w:val="0"/>
              </w:rPr>
              <w:t xml:space="preserve">0..65535</w:t>
            </w:r>
          </w:p>
        </w:tc>
        <w:tc>
          <w:tcPr/>
          <w:p w:rsidR="00000000" w:rsidDel="00000000" w:rsidP="00000000" w:rsidRDefault="00000000" w:rsidRPr="00000000" w14:paraId="00000516">
            <w:pPr>
              <w:ind w:firstLine="0"/>
              <w:jc w:val="left"/>
              <w:rPr/>
            </w:pPr>
            <w:r w:rsidDel="00000000" w:rsidR="00000000" w:rsidRPr="00000000">
              <w:rPr>
                <w:rtl w:val="0"/>
              </w:rPr>
              <w:t xml:space="preserve">uint 16_t</w:t>
            </w:r>
          </w:p>
        </w:tc>
        <w:tc>
          <w:tcPr/>
          <w:p w:rsidR="00000000" w:rsidDel="00000000" w:rsidP="00000000" w:rsidRDefault="00000000" w:rsidRPr="00000000" w14:paraId="00000517">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518">
            <w:pPr>
              <w:ind w:firstLine="0"/>
              <w:jc w:val="left"/>
              <w:rPr/>
            </w:pPr>
            <w:r w:rsidDel="00000000" w:rsidR="00000000" w:rsidRPr="00000000">
              <w:rPr>
                <w:rtl w:val="0"/>
              </w:rPr>
              <w:t xml:space="preserve">Re-select priority</w:t>
            </w:r>
          </w:p>
        </w:tc>
        <w:tc>
          <w:tcPr/>
          <w:p w:rsidR="00000000" w:rsidDel="00000000" w:rsidP="00000000" w:rsidRDefault="00000000" w:rsidRPr="00000000" w14:paraId="00000519">
            <w:pPr>
              <w:ind w:firstLine="0"/>
              <w:jc w:val="left"/>
              <w:rPr/>
            </w:pPr>
            <w:r w:rsidDel="00000000" w:rsidR="00000000" w:rsidRPr="00000000">
              <w:rPr>
                <w:rtl w:val="0"/>
              </w:rPr>
              <w:t xml:space="preserve">1…7</w:t>
            </w:r>
          </w:p>
        </w:tc>
        <w:tc>
          <w:tcPr/>
          <w:p w:rsidR="00000000" w:rsidDel="00000000" w:rsidP="00000000" w:rsidRDefault="00000000" w:rsidRPr="00000000" w14:paraId="0000051A">
            <w:pPr>
              <w:ind w:firstLine="0"/>
              <w:jc w:val="left"/>
              <w:rPr/>
            </w:pPr>
            <w:r w:rsidDel="00000000" w:rsidR="00000000" w:rsidRPr="00000000">
              <w:rPr>
                <w:rtl w:val="0"/>
              </w:rPr>
              <w:t xml:space="preserve">uint16_t</w:t>
            </w:r>
          </w:p>
        </w:tc>
        <w:tc>
          <w:tcPr/>
          <w:p w:rsidR="00000000" w:rsidDel="00000000" w:rsidP="00000000" w:rsidRDefault="00000000" w:rsidRPr="00000000" w14:paraId="0000051B">
            <w:pPr>
              <w:ind w:firstLine="0"/>
              <w:jc w:val="left"/>
              <w:rPr/>
            </w:pPr>
            <w:r w:rsidDel="00000000" w:rsidR="00000000" w:rsidRPr="00000000">
              <w:rPr>
                <w:rtl w:val="0"/>
              </w:rPr>
              <w:t xml:space="preserve">0xffff, indicates no measurement</w:t>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3"/>
        <w:numPr>
          <w:ilvl w:val="2"/>
          <w:numId w:val="12"/>
        </w:numPr>
        <w:ind w:left="720" w:hanging="720"/>
        <w:rPr/>
      </w:pPr>
      <w:r w:rsidDel="00000000" w:rsidR="00000000" w:rsidRPr="00000000">
        <w:rPr>
          <w:rtl w:val="0"/>
        </w:rPr>
        <w:t xml:space="preserve">Does not redirect the user configuration</w:t>
      </w:r>
    </w:p>
    <w:p w:rsidR="00000000" w:rsidDel="00000000" w:rsidP="00000000" w:rsidRDefault="00000000" w:rsidRPr="00000000" w14:paraId="0000051E">
      <w:pPr>
        <w:rPr/>
      </w:pPr>
      <w:r w:rsidDel="00000000" w:rsidR="00000000" w:rsidRPr="00000000">
        <w:rPr>
          <w:rtl w:val="0"/>
        </w:rPr>
        <w:t xml:space="preserve">In the case of open redirection to all users, do not redirect to some users</w:t>
      </w:r>
    </w:p>
    <w:tbl>
      <w:tblPr>
        <w:tblStyle w:val="Table3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1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2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2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2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23">
            <w:pPr>
              <w:ind w:firstLine="0"/>
              <w:jc w:val="left"/>
              <w:rPr/>
            </w:pPr>
            <w:r w:rsidDel="00000000" w:rsidR="00000000" w:rsidRPr="00000000">
              <w:rPr>
                <w:rtl w:val="0"/>
              </w:rPr>
              <w:t xml:space="preserve">39</w:t>
            </w:r>
          </w:p>
        </w:tc>
        <w:tc>
          <w:tcPr/>
          <w:p w:rsidR="00000000" w:rsidDel="00000000" w:rsidP="00000000" w:rsidRDefault="00000000" w:rsidRPr="00000000" w14:paraId="0000052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525">
            <w:pPr>
              <w:ind w:firstLine="0"/>
              <w:jc w:val="left"/>
              <w:rPr/>
            </w:pPr>
            <w:r w:rsidDel="00000000" w:rsidR="00000000" w:rsidRPr="00000000">
              <w:rPr>
                <w:rtl w:val="0"/>
              </w:rPr>
              <w:t xml:space="preserve">0…1</w:t>
            </w:r>
          </w:p>
        </w:tc>
        <w:tc>
          <w:tcPr/>
          <w:p w:rsidR="00000000" w:rsidDel="00000000" w:rsidP="00000000" w:rsidRDefault="00000000" w:rsidRPr="00000000" w14:paraId="00000526">
            <w:pPr>
              <w:ind w:firstLine="0"/>
              <w:jc w:val="left"/>
              <w:rPr/>
            </w:pPr>
            <w:r w:rsidDel="00000000" w:rsidR="00000000" w:rsidRPr="00000000">
              <w:rPr>
                <w:rtl w:val="0"/>
              </w:rPr>
              <w:t xml:space="preserve">IMSI bunch.</w:t>
            </w:r>
          </w:p>
          <w:p w:rsidR="00000000" w:rsidDel="00000000" w:rsidP="00000000" w:rsidRDefault="00000000" w:rsidRPr="00000000" w14:paraId="00000527">
            <w:pPr>
              <w:ind w:firstLine="0"/>
              <w:jc w:val="left"/>
              <w:rPr/>
            </w:pPr>
            <w:r w:rsidDel="00000000" w:rsidR="00000000" w:rsidRPr="00000000">
              <w:rPr>
                <w:rtl w:val="0"/>
              </w:rPr>
              <w:t xml:space="preserve">If not carried, do not redirect the list</w:t>
            </w:r>
          </w:p>
        </w:tc>
      </w:tr>
    </w:tbl>
    <w:p w:rsidR="00000000" w:rsidDel="00000000" w:rsidP="00000000" w:rsidRDefault="00000000" w:rsidRPr="00000000" w14:paraId="00000528">
      <w:pPr>
        <w:ind w:firstLine="0"/>
        <w:rPr/>
      </w:pPr>
      <w:r w:rsidDel="00000000" w:rsidR="00000000" w:rsidRPr="00000000">
        <w:rPr>
          <w:rtl w:val="0"/>
        </w:rPr>
      </w:r>
    </w:p>
    <w:p w:rsidR="00000000" w:rsidDel="00000000" w:rsidP="00000000" w:rsidRDefault="00000000" w:rsidRPr="00000000" w14:paraId="00000529">
      <w:pPr>
        <w:pStyle w:val="Heading3"/>
        <w:numPr>
          <w:ilvl w:val="2"/>
          <w:numId w:val="12"/>
        </w:numPr>
        <w:ind w:left="720" w:hanging="720"/>
        <w:rPr/>
      </w:pPr>
      <w:r w:rsidDel="00000000" w:rsidR="00000000" w:rsidRPr="00000000">
        <w:rPr>
          <w:rtl w:val="0"/>
        </w:rPr>
        <w:t xml:space="preserve">Does not redirect the user configuration response</w:t>
      </w:r>
    </w:p>
    <w:tbl>
      <w:tblPr>
        <w:tblStyle w:val="Table3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2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2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2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2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2E">
            <w:pPr>
              <w:ind w:firstLine="0"/>
              <w:jc w:val="left"/>
              <w:rPr/>
            </w:pPr>
            <w:r w:rsidDel="00000000" w:rsidR="00000000" w:rsidRPr="00000000">
              <w:rPr>
                <w:rtl w:val="0"/>
              </w:rPr>
              <w:t xml:space="preserve">6</w:t>
            </w:r>
          </w:p>
        </w:tc>
        <w:tc>
          <w:tcPr/>
          <w:p w:rsidR="00000000" w:rsidDel="00000000" w:rsidP="00000000" w:rsidRDefault="00000000" w:rsidRPr="00000000" w14:paraId="0000052F">
            <w:pPr>
              <w:ind w:firstLine="0"/>
              <w:jc w:val="left"/>
              <w:rPr/>
            </w:pPr>
            <w:r w:rsidDel="00000000" w:rsidR="00000000" w:rsidRPr="00000000">
              <w:rPr>
                <w:rtl w:val="0"/>
              </w:rPr>
              <w:t xml:space="preserve">uint8_t</w:t>
            </w:r>
          </w:p>
        </w:tc>
        <w:tc>
          <w:tcPr/>
          <w:p w:rsidR="00000000" w:rsidDel="00000000" w:rsidP="00000000" w:rsidRDefault="00000000" w:rsidRPr="00000000" w14:paraId="00000530">
            <w:pPr>
              <w:ind w:firstLine="0"/>
              <w:jc w:val="left"/>
              <w:rPr/>
            </w:pPr>
            <w:r w:rsidDel="00000000" w:rsidR="00000000" w:rsidRPr="00000000">
              <w:rPr>
                <w:rtl w:val="0"/>
              </w:rPr>
              <w:t xml:space="preserve">1</w:t>
            </w:r>
          </w:p>
        </w:tc>
        <w:tc>
          <w:tcPr/>
          <w:p w:rsidR="00000000" w:rsidDel="00000000" w:rsidP="00000000" w:rsidRDefault="00000000" w:rsidRPr="00000000" w14:paraId="00000531">
            <w:pPr>
              <w:ind w:firstLine="0"/>
              <w:jc w:val="left"/>
              <w:rPr/>
            </w:pPr>
            <w:r w:rsidDel="00000000" w:rsidR="00000000" w:rsidRPr="00000000">
              <w:rPr>
                <w:rtl w:val="0"/>
              </w:rPr>
              <w:t xml:space="preserve">0 indicates success, non-0 indicates error, and error code is pending</w:t>
            </w:r>
          </w:p>
          <w:p w:rsidR="00000000" w:rsidDel="00000000" w:rsidP="00000000" w:rsidRDefault="00000000" w:rsidRPr="00000000" w14:paraId="00000532">
            <w:pPr>
              <w:ind w:firstLine="0"/>
              <w:jc w:val="left"/>
              <w:rPr/>
            </w:pPr>
            <w:r w:rsidDel="00000000" w:rsidR="00000000" w:rsidRPr="00000000">
              <w:rPr>
                <w:rtl w:val="0"/>
              </w:rPr>
              <w:t xml:space="preserve">1: Message resolution failed</w:t>
            </w:r>
          </w:p>
          <w:p w:rsidR="00000000" w:rsidDel="00000000" w:rsidP="00000000" w:rsidRDefault="00000000" w:rsidRPr="00000000" w14:paraId="00000533">
            <w:pPr>
              <w:ind w:firstLine="0"/>
              <w:jc w:val="left"/>
              <w:rPr/>
            </w:pPr>
            <w:r w:rsidDel="00000000" w:rsidR="00000000" w:rsidRPr="00000000">
              <w:rPr>
                <w:rtl w:val="0"/>
              </w:rPr>
              <w:t xml:space="preserve">2: failed the grammar check</w:t>
            </w:r>
          </w:p>
          <w:p w:rsidR="00000000" w:rsidDel="00000000" w:rsidP="00000000" w:rsidRDefault="00000000" w:rsidRPr="00000000" w14:paraId="00000534">
            <w:pPr>
              <w:ind w:firstLine="0"/>
              <w:jc w:val="left"/>
              <w:rPr/>
            </w:pPr>
            <w:r w:rsidDel="00000000" w:rsidR="00000000" w:rsidRPr="00000000">
              <w:rPr>
                <w:rtl w:val="0"/>
              </w:rPr>
              <w:t xml:space="preserve">3: Software error</w:t>
            </w:r>
          </w:p>
        </w:tc>
      </w:tr>
    </w:tbl>
    <w:p w:rsidR="00000000" w:rsidDel="00000000" w:rsidP="00000000" w:rsidRDefault="00000000" w:rsidRPr="00000000" w14:paraId="00000535">
      <w:pPr>
        <w:ind w:firstLine="0"/>
        <w:rPr/>
      </w:pPr>
      <w:r w:rsidDel="00000000" w:rsidR="00000000" w:rsidRPr="00000000">
        <w:rPr>
          <w:rtl w:val="0"/>
        </w:rPr>
      </w:r>
    </w:p>
    <w:p w:rsidR="00000000" w:rsidDel="00000000" w:rsidP="00000000" w:rsidRDefault="00000000" w:rsidRPr="00000000" w14:paraId="00000536">
      <w:pPr>
        <w:pStyle w:val="Heading3"/>
        <w:numPr>
          <w:ilvl w:val="2"/>
          <w:numId w:val="12"/>
        </w:numPr>
        <w:ind w:left="720" w:hanging="720"/>
        <w:rPr/>
      </w:pPr>
      <w:r w:rsidDel="00000000" w:rsidR="00000000" w:rsidRPr="00000000">
        <w:rPr>
          <w:rtl w:val="0"/>
        </w:rPr>
        <w:t xml:space="preserve">The LTE neighborhood information report is over</w:t>
      </w:r>
    </w:p>
    <w:tbl>
      <w:tblPr>
        <w:tblStyle w:val="Table3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3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3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3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3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3B">
            <w:pPr>
              <w:ind w:firstLine="0"/>
              <w:jc w:val="left"/>
              <w:rPr/>
            </w:pPr>
            <w:r w:rsidDel="00000000" w:rsidR="00000000" w:rsidRPr="00000000">
              <w:rPr>
                <w:rtl w:val="0"/>
              </w:rPr>
              <w:t xml:space="preserve">not take TAG</w:t>
            </w:r>
          </w:p>
        </w:tc>
        <w:tc>
          <w:tcPr/>
          <w:p w:rsidR="00000000" w:rsidDel="00000000" w:rsidP="00000000" w:rsidRDefault="00000000" w:rsidRPr="00000000" w14:paraId="0000053C">
            <w:pPr>
              <w:ind w:firstLine="0"/>
              <w:jc w:val="left"/>
              <w:rPr/>
            </w:pPr>
            <w:r w:rsidDel="00000000" w:rsidR="00000000" w:rsidRPr="00000000">
              <w:rPr>
                <w:rtl w:val="0"/>
              </w:rPr>
            </w:r>
          </w:p>
        </w:tc>
        <w:tc>
          <w:tcPr/>
          <w:p w:rsidR="00000000" w:rsidDel="00000000" w:rsidP="00000000" w:rsidRDefault="00000000" w:rsidRPr="00000000" w14:paraId="0000053D">
            <w:pPr>
              <w:ind w:firstLine="0"/>
              <w:jc w:val="left"/>
              <w:rPr/>
            </w:pPr>
            <w:r w:rsidDel="00000000" w:rsidR="00000000" w:rsidRPr="00000000">
              <w:rPr>
                <w:rtl w:val="0"/>
              </w:rPr>
            </w:r>
          </w:p>
        </w:tc>
        <w:tc>
          <w:tcPr/>
          <w:p w:rsidR="00000000" w:rsidDel="00000000" w:rsidP="00000000" w:rsidRDefault="00000000" w:rsidRPr="00000000" w14:paraId="0000053E">
            <w:pPr>
              <w:ind w:firstLine="0"/>
              <w:jc w:val="left"/>
              <w:rPr/>
            </w:pPr>
            <w:r w:rsidDel="00000000" w:rsidR="00000000" w:rsidRPr="00000000">
              <w:rPr>
                <w:rtl w:val="0"/>
              </w:rPr>
            </w:r>
          </w:p>
        </w:tc>
      </w:tr>
    </w:tbl>
    <w:p w:rsidR="00000000" w:rsidDel="00000000" w:rsidP="00000000" w:rsidRDefault="00000000" w:rsidRPr="00000000" w14:paraId="0000053F">
      <w:pPr>
        <w:ind w:firstLine="0"/>
        <w:rPr/>
      </w:pPr>
      <w:r w:rsidDel="00000000" w:rsidR="00000000" w:rsidRPr="00000000">
        <w:rPr>
          <w:rtl w:val="0"/>
        </w:rPr>
      </w:r>
    </w:p>
    <w:p w:rsidR="00000000" w:rsidDel="00000000" w:rsidP="00000000" w:rsidRDefault="00000000" w:rsidRPr="00000000" w14:paraId="00000540">
      <w:pPr>
        <w:pStyle w:val="Heading3"/>
        <w:numPr>
          <w:ilvl w:val="2"/>
          <w:numId w:val="12"/>
        </w:numPr>
        <w:ind w:left="720" w:hanging="720"/>
        <w:rPr/>
      </w:pPr>
      <w:r w:rsidDel="00000000" w:rsidR="00000000" w:rsidRPr="00000000">
        <w:rPr>
          <w:rtl w:val="0"/>
        </w:rPr>
        <w:t xml:space="preserve">LTE neighborhood information report end response</w:t>
      </w:r>
    </w:p>
    <w:tbl>
      <w:tblPr>
        <w:tblStyle w:val="Table4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41">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4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43">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44">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45">
            <w:pPr>
              <w:ind w:firstLine="0"/>
              <w:jc w:val="left"/>
              <w:rPr/>
            </w:pPr>
            <w:r w:rsidDel="00000000" w:rsidR="00000000" w:rsidRPr="00000000">
              <w:rPr>
                <w:rtl w:val="0"/>
              </w:rPr>
              <w:t xml:space="preserve">not take TAG</w:t>
            </w:r>
          </w:p>
        </w:tc>
        <w:tc>
          <w:tcPr/>
          <w:p w:rsidR="00000000" w:rsidDel="00000000" w:rsidP="00000000" w:rsidRDefault="00000000" w:rsidRPr="00000000" w14:paraId="00000546">
            <w:pPr>
              <w:ind w:firstLine="0"/>
              <w:jc w:val="left"/>
              <w:rPr/>
            </w:pPr>
            <w:r w:rsidDel="00000000" w:rsidR="00000000" w:rsidRPr="00000000">
              <w:rPr>
                <w:rtl w:val="0"/>
              </w:rPr>
            </w:r>
          </w:p>
        </w:tc>
        <w:tc>
          <w:tcPr/>
          <w:p w:rsidR="00000000" w:rsidDel="00000000" w:rsidP="00000000" w:rsidRDefault="00000000" w:rsidRPr="00000000" w14:paraId="00000547">
            <w:pPr>
              <w:ind w:firstLine="0"/>
              <w:jc w:val="left"/>
              <w:rPr/>
            </w:pPr>
            <w:r w:rsidDel="00000000" w:rsidR="00000000" w:rsidRPr="00000000">
              <w:rPr>
                <w:rtl w:val="0"/>
              </w:rPr>
            </w:r>
          </w:p>
        </w:tc>
        <w:tc>
          <w:tcPr/>
          <w:p w:rsidR="00000000" w:rsidDel="00000000" w:rsidP="00000000" w:rsidRDefault="00000000" w:rsidRPr="00000000" w14:paraId="00000548">
            <w:pPr>
              <w:ind w:firstLine="0"/>
              <w:jc w:val="left"/>
              <w:rPr/>
            </w:pPr>
            <w:r w:rsidDel="00000000" w:rsidR="00000000" w:rsidRPr="00000000">
              <w:rPr>
                <w:rtl w:val="0"/>
              </w:rPr>
            </w:r>
          </w:p>
        </w:tc>
      </w:tr>
    </w:tbl>
    <w:p w:rsidR="00000000" w:rsidDel="00000000" w:rsidP="00000000" w:rsidRDefault="00000000" w:rsidRPr="00000000" w14:paraId="00000549">
      <w:pPr>
        <w:rPr>
          <w:ins w:author="li" w:id="77" w:date="2019-07-13T12:22:00Z"/>
        </w:rPr>
      </w:pPr>
      <w:ins w:author="li" w:id="77" w:date="2019-07-13T12:22:00Z">
        <w:r w:rsidDel="00000000" w:rsidR="00000000" w:rsidRPr="00000000">
          <w:rPr>
            <w:rtl w:val="0"/>
          </w:rPr>
        </w:r>
      </w:ins>
    </w:p>
    <w:p w:rsidR="00000000" w:rsidDel="00000000" w:rsidP="00000000" w:rsidRDefault="00000000" w:rsidRPr="00000000" w14:paraId="0000054A">
      <w:pPr>
        <w:pStyle w:val="Heading3"/>
        <w:numPr>
          <w:ilvl w:val="2"/>
          <w:numId w:val="12"/>
        </w:numPr>
        <w:ind w:left="720" w:hanging="720"/>
        <w:rPr/>
      </w:pPr>
      <w:ins w:author="li" w:id="77" w:date="2019-07-13T12:22:00Z">
        <w:r w:rsidDel="00000000" w:rsidR="00000000" w:rsidRPr="00000000">
          <w:rPr>
            <w:rtl w:val="0"/>
          </w:rPr>
          <w:t xml:space="preserve">SIB 3 in the LTE sweep plot</w:t>
        </w:r>
      </w:ins>
      <w:r w:rsidDel="00000000" w:rsidR="00000000" w:rsidRPr="00000000">
        <w:rPr>
          <w:rtl w:val="0"/>
        </w:rPr>
      </w:r>
    </w:p>
    <w:tbl>
      <w:tblPr>
        <w:tblStyle w:val="Table4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78" w:date="2019-07-13T12:22:00Z"/>
        </w:trPr>
        <w:tc>
          <w:tcPr>
            <w:shd w:fill="d9d9d9" w:val="clear"/>
            <w:vAlign w:val="center"/>
          </w:tcPr>
          <w:p w:rsidR="00000000" w:rsidDel="00000000" w:rsidP="00000000" w:rsidRDefault="00000000" w:rsidRPr="00000000" w14:paraId="0000054B">
            <w:pPr>
              <w:spacing w:line="267" w:lineRule="auto"/>
              <w:ind w:firstLine="0"/>
              <w:rPr>
                <w:ins w:author="li" w:id="78" w:date="2019-07-13T12:22:00Z"/>
                <w:b w:val="1"/>
              </w:rPr>
            </w:pPr>
            <w:ins w:author="li" w:id="78" w:date="2019-07-13T12:22:00Z">
              <w:r w:rsidDel="00000000" w:rsidR="00000000" w:rsidRPr="00000000">
                <w:rPr>
                  <w:b w:val="1"/>
                  <w:rtl w:val="0"/>
                </w:rPr>
                <w:t xml:space="preserve">TAG price</w:t>
              </w:r>
            </w:ins>
          </w:p>
        </w:tc>
        <w:tc>
          <w:tcPr>
            <w:shd w:fill="d9d9d9" w:val="clear"/>
          </w:tcPr>
          <w:p w:rsidR="00000000" w:rsidDel="00000000" w:rsidP="00000000" w:rsidRDefault="00000000" w:rsidRPr="00000000" w14:paraId="0000054C">
            <w:pPr>
              <w:spacing w:line="267" w:lineRule="auto"/>
              <w:ind w:firstLine="0"/>
              <w:rPr>
                <w:ins w:author="li" w:id="78" w:date="2019-07-13T12:22:00Z"/>
                <w:b w:val="1"/>
              </w:rPr>
            </w:pPr>
            <w:ins w:author="li" w:id="78" w:date="2019-07-13T12:22:00Z">
              <w:r w:rsidDel="00000000" w:rsidR="00000000" w:rsidRPr="00000000">
                <w:rPr>
                  <w:b w:val="1"/>
                  <w:rtl w:val="0"/>
                </w:rPr>
                <w:t xml:space="preserve">type</w:t>
              </w:r>
            </w:ins>
          </w:p>
        </w:tc>
        <w:tc>
          <w:tcPr>
            <w:shd w:fill="d9d9d9" w:val="clear"/>
          </w:tcPr>
          <w:p w:rsidR="00000000" w:rsidDel="00000000" w:rsidP="00000000" w:rsidRDefault="00000000" w:rsidRPr="00000000" w14:paraId="0000054D">
            <w:pPr>
              <w:spacing w:line="267" w:lineRule="auto"/>
              <w:ind w:firstLine="0"/>
              <w:rPr>
                <w:ins w:author="li" w:id="78" w:date="2019-07-13T12:22:00Z"/>
                <w:b w:val="1"/>
              </w:rPr>
            </w:pPr>
            <w:ins w:author="li" w:id="78" w:date="2019-07-13T12:22: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54E">
            <w:pPr>
              <w:spacing w:line="267" w:lineRule="auto"/>
              <w:ind w:firstLine="0"/>
              <w:rPr>
                <w:ins w:author="li" w:id="78" w:date="2019-07-13T12:22:00Z"/>
                <w:b w:val="1"/>
              </w:rPr>
            </w:pPr>
            <w:ins w:author="li" w:id="78" w:date="2019-07-13T12:22:00Z">
              <w:r w:rsidDel="00000000" w:rsidR="00000000" w:rsidRPr="00000000">
                <w:rPr>
                  <w:b w:val="1"/>
                  <w:rtl w:val="0"/>
                </w:rPr>
                <w:t xml:space="preserve">description</w:t>
              </w:r>
            </w:ins>
          </w:p>
        </w:tc>
      </w:tr>
      <w:tr>
        <w:trPr>
          <w:cantSplit w:val="0"/>
          <w:tblHeader w:val="0"/>
          <w:ins w:author="li" w:id="78" w:date="2019-07-13T12:22:00Z"/>
        </w:trPr>
        <w:tc>
          <w:tcPr/>
          <w:p w:rsidR="00000000" w:rsidDel="00000000" w:rsidP="00000000" w:rsidRDefault="00000000" w:rsidRPr="00000000" w14:paraId="0000054F">
            <w:pPr>
              <w:ind w:firstLine="0"/>
              <w:jc w:val="left"/>
              <w:rPr>
                <w:ins w:author="li" w:id="78" w:date="2019-07-13T12:22:00Z"/>
              </w:rPr>
            </w:pPr>
            <w:ins w:author="li" w:id="78" w:date="2019-07-13T12:22:00Z">
              <w:r w:rsidDel="00000000" w:rsidR="00000000" w:rsidRPr="00000000">
                <w:rPr>
                  <w:rtl w:val="0"/>
                </w:rPr>
                <w:t xml:space="preserve">8</w:t>
              </w:r>
            </w:ins>
          </w:p>
        </w:tc>
        <w:tc>
          <w:tcPr/>
          <w:p w:rsidR="00000000" w:rsidDel="00000000" w:rsidP="00000000" w:rsidRDefault="00000000" w:rsidRPr="00000000" w14:paraId="00000550">
            <w:pPr>
              <w:ind w:firstLine="0"/>
              <w:jc w:val="left"/>
              <w:rPr>
                <w:ins w:author="li" w:id="78" w:date="2019-07-13T12:22:00Z"/>
              </w:rPr>
            </w:pPr>
            <w:ins w:author="li" w:id="78" w:date="2019-07-13T12:22:00Z">
              <w:r w:rsidDel="00000000" w:rsidR="00000000" w:rsidRPr="00000000">
                <w:rPr>
                  <w:rtl w:val="0"/>
                </w:rPr>
                <w:t xml:space="preserve">uint16_t</w:t>
              </w:r>
            </w:ins>
          </w:p>
        </w:tc>
        <w:tc>
          <w:tcPr/>
          <w:p w:rsidR="00000000" w:rsidDel="00000000" w:rsidP="00000000" w:rsidRDefault="00000000" w:rsidRPr="00000000" w14:paraId="00000551">
            <w:pPr>
              <w:ind w:firstLine="0"/>
              <w:jc w:val="left"/>
              <w:rPr>
                <w:ins w:author="li" w:id="78" w:date="2019-07-13T12:22:00Z"/>
              </w:rPr>
            </w:pPr>
            <w:ins w:author="li" w:id="78" w:date="2019-07-13T12:22:00Z">
              <w:r w:rsidDel="00000000" w:rsidR="00000000" w:rsidRPr="00000000">
                <w:rPr>
                  <w:rtl w:val="0"/>
                </w:rPr>
                <w:t xml:space="preserve">1</w:t>
              </w:r>
            </w:ins>
          </w:p>
        </w:tc>
        <w:tc>
          <w:tcPr/>
          <w:p w:rsidR="00000000" w:rsidDel="00000000" w:rsidP="00000000" w:rsidRDefault="00000000" w:rsidRPr="00000000" w14:paraId="00000552">
            <w:pPr>
              <w:ind w:firstLine="0"/>
              <w:jc w:val="left"/>
              <w:rPr>
                <w:ins w:author="li" w:id="78" w:date="2019-07-13T12:22:00Z"/>
              </w:rPr>
            </w:pPr>
            <w:ins w:author="li" w:id="78" w:date="2019-07-13T12:22:00Z">
              <w:r w:rsidDel="00000000" w:rsidR="00000000" w:rsidRPr="00000000">
                <w:rPr>
                  <w:rtl w:val="0"/>
                </w:rPr>
                <w:t xml:space="preserve">The frequency point of the sweep cell</w:t>
              </w:r>
            </w:ins>
          </w:p>
        </w:tc>
      </w:tr>
      <w:tr>
        <w:trPr>
          <w:cantSplit w:val="0"/>
          <w:tblHeader w:val="0"/>
          <w:ins w:author="li" w:id="78" w:date="2019-07-13T12:22:00Z"/>
        </w:trPr>
        <w:tc>
          <w:tcPr/>
          <w:p w:rsidR="00000000" w:rsidDel="00000000" w:rsidP="00000000" w:rsidRDefault="00000000" w:rsidRPr="00000000" w14:paraId="00000553">
            <w:pPr>
              <w:ind w:firstLine="0"/>
              <w:jc w:val="left"/>
              <w:rPr>
                <w:ins w:author="li" w:id="78" w:date="2019-07-13T12:22:00Z"/>
              </w:rPr>
            </w:pPr>
            <w:ins w:author="li" w:id="78" w:date="2019-07-13T12:22:00Z">
              <w:r w:rsidDel="00000000" w:rsidR="00000000" w:rsidRPr="00000000">
                <w:rPr>
                  <w:rtl w:val="0"/>
                </w:rPr>
                <w:t xml:space="preserve">9</w:t>
              </w:r>
            </w:ins>
          </w:p>
        </w:tc>
        <w:tc>
          <w:tcPr/>
          <w:p w:rsidR="00000000" w:rsidDel="00000000" w:rsidP="00000000" w:rsidRDefault="00000000" w:rsidRPr="00000000" w14:paraId="00000554">
            <w:pPr>
              <w:ind w:firstLine="0"/>
              <w:jc w:val="left"/>
              <w:rPr>
                <w:ins w:author="li" w:id="78" w:date="2019-07-13T12:22:00Z"/>
              </w:rPr>
            </w:pPr>
            <w:ins w:author="li" w:id="78" w:date="2019-07-13T12:22:00Z">
              <w:r w:rsidDel="00000000" w:rsidR="00000000" w:rsidRPr="00000000">
                <w:rPr>
                  <w:rtl w:val="0"/>
                </w:rPr>
                <w:t xml:space="preserve">uint16_t</w:t>
              </w:r>
            </w:ins>
          </w:p>
        </w:tc>
        <w:tc>
          <w:tcPr/>
          <w:p w:rsidR="00000000" w:rsidDel="00000000" w:rsidP="00000000" w:rsidRDefault="00000000" w:rsidRPr="00000000" w14:paraId="00000555">
            <w:pPr>
              <w:ind w:firstLine="0"/>
              <w:jc w:val="left"/>
              <w:rPr>
                <w:ins w:author="li" w:id="78" w:date="2019-07-13T12:22:00Z"/>
              </w:rPr>
            </w:pPr>
            <w:ins w:author="li" w:id="78" w:date="2019-07-13T12:22:00Z">
              <w:r w:rsidDel="00000000" w:rsidR="00000000" w:rsidRPr="00000000">
                <w:rPr>
                  <w:rtl w:val="0"/>
                </w:rPr>
                <w:t xml:space="preserve">1</w:t>
              </w:r>
            </w:ins>
          </w:p>
        </w:tc>
        <w:tc>
          <w:tcPr/>
          <w:p w:rsidR="00000000" w:rsidDel="00000000" w:rsidP="00000000" w:rsidRDefault="00000000" w:rsidRPr="00000000" w14:paraId="00000556">
            <w:pPr>
              <w:ind w:firstLine="0"/>
              <w:jc w:val="left"/>
              <w:rPr>
                <w:ins w:author="li" w:id="78" w:date="2019-07-13T12:22:00Z"/>
              </w:rPr>
            </w:pPr>
            <w:ins w:author="li" w:id="78" w:date="2019-07-13T12:22:00Z">
              <w:r w:rsidDel="00000000" w:rsidR="00000000" w:rsidRPr="00000000">
                <w:rPr>
                  <w:rtl w:val="0"/>
                </w:rPr>
                <w:t xml:space="preserve">PCI in the sweep plot</w:t>
              </w:r>
            </w:ins>
          </w:p>
        </w:tc>
      </w:tr>
      <w:tr>
        <w:trPr>
          <w:cantSplit w:val="0"/>
          <w:tblHeader w:val="0"/>
          <w:ins w:author="li" w:id="78" w:date="2019-07-13T12:22:00Z"/>
        </w:trPr>
        <w:tc>
          <w:tcPr/>
          <w:p w:rsidR="00000000" w:rsidDel="00000000" w:rsidP="00000000" w:rsidRDefault="00000000" w:rsidRPr="00000000" w14:paraId="00000557">
            <w:pPr>
              <w:ind w:firstLine="0"/>
              <w:jc w:val="left"/>
              <w:rPr>
                <w:ins w:author="li" w:id="78" w:date="2019-07-13T12:22:00Z"/>
              </w:rPr>
            </w:pPr>
            <w:ins w:author="li" w:id="78" w:date="2019-07-13T12:22:00Z">
              <w:r w:rsidDel="00000000" w:rsidR="00000000" w:rsidRPr="00000000">
                <w:rPr>
                  <w:rtl w:val="0"/>
                </w:rPr>
                <w:t xml:space="preserve">43</w:t>
              </w:r>
            </w:ins>
          </w:p>
        </w:tc>
        <w:tc>
          <w:tcPr/>
          <w:p w:rsidR="00000000" w:rsidDel="00000000" w:rsidP="00000000" w:rsidRDefault="00000000" w:rsidRPr="00000000" w14:paraId="00000558">
            <w:pPr>
              <w:ind w:firstLine="0"/>
              <w:jc w:val="left"/>
              <w:rPr>
                <w:ins w:author="li" w:id="78" w:date="2019-07-13T12:22:00Z"/>
              </w:rPr>
            </w:pPr>
            <w:ins w:author="li" w:id="78" w:date="2019-07-13T12:22:00Z">
              <w:r w:rsidDel="00000000" w:rsidR="00000000" w:rsidRPr="00000000">
                <w:rPr>
                  <w:rtl w:val="0"/>
                </w:rPr>
                <w:t xml:space="preserve">uint16_t</w:t>
              </w:r>
            </w:ins>
          </w:p>
        </w:tc>
        <w:tc>
          <w:tcPr/>
          <w:p w:rsidR="00000000" w:rsidDel="00000000" w:rsidP="00000000" w:rsidRDefault="00000000" w:rsidRPr="00000000" w14:paraId="00000559">
            <w:pPr>
              <w:ind w:firstLine="0"/>
              <w:jc w:val="left"/>
              <w:rPr>
                <w:ins w:author="li" w:id="78" w:date="2019-07-13T12:22:00Z"/>
              </w:rPr>
            </w:pPr>
            <w:ins w:author="li" w:id="78" w:date="2019-07-13T12:22:00Z">
              <w:r w:rsidDel="00000000" w:rsidR="00000000" w:rsidRPr="00000000">
                <w:rPr>
                  <w:rtl w:val="0"/>
                </w:rPr>
                <w:t xml:space="preserve">1</w:t>
              </w:r>
            </w:ins>
          </w:p>
        </w:tc>
        <w:tc>
          <w:tcPr/>
          <w:p w:rsidR="00000000" w:rsidDel="00000000" w:rsidP="00000000" w:rsidRDefault="00000000" w:rsidRPr="00000000" w14:paraId="0000055A">
            <w:pPr>
              <w:ind w:firstLine="0"/>
              <w:jc w:val="left"/>
              <w:rPr>
                <w:ins w:author="li" w:id="78" w:date="2019-07-13T12:22:00Z"/>
              </w:rPr>
            </w:pPr>
            <w:ins w:author="li" w:id="78" w:date="2019-07-13T12:22:00Z">
              <w:r w:rsidDel="00000000" w:rsidR="00000000" w:rsidRPr="00000000">
                <w:rPr>
                  <w:rtl w:val="0"/>
                </w:rPr>
                <w:t xml:space="preserve">Priority of the sweep cells</w:t>
              </w:r>
            </w:ins>
          </w:p>
          <w:p w:rsidR="00000000" w:rsidDel="00000000" w:rsidP="00000000" w:rsidRDefault="00000000" w:rsidRPr="00000000" w14:paraId="0000055B">
            <w:pPr>
              <w:ind w:firstLine="0"/>
              <w:jc w:val="left"/>
              <w:rPr>
                <w:ins w:author="li" w:id="78" w:date="2019-07-13T12:22:00Z"/>
              </w:rPr>
            </w:pPr>
            <w:ins w:author="li" w:id="78" w:date="2019-07-13T12:22:00Z">
              <w:r w:rsidDel="00000000" w:rsidR="00000000" w:rsidRPr="00000000">
                <w:rPr>
                  <w:rtl w:val="0"/>
                </w:rPr>
                <w:t xml:space="preserve">0xffff, indicates no measurement</w:t>
              </w:r>
            </w:ins>
          </w:p>
        </w:tc>
      </w:tr>
      <w:tr>
        <w:trPr>
          <w:cantSplit w:val="0"/>
          <w:tblHeader w:val="0"/>
          <w:ins w:author="li" w:id="78" w:date="2019-07-13T12:22:00Z"/>
        </w:trPr>
        <w:tc>
          <w:tcPr/>
          <w:p w:rsidR="00000000" w:rsidDel="00000000" w:rsidP="00000000" w:rsidRDefault="00000000" w:rsidRPr="00000000" w14:paraId="0000055C">
            <w:pPr>
              <w:ind w:firstLine="0"/>
              <w:jc w:val="left"/>
              <w:rPr>
                <w:ins w:author="li" w:id="78" w:date="2019-07-13T12:22:00Z"/>
              </w:rPr>
            </w:pPr>
            <w:ins w:author="li" w:id="78" w:date="2019-07-13T12:22:00Z">
              <w:r w:rsidDel="00000000" w:rsidR="00000000" w:rsidRPr="00000000">
                <w:rPr>
                  <w:rtl w:val="0"/>
                </w:rPr>
                <w:t xml:space="preserve">44</w:t>
              </w:r>
            </w:ins>
          </w:p>
        </w:tc>
        <w:tc>
          <w:tcPr/>
          <w:p w:rsidR="00000000" w:rsidDel="00000000" w:rsidP="00000000" w:rsidRDefault="00000000" w:rsidRPr="00000000" w14:paraId="0000055D">
            <w:pPr>
              <w:ind w:firstLine="0"/>
              <w:jc w:val="left"/>
              <w:rPr>
                <w:ins w:author="li" w:id="78" w:date="2019-07-13T12:22:00Z"/>
              </w:rPr>
            </w:pPr>
            <w:ins w:author="li" w:id="78" w:date="2019-07-13T12:22:00Z">
              <w:r w:rsidDel="00000000" w:rsidR="00000000" w:rsidRPr="00000000">
                <w:rPr>
                  <w:rtl w:val="0"/>
                </w:rPr>
                <w:t xml:space="preserve">uint16_t</w:t>
              </w:r>
            </w:ins>
          </w:p>
        </w:tc>
        <w:tc>
          <w:tcPr/>
          <w:p w:rsidR="00000000" w:rsidDel="00000000" w:rsidP="00000000" w:rsidRDefault="00000000" w:rsidRPr="00000000" w14:paraId="0000055E">
            <w:pPr>
              <w:ind w:firstLine="0"/>
              <w:jc w:val="left"/>
              <w:rPr>
                <w:ins w:author="li" w:id="78" w:date="2019-07-13T12:22:00Z"/>
              </w:rPr>
            </w:pPr>
            <w:ins w:author="li" w:id="78" w:date="2019-07-13T12:22:00Z">
              <w:r w:rsidDel="00000000" w:rsidR="00000000" w:rsidRPr="00000000">
                <w:rPr>
                  <w:rtl w:val="0"/>
                </w:rPr>
                <w:t xml:space="preserve">1</w:t>
              </w:r>
            </w:ins>
          </w:p>
        </w:tc>
        <w:tc>
          <w:tcPr/>
          <w:p w:rsidR="00000000" w:rsidDel="00000000" w:rsidP="00000000" w:rsidRDefault="00000000" w:rsidRPr="00000000" w14:paraId="0000055F">
            <w:pPr>
              <w:ind w:firstLine="0"/>
              <w:jc w:val="left"/>
              <w:rPr>
                <w:ins w:author="li" w:id="78" w:date="2019-07-13T12:22:00Z"/>
              </w:rPr>
            </w:pPr>
            <w:ins w:author="li" w:id="78" w:date="2019-07-13T12:22:00Z">
              <w:r w:rsidDel="00000000" w:rsidR="00000000" w:rsidRPr="00000000">
                <w:rPr>
                  <w:rtl w:val="0"/>
                </w:rPr>
                <w:t xml:space="preserve">Sweep the frequency of the communityThe ating parameters for re-selection of the same frequency cells</w:t>
              </w:r>
            </w:ins>
          </w:p>
          <w:p w:rsidR="00000000" w:rsidDel="00000000" w:rsidP="00000000" w:rsidRDefault="00000000" w:rsidRPr="00000000" w14:paraId="00000560">
            <w:pPr>
              <w:ind w:firstLine="0"/>
              <w:jc w:val="left"/>
              <w:rPr>
                <w:ins w:author="li" w:id="78" w:date="2019-07-13T12:22:00Z"/>
              </w:rPr>
            </w:pPr>
            <w:ins w:author="li" w:id="78" w:date="2019-07-13T12:22:00Z">
              <w:r w:rsidDel="00000000" w:rsidR="00000000" w:rsidRPr="00000000">
                <w:rPr>
                  <w:rtl w:val="0"/>
                </w:rPr>
                <w:t xml:space="preserve">0xffff, indicates no measurement</w:t>
              </w:r>
            </w:ins>
          </w:p>
        </w:tc>
      </w:tr>
      <w:tr>
        <w:trPr>
          <w:cantSplit w:val="0"/>
          <w:tblHeader w:val="0"/>
          <w:ins w:author="li" w:id="78" w:date="2019-07-13T12:22:00Z"/>
        </w:trPr>
        <w:tc>
          <w:tcPr/>
          <w:p w:rsidR="00000000" w:rsidDel="00000000" w:rsidP="00000000" w:rsidRDefault="00000000" w:rsidRPr="00000000" w14:paraId="00000561">
            <w:pPr>
              <w:ind w:firstLine="0"/>
              <w:jc w:val="left"/>
              <w:rPr>
                <w:ins w:author="li" w:id="78" w:date="2019-07-13T12:22:00Z"/>
              </w:rPr>
            </w:pPr>
            <w:ins w:author="li" w:id="78" w:date="2019-07-13T12:22:00Z">
              <w:r w:rsidDel="00000000" w:rsidR="00000000" w:rsidRPr="00000000">
                <w:rPr>
                  <w:rtl w:val="0"/>
                </w:rPr>
                <w:t xml:space="preserve">45</w:t>
              </w:r>
            </w:ins>
          </w:p>
        </w:tc>
        <w:tc>
          <w:tcPr/>
          <w:p w:rsidR="00000000" w:rsidDel="00000000" w:rsidP="00000000" w:rsidRDefault="00000000" w:rsidRPr="00000000" w14:paraId="00000562">
            <w:pPr>
              <w:ind w:firstLine="0"/>
              <w:jc w:val="left"/>
              <w:rPr>
                <w:ins w:author="li" w:id="78" w:date="2019-07-13T12:22:00Z"/>
              </w:rPr>
            </w:pPr>
            <w:ins w:author="li" w:id="78" w:date="2019-07-13T12:22:00Z">
              <w:r w:rsidDel="00000000" w:rsidR="00000000" w:rsidRPr="00000000">
                <w:rPr>
                  <w:rtl w:val="0"/>
                </w:rPr>
                <w:t xml:space="preserve">uint16_t</w:t>
              </w:r>
            </w:ins>
          </w:p>
        </w:tc>
        <w:tc>
          <w:tcPr/>
          <w:p w:rsidR="00000000" w:rsidDel="00000000" w:rsidP="00000000" w:rsidRDefault="00000000" w:rsidRPr="00000000" w14:paraId="00000563">
            <w:pPr>
              <w:ind w:firstLine="0"/>
              <w:jc w:val="left"/>
              <w:rPr>
                <w:ins w:author="li" w:id="78" w:date="2019-07-13T12:22:00Z"/>
              </w:rPr>
            </w:pPr>
            <w:ins w:author="li" w:id="78" w:date="2019-07-13T12:22:00Z">
              <w:r w:rsidDel="00000000" w:rsidR="00000000" w:rsidRPr="00000000">
                <w:rPr>
                  <w:rtl w:val="0"/>
                </w:rPr>
                <w:t xml:space="preserve">1</w:t>
              </w:r>
            </w:ins>
          </w:p>
        </w:tc>
        <w:tc>
          <w:tcPr/>
          <w:p w:rsidR="00000000" w:rsidDel="00000000" w:rsidP="00000000" w:rsidRDefault="00000000" w:rsidRPr="00000000" w14:paraId="00000564">
            <w:pPr>
              <w:ind w:firstLine="0"/>
              <w:jc w:val="left"/>
              <w:rPr>
                <w:ins w:author="li" w:id="78" w:date="2019-07-13T12:22:00Z"/>
              </w:rPr>
            </w:pPr>
            <w:ins w:author="li" w:id="78" w:date="2019-07-13T12:22:00Z">
              <w:r w:rsidDel="00000000" w:rsidR="00000000" w:rsidRPr="00000000">
                <w:rPr>
                  <w:rtl w:val="0"/>
                </w:rPr>
                <w:t xml:space="preserve">Sweep the frequency of the communityGating parameters for reselection measurements in different frequency cells</w:t>
              </w:r>
            </w:ins>
          </w:p>
          <w:p w:rsidR="00000000" w:rsidDel="00000000" w:rsidP="00000000" w:rsidRDefault="00000000" w:rsidRPr="00000000" w14:paraId="00000565">
            <w:pPr>
              <w:ind w:firstLine="0"/>
              <w:jc w:val="left"/>
              <w:rPr>
                <w:ins w:author="li" w:id="78" w:date="2019-07-13T12:22:00Z"/>
              </w:rPr>
            </w:pPr>
            <w:ins w:author="li" w:id="78" w:date="2019-07-13T12:22:00Z">
              <w:r w:rsidDel="00000000" w:rsidR="00000000" w:rsidRPr="00000000">
                <w:rPr>
                  <w:rtl w:val="0"/>
                </w:rPr>
                <w:t xml:space="preserve">0xffff, indicates no measurement</w:t>
              </w:r>
            </w:ins>
          </w:p>
        </w:tc>
      </w:tr>
    </w:tbl>
    <w:p w:rsidR="00000000" w:rsidDel="00000000" w:rsidP="00000000" w:rsidRDefault="00000000" w:rsidRPr="00000000" w14:paraId="00000566">
      <w:pPr>
        <w:rPr>
          <w:ins w:author="li" w:id="79" w:date="2019-07-13T12:22:00Z"/>
        </w:rPr>
      </w:pPr>
      <w:ins w:author="li" w:id="79" w:date="2019-07-13T12:22:00Z">
        <w:r w:rsidDel="00000000" w:rsidR="00000000" w:rsidRPr="00000000">
          <w:rPr>
            <w:rtl w:val="0"/>
          </w:rPr>
        </w:r>
      </w:ins>
    </w:p>
    <w:p w:rsidR="00000000" w:rsidDel="00000000" w:rsidP="00000000" w:rsidRDefault="00000000" w:rsidRPr="00000000" w14:paraId="00000567">
      <w:pPr>
        <w:rPr>
          <w:ins w:author="li" w:id="79" w:date="2019-07-13T12:22:00Z"/>
        </w:rPr>
      </w:pPr>
      <w:ins w:author="li" w:id="79" w:date="2019-07-13T12:22:00Z">
        <w:r w:rsidDel="00000000" w:rsidR="00000000" w:rsidRPr="00000000">
          <w:rPr>
            <w:rtl w:val="0"/>
          </w:rPr>
        </w:r>
      </w:ins>
    </w:p>
    <w:p w:rsidR="00000000" w:rsidDel="00000000" w:rsidP="00000000" w:rsidRDefault="00000000" w:rsidRPr="00000000" w14:paraId="00000568">
      <w:pPr>
        <w:pStyle w:val="Heading3"/>
        <w:numPr>
          <w:ilvl w:val="2"/>
          <w:numId w:val="12"/>
        </w:numPr>
        <w:ind w:left="720" w:hanging="720"/>
        <w:rPr/>
      </w:pPr>
      <w:ins w:author="li" w:id="79" w:date="2019-07-13T12:22:00Z">
        <w:r w:rsidDel="00000000" w:rsidR="00000000" w:rsidRPr="00000000">
          <w:rPr>
            <w:rtl w:val="0"/>
          </w:rPr>
          <w:t xml:space="preserve">SIB 4 in the LTE sweep plot</w:t>
        </w:r>
      </w:ins>
      <w:r w:rsidDel="00000000" w:rsidR="00000000" w:rsidRPr="00000000">
        <w:rPr>
          <w:rtl w:val="0"/>
        </w:rPr>
      </w:r>
    </w:p>
    <w:tbl>
      <w:tblPr>
        <w:tblStyle w:val="Table4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0"/>
          <w:ins w:author="li" w:id="80" w:date="2019-07-13T12:36:00Z"/>
        </w:trPr>
        <w:tc>
          <w:tcPr>
            <w:vAlign w:val="center"/>
          </w:tcPr>
          <w:p w:rsidR="00000000" w:rsidDel="00000000" w:rsidP="00000000" w:rsidRDefault="00000000" w:rsidRPr="00000000" w14:paraId="00000569">
            <w:pPr>
              <w:spacing w:line="267" w:lineRule="auto"/>
              <w:ind w:firstLine="0"/>
              <w:rPr>
                <w:ins w:author="li" w:id="80" w:date="2019-07-13T12:36:00Z"/>
                <w:b w:val="1"/>
              </w:rPr>
            </w:pPr>
            <w:ins w:author="li" w:id="80" w:date="2019-07-13T12:36:00Z">
              <w:r w:rsidDel="00000000" w:rsidR="00000000" w:rsidRPr="00000000">
                <w:rPr>
                  <w:b w:val="1"/>
                  <w:rtl w:val="0"/>
                </w:rPr>
                <w:t xml:space="preserve">TAG price</w:t>
              </w:r>
            </w:ins>
          </w:p>
        </w:tc>
        <w:tc>
          <w:tcPr/>
          <w:p w:rsidR="00000000" w:rsidDel="00000000" w:rsidP="00000000" w:rsidRDefault="00000000" w:rsidRPr="00000000" w14:paraId="0000056A">
            <w:pPr>
              <w:spacing w:line="267" w:lineRule="auto"/>
              <w:ind w:firstLine="0"/>
              <w:rPr>
                <w:ins w:author="li" w:id="80" w:date="2019-07-13T12:36:00Z"/>
                <w:b w:val="1"/>
              </w:rPr>
            </w:pPr>
            <w:ins w:author="li" w:id="80" w:date="2019-07-13T12:36:00Z">
              <w:r w:rsidDel="00000000" w:rsidR="00000000" w:rsidRPr="00000000">
                <w:rPr>
                  <w:b w:val="1"/>
                  <w:rtl w:val="0"/>
                </w:rPr>
                <w:t xml:space="preserve">type</w:t>
              </w:r>
            </w:ins>
          </w:p>
        </w:tc>
        <w:tc>
          <w:tcPr/>
          <w:p w:rsidR="00000000" w:rsidDel="00000000" w:rsidP="00000000" w:rsidRDefault="00000000" w:rsidRPr="00000000" w14:paraId="0000056B">
            <w:pPr>
              <w:spacing w:line="267" w:lineRule="auto"/>
              <w:ind w:firstLine="0"/>
              <w:rPr>
                <w:ins w:author="li" w:id="80" w:date="2019-07-13T12:36:00Z"/>
                <w:b w:val="1"/>
              </w:rPr>
            </w:pPr>
            <w:ins w:author="li" w:id="80" w:date="2019-07-13T12:36:00Z">
              <w:r w:rsidDel="00000000" w:rsidR="00000000" w:rsidRPr="00000000">
                <w:rPr>
                  <w:b w:val="1"/>
                  <w:rtl w:val="0"/>
                </w:rPr>
                <w:t xml:space="preserve">The number of times it can appear</w:t>
              </w:r>
            </w:ins>
          </w:p>
        </w:tc>
        <w:tc>
          <w:tcPr/>
          <w:p w:rsidR="00000000" w:rsidDel="00000000" w:rsidP="00000000" w:rsidRDefault="00000000" w:rsidRPr="00000000" w14:paraId="0000056C">
            <w:pPr>
              <w:spacing w:line="267" w:lineRule="auto"/>
              <w:ind w:firstLine="0"/>
              <w:rPr>
                <w:ins w:author="li" w:id="80" w:date="2019-07-13T12:36:00Z"/>
                <w:b w:val="1"/>
              </w:rPr>
            </w:pPr>
            <w:ins w:author="li" w:id="80" w:date="2019-07-13T12:36:00Z">
              <w:r w:rsidDel="00000000" w:rsidR="00000000" w:rsidRPr="00000000">
                <w:rPr>
                  <w:b w:val="1"/>
                  <w:rtl w:val="0"/>
                </w:rPr>
                <w:t xml:space="preserve">description</w:t>
              </w:r>
            </w:ins>
          </w:p>
        </w:tc>
      </w:tr>
      <w:tr>
        <w:trPr>
          <w:cantSplit w:val="0"/>
          <w:tblHeader w:val="0"/>
          <w:ins w:author="li" w:id="80" w:date="2019-07-13T12:36:00Z"/>
        </w:trPr>
        <w:tc>
          <w:tcPr/>
          <w:p w:rsidR="00000000" w:rsidDel="00000000" w:rsidP="00000000" w:rsidRDefault="00000000" w:rsidRPr="00000000" w14:paraId="0000056D">
            <w:pPr>
              <w:ind w:firstLine="0"/>
              <w:jc w:val="left"/>
              <w:rPr>
                <w:ins w:author="li" w:id="80" w:date="2019-07-13T12:36:00Z"/>
              </w:rPr>
            </w:pPr>
            <w:ins w:author="li" w:id="80" w:date="2019-07-13T12:36:00Z">
              <w:r w:rsidDel="00000000" w:rsidR="00000000" w:rsidRPr="00000000">
                <w:rPr>
                  <w:rtl w:val="0"/>
                </w:rPr>
                <w:t xml:space="preserve">8</w:t>
              </w:r>
            </w:ins>
          </w:p>
        </w:tc>
        <w:tc>
          <w:tcPr/>
          <w:p w:rsidR="00000000" w:rsidDel="00000000" w:rsidP="00000000" w:rsidRDefault="00000000" w:rsidRPr="00000000" w14:paraId="0000056E">
            <w:pPr>
              <w:ind w:firstLine="0"/>
              <w:jc w:val="left"/>
              <w:rPr>
                <w:ins w:author="li" w:id="80" w:date="2019-07-13T12:36:00Z"/>
              </w:rPr>
            </w:pPr>
            <w:ins w:author="li" w:id="80" w:date="2019-07-13T12:36:00Z">
              <w:r w:rsidDel="00000000" w:rsidR="00000000" w:rsidRPr="00000000">
                <w:rPr>
                  <w:rtl w:val="0"/>
                </w:rPr>
                <w:t xml:space="preserve">uint16_t</w:t>
              </w:r>
            </w:ins>
          </w:p>
        </w:tc>
        <w:tc>
          <w:tcPr/>
          <w:p w:rsidR="00000000" w:rsidDel="00000000" w:rsidP="00000000" w:rsidRDefault="00000000" w:rsidRPr="00000000" w14:paraId="0000056F">
            <w:pPr>
              <w:ind w:firstLine="0"/>
              <w:jc w:val="left"/>
              <w:rPr>
                <w:ins w:author="li" w:id="80" w:date="2019-07-13T12:36:00Z"/>
              </w:rPr>
            </w:pPr>
            <w:ins w:author="li" w:id="80" w:date="2019-07-13T12:36:00Z">
              <w:r w:rsidDel="00000000" w:rsidR="00000000" w:rsidRPr="00000000">
                <w:rPr>
                  <w:rtl w:val="0"/>
                </w:rPr>
                <w:t xml:space="preserve">1</w:t>
              </w:r>
            </w:ins>
          </w:p>
        </w:tc>
        <w:tc>
          <w:tcPr/>
          <w:p w:rsidR="00000000" w:rsidDel="00000000" w:rsidP="00000000" w:rsidRDefault="00000000" w:rsidRPr="00000000" w14:paraId="00000570">
            <w:pPr>
              <w:ind w:firstLine="0"/>
              <w:jc w:val="left"/>
              <w:rPr>
                <w:ins w:author="li" w:id="80" w:date="2019-07-13T12:36:00Z"/>
              </w:rPr>
            </w:pPr>
            <w:ins w:author="li" w:id="80" w:date="2019-07-13T12:36:00Z">
              <w:r w:rsidDel="00000000" w:rsidR="00000000" w:rsidRPr="00000000">
                <w:rPr>
                  <w:rtl w:val="0"/>
                </w:rPr>
                <w:t xml:space="preserve">The frequency point of the sweep cell</w:t>
              </w:r>
            </w:ins>
          </w:p>
        </w:tc>
      </w:tr>
      <w:tr>
        <w:trPr>
          <w:cantSplit w:val="0"/>
          <w:tblHeader w:val="0"/>
          <w:ins w:author="li" w:id="80" w:date="2019-07-13T12:36:00Z"/>
        </w:trPr>
        <w:tc>
          <w:tcPr/>
          <w:p w:rsidR="00000000" w:rsidDel="00000000" w:rsidP="00000000" w:rsidRDefault="00000000" w:rsidRPr="00000000" w14:paraId="00000571">
            <w:pPr>
              <w:ind w:firstLine="0"/>
              <w:jc w:val="left"/>
              <w:rPr>
                <w:ins w:author="li" w:id="80" w:date="2019-07-13T12:36:00Z"/>
              </w:rPr>
            </w:pPr>
            <w:ins w:author="li" w:id="80" w:date="2019-07-13T12:36:00Z">
              <w:r w:rsidDel="00000000" w:rsidR="00000000" w:rsidRPr="00000000">
                <w:rPr>
                  <w:rtl w:val="0"/>
                </w:rPr>
                <w:t xml:space="preserve">9</w:t>
              </w:r>
            </w:ins>
          </w:p>
        </w:tc>
        <w:tc>
          <w:tcPr/>
          <w:p w:rsidR="00000000" w:rsidDel="00000000" w:rsidP="00000000" w:rsidRDefault="00000000" w:rsidRPr="00000000" w14:paraId="00000572">
            <w:pPr>
              <w:ind w:firstLine="0"/>
              <w:jc w:val="left"/>
              <w:rPr>
                <w:ins w:author="li" w:id="80" w:date="2019-07-13T12:36:00Z"/>
              </w:rPr>
            </w:pPr>
            <w:ins w:author="li" w:id="80" w:date="2019-07-13T12:36:00Z">
              <w:r w:rsidDel="00000000" w:rsidR="00000000" w:rsidRPr="00000000">
                <w:rPr>
                  <w:rtl w:val="0"/>
                </w:rPr>
                <w:t xml:space="preserve">uint16_t</w:t>
              </w:r>
            </w:ins>
          </w:p>
        </w:tc>
        <w:tc>
          <w:tcPr/>
          <w:p w:rsidR="00000000" w:rsidDel="00000000" w:rsidP="00000000" w:rsidRDefault="00000000" w:rsidRPr="00000000" w14:paraId="00000573">
            <w:pPr>
              <w:ind w:firstLine="0"/>
              <w:jc w:val="left"/>
              <w:rPr>
                <w:ins w:author="li" w:id="80" w:date="2019-07-13T12:36:00Z"/>
              </w:rPr>
            </w:pPr>
            <w:ins w:author="li" w:id="80" w:date="2019-07-13T12:36:00Z">
              <w:r w:rsidDel="00000000" w:rsidR="00000000" w:rsidRPr="00000000">
                <w:rPr>
                  <w:rtl w:val="0"/>
                </w:rPr>
                <w:t xml:space="preserve">1</w:t>
              </w:r>
            </w:ins>
          </w:p>
        </w:tc>
        <w:tc>
          <w:tcPr/>
          <w:p w:rsidR="00000000" w:rsidDel="00000000" w:rsidP="00000000" w:rsidRDefault="00000000" w:rsidRPr="00000000" w14:paraId="00000574">
            <w:pPr>
              <w:ind w:firstLine="0"/>
              <w:jc w:val="left"/>
              <w:rPr>
                <w:ins w:author="li" w:id="80" w:date="2019-07-13T12:36:00Z"/>
              </w:rPr>
            </w:pPr>
            <w:ins w:author="li" w:id="80" w:date="2019-07-13T12:36:00Z">
              <w:r w:rsidDel="00000000" w:rsidR="00000000" w:rsidRPr="00000000">
                <w:rPr>
                  <w:rtl w:val="0"/>
                </w:rPr>
                <w:t xml:space="preserve">PCI in the sweep plot</w:t>
              </w:r>
            </w:ins>
          </w:p>
        </w:tc>
      </w:tr>
      <w:tr>
        <w:trPr>
          <w:cantSplit w:val="0"/>
          <w:tblHeader w:val="0"/>
          <w:ins w:author="li" w:id="80" w:date="2019-07-13T12:36:00Z"/>
        </w:trPr>
        <w:tc>
          <w:tcPr/>
          <w:p w:rsidR="00000000" w:rsidDel="00000000" w:rsidP="00000000" w:rsidRDefault="00000000" w:rsidRPr="00000000" w14:paraId="00000575">
            <w:pPr>
              <w:ind w:firstLine="0"/>
              <w:jc w:val="left"/>
              <w:rPr>
                <w:ins w:author="li" w:id="80" w:date="2019-07-13T12:36:00Z"/>
              </w:rPr>
            </w:pPr>
            <w:ins w:author="li" w:id="80" w:date="2019-07-13T12:36:00Z">
              <w:r w:rsidDel="00000000" w:rsidR="00000000" w:rsidRPr="00000000">
                <w:rPr>
                  <w:rtl w:val="0"/>
                </w:rPr>
                <w:t xml:space="preserve">46</w:t>
              </w:r>
            </w:ins>
          </w:p>
        </w:tc>
        <w:tc>
          <w:tcPr/>
          <w:p w:rsidR="00000000" w:rsidDel="00000000" w:rsidP="00000000" w:rsidRDefault="00000000" w:rsidRPr="00000000" w14:paraId="00000576">
            <w:pPr>
              <w:ind w:firstLine="0"/>
              <w:jc w:val="left"/>
              <w:rPr>
                <w:ins w:author="li" w:id="80" w:date="2019-07-13T12:36:00Z"/>
              </w:rPr>
            </w:pPr>
            <w:ins w:author="li" w:id="80" w:date="2019-07-13T12:36:00Z">
              <w:r w:rsidDel="00000000" w:rsidR="00000000" w:rsidRPr="00000000">
                <w:rPr>
                  <w:rtl w:val="0"/>
                </w:rPr>
                <w:t xml:space="preserve">array ofi ntra _freq_black_pcis</w:t>
              </w:r>
            </w:ins>
          </w:p>
        </w:tc>
        <w:tc>
          <w:tcPr/>
          <w:p w:rsidR="00000000" w:rsidDel="00000000" w:rsidP="00000000" w:rsidRDefault="00000000" w:rsidRPr="00000000" w14:paraId="00000577">
            <w:pPr>
              <w:ind w:firstLine="0"/>
              <w:jc w:val="left"/>
              <w:rPr>
                <w:ins w:author="li" w:id="80" w:date="2019-07-13T12:36:00Z"/>
              </w:rPr>
            </w:pPr>
            <w:ins w:author="li" w:id="80" w:date="2019-07-13T12:36:00Z">
              <w:r w:rsidDel="00000000" w:rsidR="00000000" w:rsidRPr="00000000">
                <w:rPr>
                  <w:rtl w:val="0"/>
                </w:rPr>
                <w:t xml:space="preserve">0…1</w:t>
              </w:r>
            </w:ins>
          </w:p>
        </w:tc>
        <w:tc>
          <w:tcPr/>
          <w:p w:rsidR="00000000" w:rsidDel="00000000" w:rsidP="00000000" w:rsidRDefault="00000000" w:rsidRPr="00000000" w14:paraId="00000578">
            <w:pPr>
              <w:ind w:firstLine="0"/>
              <w:jc w:val="left"/>
              <w:rPr>
                <w:ins w:author="li" w:id="80" w:date="2019-07-13T12:36:00Z"/>
              </w:rPr>
            </w:pPr>
            <w:ins w:author="li" w:id="80" w:date="2019-07-13T12:36:00Z">
              <w:r w:rsidDel="00000000" w:rsidR="00000000" w:rsidRPr="00000000">
                <w:rPr>
                  <w:rtl w:val="0"/>
                </w:rPr>
                <w:t xml:space="preserve">Priority of the sweep cells</w:t>
              </w:r>
            </w:ins>
          </w:p>
          <w:p w:rsidR="00000000" w:rsidDel="00000000" w:rsidP="00000000" w:rsidRDefault="00000000" w:rsidRPr="00000000" w14:paraId="00000579">
            <w:pPr>
              <w:ind w:firstLine="0"/>
              <w:jc w:val="left"/>
              <w:rPr>
                <w:ins w:author="li" w:id="80" w:date="2019-07-13T12:36:00Z"/>
              </w:rPr>
            </w:pPr>
            <w:ins w:author="li" w:id="80" w:date="2019-07-13T12:36:00Z">
              <w:r w:rsidDel="00000000" w:rsidR="00000000" w:rsidRPr="00000000">
                <w:rPr>
                  <w:rtl w:val="0"/>
                </w:rPr>
                <w:t xml:space="preserve">0xffff, indicates no measurement</w:t>
              </w:r>
            </w:ins>
          </w:p>
        </w:tc>
      </w:tr>
    </w:tbl>
    <w:p w:rsidR="00000000" w:rsidDel="00000000" w:rsidP="00000000" w:rsidRDefault="00000000" w:rsidRPr="00000000" w14:paraId="0000057A">
      <w:pPr>
        <w:ind w:firstLine="0"/>
        <w:rPr/>
      </w:pPr>
      <w:ins w:author="li" w:id="81" w:date="2019-07-13T12:31:00Z">
        <w:r w:rsidDel="00000000" w:rsidR="00000000" w:rsidRPr="00000000">
          <w:rPr>
            <w:rtl w:val="0"/>
          </w:rPr>
          <w:t xml:space="preserve">i ntra_freq_black_pcis</w:t>
        </w:r>
      </w:ins>
      <w:r w:rsidDel="00000000" w:rsidR="00000000" w:rsidRPr="00000000">
        <w:rPr>
          <w:rtl w:val="0"/>
        </w:rPr>
      </w:r>
    </w:p>
    <w:tbl>
      <w:tblPr>
        <w:tblStyle w:val="Table43"/>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82" w:date="2019-07-13T12:31:00Z"/>
        </w:trPr>
        <w:tc>
          <w:tcPr>
            <w:shd w:fill="d9d9d9" w:val="clear"/>
            <w:vAlign w:val="center"/>
          </w:tcPr>
          <w:p w:rsidR="00000000" w:rsidDel="00000000" w:rsidP="00000000" w:rsidRDefault="00000000" w:rsidRPr="00000000" w14:paraId="0000057B">
            <w:pPr>
              <w:spacing w:line="267" w:lineRule="auto"/>
              <w:ind w:firstLine="0"/>
              <w:rPr>
                <w:ins w:author="li" w:id="82" w:date="2019-07-13T12:31:00Z"/>
                <w:b w:val="1"/>
              </w:rPr>
            </w:pPr>
            <w:ins w:author="li" w:id="82" w:date="2019-07-13T12:31:00Z">
              <w:r w:rsidDel="00000000" w:rsidR="00000000" w:rsidRPr="00000000">
                <w:rPr>
                  <w:b w:val="1"/>
                  <w:rtl w:val="0"/>
                </w:rPr>
                <w:t xml:space="preserve">element</w:t>
              </w:r>
            </w:ins>
          </w:p>
        </w:tc>
        <w:tc>
          <w:tcPr>
            <w:shd w:fill="d9d9d9" w:val="clear"/>
          </w:tcPr>
          <w:p w:rsidR="00000000" w:rsidDel="00000000" w:rsidP="00000000" w:rsidRDefault="00000000" w:rsidRPr="00000000" w14:paraId="0000057C">
            <w:pPr>
              <w:spacing w:line="267" w:lineRule="auto"/>
              <w:ind w:firstLine="0"/>
              <w:rPr>
                <w:ins w:author="li" w:id="82" w:date="2019-07-13T12:31:00Z"/>
                <w:b w:val="1"/>
              </w:rPr>
            </w:pPr>
            <w:ins w:author="li" w:id="82" w:date="2019-07-13T12:31:00Z">
              <w:r w:rsidDel="00000000" w:rsidR="00000000" w:rsidRPr="00000000">
                <w:rPr>
                  <w:b w:val="1"/>
                  <w:rtl w:val="0"/>
                </w:rPr>
                <w:t xml:space="preserve">short-cut process</w:t>
              </w:r>
            </w:ins>
          </w:p>
        </w:tc>
        <w:tc>
          <w:tcPr>
            <w:shd w:fill="d9d9d9" w:val="clear"/>
          </w:tcPr>
          <w:p w:rsidR="00000000" w:rsidDel="00000000" w:rsidP="00000000" w:rsidRDefault="00000000" w:rsidRPr="00000000" w14:paraId="0000057D">
            <w:pPr>
              <w:spacing w:line="267" w:lineRule="auto"/>
              <w:ind w:firstLine="0"/>
              <w:rPr>
                <w:ins w:author="li" w:id="82" w:date="2019-07-13T12:31:00Z"/>
                <w:b w:val="1"/>
              </w:rPr>
            </w:pPr>
            <w:ins w:author="li" w:id="82" w:date="2019-07-13T12:31:00Z">
              <w:r w:rsidDel="00000000" w:rsidR="00000000" w:rsidRPr="00000000">
                <w:rPr>
                  <w:b w:val="1"/>
                  <w:rtl w:val="0"/>
                </w:rPr>
                <w:t xml:space="preserve">type</w:t>
              </w:r>
            </w:ins>
          </w:p>
        </w:tc>
        <w:tc>
          <w:tcPr>
            <w:shd w:fill="d9d9d9" w:val="clear"/>
          </w:tcPr>
          <w:p w:rsidR="00000000" w:rsidDel="00000000" w:rsidP="00000000" w:rsidRDefault="00000000" w:rsidRPr="00000000" w14:paraId="0000057E">
            <w:pPr>
              <w:spacing w:line="267" w:lineRule="auto"/>
              <w:ind w:firstLine="0"/>
              <w:rPr>
                <w:ins w:author="li" w:id="82" w:date="2019-07-13T12:31:00Z"/>
                <w:b w:val="1"/>
              </w:rPr>
            </w:pPr>
            <w:ins w:author="li" w:id="82" w:date="2019-07-13T12:31:00Z">
              <w:r w:rsidDel="00000000" w:rsidR="00000000" w:rsidRPr="00000000">
                <w:rPr>
                  <w:b w:val="1"/>
                  <w:rtl w:val="0"/>
                </w:rPr>
                <w:t xml:space="preserve">remarks</w:t>
              </w:r>
            </w:ins>
          </w:p>
        </w:tc>
      </w:tr>
      <w:tr>
        <w:trPr>
          <w:cantSplit w:val="0"/>
          <w:tblHeader w:val="0"/>
          <w:ins w:author="li" w:id="82" w:date="2019-07-13T12:31:00Z"/>
        </w:trPr>
        <w:tc>
          <w:tcPr/>
          <w:p w:rsidR="00000000" w:rsidDel="00000000" w:rsidP="00000000" w:rsidRDefault="00000000" w:rsidRPr="00000000" w14:paraId="0000057F">
            <w:pPr>
              <w:ind w:firstLine="0"/>
              <w:jc w:val="left"/>
              <w:rPr>
                <w:ins w:author="li" w:id="82" w:date="2019-07-13T12:31:00Z"/>
              </w:rPr>
            </w:pPr>
            <w:ins w:author="li" w:id="82" w:date="2019-07-13T12:31:00Z">
              <w:r w:rsidDel="00000000" w:rsidR="00000000" w:rsidRPr="00000000">
                <w:rPr>
                  <w:rtl w:val="0"/>
                </w:rPr>
                <w:t xml:space="preserve"> Pci origin</w:t>
              </w:r>
            </w:ins>
          </w:p>
        </w:tc>
        <w:tc>
          <w:tcPr/>
          <w:p w:rsidR="00000000" w:rsidDel="00000000" w:rsidP="00000000" w:rsidRDefault="00000000" w:rsidRPr="00000000" w14:paraId="00000580">
            <w:pPr>
              <w:ind w:firstLine="0"/>
              <w:jc w:val="left"/>
              <w:rPr>
                <w:ins w:author="li" w:id="82" w:date="2019-07-13T12:31:00Z"/>
              </w:rPr>
            </w:pPr>
            <w:ins w:author="li" w:id="82" w:date="2019-07-13T12:31:00Z">
              <w:r w:rsidDel="00000000" w:rsidR="00000000" w:rsidRPr="00000000">
                <w:rPr>
                  <w:rtl w:val="0"/>
                </w:rPr>
                <w:t xml:space="preserve">0..503</w:t>
              </w:r>
            </w:ins>
          </w:p>
        </w:tc>
        <w:tc>
          <w:tcPr/>
          <w:p w:rsidR="00000000" w:rsidDel="00000000" w:rsidP="00000000" w:rsidRDefault="00000000" w:rsidRPr="00000000" w14:paraId="00000581">
            <w:pPr>
              <w:ind w:firstLine="0"/>
              <w:jc w:val="left"/>
              <w:rPr>
                <w:ins w:author="li" w:id="82" w:date="2019-07-13T12:31:00Z"/>
              </w:rPr>
            </w:pPr>
            <w:ins w:author="li" w:id="82" w:date="2019-07-13T12:31:00Z">
              <w:r w:rsidDel="00000000" w:rsidR="00000000" w:rsidRPr="00000000">
                <w:rPr>
                  <w:rtl w:val="0"/>
                </w:rPr>
                <w:t xml:space="preserve">uint 16_t</w:t>
              </w:r>
            </w:ins>
          </w:p>
        </w:tc>
        <w:tc>
          <w:tcPr/>
          <w:p w:rsidR="00000000" w:rsidDel="00000000" w:rsidP="00000000" w:rsidRDefault="00000000" w:rsidRPr="00000000" w14:paraId="00000582">
            <w:pPr>
              <w:ind w:firstLine="0"/>
              <w:jc w:val="left"/>
              <w:rPr>
                <w:ins w:author="li" w:id="82" w:date="2019-07-13T12:31:00Z"/>
              </w:rPr>
            </w:pPr>
            <w:ins w:author="li" w:id="82" w:date="2019-07-13T12:31:00Z">
              <w:r w:rsidDel="00000000" w:rsidR="00000000" w:rsidRPr="00000000">
                <w:rPr>
                  <w:rtl w:val="0"/>
                </w:rPr>
                <w:t xml:space="preserve">0xffff, indicates no measurement</w:t>
              </w:r>
            </w:ins>
          </w:p>
        </w:tc>
      </w:tr>
      <w:tr>
        <w:trPr>
          <w:cantSplit w:val="0"/>
          <w:tblHeader w:val="0"/>
          <w:ins w:author="li" w:id="82" w:date="2019-07-13T12:31:00Z"/>
        </w:trPr>
        <w:tc>
          <w:tcPr/>
          <w:p w:rsidR="00000000" w:rsidDel="00000000" w:rsidP="00000000" w:rsidRDefault="00000000" w:rsidRPr="00000000" w14:paraId="00000583">
            <w:pPr>
              <w:ind w:firstLine="0"/>
              <w:jc w:val="left"/>
              <w:rPr>
                <w:ins w:author="li" w:id="82" w:date="2019-07-13T12:31:00Z"/>
              </w:rPr>
            </w:pPr>
            <w:ins w:author="li" w:id="82" w:date="2019-07-13T12:31:00Z">
              <w:r w:rsidDel="00000000" w:rsidR="00000000" w:rsidRPr="00000000">
                <w:rPr>
                  <w:rtl w:val="0"/>
                </w:rPr>
                <w:t xml:space="preserve">Pci finish</w:t>
              </w:r>
            </w:ins>
          </w:p>
        </w:tc>
        <w:tc>
          <w:tcPr/>
          <w:p w:rsidR="00000000" w:rsidDel="00000000" w:rsidP="00000000" w:rsidRDefault="00000000" w:rsidRPr="00000000" w14:paraId="00000584">
            <w:pPr>
              <w:ind w:firstLine="0"/>
              <w:jc w:val="left"/>
              <w:rPr>
                <w:ins w:author="li" w:id="82" w:date="2019-07-13T12:31:00Z"/>
              </w:rPr>
            </w:pPr>
            <w:ins w:author="li" w:id="82" w:date="2019-07-13T12:31:00Z">
              <w:r w:rsidDel="00000000" w:rsidR="00000000" w:rsidRPr="00000000">
                <w:rPr>
                  <w:rtl w:val="0"/>
                </w:rPr>
                <w:t xml:space="preserve">0..503</w:t>
              </w:r>
            </w:ins>
          </w:p>
        </w:tc>
        <w:tc>
          <w:tcPr/>
          <w:p w:rsidR="00000000" w:rsidDel="00000000" w:rsidP="00000000" w:rsidRDefault="00000000" w:rsidRPr="00000000" w14:paraId="00000585">
            <w:pPr>
              <w:ind w:firstLine="0"/>
              <w:jc w:val="left"/>
              <w:rPr>
                <w:ins w:author="li" w:id="82" w:date="2019-07-13T12:31:00Z"/>
              </w:rPr>
            </w:pPr>
            <w:ins w:author="li" w:id="82" w:date="2019-07-13T12:31:00Z">
              <w:r w:rsidDel="00000000" w:rsidR="00000000" w:rsidRPr="00000000">
                <w:rPr>
                  <w:rtl w:val="0"/>
                </w:rPr>
                <w:t xml:space="preserve">uint16_t</w:t>
              </w:r>
            </w:ins>
          </w:p>
        </w:tc>
        <w:tc>
          <w:tcPr/>
          <w:p w:rsidR="00000000" w:rsidDel="00000000" w:rsidP="00000000" w:rsidRDefault="00000000" w:rsidRPr="00000000" w14:paraId="00000586">
            <w:pPr>
              <w:ind w:firstLine="0"/>
              <w:jc w:val="left"/>
              <w:rPr>
                <w:ins w:author="li" w:id="82" w:date="2019-07-13T12:31:00Z"/>
              </w:rPr>
            </w:pPr>
            <w:ins w:author="li" w:id="82" w:date="2019-07-13T12:31:00Z">
              <w:r w:rsidDel="00000000" w:rsidR="00000000" w:rsidRPr="00000000">
                <w:rPr>
                  <w:rtl w:val="0"/>
                </w:rPr>
                <w:t xml:space="preserve">0xffff, indicates no measurement</w:t>
              </w:r>
            </w:ins>
          </w:p>
        </w:tc>
      </w:tr>
    </w:tbl>
    <w:p w:rsidR="00000000" w:rsidDel="00000000" w:rsidP="00000000" w:rsidRDefault="00000000" w:rsidRPr="00000000" w14:paraId="00000587">
      <w:pPr>
        <w:rPr>
          <w:ins w:author="li" w:id="83" w:date="2019-07-13T12:35:00Z"/>
        </w:rPr>
      </w:pPr>
      <w:ins w:author="li" w:id="83" w:date="2019-07-13T12:35:00Z">
        <w:r w:rsidDel="00000000" w:rsidR="00000000" w:rsidRPr="00000000">
          <w:rPr>
            <w:rtl w:val="0"/>
          </w:rPr>
        </w:r>
      </w:ins>
    </w:p>
    <w:p w:rsidR="00000000" w:rsidDel="00000000" w:rsidP="00000000" w:rsidRDefault="00000000" w:rsidRPr="00000000" w14:paraId="00000588">
      <w:pPr>
        <w:pStyle w:val="Heading3"/>
        <w:numPr>
          <w:ilvl w:val="2"/>
          <w:numId w:val="12"/>
        </w:numPr>
        <w:ind w:left="720" w:hanging="720"/>
        <w:rPr/>
      </w:pPr>
      <w:ins w:author="li" w:id="83" w:date="2019-07-13T12:35:00Z">
        <w:r w:rsidDel="00000000" w:rsidR="00000000" w:rsidRPr="00000000">
          <w:rPr>
            <w:rtl w:val="0"/>
          </w:rPr>
          <w:t xml:space="preserve">SIB 5 in the LTE sweep plot</w:t>
        </w:r>
      </w:ins>
      <w:r w:rsidDel="00000000" w:rsidR="00000000" w:rsidRPr="00000000">
        <w:rPr>
          <w:rtl w:val="0"/>
        </w:rPr>
      </w:r>
    </w:p>
    <w:tbl>
      <w:tblPr>
        <w:tblStyle w:val="Table4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84" w:date="2019-07-13T12:36:00Z"/>
        </w:trPr>
        <w:tc>
          <w:tcPr>
            <w:shd w:fill="d9d9d9" w:val="clear"/>
            <w:vAlign w:val="center"/>
          </w:tcPr>
          <w:p w:rsidR="00000000" w:rsidDel="00000000" w:rsidP="00000000" w:rsidRDefault="00000000" w:rsidRPr="00000000" w14:paraId="00000589">
            <w:pPr>
              <w:spacing w:line="267" w:lineRule="auto"/>
              <w:ind w:firstLine="0"/>
              <w:rPr>
                <w:ins w:author="li" w:id="84" w:date="2019-07-13T12:36:00Z"/>
                <w:b w:val="1"/>
              </w:rPr>
            </w:pPr>
            <w:ins w:author="li" w:id="84" w:date="2019-07-13T12:36:00Z">
              <w:r w:rsidDel="00000000" w:rsidR="00000000" w:rsidRPr="00000000">
                <w:rPr>
                  <w:b w:val="1"/>
                  <w:rtl w:val="0"/>
                </w:rPr>
                <w:t xml:space="preserve">TAG price</w:t>
              </w:r>
            </w:ins>
          </w:p>
        </w:tc>
        <w:tc>
          <w:tcPr>
            <w:shd w:fill="d9d9d9" w:val="clear"/>
          </w:tcPr>
          <w:p w:rsidR="00000000" w:rsidDel="00000000" w:rsidP="00000000" w:rsidRDefault="00000000" w:rsidRPr="00000000" w14:paraId="0000058A">
            <w:pPr>
              <w:spacing w:line="267" w:lineRule="auto"/>
              <w:ind w:firstLine="0"/>
              <w:rPr>
                <w:ins w:author="li" w:id="84" w:date="2019-07-13T12:36:00Z"/>
                <w:b w:val="1"/>
              </w:rPr>
            </w:pPr>
            <w:ins w:author="li" w:id="84" w:date="2019-07-13T12:36:00Z">
              <w:r w:rsidDel="00000000" w:rsidR="00000000" w:rsidRPr="00000000">
                <w:rPr>
                  <w:b w:val="1"/>
                  <w:rtl w:val="0"/>
                </w:rPr>
                <w:t xml:space="preserve">type</w:t>
              </w:r>
            </w:ins>
          </w:p>
        </w:tc>
        <w:tc>
          <w:tcPr>
            <w:shd w:fill="d9d9d9" w:val="clear"/>
          </w:tcPr>
          <w:p w:rsidR="00000000" w:rsidDel="00000000" w:rsidP="00000000" w:rsidRDefault="00000000" w:rsidRPr="00000000" w14:paraId="0000058B">
            <w:pPr>
              <w:spacing w:line="267" w:lineRule="auto"/>
              <w:ind w:firstLine="0"/>
              <w:rPr>
                <w:ins w:author="li" w:id="84" w:date="2019-07-13T12:36:00Z"/>
                <w:b w:val="1"/>
              </w:rPr>
            </w:pPr>
            <w:ins w:author="li" w:id="84" w:date="2019-07-13T12:36: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58C">
            <w:pPr>
              <w:spacing w:line="267" w:lineRule="auto"/>
              <w:ind w:firstLine="0"/>
              <w:rPr>
                <w:ins w:author="li" w:id="84" w:date="2019-07-13T12:36:00Z"/>
                <w:b w:val="1"/>
              </w:rPr>
            </w:pPr>
            <w:ins w:author="li" w:id="84" w:date="2019-07-13T12:36:00Z">
              <w:r w:rsidDel="00000000" w:rsidR="00000000" w:rsidRPr="00000000">
                <w:rPr>
                  <w:b w:val="1"/>
                  <w:rtl w:val="0"/>
                </w:rPr>
                <w:t xml:space="preserve">description</w:t>
              </w:r>
            </w:ins>
          </w:p>
        </w:tc>
      </w:tr>
      <w:tr>
        <w:trPr>
          <w:cantSplit w:val="0"/>
          <w:tblHeader w:val="0"/>
          <w:ins w:author="li" w:id="84" w:date="2019-07-13T12:36:00Z"/>
        </w:trPr>
        <w:tc>
          <w:tcPr/>
          <w:p w:rsidR="00000000" w:rsidDel="00000000" w:rsidP="00000000" w:rsidRDefault="00000000" w:rsidRPr="00000000" w14:paraId="0000058D">
            <w:pPr>
              <w:ind w:firstLine="0"/>
              <w:jc w:val="left"/>
              <w:rPr>
                <w:ins w:author="li" w:id="84" w:date="2019-07-13T12:36:00Z"/>
              </w:rPr>
            </w:pPr>
            <w:ins w:author="li" w:id="84" w:date="2019-07-13T12:36:00Z">
              <w:r w:rsidDel="00000000" w:rsidR="00000000" w:rsidRPr="00000000">
                <w:rPr>
                  <w:rtl w:val="0"/>
                </w:rPr>
                <w:t xml:space="preserve">8</w:t>
              </w:r>
            </w:ins>
          </w:p>
        </w:tc>
        <w:tc>
          <w:tcPr/>
          <w:p w:rsidR="00000000" w:rsidDel="00000000" w:rsidP="00000000" w:rsidRDefault="00000000" w:rsidRPr="00000000" w14:paraId="0000058E">
            <w:pPr>
              <w:ind w:firstLine="0"/>
              <w:jc w:val="left"/>
              <w:rPr>
                <w:ins w:author="li" w:id="84" w:date="2019-07-13T12:36:00Z"/>
              </w:rPr>
            </w:pPr>
            <w:ins w:author="li" w:id="84" w:date="2019-07-13T12:36:00Z">
              <w:r w:rsidDel="00000000" w:rsidR="00000000" w:rsidRPr="00000000">
                <w:rPr>
                  <w:rtl w:val="0"/>
                </w:rPr>
                <w:t xml:space="preserve">uint16_t</w:t>
              </w:r>
            </w:ins>
          </w:p>
        </w:tc>
        <w:tc>
          <w:tcPr/>
          <w:p w:rsidR="00000000" w:rsidDel="00000000" w:rsidP="00000000" w:rsidRDefault="00000000" w:rsidRPr="00000000" w14:paraId="0000058F">
            <w:pPr>
              <w:ind w:firstLine="0"/>
              <w:jc w:val="left"/>
              <w:rPr>
                <w:ins w:author="li" w:id="84" w:date="2019-07-13T12:36:00Z"/>
              </w:rPr>
            </w:pPr>
            <w:ins w:author="li" w:id="84" w:date="2019-07-13T12:36:00Z">
              <w:r w:rsidDel="00000000" w:rsidR="00000000" w:rsidRPr="00000000">
                <w:rPr>
                  <w:rtl w:val="0"/>
                </w:rPr>
                <w:t xml:space="preserve">1</w:t>
              </w:r>
            </w:ins>
          </w:p>
        </w:tc>
        <w:tc>
          <w:tcPr/>
          <w:p w:rsidR="00000000" w:rsidDel="00000000" w:rsidP="00000000" w:rsidRDefault="00000000" w:rsidRPr="00000000" w14:paraId="00000590">
            <w:pPr>
              <w:ind w:firstLine="0"/>
              <w:jc w:val="left"/>
              <w:rPr>
                <w:ins w:author="li" w:id="84" w:date="2019-07-13T12:36:00Z"/>
              </w:rPr>
            </w:pPr>
            <w:ins w:author="li" w:id="84" w:date="2019-07-13T12:36:00Z">
              <w:r w:rsidDel="00000000" w:rsidR="00000000" w:rsidRPr="00000000">
                <w:rPr>
                  <w:rtl w:val="0"/>
                </w:rPr>
                <w:t xml:space="preserve">The frequency point of the sweep cell</w:t>
              </w:r>
            </w:ins>
          </w:p>
        </w:tc>
      </w:tr>
      <w:tr>
        <w:trPr>
          <w:cantSplit w:val="0"/>
          <w:tblHeader w:val="0"/>
          <w:ins w:author="li" w:id="84" w:date="2019-07-13T12:36:00Z"/>
        </w:trPr>
        <w:tc>
          <w:tcPr/>
          <w:p w:rsidR="00000000" w:rsidDel="00000000" w:rsidP="00000000" w:rsidRDefault="00000000" w:rsidRPr="00000000" w14:paraId="00000591">
            <w:pPr>
              <w:ind w:firstLine="0"/>
              <w:jc w:val="left"/>
              <w:rPr>
                <w:ins w:author="li" w:id="84" w:date="2019-07-13T12:36:00Z"/>
              </w:rPr>
            </w:pPr>
            <w:ins w:author="li" w:id="84" w:date="2019-07-13T12:36:00Z">
              <w:r w:rsidDel="00000000" w:rsidR="00000000" w:rsidRPr="00000000">
                <w:rPr>
                  <w:rtl w:val="0"/>
                </w:rPr>
                <w:t xml:space="preserve">9</w:t>
              </w:r>
            </w:ins>
          </w:p>
        </w:tc>
        <w:tc>
          <w:tcPr/>
          <w:p w:rsidR="00000000" w:rsidDel="00000000" w:rsidP="00000000" w:rsidRDefault="00000000" w:rsidRPr="00000000" w14:paraId="00000592">
            <w:pPr>
              <w:ind w:firstLine="0"/>
              <w:jc w:val="left"/>
              <w:rPr>
                <w:ins w:author="li" w:id="84" w:date="2019-07-13T12:36:00Z"/>
              </w:rPr>
            </w:pPr>
            <w:ins w:author="li" w:id="84" w:date="2019-07-13T12:36:00Z">
              <w:r w:rsidDel="00000000" w:rsidR="00000000" w:rsidRPr="00000000">
                <w:rPr>
                  <w:rtl w:val="0"/>
                </w:rPr>
                <w:t xml:space="preserve">uint16_t</w:t>
              </w:r>
            </w:ins>
          </w:p>
        </w:tc>
        <w:tc>
          <w:tcPr/>
          <w:p w:rsidR="00000000" w:rsidDel="00000000" w:rsidP="00000000" w:rsidRDefault="00000000" w:rsidRPr="00000000" w14:paraId="00000593">
            <w:pPr>
              <w:ind w:firstLine="0"/>
              <w:jc w:val="left"/>
              <w:rPr>
                <w:ins w:author="li" w:id="84" w:date="2019-07-13T12:36:00Z"/>
              </w:rPr>
            </w:pPr>
            <w:ins w:author="li" w:id="84" w:date="2019-07-13T12:36:00Z">
              <w:r w:rsidDel="00000000" w:rsidR="00000000" w:rsidRPr="00000000">
                <w:rPr>
                  <w:rtl w:val="0"/>
                </w:rPr>
                <w:t xml:space="preserve">1</w:t>
              </w:r>
            </w:ins>
          </w:p>
        </w:tc>
        <w:tc>
          <w:tcPr/>
          <w:p w:rsidR="00000000" w:rsidDel="00000000" w:rsidP="00000000" w:rsidRDefault="00000000" w:rsidRPr="00000000" w14:paraId="00000594">
            <w:pPr>
              <w:ind w:firstLine="0"/>
              <w:jc w:val="left"/>
              <w:rPr>
                <w:ins w:author="li" w:id="84" w:date="2019-07-13T12:36:00Z"/>
              </w:rPr>
            </w:pPr>
            <w:ins w:author="li" w:id="84" w:date="2019-07-13T12:36:00Z">
              <w:r w:rsidDel="00000000" w:rsidR="00000000" w:rsidRPr="00000000">
                <w:rPr>
                  <w:rtl w:val="0"/>
                </w:rPr>
                <w:t xml:space="preserve">PCI in the sweep plot</w:t>
              </w:r>
            </w:ins>
          </w:p>
        </w:tc>
      </w:tr>
      <w:tr>
        <w:trPr>
          <w:cantSplit w:val="0"/>
          <w:tblHeader w:val="0"/>
          <w:ins w:author="li" w:id="84" w:date="2019-07-13T12:36:00Z"/>
        </w:trPr>
        <w:tc>
          <w:tcPr/>
          <w:p w:rsidR="00000000" w:rsidDel="00000000" w:rsidP="00000000" w:rsidRDefault="00000000" w:rsidRPr="00000000" w14:paraId="00000595">
            <w:pPr>
              <w:ind w:firstLine="0"/>
              <w:jc w:val="left"/>
              <w:rPr>
                <w:ins w:author="li" w:id="84" w:date="2019-07-13T12:36:00Z"/>
              </w:rPr>
            </w:pPr>
            <w:ins w:author="li" w:id="84" w:date="2019-07-13T12:36:00Z">
              <w:r w:rsidDel="00000000" w:rsidR="00000000" w:rsidRPr="00000000">
                <w:rPr>
                  <w:rtl w:val="0"/>
                </w:rPr>
                <w:t xml:space="preserve">47</w:t>
              </w:r>
            </w:ins>
          </w:p>
        </w:tc>
        <w:tc>
          <w:tcPr/>
          <w:p w:rsidR="00000000" w:rsidDel="00000000" w:rsidP="00000000" w:rsidRDefault="00000000" w:rsidRPr="00000000" w14:paraId="00000596">
            <w:pPr>
              <w:ind w:firstLine="0"/>
              <w:jc w:val="left"/>
              <w:rPr>
                <w:ins w:author="li" w:id="84" w:date="2019-07-13T12:36:00Z"/>
              </w:rPr>
            </w:pPr>
            <w:ins w:author="li" w:id="84" w:date="2019-07-13T12:36:00Z">
              <w:r w:rsidDel="00000000" w:rsidR="00000000" w:rsidRPr="00000000">
                <w:rPr>
                  <w:rtl w:val="0"/>
                </w:rPr>
                <w:t xml:space="preserve">array of   i ntra _freq_sib5_info</w:t>
              </w:r>
            </w:ins>
          </w:p>
        </w:tc>
        <w:tc>
          <w:tcPr/>
          <w:p w:rsidR="00000000" w:rsidDel="00000000" w:rsidP="00000000" w:rsidRDefault="00000000" w:rsidRPr="00000000" w14:paraId="00000597">
            <w:pPr>
              <w:ind w:firstLine="0"/>
              <w:jc w:val="left"/>
              <w:rPr>
                <w:ins w:author="li" w:id="84" w:date="2019-07-13T12:36:00Z"/>
              </w:rPr>
            </w:pPr>
            <w:ins w:author="li" w:id="84" w:date="2019-07-13T12:36:00Z">
              <w:r w:rsidDel="00000000" w:rsidR="00000000" w:rsidRPr="00000000">
                <w:rPr>
                  <w:rtl w:val="0"/>
                </w:rPr>
                <w:t xml:space="preserve">0…1</w:t>
              </w:r>
            </w:ins>
          </w:p>
        </w:tc>
        <w:tc>
          <w:tcPr/>
          <w:p w:rsidR="00000000" w:rsidDel="00000000" w:rsidP="00000000" w:rsidRDefault="00000000" w:rsidRPr="00000000" w14:paraId="00000598">
            <w:pPr>
              <w:ind w:firstLine="0"/>
              <w:jc w:val="left"/>
              <w:rPr>
                <w:ins w:author="li" w:id="84" w:date="2019-07-13T12:36:00Z"/>
              </w:rPr>
            </w:pPr>
            <w:ins w:author="li" w:id="84" w:date="2019-07-13T12:36:00Z">
              <w:r w:rsidDel="00000000" w:rsidR="00000000" w:rsidRPr="00000000">
                <w:rPr>
                  <w:rtl w:val="0"/>
                </w:rPr>
                <w:t xml:space="preserve">Priority of the sweep cells</w:t>
              </w:r>
            </w:ins>
          </w:p>
          <w:p w:rsidR="00000000" w:rsidDel="00000000" w:rsidP="00000000" w:rsidRDefault="00000000" w:rsidRPr="00000000" w14:paraId="00000599">
            <w:pPr>
              <w:ind w:firstLine="0"/>
              <w:jc w:val="left"/>
              <w:rPr>
                <w:ins w:author="li" w:id="84" w:date="2019-07-13T12:36:00Z"/>
              </w:rPr>
            </w:pPr>
            <w:ins w:author="li" w:id="84" w:date="2019-07-13T12:36:00Z">
              <w:r w:rsidDel="00000000" w:rsidR="00000000" w:rsidRPr="00000000">
                <w:rPr>
                  <w:rtl w:val="0"/>
                </w:rPr>
                <w:t xml:space="preserve">0xffff, indicates no measurement</w:t>
              </w:r>
            </w:ins>
          </w:p>
        </w:tc>
      </w:tr>
    </w:tbl>
    <w:p w:rsidR="00000000" w:rsidDel="00000000" w:rsidP="00000000" w:rsidRDefault="00000000" w:rsidRPr="00000000" w14:paraId="0000059A">
      <w:pPr>
        <w:rPr>
          <w:ins w:author="li" w:id="85" w:date="2019-07-13T12:35:00Z"/>
        </w:rPr>
      </w:pPr>
      <w:ins w:author="li" w:id="85" w:date="2019-07-13T12:35:00Z">
        <w:r w:rsidDel="00000000" w:rsidR="00000000" w:rsidRPr="00000000">
          <w:rPr>
            <w:rtl w:val="0"/>
          </w:rPr>
        </w:r>
      </w:ins>
    </w:p>
    <w:p w:rsidR="00000000" w:rsidDel="00000000" w:rsidP="00000000" w:rsidRDefault="00000000" w:rsidRPr="00000000" w14:paraId="0000059B">
      <w:pPr>
        <w:ind w:firstLine="0"/>
        <w:rPr/>
      </w:pPr>
      <w:ins w:author="li" w:id="85" w:date="2019-07-13T12:35:00Z">
        <w:r w:rsidDel="00000000" w:rsidR="00000000" w:rsidRPr="00000000">
          <w:rPr>
            <w:rtl w:val="0"/>
          </w:rPr>
          <w:t xml:space="preserve">i ntra_freq_sib5_info</w:t>
        </w:r>
      </w:ins>
      <w:r w:rsidDel="00000000" w:rsidR="00000000" w:rsidRPr="00000000">
        <w:rPr>
          <w:rtl w:val="0"/>
        </w:rPr>
      </w:r>
    </w:p>
    <w:tbl>
      <w:tblPr>
        <w:tblStyle w:val="Table45"/>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86" w:date="2019-07-13T13:03:00Z"/>
        </w:trPr>
        <w:tc>
          <w:tcPr>
            <w:shd w:fill="d9d9d9" w:val="clear"/>
            <w:vAlign w:val="center"/>
          </w:tcPr>
          <w:p w:rsidR="00000000" w:rsidDel="00000000" w:rsidP="00000000" w:rsidRDefault="00000000" w:rsidRPr="00000000" w14:paraId="0000059C">
            <w:pPr>
              <w:spacing w:line="267" w:lineRule="auto"/>
              <w:ind w:firstLine="0"/>
              <w:rPr>
                <w:ins w:author="li" w:id="86" w:date="2019-07-13T13:03:00Z"/>
                <w:b w:val="1"/>
              </w:rPr>
            </w:pPr>
            <w:ins w:author="li" w:id="86" w:date="2019-07-13T13:03:00Z">
              <w:r w:rsidDel="00000000" w:rsidR="00000000" w:rsidRPr="00000000">
                <w:rPr>
                  <w:b w:val="1"/>
                  <w:rtl w:val="0"/>
                </w:rPr>
                <w:t xml:space="preserve">element</w:t>
              </w:r>
            </w:ins>
          </w:p>
        </w:tc>
        <w:tc>
          <w:tcPr>
            <w:shd w:fill="d9d9d9" w:val="clear"/>
          </w:tcPr>
          <w:p w:rsidR="00000000" w:rsidDel="00000000" w:rsidP="00000000" w:rsidRDefault="00000000" w:rsidRPr="00000000" w14:paraId="0000059D">
            <w:pPr>
              <w:spacing w:line="267" w:lineRule="auto"/>
              <w:ind w:firstLine="0"/>
              <w:rPr>
                <w:ins w:author="li" w:id="86" w:date="2019-07-13T13:03:00Z"/>
                <w:b w:val="1"/>
              </w:rPr>
            </w:pPr>
            <w:ins w:author="li" w:id="86" w:date="2019-07-13T13:03:00Z">
              <w:r w:rsidDel="00000000" w:rsidR="00000000" w:rsidRPr="00000000">
                <w:rPr>
                  <w:b w:val="1"/>
                  <w:rtl w:val="0"/>
                </w:rPr>
                <w:t xml:space="preserve">short-cut process</w:t>
              </w:r>
            </w:ins>
          </w:p>
        </w:tc>
        <w:tc>
          <w:tcPr>
            <w:shd w:fill="d9d9d9" w:val="clear"/>
          </w:tcPr>
          <w:p w:rsidR="00000000" w:rsidDel="00000000" w:rsidP="00000000" w:rsidRDefault="00000000" w:rsidRPr="00000000" w14:paraId="0000059E">
            <w:pPr>
              <w:spacing w:line="267" w:lineRule="auto"/>
              <w:ind w:firstLine="0"/>
              <w:rPr>
                <w:ins w:author="li" w:id="86" w:date="2019-07-13T13:03:00Z"/>
                <w:b w:val="1"/>
              </w:rPr>
            </w:pPr>
            <w:ins w:author="li" w:id="86" w:date="2019-07-13T13:03:00Z">
              <w:r w:rsidDel="00000000" w:rsidR="00000000" w:rsidRPr="00000000">
                <w:rPr>
                  <w:b w:val="1"/>
                  <w:rtl w:val="0"/>
                </w:rPr>
                <w:t xml:space="preserve">type</w:t>
              </w:r>
            </w:ins>
          </w:p>
        </w:tc>
        <w:tc>
          <w:tcPr>
            <w:shd w:fill="d9d9d9" w:val="clear"/>
          </w:tcPr>
          <w:p w:rsidR="00000000" w:rsidDel="00000000" w:rsidP="00000000" w:rsidRDefault="00000000" w:rsidRPr="00000000" w14:paraId="0000059F">
            <w:pPr>
              <w:spacing w:line="267" w:lineRule="auto"/>
              <w:ind w:firstLine="0"/>
              <w:rPr>
                <w:ins w:author="li" w:id="86" w:date="2019-07-13T13:03:00Z"/>
                <w:b w:val="1"/>
              </w:rPr>
            </w:pPr>
            <w:ins w:author="li" w:id="86" w:date="2019-07-13T13:03:00Z">
              <w:r w:rsidDel="00000000" w:rsidR="00000000" w:rsidRPr="00000000">
                <w:rPr>
                  <w:b w:val="1"/>
                  <w:rtl w:val="0"/>
                </w:rPr>
                <w:t xml:space="preserve">remarks</w:t>
              </w:r>
            </w:ins>
          </w:p>
        </w:tc>
      </w:tr>
      <w:tr>
        <w:trPr>
          <w:cantSplit w:val="0"/>
          <w:tblHeader w:val="0"/>
          <w:ins w:author="li" w:id="86" w:date="2019-07-13T13:03:00Z"/>
        </w:trPr>
        <w:tc>
          <w:tcPr/>
          <w:p w:rsidR="00000000" w:rsidDel="00000000" w:rsidP="00000000" w:rsidRDefault="00000000" w:rsidRPr="00000000" w14:paraId="000005A0">
            <w:pPr>
              <w:ind w:firstLine="0"/>
              <w:jc w:val="left"/>
              <w:rPr>
                <w:ins w:author="li" w:id="86" w:date="2019-07-13T13:03:00Z"/>
              </w:rPr>
            </w:pPr>
            <w:ins w:author="li" w:id="86" w:date="2019-07-13T13:03:00Z">
              <w:r w:rsidDel="00000000" w:rsidR="00000000" w:rsidRPr="00000000">
                <w:rPr>
                  <w:rtl w:val="0"/>
                </w:rPr>
                <w:t xml:space="preserve">Different frequently point</w:t>
              </w:r>
            </w:ins>
          </w:p>
        </w:tc>
        <w:tc>
          <w:tcPr/>
          <w:p w:rsidR="00000000" w:rsidDel="00000000" w:rsidP="00000000" w:rsidRDefault="00000000" w:rsidRPr="00000000" w14:paraId="000005A1">
            <w:pPr>
              <w:ind w:firstLine="0"/>
              <w:jc w:val="left"/>
              <w:rPr>
                <w:ins w:author="li" w:id="86" w:date="2019-07-13T13:03:00Z"/>
              </w:rPr>
            </w:pPr>
            <w:ins w:author="li" w:id="86" w:date="2019-07-13T13:03:00Z">
              <w:r w:rsidDel="00000000" w:rsidR="00000000" w:rsidRPr="00000000">
                <w:rPr>
                  <w:rtl w:val="0"/>
                </w:rPr>
                <w:t xml:space="preserve">0…65535</w:t>
              </w:r>
            </w:ins>
          </w:p>
        </w:tc>
        <w:tc>
          <w:tcPr/>
          <w:p w:rsidR="00000000" w:rsidDel="00000000" w:rsidP="00000000" w:rsidRDefault="00000000" w:rsidRPr="00000000" w14:paraId="000005A2">
            <w:pPr>
              <w:ind w:firstLine="0"/>
              <w:jc w:val="left"/>
              <w:rPr>
                <w:ins w:author="li" w:id="86" w:date="2019-07-13T13:03:00Z"/>
              </w:rPr>
            </w:pPr>
            <w:ins w:author="li" w:id="86" w:date="2019-07-13T13:03:00Z">
              <w:r w:rsidDel="00000000" w:rsidR="00000000" w:rsidRPr="00000000">
                <w:rPr>
                  <w:rtl w:val="0"/>
                </w:rPr>
                <w:t xml:space="preserve">uint 16_t</w:t>
              </w:r>
            </w:ins>
          </w:p>
        </w:tc>
        <w:tc>
          <w:tcPr/>
          <w:p w:rsidR="00000000" w:rsidDel="00000000" w:rsidP="00000000" w:rsidRDefault="00000000" w:rsidRPr="00000000" w14:paraId="000005A3">
            <w:pPr>
              <w:ind w:firstLine="0"/>
              <w:jc w:val="left"/>
              <w:rPr>
                <w:ins w:author="li" w:id="86" w:date="2019-07-13T13:03:00Z"/>
              </w:rPr>
            </w:pPr>
            <w:ins w:author="li" w:id="86" w:date="2019-07-13T13:03:00Z">
              <w:r w:rsidDel="00000000" w:rsidR="00000000" w:rsidRPr="00000000">
                <w:rPr>
                  <w:rtl w:val="0"/>
                </w:rPr>
              </w:r>
            </w:ins>
          </w:p>
        </w:tc>
      </w:tr>
      <w:tr>
        <w:trPr>
          <w:cantSplit w:val="0"/>
          <w:tblHeader w:val="0"/>
          <w:ins w:author="li" w:id="86" w:date="2019-07-13T13:03:00Z"/>
        </w:trPr>
        <w:tc>
          <w:tcPr/>
          <w:p w:rsidR="00000000" w:rsidDel="00000000" w:rsidP="00000000" w:rsidRDefault="00000000" w:rsidRPr="00000000" w14:paraId="000005A4">
            <w:pPr>
              <w:ind w:firstLine="0"/>
              <w:jc w:val="left"/>
              <w:rPr>
                <w:ins w:author="li" w:id="86" w:date="2019-07-13T13:03:00Z"/>
              </w:rPr>
            </w:pPr>
            <w:ins w:author="li" w:id="86" w:date="2019-07-13T13:03:00Z">
              <w:r w:rsidDel="00000000" w:rsidR="00000000" w:rsidRPr="00000000">
                <w:rPr>
                  <w:rtl w:val="0"/>
                </w:rPr>
                <w:t xml:space="preserve">Overfrequency heavySelect priority</w:t>
              </w:r>
            </w:ins>
          </w:p>
        </w:tc>
        <w:tc>
          <w:tcPr/>
          <w:p w:rsidR="00000000" w:rsidDel="00000000" w:rsidP="00000000" w:rsidRDefault="00000000" w:rsidRPr="00000000" w14:paraId="000005A5">
            <w:pPr>
              <w:ind w:firstLine="0"/>
              <w:jc w:val="left"/>
              <w:rPr>
                <w:ins w:author="li" w:id="86" w:date="2019-07-13T13:03:00Z"/>
              </w:rPr>
            </w:pPr>
            <w:ins w:author="li" w:id="86" w:date="2019-07-13T13:03:00Z">
              <w:r w:rsidDel="00000000" w:rsidR="00000000" w:rsidRPr="00000000">
                <w:rPr>
                  <w:rtl w:val="0"/>
                </w:rPr>
                <w:t xml:space="preserve">1..7</w:t>
              </w:r>
            </w:ins>
          </w:p>
        </w:tc>
        <w:tc>
          <w:tcPr/>
          <w:p w:rsidR="00000000" w:rsidDel="00000000" w:rsidP="00000000" w:rsidRDefault="00000000" w:rsidRPr="00000000" w14:paraId="000005A6">
            <w:pPr>
              <w:ind w:firstLine="0"/>
              <w:jc w:val="left"/>
              <w:rPr>
                <w:ins w:author="li" w:id="86" w:date="2019-07-13T13:03:00Z"/>
              </w:rPr>
            </w:pPr>
            <w:ins w:author="li" w:id="86" w:date="2019-07-13T13:03:00Z">
              <w:r w:rsidDel="00000000" w:rsidR="00000000" w:rsidRPr="00000000">
                <w:rPr>
                  <w:rtl w:val="0"/>
                </w:rPr>
                <w:t xml:space="preserve">uint16_t</w:t>
              </w:r>
            </w:ins>
          </w:p>
        </w:tc>
        <w:tc>
          <w:tcPr/>
          <w:p w:rsidR="00000000" w:rsidDel="00000000" w:rsidP="00000000" w:rsidRDefault="00000000" w:rsidRPr="00000000" w14:paraId="000005A7">
            <w:pPr>
              <w:ind w:firstLine="0"/>
              <w:jc w:val="left"/>
              <w:rPr>
                <w:ins w:author="li" w:id="86" w:date="2019-07-13T13:03:00Z"/>
              </w:rPr>
            </w:pPr>
            <w:ins w:author="li" w:id="86" w:date="2019-07-13T13:03:00Z">
              <w:r w:rsidDel="00000000" w:rsidR="00000000" w:rsidRPr="00000000">
                <w:rPr>
                  <w:rtl w:val="0"/>
                </w:rPr>
                <w:t xml:space="preserve">priority</w:t>
              </w:r>
            </w:ins>
          </w:p>
          <w:p w:rsidR="00000000" w:rsidDel="00000000" w:rsidP="00000000" w:rsidRDefault="00000000" w:rsidRPr="00000000" w14:paraId="000005A8">
            <w:pPr>
              <w:ind w:firstLine="0"/>
              <w:jc w:val="left"/>
              <w:rPr>
                <w:ins w:author="li" w:id="86" w:date="2019-07-13T13:03:00Z"/>
              </w:rPr>
            </w:pPr>
            <w:ins w:author="li" w:id="86" w:date="2019-07-13T13:03:00Z">
              <w:r w:rsidDel="00000000" w:rsidR="00000000" w:rsidRPr="00000000">
                <w:rPr>
                  <w:rtl w:val="0"/>
                </w:rPr>
                <w:t xml:space="preserve">0xffff, indicates no measurement</w:t>
              </w:r>
            </w:ins>
          </w:p>
        </w:tc>
      </w:tr>
      <w:tr>
        <w:trPr>
          <w:cantSplit w:val="0"/>
          <w:tblHeader w:val="0"/>
          <w:ins w:author="li" w:id="86" w:date="2019-07-13T13:03:00Z"/>
        </w:trPr>
        <w:tc>
          <w:tcPr/>
          <w:p w:rsidR="00000000" w:rsidDel="00000000" w:rsidP="00000000" w:rsidRDefault="00000000" w:rsidRPr="00000000" w14:paraId="000005A9">
            <w:pPr>
              <w:ind w:firstLine="0"/>
              <w:jc w:val="left"/>
              <w:rPr>
                <w:ins w:author="li" w:id="86" w:date="2019-07-13T13:03:00Z"/>
              </w:rPr>
            </w:pPr>
            <w:ins w:author="li" w:id="86" w:date="2019-07-13T13:03:00Z">
              <w:r w:rsidDel="00000000" w:rsidR="00000000" w:rsidRPr="00000000">
                <w:rPr>
                  <w:rtl w:val="0"/>
                </w:rPr>
                <w:t xml:space="preserve">incoming level</w:t>
              </w:r>
            </w:ins>
          </w:p>
        </w:tc>
        <w:tc>
          <w:tcPr/>
          <w:p w:rsidR="00000000" w:rsidDel="00000000" w:rsidP="00000000" w:rsidRDefault="00000000" w:rsidRPr="00000000" w14:paraId="000005AA">
            <w:pPr>
              <w:ind w:firstLine="0"/>
              <w:jc w:val="left"/>
              <w:rPr>
                <w:ins w:author="li" w:id="86" w:date="2019-07-13T13:03:00Z"/>
              </w:rPr>
            </w:pPr>
            <w:ins w:author="li" w:id="86" w:date="2019-07-13T13:03:00Z">
              <w:r w:rsidDel="00000000" w:rsidR="00000000" w:rsidRPr="00000000">
                <w:rPr>
                  <w:rtl w:val="0"/>
                </w:rPr>
              </w:r>
            </w:ins>
          </w:p>
        </w:tc>
        <w:tc>
          <w:tcPr/>
          <w:p w:rsidR="00000000" w:rsidDel="00000000" w:rsidP="00000000" w:rsidRDefault="00000000" w:rsidRPr="00000000" w14:paraId="000005AB">
            <w:pPr>
              <w:ind w:firstLine="0"/>
              <w:jc w:val="left"/>
              <w:rPr>
                <w:ins w:author="li" w:id="86" w:date="2019-07-13T13:03:00Z"/>
              </w:rPr>
            </w:pPr>
            <w:ins w:author="li" w:id="86" w:date="2019-07-13T13:03:00Z">
              <w:r w:rsidDel="00000000" w:rsidR="00000000" w:rsidRPr="00000000">
                <w:rPr>
                  <w:rtl w:val="0"/>
                </w:rPr>
                <w:t xml:space="preserve">uint16_t</w:t>
              </w:r>
            </w:ins>
          </w:p>
        </w:tc>
        <w:tc>
          <w:tcPr/>
          <w:p w:rsidR="00000000" w:rsidDel="00000000" w:rsidP="00000000" w:rsidRDefault="00000000" w:rsidRPr="00000000" w14:paraId="000005AC">
            <w:pPr>
              <w:ind w:firstLine="0"/>
              <w:jc w:val="left"/>
              <w:rPr>
                <w:ins w:author="li" w:id="86" w:date="2019-07-13T13:03:00Z"/>
              </w:rPr>
            </w:pPr>
            <w:ins w:author="li" w:id="86" w:date="2019-07-13T13:03:00Z">
              <w:r w:rsidDel="00000000" w:rsidR="00000000" w:rsidRPr="00000000">
                <w:rPr>
                  <w:rtl w:val="0"/>
                </w:rPr>
                <w:t xml:space="preserve">0xffff, indicates no measurement</w:t>
              </w:r>
            </w:ins>
          </w:p>
        </w:tc>
      </w:tr>
      <w:tr>
        <w:trPr>
          <w:cantSplit w:val="0"/>
          <w:tblHeader w:val="0"/>
          <w:ins w:author="li" w:id="86" w:date="2019-07-13T13:03:00Z"/>
        </w:trPr>
        <w:tc>
          <w:tcPr/>
          <w:p w:rsidR="00000000" w:rsidDel="00000000" w:rsidP="00000000" w:rsidRDefault="00000000" w:rsidRPr="00000000" w14:paraId="000005AD">
            <w:pPr>
              <w:ind w:firstLine="0"/>
              <w:jc w:val="left"/>
              <w:rPr>
                <w:ins w:author="li" w:id="86" w:date="2019-07-13T13:03:00Z"/>
              </w:rPr>
            </w:pPr>
            <w:ins w:author="li" w:id="86" w:date="2019-07-13T13:03:00Z">
              <w:r w:rsidDel="00000000" w:rsidR="00000000" w:rsidRPr="00000000">
                <w:rPr>
                  <w:rtl w:val="0"/>
                </w:rPr>
                <w:t xml:space="preserve">thresh-High</w:t>
              </w:r>
            </w:ins>
          </w:p>
        </w:tc>
        <w:tc>
          <w:tcPr/>
          <w:p w:rsidR="00000000" w:rsidDel="00000000" w:rsidP="00000000" w:rsidRDefault="00000000" w:rsidRPr="00000000" w14:paraId="000005AE">
            <w:pPr>
              <w:ind w:firstLine="0"/>
              <w:jc w:val="left"/>
              <w:rPr>
                <w:ins w:author="li" w:id="86" w:date="2019-07-13T13:03:00Z"/>
              </w:rPr>
            </w:pPr>
            <w:ins w:author="li" w:id="86" w:date="2019-07-13T13:03:00Z">
              <w:r w:rsidDel="00000000" w:rsidR="00000000" w:rsidRPr="00000000">
                <w:rPr>
                  <w:rtl w:val="0"/>
                </w:rPr>
              </w:r>
            </w:ins>
          </w:p>
        </w:tc>
        <w:tc>
          <w:tcPr/>
          <w:p w:rsidR="00000000" w:rsidDel="00000000" w:rsidP="00000000" w:rsidRDefault="00000000" w:rsidRPr="00000000" w14:paraId="000005AF">
            <w:pPr>
              <w:ind w:firstLine="0"/>
              <w:jc w:val="left"/>
              <w:rPr>
                <w:ins w:author="li" w:id="86" w:date="2019-07-13T13:03:00Z"/>
              </w:rPr>
            </w:pPr>
            <w:ins w:author="li" w:id="86" w:date="2019-07-13T13:03:00Z">
              <w:r w:rsidDel="00000000" w:rsidR="00000000" w:rsidRPr="00000000">
                <w:rPr>
                  <w:rtl w:val="0"/>
                </w:rPr>
                <w:t xml:space="preserve">uint16_t</w:t>
              </w:r>
            </w:ins>
          </w:p>
        </w:tc>
        <w:tc>
          <w:tcPr/>
          <w:p w:rsidR="00000000" w:rsidDel="00000000" w:rsidP="00000000" w:rsidRDefault="00000000" w:rsidRPr="00000000" w14:paraId="000005B0">
            <w:pPr>
              <w:ind w:firstLine="0"/>
              <w:jc w:val="left"/>
              <w:rPr>
                <w:ins w:author="li" w:id="86" w:date="2019-07-13T13:03:00Z"/>
              </w:rPr>
            </w:pPr>
            <w:ins w:author="li" w:id="86" w:date="2019-07-13T13:03:00Z">
              <w:r w:rsidDel="00000000" w:rsidR="00000000" w:rsidRPr="00000000">
                <w:rPr>
                  <w:rtl w:val="0"/>
                </w:rPr>
                <w:t xml:space="preserve">0xffff, indicates no measurement</w:t>
              </w:r>
            </w:ins>
          </w:p>
        </w:tc>
      </w:tr>
      <w:tr>
        <w:trPr>
          <w:cantSplit w:val="0"/>
          <w:tblHeader w:val="0"/>
          <w:ins w:author="li" w:id="86" w:date="2019-07-13T13:03:00Z"/>
        </w:trPr>
        <w:tc>
          <w:tcPr/>
          <w:p w:rsidR="00000000" w:rsidDel="00000000" w:rsidP="00000000" w:rsidRDefault="00000000" w:rsidRPr="00000000" w14:paraId="000005B1">
            <w:pPr>
              <w:ind w:firstLine="0"/>
              <w:jc w:val="left"/>
              <w:rPr>
                <w:ins w:author="li" w:id="86" w:date="2019-07-13T13:03:00Z"/>
              </w:rPr>
            </w:pPr>
            <w:ins w:author="li" w:id="86" w:date="2019-07-13T13:03:00Z">
              <w:r w:rsidDel="00000000" w:rsidR="00000000" w:rsidRPr="00000000">
                <w:rPr>
                  <w:rtl w:val="0"/>
                </w:rPr>
                <w:t xml:space="preserve">thresh-Low</w:t>
              </w:r>
            </w:ins>
          </w:p>
        </w:tc>
        <w:tc>
          <w:tcPr/>
          <w:p w:rsidR="00000000" w:rsidDel="00000000" w:rsidP="00000000" w:rsidRDefault="00000000" w:rsidRPr="00000000" w14:paraId="000005B2">
            <w:pPr>
              <w:ind w:firstLine="0"/>
              <w:jc w:val="left"/>
              <w:rPr>
                <w:ins w:author="li" w:id="86" w:date="2019-07-13T13:03:00Z"/>
              </w:rPr>
            </w:pPr>
            <w:ins w:author="li" w:id="86" w:date="2019-07-13T13:03:00Z">
              <w:r w:rsidDel="00000000" w:rsidR="00000000" w:rsidRPr="00000000">
                <w:rPr>
                  <w:rtl w:val="0"/>
                </w:rPr>
              </w:r>
            </w:ins>
          </w:p>
        </w:tc>
        <w:tc>
          <w:tcPr/>
          <w:p w:rsidR="00000000" w:rsidDel="00000000" w:rsidP="00000000" w:rsidRDefault="00000000" w:rsidRPr="00000000" w14:paraId="000005B3">
            <w:pPr>
              <w:ind w:firstLine="0"/>
              <w:jc w:val="left"/>
              <w:rPr>
                <w:ins w:author="li" w:id="86" w:date="2019-07-13T13:03:00Z"/>
              </w:rPr>
            </w:pPr>
            <w:ins w:author="li" w:id="86" w:date="2019-07-13T13:03:00Z">
              <w:r w:rsidDel="00000000" w:rsidR="00000000" w:rsidRPr="00000000">
                <w:rPr>
                  <w:rtl w:val="0"/>
                </w:rPr>
                <w:t xml:space="preserve">uint16_t</w:t>
              </w:r>
            </w:ins>
          </w:p>
        </w:tc>
        <w:tc>
          <w:tcPr/>
          <w:p w:rsidR="00000000" w:rsidDel="00000000" w:rsidP="00000000" w:rsidRDefault="00000000" w:rsidRPr="00000000" w14:paraId="000005B4">
            <w:pPr>
              <w:ind w:firstLine="0"/>
              <w:jc w:val="left"/>
              <w:rPr>
                <w:ins w:author="li" w:id="86" w:date="2019-07-13T13:03:00Z"/>
              </w:rPr>
            </w:pPr>
            <w:ins w:author="li" w:id="86" w:date="2019-07-13T13:03:00Z">
              <w:r w:rsidDel="00000000" w:rsidR="00000000" w:rsidRPr="00000000">
                <w:rPr>
                  <w:rtl w:val="0"/>
                </w:rPr>
                <w:t xml:space="preserve">0xffff, indicates no measurement</w:t>
              </w:r>
            </w:ins>
          </w:p>
        </w:tc>
      </w:tr>
      <w:tr>
        <w:trPr>
          <w:cantSplit w:val="0"/>
          <w:tblHeader w:val="0"/>
          <w:ins w:author="li" w:id="86" w:date="2019-07-13T13:03:00Z"/>
        </w:trPr>
        <w:tc>
          <w:tcPr/>
          <w:p w:rsidR="00000000" w:rsidDel="00000000" w:rsidP="00000000" w:rsidRDefault="00000000" w:rsidRPr="00000000" w14:paraId="000005B5">
            <w:pPr>
              <w:ind w:firstLine="0"/>
              <w:jc w:val="left"/>
              <w:rPr>
                <w:ins w:author="li" w:id="86" w:date="2019-07-13T13:03:00Z"/>
              </w:rPr>
            </w:pPr>
            <w:ins w:author="li" w:id="86" w:date="2019-07-13T13:03:00Z">
              <w:r w:rsidDel="00000000" w:rsidR="00000000" w:rsidRPr="00000000">
                <w:rPr>
                  <w:rtl w:val="0"/>
                </w:rPr>
                <w:t xml:space="preserve">array _of_black_pci</w:t>
              </w:r>
            </w:ins>
          </w:p>
        </w:tc>
        <w:tc>
          <w:tcPr/>
          <w:p w:rsidR="00000000" w:rsidDel="00000000" w:rsidP="00000000" w:rsidRDefault="00000000" w:rsidRPr="00000000" w14:paraId="000005B6">
            <w:pPr>
              <w:ind w:firstLine="0"/>
              <w:jc w:val="left"/>
              <w:rPr>
                <w:ins w:author="li" w:id="86" w:date="2019-07-13T13:03:00Z"/>
              </w:rPr>
            </w:pPr>
            <w:ins w:author="li" w:id="86" w:date="2019-07-13T13:03:00Z">
              <w:r w:rsidDel="00000000" w:rsidR="00000000" w:rsidRPr="00000000">
                <w:rPr>
                  <w:rtl w:val="0"/>
                </w:rPr>
                <w:t xml:space="preserve">0…..30</w:t>
              </w:r>
            </w:ins>
          </w:p>
        </w:tc>
        <w:tc>
          <w:tcPr/>
          <w:p w:rsidR="00000000" w:rsidDel="00000000" w:rsidP="00000000" w:rsidRDefault="00000000" w:rsidRPr="00000000" w14:paraId="000005B7">
            <w:pPr>
              <w:ind w:firstLine="0"/>
              <w:jc w:val="left"/>
              <w:rPr>
                <w:ins w:author="li" w:id="86" w:date="2019-07-13T13:03:00Z"/>
              </w:rPr>
            </w:pPr>
            <w:ins w:author="li" w:id="86" w:date="2019-07-13T13:03:00Z">
              <w:r w:rsidDel="00000000" w:rsidR="00000000" w:rsidRPr="00000000">
                <w:rPr>
                  <w:rtl w:val="0"/>
                </w:rPr>
              </w:r>
            </w:ins>
          </w:p>
        </w:tc>
        <w:tc>
          <w:tcPr/>
          <w:p w:rsidR="00000000" w:rsidDel="00000000" w:rsidP="00000000" w:rsidRDefault="00000000" w:rsidRPr="00000000" w14:paraId="000005B8">
            <w:pPr>
              <w:ind w:firstLine="0"/>
              <w:jc w:val="left"/>
              <w:rPr>
                <w:ins w:author="li" w:id="86" w:date="2019-07-13T13:03:00Z"/>
              </w:rPr>
            </w:pPr>
            <w:ins w:author="li" w:id="86" w:date="2019-07-13T13:03:00Z">
              <w:r w:rsidDel="00000000" w:rsidR="00000000" w:rsidRPr="00000000">
                <w:rPr>
                  <w:rtl w:val="0"/>
                </w:rPr>
              </w:r>
            </w:ins>
          </w:p>
        </w:tc>
      </w:tr>
    </w:tbl>
    <w:p w:rsidR="00000000" w:rsidDel="00000000" w:rsidP="00000000" w:rsidRDefault="00000000" w:rsidRPr="00000000" w14:paraId="000005B9">
      <w:pPr>
        <w:rPr>
          <w:ins w:author="li" w:id="87" w:date="2019-07-13T12:35:00Z"/>
        </w:rPr>
      </w:pPr>
      <w:ins w:author="li" w:id="87" w:date="2019-07-13T12:35:00Z">
        <w:r w:rsidDel="00000000" w:rsidR="00000000" w:rsidRPr="00000000">
          <w:rPr>
            <w:rtl w:val="0"/>
          </w:rPr>
        </w:r>
      </w:ins>
    </w:p>
    <w:p w:rsidR="00000000" w:rsidDel="00000000" w:rsidP="00000000" w:rsidRDefault="00000000" w:rsidRPr="00000000" w14:paraId="000005BA">
      <w:pPr>
        <w:ind w:firstLine="0"/>
        <w:rPr/>
      </w:pPr>
      <w:ins w:author="li" w:id="87" w:date="2019-07-13T12:35:00Z">
        <w:r w:rsidDel="00000000" w:rsidR="00000000" w:rsidRPr="00000000">
          <w:rPr>
            <w:rtl w:val="0"/>
          </w:rPr>
          <w:t xml:space="preserve">array _of_black_pci</w:t>
        </w:r>
      </w:ins>
      <w:r w:rsidDel="00000000" w:rsidR="00000000" w:rsidRPr="00000000">
        <w:rPr>
          <w:rtl w:val="0"/>
        </w:rPr>
      </w:r>
    </w:p>
    <w:tbl>
      <w:tblPr>
        <w:tblStyle w:val="Table46"/>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88" w:date="2019-07-13T13:15:00Z"/>
        </w:trPr>
        <w:tc>
          <w:tcPr>
            <w:shd w:fill="d9d9d9" w:val="clear"/>
            <w:vAlign w:val="center"/>
          </w:tcPr>
          <w:p w:rsidR="00000000" w:rsidDel="00000000" w:rsidP="00000000" w:rsidRDefault="00000000" w:rsidRPr="00000000" w14:paraId="000005BB">
            <w:pPr>
              <w:spacing w:line="267" w:lineRule="auto"/>
              <w:ind w:firstLine="0"/>
              <w:rPr>
                <w:ins w:author="li" w:id="88" w:date="2019-07-13T13:15:00Z"/>
                <w:b w:val="1"/>
              </w:rPr>
            </w:pPr>
            <w:ins w:author="li" w:id="88" w:date="2019-07-13T13:15:00Z">
              <w:r w:rsidDel="00000000" w:rsidR="00000000" w:rsidRPr="00000000">
                <w:rPr>
                  <w:b w:val="1"/>
                  <w:rtl w:val="0"/>
                </w:rPr>
                <w:t xml:space="preserve">element</w:t>
              </w:r>
            </w:ins>
          </w:p>
        </w:tc>
        <w:tc>
          <w:tcPr>
            <w:shd w:fill="d9d9d9" w:val="clear"/>
          </w:tcPr>
          <w:p w:rsidR="00000000" w:rsidDel="00000000" w:rsidP="00000000" w:rsidRDefault="00000000" w:rsidRPr="00000000" w14:paraId="000005BC">
            <w:pPr>
              <w:spacing w:line="267" w:lineRule="auto"/>
              <w:ind w:firstLine="0"/>
              <w:rPr>
                <w:ins w:author="li" w:id="88" w:date="2019-07-13T13:15:00Z"/>
                <w:b w:val="1"/>
              </w:rPr>
            </w:pPr>
            <w:ins w:author="li" w:id="88" w:date="2019-07-13T13:15:00Z">
              <w:r w:rsidDel="00000000" w:rsidR="00000000" w:rsidRPr="00000000">
                <w:rPr>
                  <w:b w:val="1"/>
                  <w:rtl w:val="0"/>
                </w:rPr>
                <w:t xml:space="preserve">short-cut process</w:t>
              </w:r>
            </w:ins>
          </w:p>
        </w:tc>
        <w:tc>
          <w:tcPr>
            <w:shd w:fill="d9d9d9" w:val="clear"/>
          </w:tcPr>
          <w:p w:rsidR="00000000" w:rsidDel="00000000" w:rsidP="00000000" w:rsidRDefault="00000000" w:rsidRPr="00000000" w14:paraId="000005BD">
            <w:pPr>
              <w:spacing w:line="267" w:lineRule="auto"/>
              <w:ind w:firstLine="0"/>
              <w:rPr>
                <w:ins w:author="li" w:id="88" w:date="2019-07-13T13:15:00Z"/>
                <w:b w:val="1"/>
              </w:rPr>
            </w:pPr>
            <w:ins w:author="li" w:id="88" w:date="2019-07-13T13:15:00Z">
              <w:r w:rsidDel="00000000" w:rsidR="00000000" w:rsidRPr="00000000">
                <w:rPr>
                  <w:b w:val="1"/>
                  <w:rtl w:val="0"/>
                </w:rPr>
                <w:t xml:space="preserve">type</w:t>
              </w:r>
            </w:ins>
          </w:p>
        </w:tc>
        <w:tc>
          <w:tcPr>
            <w:shd w:fill="d9d9d9" w:val="clear"/>
          </w:tcPr>
          <w:p w:rsidR="00000000" w:rsidDel="00000000" w:rsidP="00000000" w:rsidRDefault="00000000" w:rsidRPr="00000000" w14:paraId="000005BE">
            <w:pPr>
              <w:spacing w:line="267" w:lineRule="auto"/>
              <w:ind w:firstLine="0"/>
              <w:rPr>
                <w:ins w:author="li" w:id="88" w:date="2019-07-13T13:15:00Z"/>
                <w:b w:val="1"/>
              </w:rPr>
            </w:pPr>
            <w:ins w:author="li" w:id="88" w:date="2019-07-13T13:15:00Z">
              <w:r w:rsidDel="00000000" w:rsidR="00000000" w:rsidRPr="00000000">
                <w:rPr>
                  <w:b w:val="1"/>
                  <w:rtl w:val="0"/>
                </w:rPr>
                <w:t xml:space="preserve">remarks</w:t>
              </w:r>
            </w:ins>
          </w:p>
        </w:tc>
      </w:tr>
      <w:tr>
        <w:trPr>
          <w:cantSplit w:val="0"/>
          <w:tblHeader w:val="0"/>
          <w:ins w:author="li" w:id="88" w:date="2019-07-13T13:15:00Z"/>
        </w:trPr>
        <w:tc>
          <w:tcPr/>
          <w:p w:rsidR="00000000" w:rsidDel="00000000" w:rsidP="00000000" w:rsidRDefault="00000000" w:rsidRPr="00000000" w14:paraId="000005BF">
            <w:pPr>
              <w:ind w:firstLine="0"/>
              <w:jc w:val="left"/>
              <w:rPr>
                <w:ins w:author="li" w:id="88" w:date="2019-07-13T13:15:00Z"/>
              </w:rPr>
            </w:pPr>
            <w:ins w:author="li" w:id="88" w:date="2019-07-13T13:15:00Z">
              <w:r w:rsidDel="00000000" w:rsidR="00000000" w:rsidRPr="00000000">
                <w:rPr>
                  <w:rtl w:val="0"/>
                </w:rPr>
                <w:t xml:space="preserve">Pci origin</w:t>
              </w:r>
            </w:ins>
          </w:p>
        </w:tc>
        <w:tc>
          <w:tcPr/>
          <w:p w:rsidR="00000000" w:rsidDel="00000000" w:rsidP="00000000" w:rsidRDefault="00000000" w:rsidRPr="00000000" w14:paraId="000005C0">
            <w:pPr>
              <w:ind w:firstLine="0"/>
              <w:jc w:val="left"/>
              <w:rPr>
                <w:ins w:author="li" w:id="88" w:date="2019-07-13T13:15:00Z"/>
              </w:rPr>
            </w:pPr>
            <w:ins w:author="li" w:id="88" w:date="2019-07-13T13:15:00Z">
              <w:r w:rsidDel="00000000" w:rsidR="00000000" w:rsidRPr="00000000">
                <w:rPr>
                  <w:rtl w:val="0"/>
                </w:rPr>
                <w:t xml:space="preserve">0..503</w:t>
              </w:r>
            </w:ins>
          </w:p>
        </w:tc>
        <w:tc>
          <w:tcPr/>
          <w:p w:rsidR="00000000" w:rsidDel="00000000" w:rsidP="00000000" w:rsidRDefault="00000000" w:rsidRPr="00000000" w14:paraId="000005C1">
            <w:pPr>
              <w:ind w:firstLine="0"/>
              <w:jc w:val="left"/>
              <w:rPr>
                <w:ins w:author="li" w:id="88" w:date="2019-07-13T13:15:00Z"/>
              </w:rPr>
            </w:pPr>
            <w:ins w:author="li" w:id="88" w:date="2019-07-13T13:15:00Z">
              <w:r w:rsidDel="00000000" w:rsidR="00000000" w:rsidRPr="00000000">
                <w:rPr>
                  <w:rtl w:val="0"/>
                </w:rPr>
                <w:t xml:space="preserve">uint 16_t</w:t>
              </w:r>
            </w:ins>
          </w:p>
        </w:tc>
        <w:tc>
          <w:tcPr/>
          <w:p w:rsidR="00000000" w:rsidDel="00000000" w:rsidP="00000000" w:rsidRDefault="00000000" w:rsidRPr="00000000" w14:paraId="000005C2">
            <w:pPr>
              <w:ind w:firstLine="0"/>
              <w:jc w:val="left"/>
              <w:rPr>
                <w:ins w:author="li" w:id="88" w:date="2019-07-13T13:15:00Z"/>
              </w:rPr>
            </w:pPr>
            <w:ins w:author="li" w:id="88" w:date="2019-07-13T13:15:00Z">
              <w:r w:rsidDel="00000000" w:rsidR="00000000" w:rsidRPr="00000000">
                <w:rPr>
                  <w:rtl w:val="0"/>
                </w:rPr>
                <w:t xml:space="preserve">0xffff, indicates no measurement</w:t>
              </w:r>
            </w:ins>
          </w:p>
        </w:tc>
      </w:tr>
      <w:tr>
        <w:trPr>
          <w:cantSplit w:val="0"/>
          <w:tblHeader w:val="0"/>
          <w:ins w:author="li" w:id="88" w:date="2019-07-13T13:15:00Z"/>
        </w:trPr>
        <w:tc>
          <w:tcPr/>
          <w:p w:rsidR="00000000" w:rsidDel="00000000" w:rsidP="00000000" w:rsidRDefault="00000000" w:rsidRPr="00000000" w14:paraId="000005C3">
            <w:pPr>
              <w:ind w:firstLine="0"/>
              <w:jc w:val="left"/>
              <w:rPr>
                <w:ins w:author="li" w:id="88" w:date="2019-07-13T13:15:00Z"/>
              </w:rPr>
            </w:pPr>
            <w:ins w:author="li" w:id="88" w:date="2019-07-13T13:15:00Z">
              <w:r w:rsidDel="00000000" w:rsidR="00000000" w:rsidRPr="00000000">
                <w:rPr>
                  <w:rtl w:val="0"/>
                </w:rPr>
                <w:t xml:space="preserve">Pci finish</w:t>
              </w:r>
            </w:ins>
          </w:p>
        </w:tc>
        <w:tc>
          <w:tcPr/>
          <w:p w:rsidR="00000000" w:rsidDel="00000000" w:rsidP="00000000" w:rsidRDefault="00000000" w:rsidRPr="00000000" w14:paraId="000005C4">
            <w:pPr>
              <w:ind w:firstLine="0"/>
              <w:jc w:val="left"/>
              <w:rPr>
                <w:ins w:author="li" w:id="88" w:date="2019-07-13T13:15:00Z"/>
              </w:rPr>
            </w:pPr>
            <w:ins w:author="li" w:id="88" w:date="2019-07-13T13:15:00Z">
              <w:r w:rsidDel="00000000" w:rsidR="00000000" w:rsidRPr="00000000">
                <w:rPr>
                  <w:rtl w:val="0"/>
                </w:rPr>
                <w:t xml:space="preserve">0..503</w:t>
              </w:r>
            </w:ins>
          </w:p>
        </w:tc>
        <w:tc>
          <w:tcPr/>
          <w:p w:rsidR="00000000" w:rsidDel="00000000" w:rsidP="00000000" w:rsidRDefault="00000000" w:rsidRPr="00000000" w14:paraId="000005C5">
            <w:pPr>
              <w:ind w:firstLine="0"/>
              <w:jc w:val="left"/>
              <w:rPr>
                <w:ins w:author="li" w:id="88" w:date="2019-07-13T13:15:00Z"/>
              </w:rPr>
            </w:pPr>
            <w:ins w:author="li" w:id="88" w:date="2019-07-13T13:15:00Z">
              <w:r w:rsidDel="00000000" w:rsidR="00000000" w:rsidRPr="00000000">
                <w:rPr>
                  <w:rtl w:val="0"/>
                </w:rPr>
                <w:t xml:space="preserve">uint16_t</w:t>
              </w:r>
            </w:ins>
          </w:p>
        </w:tc>
        <w:tc>
          <w:tcPr/>
          <w:p w:rsidR="00000000" w:rsidDel="00000000" w:rsidP="00000000" w:rsidRDefault="00000000" w:rsidRPr="00000000" w14:paraId="000005C6">
            <w:pPr>
              <w:ind w:firstLine="0"/>
              <w:jc w:val="left"/>
              <w:rPr>
                <w:ins w:author="li" w:id="88" w:date="2019-07-13T13:15:00Z"/>
              </w:rPr>
            </w:pPr>
            <w:ins w:author="li" w:id="88" w:date="2019-07-13T13:15:00Z">
              <w:r w:rsidDel="00000000" w:rsidR="00000000" w:rsidRPr="00000000">
                <w:rPr>
                  <w:rtl w:val="0"/>
                </w:rPr>
                <w:t xml:space="preserve">0xffff, indicates no measurement</w:t>
              </w:r>
            </w:ins>
          </w:p>
        </w:tc>
      </w:tr>
    </w:tbl>
    <w:p w:rsidR="00000000" w:rsidDel="00000000" w:rsidP="00000000" w:rsidRDefault="00000000" w:rsidRPr="00000000" w14:paraId="000005C7">
      <w:pPr>
        <w:rPr>
          <w:ins w:author="li" w:id="89" w:date="2019-07-13T12:35:00Z"/>
        </w:rPr>
      </w:pPr>
      <w:ins w:author="li" w:id="89" w:date="2019-07-13T12:35:00Z">
        <w:r w:rsidDel="00000000" w:rsidR="00000000" w:rsidRPr="00000000">
          <w:rPr>
            <w:rtl w:val="0"/>
          </w:rPr>
        </w:r>
      </w:ins>
    </w:p>
    <w:p w:rsidR="00000000" w:rsidDel="00000000" w:rsidP="00000000" w:rsidRDefault="00000000" w:rsidRPr="00000000" w14:paraId="000005C8">
      <w:pPr>
        <w:rPr>
          <w:ins w:author="li" w:id="89" w:date="2019-07-13T12:35:00Z"/>
        </w:rPr>
      </w:pPr>
      <w:ins w:author="li" w:id="89" w:date="2019-07-13T12:35:00Z">
        <w:r w:rsidDel="00000000" w:rsidR="00000000" w:rsidRPr="00000000">
          <w:rPr>
            <w:rtl w:val="0"/>
          </w:rPr>
        </w:r>
      </w:ins>
    </w:p>
    <w:p w:rsidR="00000000" w:rsidDel="00000000" w:rsidP="00000000" w:rsidRDefault="00000000" w:rsidRPr="00000000" w14:paraId="000005C9">
      <w:pPr>
        <w:rPr>
          <w:ins w:author="li" w:id="89" w:date="2019-07-13T12:35:00Z"/>
        </w:rPr>
      </w:pPr>
      <w:ins w:author="li" w:id="89" w:date="2019-07-13T12:35:00Z">
        <w:r w:rsidDel="00000000" w:rsidR="00000000" w:rsidRPr="00000000">
          <w:rPr>
            <w:rtl w:val="0"/>
          </w:rPr>
        </w:r>
      </w:ins>
    </w:p>
    <w:p w:rsidR="00000000" w:rsidDel="00000000" w:rsidP="00000000" w:rsidRDefault="00000000" w:rsidRPr="00000000" w14:paraId="000005CA">
      <w:pPr>
        <w:pStyle w:val="Heading3"/>
        <w:numPr>
          <w:ilvl w:val="2"/>
          <w:numId w:val="12"/>
        </w:numPr>
        <w:ind w:left="720" w:hanging="720"/>
        <w:rPr/>
      </w:pPr>
      <w:ins w:author="li" w:id="89" w:date="2019-07-13T12:35:00Z">
        <w:r w:rsidDel="00000000" w:rsidR="00000000" w:rsidRPr="00000000">
          <w:rPr>
            <w:rtl w:val="0"/>
          </w:rPr>
          <w:t xml:space="preserve">L TE S IB Message reporting ends</w:t>
        </w:r>
      </w:ins>
      <w:r w:rsidDel="00000000" w:rsidR="00000000" w:rsidRPr="00000000">
        <w:rPr>
          <w:rtl w:val="0"/>
        </w:rPr>
      </w:r>
    </w:p>
    <w:tbl>
      <w:tblPr>
        <w:tblStyle w:val="Table4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0" w:date="2019-07-13T13:16:00Z"/>
        </w:trPr>
        <w:tc>
          <w:tcPr>
            <w:shd w:fill="d9d9d9" w:val="clear"/>
            <w:vAlign w:val="center"/>
          </w:tcPr>
          <w:p w:rsidR="00000000" w:rsidDel="00000000" w:rsidP="00000000" w:rsidRDefault="00000000" w:rsidRPr="00000000" w14:paraId="000005CB">
            <w:pPr>
              <w:spacing w:line="267" w:lineRule="auto"/>
              <w:ind w:firstLine="0"/>
              <w:rPr>
                <w:ins w:author="li" w:id="90" w:date="2019-07-13T13:16:00Z"/>
                <w:b w:val="1"/>
              </w:rPr>
            </w:pPr>
            <w:ins w:author="li" w:id="90" w:date="2019-07-13T13:16:00Z">
              <w:r w:rsidDel="00000000" w:rsidR="00000000" w:rsidRPr="00000000">
                <w:rPr>
                  <w:b w:val="1"/>
                  <w:rtl w:val="0"/>
                </w:rPr>
                <w:t xml:space="preserve">TAG price</w:t>
              </w:r>
            </w:ins>
          </w:p>
        </w:tc>
        <w:tc>
          <w:tcPr>
            <w:shd w:fill="d9d9d9" w:val="clear"/>
          </w:tcPr>
          <w:p w:rsidR="00000000" w:rsidDel="00000000" w:rsidP="00000000" w:rsidRDefault="00000000" w:rsidRPr="00000000" w14:paraId="000005CC">
            <w:pPr>
              <w:spacing w:line="267" w:lineRule="auto"/>
              <w:ind w:firstLine="0"/>
              <w:rPr>
                <w:ins w:author="li" w:id="90" w:date="2019-07-13T13:16:00Z"/>
                <w:b w:val="1"/>
              </w:rPr>
            </w:pPr>
            <w:ins w:author="li" w:id="90" w:date="2019-07-13T13:16:00Z">
              <w:r w:rsidDel="00000000" w:rsidR="00000000" w:rsidRPr="00000000">
                <w:rPr>
                  <w:b w:val="1"/>
                  <w:rtl w:val="0"/>
                </w:rPr>
                <w:t xml:space="preserve">type</w:t>
              </w:r>
            </w:ins>
          </w:p>
        </w:tc>
        <w:tc>
          <w:tcPr>
            <w:shd w:fill="d9d9d9" w:val="clear"/>
          </w:tcPr>
          <w:p w:rsidR="00000000" w:rsidDel="00000000" w:rsidP="00000000" w:rsidRDefault="00000000" w:rsidRPr="00000000" w14:paraId="000005CD">
            <w:pPr>
              <w:spacing w:line="267" w:lineRule="auto"/>
              <w:ind w:firstLine="0"/>
              <w:rPr>
                <w:ins w:author="li" w:id="90" w:date="2019-07-13T13:16:00Z"/>
                <w:b w:val="1"/>
              </w:rPr>
            </w:pPr>
            <w:ins w:author="li" w:id="90" w:date="2019-07-13T13:16: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5CE">
            <w:pPr>
              <w:spacing w:line="267" w:lineRule="auto"/>
              <w:ind w:firstLine="0"/>
              <w:rPr>
                <w:ins w:author="li" w:id="90" w:date="2019-07-13T13:16:00Z"/>
                <w:b w:val="1"/>
              </w:rPr>
            </w:pPr>
            <w:ins w:author="li" w:id="90" w:date="2019-07-13T13:16:00Z">
              <w:r w:rsidDel="00000000" w:rsidR="00000000" w:rsidRPr="00000000">
                <w:rPr>
                  <w:b w:val="1"/>
                  <w:rtl w:val="0"/>
                </w:rPr>
                <w:t xml:space="preserve">description</w:t>
              </w:r>
            </w:ins>
          </w:p>
        </w:tc>
      </w:tr>
      <w:tr>
        <w:trPr>
          <w:cantSplit w:val="0"/>
          <w:tblHeader w:val="0"/>
          <w:ins w:author="li" w:id="90" w:date="2019-07-13T13:16:00Z"/>
        </w:trPr>
        <w:tc>
          <w:tcPr/>
          <w:p w:rsidR="00000000" w:rsidDel="00000000" w:rsidP="00000000" w:rsidRDefault="00000000" w:rsidRPr="00000000" w14:paraId="000005CF">
            <w:pPr>
              <w:ind w:firstLine="0"/>
              <w:jc w:val="left"/>
              <w:rPr>
                <w:ins w:author="li" w:id="90" w:date="2019-07-13T13:16:00Z"/>
              </w:rPr>
            </w:pPr>
            <w:ins w:author="li" w:id="90" w:date="2019-07-13T13:16:00Z">
              <w:r w:rsidDel="00000000" w:rsidR="00000000" w:rsidRPr="00000000">
                <w:rPr>
                  <w:rtl w:val="0"/>
                </w:rPr>
                <w:t xml:space="preserve">not take TAG</w:t>
              </w:r>
            </w:ins>
          </w:p>
        </w:tc>
        <w:tc>
          <w:tcPr/>
          <w:p w:rsidR="00000000" w:rsidDel="00000000" w:rsidP="00000000" w:rsidRDefault="00000000" w:rsidRPr="00000000" w14:paraId="000005D0">
            <w:pPr>
              <w:ind w:firstLine="0"/>
              <w:jc w:val="left"/>
              <w:rPr>
                <w:ins w:author="li" w:id="90" w:date="2019-07-13T13:16:00Z"/>
              </w:rPr>
            </w:pPr>
            <w:ins w:author="li" w:id="90" w:date="2019-07-13T13:16:00Z">
              <w:r w:rsidDel="00000000" w:rsidR="00000000" w:rsidRPr="00000000">
                <w:rPr>
                  <w:rtl w:val="0"/>
                </w:rPr>
              </w:r>
            </w:ins>
          </w:p>
        </w:tc>
        <w:tc>
          <w:tcPr/>
          <w:p w:rsidR="00000000" w:rsidDel="00000000" w:rsidP="00000000" w:rsidRDefault="00000000" w:rsidRPr="00000000" w14:paraId="000005D1">
            <w:pPr>
              <w:ind w:firstLine="0"/>
              <w:jc w:val="left"/>
              <w:rPr>
                <w:ins w:author="li" w:id="90" w:date="2019-07-13T13:16:00Z"/>
              </w:rPr>
            </w:pPr>
            <w:ins w:author="li" w:id="90" w:date="2019-07-13T13:16:00Z">
              <w:r w:rsidDel="00000000" w:rsidR="00000000" w:rsidRPr="00000000">
                <w:rPr>
                  <w:rtl w:val="0"/>
                </w:rPr>
              </w:r>
            </w:ins>
          </w:p>
        </w:tc>
        <w:tc>
          <w:tcPr/>
          <w:p w:rsidR="00000000" w:rsidDel="00000000" w:rsidP="00000000" w:rsidRDefault="00000000" w:rsidRPr="00000000" w14:paraId="000005D2">
            <w:pPr>
              <w:ind w:firstLine="0"/>
              <w:jc w:val="left"/>
              <w:rPr>
                <w:ins w:author="li" w:id="90" w:date="2019-07-13T13:16:00Z"/>
              </w:rPr>
            </w:pPr>
            <w:ins w:author="li" w:id="90" w:date="2019-07-13T13:16:00Z">
              <w:r w:rsidDel="00000000" w:rsidR="00000000" w:rsidRPr="00000000">
                <w:rPr>
                  <w:rtl w:val="0"/>
                </w:rPr>
              </w:r>
            </w:ins>
          </w:p>
        </w:tc>
      </w:tr>
    </w:tbl>
    <w:p w:rsidR="00000000" w:rsidDel="00000000" w:rsidP="00000000" w:rsidRDefault="00000000" w:rsidRPr="00000000" w14:paraId="000005D3">
      <w:pPr>
        <w:rPr>
          <w:ins w:author="li" w:id="91" w:date="2019-07-13T12:35:00Z"/>
        </w:rPr>
      </w:pPr>
      <w:ins w:author="li" w:id="91" w:date="2019-07-13T12:35:00Z">
        <w:r w:rsidDel="00000000" w:rsidR="00000000" w:rsidRPr="00000000">
          <w:rPr>
            <w:rtl w:val="0"/>
          </w:rPr>
        </w:r>
      </w:ins>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pStyle w:val="Heading2"/>
        <w:numPr>
          <w:ilvl w:val="1"/>
          <w:numId w:val="12"/>
        </w:numPr>
        <w:ind w:left="576" w:hanging="576"/>
        <w:rPr/>
      </w:pPr>
      <w:r w:rsidDel="00000000" w:rsidR="00000000" w:rsidRPr="00000000">
        <w:rPr>
          <w:rtl w:val="0"/>
        </w:rPr>
        <w:t xml:space="preserve"> Operation maintenance message type structure description</w:t>
      </w:r>
    </w:p>
    <w:p w:rsidR="00000000" w:rsidDel="00000000" w:rsidP="00000000" w:rsidRDefault="00000000" w:rsidRPr="00000000" w14:paraId="000005D6">
      <w:pPr>
        <w:ind w:firstLine="0"/>
        <w:rPr/>
      </w:pPr>
      <w:r w:rsidDel="00000000" w:rsidR="00000000" w:rsidRPr="00000000">
        <w:rPr>
          <w:rtl w:val="0"/>
        </w:rPr>
        <w:t xml:space="preserve">All messages need to carry the following tag, sequence number, to determine whether lost, whether repeatedly received, sequence number self-add, different messages need different seqNo.</w:t>
      </w:r>
    </w:p>
    <w:tbl>
      <w:tblPr>
        <w:tblStyle w:val="Table4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D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D8">
            <w:pPr>
              <w:spacing w:line="267" w:lineRule="auto"/>
              <w:ind w:firstLine="424"/>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D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D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DB">
            <w:pPr>
              <w:ind w:firstLine="0"/>
              <w:jc w:val="center"/>
              <w:rPr/>
            </w:pPr>
            <w:r w:rsidDel="00000000" w:rsidR="00000000" w:rsidRPr="00000000">
              <w:rPr>
                <w:rtl w:val="0"/>
              </w:rPr>
              <w:t xml:space="preserve">1</w:t>
            </w:r>
          </w:p>
        </w:tc>
        <w:tc>
          <w:tcPr/>
          <w:p w:rsidR="00000000" w:rsidDel="00000000" w:rsidP="00000000" w:rsidRDefault="00000000" w:rsidRPr="00000000" w14:paraId="000005DC">
            <w:pPr>
              <w:ind w:firstLine="0"/>
              <w:jc w:val="left"/>
              <w:rPr/>
            </w:pPr>
            <w:r w:rsidDel="00000000" w:rsidR="00000000" w:rsidRPr="00000000">
              <w:rPr>
                <w:rtl w:val="0"/>
              </w:rPr>
              <w:t xml:space="preserve">uint32_t</w:t>
            </w:r>
          </w:p>
        </w:tc>
        <w:tc>
          <w:tcPr/>
          <w:p w:rsidR="00000000" w:rsidDel="00000000" w:rsidP="00000000" w:rsidRDefault="00000000" w:rsidRPr="00000000" w14:paraId="000005DD">
            <w:pPr>
              <w:ind w:firstLine="0"/>
              <w:jc w:val="left"/>
              <w:rPr/>
            </w:pPr>
            <w:r w:rsidDel="00000000" w:rsidR="00000000" w:rsidRPr="00000000">
              <w:rPr>
                <w:rtl w:val="0"/>
              </w:rPr>
              <w:t xml:space="preserve">1</w:t>
            </w:r>
          </w:p>
        </w:tc>
        <w:tc>
          <w:tcPr/>
          <w:p w:rsidR="00000000" w:rsidDel="00000000" w:rsidP="00000000" w:rsidRDefault="00000000" w:rsidRPr="00000000" w14:paraId="000005DE">
            <w:pPr>
              <w:ind w:firstLine="0"/>
              <w:jc w:val="left"/>
              <w:rPr/>
            </w:pPr>
            <w:r w:rsidDel="00000000" w:rsidR="00000000" w:rsidRPr="00000000">
              <w:rPr>
                <w:rtl w:val="0"/>
              </w:rPr>
              <w:t xml:space="preserve">serial number</w:t>
            </w:r>
          </w:p>
        </w:tc>
      </w:tr>
    </w:tbl>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pStyle w:val="Heading3"/>
        <w:numPr>
          <w:ilvl w:val="2"/>
          <w:numId w:val="12"/>
        </w:numPr>
        <w:ind w:left="720" w:hanging="720"/>
        <w:rPr/>
      </w:pPr>
      <w:bookmarkStart w:colFirst="0" w:colLast="0" w:name="_279ka65" w:id="101"/>
      <w:bookmarkEnd w:id="101"/>
      <w:r w:rsidDel="00000000" w:rsidR="00000000" w:rsidRPr="00000000">
        <w:rPr>
          <w:rtl w:val="0"/>
        </w:rPr>
        <w:t xml:space="preserve">Set the system time</w:t>
      </w:r>
    </w:p>
    <w:tbl>
      <w:tblPr>
        <w:tblStyle w:val="Table4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E1">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E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E3">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E4">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E5">
            <w:pPr>
              <w:ind w:firstLine="0"/>
              <w:jc w:val="left"/>
              <w:rPr/>
            </w:pPr>
            <w:r w:rsidDel="00000000" w:rsidR="00000000" w:rsidRPr="00000000">
              <w:rPr>
                <w:rtl w:val="0"/>
              </w:rPr>
              <w:t xml:space="preserve">3</w:t>
            </w:r>
          </w:p>
        </w:tc>
        <w:tc>
          <w:tcPr/>
          <w:p w:rsidR="00000000" w:rsidDel="00000000" w:rsidP="00000000" w:rsidRDefault="00000000" w:rsidRPr="00000000" w14:paraId="000005E6">
            <w:pPr>
              <w:ind w:firstLine="0"/>
              <w:jc w:val="left"/>
              <w:rPr/>
            </w:pPr>
            <w:r w:rsidDel="00000000" w:rsidR="00000000" w:rsidRPr="00000000">
              <w:rPr>
                <w:rtl w:val="0"/>
              </w:rPr>
              <w:t xml:space="preserve">uint64_t</w:t>
            </w:r>
          </w:p>
        </w:tc>
        <w:tc>
          <w:tcPr/>
          <w:p w:rsidR="00000000" w:rsidDel="00000000" w:rsidP="00000000" w:rsidRDefault="00000000" w:rsidRPr="00000000" w14:paraId="000005E7">
            <w:pPr>
              <w:ind w:firstLine="0"/>
              <w:jc w:val="left"/>
              <w:rPr/>
            </w:pPr>
            <w:r w:rsidDel="00000000" w:rsidR="00000000" w:rsidRPr="00000000">
              <w:rPr>
                <w:rtl w:val="0"/>
              </w:rPr>
            </w:r>
          </w:p>
        </w:tc>
        <w:tc>
          <w:tcPr/>
          <w:p w:rsidR="00000000" w:rsidDel="00000000" w:rsidP="00000000" w:rsidRDefault="00000000" w:rsidRPr="00000000" w14:paraId="000005E8">
            <w:pPr>
              <w:ind w:firstLine="0"/>
              <w:jc w:val="left"/>
              <w:rPr/>
            </w:pPr>
            <w:r w:rsidDel="00000000" w:rsidR="00000000" w:rsidRPr="00000000">
              <w:rPr>
                <w:rtl w:val="0"/>
              </w:rPr>
              <w:t xml:space="preserve">UTC</w:t>
            </w:r>
          </w:p>
        </w:tc>
      </w:tr>
    </w:tbl>
    <w:p w:rsidR="00000000" w:rsidDel="00000000" w:rsidP="00000000" w:rsidRDefault="00000000" w:rsidRPr="00000000" w14:paraId="000005E9">
      <w:pPr>
        <w:pStyle w:val="Heading3"/>
        <w:numPr>
          <w:ilvl w:val="2"/>
          <w:numId w:val="12"/>
        </w:numPr>
        <w:ind w:left="720" w:hanging="720"/>
        <w:rPr/>
      </w:pPr>
      <w:bookmarkStart w:colFirst="0" w:colLast="0" w:name="_meukdy" w:id="102"/>
      <w:bookmarkEnd w:id="102"/>
      <w:r w:rsidDel="00000000" w:rsidR="00000000" w:rsidRPr="00000000">
        <w:rPr>
          <w:rtl w:val="0"/>
        </w:rPr>
        <w:t xml:space="preserve">Set up the system time response</w:t>
      </w:r>
    </w:p>
    <w:tbl>
      <w:tblPr>
        <w:tblStyle w:val="Table5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E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E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E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E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EE">
            <w:pPr>
              <w:ind w:firstLine="0"/>
              <w:jc w:val="left"/>
              <w:rPr/>
            </w:pPr>
            <w:r w:rsidDel="00000000" w:rsidR="00000000" w:rsidRPr="00000000">
              <w:rPr>
                <w:rtl w:val="0"/>
              </w:rPr>
              <w:t xml:space="preserve">2</w:t>
            </w:r>
          </w:p>
        </w:tc>
        <w:tc>
          <w:tcPr/>
          <w:p w:rsidR="00000000" w:rsidDel="00000000" w:rsidP="00000000" w:rsidRDefault="00000000" w:rsidRPr="00000000" w14:paraId="000005EF">
            <w:pPr>
              <w:ind w:firstLine="0"/>
              <w:jc w:val="left"/>
              <w:rPr/>
            </w:pPr>
            <w:r w:rsidDel="00000000" w:rsidR="00000000" w:rsidRPr="00000000">
              <w:rPr>
                <w:rtl w:val="0"/>
              </w:rPr>
              <w:t xml:space="preserve">uint8_t</w:t>
            </w:r>
          </w:p>
        </w:tc>
        <w:tc>
          <w:tcPr/>
          <w:p w:rsidR="00000000" w:rsidDel="00000000" w:rsidP="00000000" w:rsidRDefault="00000000" w:rsidRPr="00000000" w14:paraId="000005F0">
            <w:pPr>
              <w:ind w:firstLine="0"/>
              <w:jc w:val="left"/>
              <w:rPr/>
            </w:pPr>
            <w:r w:rsidDel="00000000" w:rsidR="00000000" w:rsidRPr="00000000">
              <w:rPr>
                <w:rtl w:val="0"/>
              </w:rPr>
              <w:t xml:space="preserve">1</w:t>
            </w:r>
          </w:p>
        </w:tc>
        <w:tc>
          <w:tcPr/>
          <w:p w:rsidR="00000000" w:rsidDel="00000000" w:rsidP="00000000" w:rsidRDefault="00000000" w:rsidRPr="00000000" w14:paraId="000005F1">
            <w:pPr>
              <w:ind w:firstLine="0"/>
              <w:jc w:val="left"/>
              <w:rPr/>
            </w:pPr>
            <w:r w:rsidDel="00000000" w:rsidR="00000000" w:rsidRPr="00000000">
              <w:rPr>
                <w:rtl w:val="0"/>
              </w:rPr>
              <w:t xml:space="preserve">Return status code, 0 indicates success, non-0 indicates error cause, error code is pending</w:t>
            </w:r>
          </w:p>
        </w:tc>
      </w:tr>
    </w:tbl>
    <w:p w:rsidR="00000000" w:rsidDel="00000000" w:rsidP="00000000" w:rsidRDefault="00000000" w:rsidRPr="00000000" w14:paraId="000005F2">
      <w:pPr>
        <w:ind w:firstLine="0"/>
        <w:rPr/>
      </w:pPr>
      <w:r w:rsidDel="00000000" w:rsidR="00000000" w:rsidRPr="00000000">
        <w:rPr>
          <w:rtl w:val="0"/>
        </w:rPr>
      </w:r>
    </w:p>
    <w:p w:rsidR="00000000" w:rsidDel="00000000" w:rsidP="00000000" w:rsidRDefault="00000000" w:rsidRPr="00000000" w14:paraId="000005F3">
      <w:pPr>
        <w:pStyle w:val="Heading3"/>
        <w:numPr>
          <w:ilvl w:val="2"/>
          <w:numId w:val="12"/>
        </w:numPr>
        <w:ind w:left="720" w:hanging="720"/>
        <w:rPr/>
      </w:pPr>
      <w:bookmarkStart w:colFirst="0" w:colLast="0" w:name="_36ei31r" w:id="103"/>
      <w:bookmarkEnd w:id="103"/>
      <w:r w:rsidDel="00000000" w:rsidR="00000000" w:rsidRPr="00000000">
        <w:rPr>
          <w:rtl w:val="0"/>
        </w:rPr>
        <w:t xml:space="preserve">Base station output power setting</w:t>
      </w:r>
    </w:p>
    <w:tbl>
      <w:tblPr>
        <w:tblStyle w:val="Table5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F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5F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5F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5F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5F8">
            <w:pPr>
              <w:ind w:firstLine="0"/>
              <w:jc w:val="left"/>
              <w:rPr/>
            </w:pPr>
            <w:r w:rsidDel="00000000" w:rsidR="00000000" w:rsidRPr="00000000">
              <w:rPr>
                <w:rtl w:val="0"/>
              </w:rPr>
              <w:t xml:space="preserve">4</w:t>
            </w:r>
          </w:p>
        </w:tc>
        <w:tc>
          <w:tcPr/>
          <w:p w:rsidR="00000000" w:rsidDel="00000000" w:rsidP="00000000" w:rsidRDefault="00000000" w:rsidRPr="00000000" w14:paraId="000005F9">
            <w:pPr>
              <w:ind w:firstLine="0"/>
              <w:jc w:val="left"/>
              <w:rPr/>
            </w:pPr>
            <w:r w:rsidDel="00000000" w:rsidR="00000000" w:rsidRPr="00000000">
              <w:rPr>
                <w:rtl w:val="0"/>
              </w:rPr>
              <w:t xml:space="preserve">uint8_t</w:t>
            </w:r>
          </w:p>
        </w:tc>
        <w:tc>
          <w:tcPr/>
          <w:p w:rsidR="00000000" w:rsidDel="00000000" w:rsidP="00000000" w:rsidRDefault="00000000" w:rsidRPr="00000000" w14:paraId="000005FA">
            <w:pPr>
              <w:ind w:firstLine="0"/>
              <w:jc w:val="left"/>
              <w:rPr/>
            </w:pPr>
            <w:r w:rsidDel="00000000" w:rsidR="00000000" w:rsidRPr="00000000">
              <w:rPr>
                <w:rtl w:val="0"/>
              </w:rPr>
              <w:t xml:space="preserve">0…1</w:t>
            </w:r>
          </w:p>
        </w:tc>
        <w:tc>
          <w:tcPr/>
          <w:p w:rsidR="00000000" w:rsidDel="00000000" w:rsidP="00000000" w:rsidRDefault="00000000" w:rsidRPr="00000000" w14:paraId="000005FB">
            <w:pPr>
              <w:ind w:firstLine="0"/>
              <w:jc w:val="left"/>
              <w:rPr/>
            </w:pPr>
            <w:r w:rsidDel="00000000" w:rsidR="00000000" w:rsidRPr="00000000">
              <w:rPr>
                <w:rtl w:val="0"/>
              </w:rPr>
              <w:t xml:space="preserve">Output power decay value (0-255)</w:t>
            </w:r>
          </w:p>
          <w:p w:rsidR="00000000" w:rsidDel="00000000" w:rsidP="00000000" w:rsidRDefault="00000000" w:rsidRPr="00000000" w14:paraId="000005FC">
            <w:pPr>
              <w:ind w:firstLine="0"/>
              <w:jc w:val="left"/>
              <w:rPr/>
            </w:pPr>
            <w:r w:rsidDel="00000000" w:rsidR="00000000" w:rsidRPr="00000000">
              <w:rPr>
                <w:rtl w:val="0"/>
              </w:rPr>
              <w:t xml:space="preserve">255 indicates the closure</w:t>
            </w:r>
          </w:p>
        </w:tc>
      </w:tr>
      <w:tr>
        <w:trPr>
          <w:cantSplit w:val="0"/>
          <w:tblHeader w:val="0"/>
        </w:trPr>
        <w:tc>
          <w:tcPr/>
          <w:p w:rsidR="00000000" w:rsidDel="00000000" w:rsidP="00000000" w:rsidRDefault="00000000" w:rsidRPr="00000000" w14:paraId="000005FD">
            <w:pPr>
              <w:ind w:firstLine="0"/>
              <w:jc w:val="left"/>
              <w:rPr/>
            </w:pPr>
            <w:r w:rsidDel="00000000" w:rsidR="00000000" w:rsidRPr="00000000">
              <w:rPr>
                <w:rtl w:val="0"/>
              </w:rPr>
              <w:t xml:space="preserve">18</w:t>
            </w:r>
          </w:p>
        </w:tc>
        <w:tc>
          <w:tcPr/>
          <w:p w:rsidR="00000000" w:rsidDel="00000000" w:rsidP="00000000" w:rsidRDefault="00000000" w:rsidRPr="00000000" w14:paraId="000005FE">
            <w:pPr>
              <w:ind w:firstLine="0"/>
              <w:jc w:val="left"/>
              <w:rPr/>
            </w:pPr>
            <w:r w:rsidDel="00000000" w:rsidR="00000000" w:rsidRPr="00000000">
              <w:rPr>
                <w:rtl w:val="0"/>
              </w:rPr>
              <w:t xml:space="preserve">uint8_t</w:t>
            </w:r>
          </w:p>
        </w:tc>
        <w:tc>
          <w:tcPr/>
          <w:p w:rsidR="00000000" w:rsidDel="00000000" w:rsidP="00000000" w:rsidRDefault="00000000" w:rsidRPr="00000000" w14:paraId="000005FF">
            <w:pPr>
              <w:ind w:firstLine="0"/>
              <w:jc w:val="left"/>
              <w:rPr/>
            </w:pPr>
            <w:r w:rsidDel="00000000" w:rsidR="00000000" w:rsidRPr="00000000">
              <w:rPr>
                <w:rtl w:val="0"/>
              </w:rPr>
              <w:t xml:space="preserve">0…1</w:t>
            </w:r>
          </w:p>
        </w:tc>
        <w:tc>
          <w:tcPr/>
          <w:p w:rsidR="00000000" w:rsidDel="00000000" w:rsidP="00000000" w:rsidRDefault="00000000" w:rsidRPr="00000000" w14:paraId="00000600">
            <w:pPr>
              <w:ind w:firstLine="0"/>
              <w:jc w:val="left"/>
              <w:rPr/>
            </w:pPr>
            <w:r w:rsidDel="00000000" w:rsidR="00000000" w:rsidRPr="00000000">
              <w:rPr>
                <w:rtl w:val="0"/>
              </w:rPr>
              <w:t xml:space="preserve">Input power decay value (0-76)</w:t>
            </w:r>
          </w:p>
        </w:tc>
      </w:tr>
    </w:tbl>
    <w:p w:rsidR="00000000" w:rsidDel="00000000" w:rsidP="00000000" w:rsidRDefault="00000000" w:rsidRPr="00000000" w14:paraId="00000601">
      <w:pPr>
        <w:pStyle w:val="Heading3"/>
        <w:numPr>
          <w:ilvl w:val="2"/>
          <w:numId w:val="12"/>
        </w:numPr>
        <w:ind w:left="720" w:hanging="720"/>
        <w:rPr/>
      </w:pPr>
      <w:bookmarkStart w:colFirst="0" w:colLast="0" w:name="_1ljsd9k" w:id="104"/>
      <w:bookmarkEnd w:id="104"/>
      <w:r w:rsidDel="00000000" w:rsidR="00000000" w:rsidRPr="00000000">
        <w:rPr>
          <w:rtl w:val="0"/>
        </w:rPr>
        <w:t xml:space="preserve">Base station output power setting response</w:t>
      </w:r>
    </w:p>
    <w:tbl>
      <w:tblPr>
        <w:tblStyle w:val="Table5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0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0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0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0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06">
            <w:pPr>
              <w:ind w:firstLine="0"/>
              <w:jc w:val="left"/>
              <w:rPr/>
            </w:pPr>
            <w:r w:rsidDel="00000000" w:rsidR="00000000" w:rsidRPr="00000000">
              <w:rPr>
                <w:rtl w:val="0"/>
              </w:rPr>
              <w:t xml:space="preserve">2</w:t>
            </w:r>
          </w:p>
        </w:tc>
        <w:tc>
          <w:tcPr/>
          <w:p w:rsidR="00000000" w:rsidDel="00000000" w:rsidP="00000000" w:rsidRDefault="00000000" w:rsidRPr="00000000" w14:paraId="00000607">
            <w:pPr>
              <w:ind w:firstLine="0"/>
              <w:jc w:val="left"/>
              <w:rPr/>
            </w:pPr>
            <w:r w:rsidDel="00000000" w:rsidR="00000000" w:rsidRPr="00000000">
              <w:rPr>
                <w:rtl w:val="0"/>
              </w:rPr>
              <w:t xml:space="preserve">uint8_t</w:t>
            </w:r>
          </w:p>
        </w:tc>
        <w:tc>
          <w:tcPr/>
          <w:p w:rsidR="00000000" w:rsidDel="00000000" w:rsidP="00000000" w:rsidRDefault="00000000" w:rsidRPr="00000000" w14:paraId="00000608">
            <w:pPr>
              <w:ind w:firstLine="0"/>
              <w:jc w:val="left"/>
              <w:rPr/>
            </w:pPr>
            <w:r w:rsidDel="00000000" w:rsidR="00000000" w:rsidRPr="00000000">
              <w:rPr>
                <w:rtl w:val="0"/>
              </w:rPr>
              <w:t xml:space="preserve">1</w:t>
            </w:r>
          </w:p>
        </w:tc>
        <w:tc>
          <w:tcPr/>
          <w:p w:rsidR="00000000" w:rsidDel="00000000" w:rsidP="00000000" w:rsidRDefault="00000000" w:rsidRPr="00000000" w14:paraId="00000609">
            <w:pPr>
              <w:ind w:firstLine="0"/>
              <w:jc w:val="left"/>
              <w:rPr/>
            </w:pPr>
            <w:r w:rsidDel="00000000" w:rsidR="00000000" w:rsidRPr="00000000">
              <w:rPr>
                <w:rtl w:val="0"/>
              </w:rPr>
              <w:t xml:space="preserve">Return the status code, and 0 indicates a success</w:t>
            </w:r>
          </w:p>
          <w:p w:rsidR="00000000" w:rsidDel="00000000" w:rsidP="00000000" w:rsidRDefault="00000000" w:rsidRPr="00000000" w14:paraId="0000060A">
            <w:pPr>
              <w:ind w:firstLine="0"/>
              <w:jc w:val="left"/>
              <w:rPr/>
            </w:pPr>
            <w:r w:rsidDel="00000000" w:rsidR="00000000" w:rsidRPr="00000000">
              <w:rPr>
                <w:rtl w:val="0"/>
              </w:rPr>
              <w:t xml:space="preserve">1: Message resolution failed</w:t>
            </w:r>
          </w:p>
          <w:p w:rsidR="00000000" w:rsidDel="00000000" w:rsidP="00000000" w:rsidRDefault="00000000" w:rsidRPr="00000000" w14:paraId="0000060B">
            <w:pPr>
              <w:ind w:firstLine="0"/>
              <w:jc w:val="left"/>
              <w:rPr/>
            </w:pPr>
            <w:r w:rsidDel="00000000" w:rsidR="00000000" w:rsidRPr="00000000">
              <w:rPr>
                <w:rtl w:val="0"/>
              </w:rPr>
              <w:t xml:space="preserve">2: Illegal parameters</w:t>
            </w:r>
          </w:p>
        </w:tc>
      </w:tr>
    </w:tbl>
    <w:p w:rsidR="00000000" w:rsidDel="00000000" w:rsidP="00000000" w:rsidRDefault="00000000" w:rsidRPr="00000000" w14:paraId="0000060C">
      <w:pPr>
        <w:ind w:left="720" w:firstLine="0"/>
        <w:rPr/>
      </w:pPr>
      <w:r w:rsidDel="00000000" w:rsidR="00000000" w:rsidRPr="00000000">
        <w:rPr>
          <w:rtl w:val="0"/>
        </w:rPr>
      </w:r>
    </w:p>
    <w:p w:rsidR="00000000" w:rsidDel="00000000" w:rsidP="00000000" w:rsidRDefault="00000000" w:rsidRPr="00000000" w14:paraId="0000060D">
      <w:pPr>
        <w:pStyle w:val="Heading3"/>
        <w:numPr>
          <w:ilvl w:val="2"/>
          <w:numId w:val="12"/>
        </w:numPr>
        <w:ind w:left="720" w:hanging="720"/>
        <w:rPr/>
      </w:pPr>
      <w:bookmarkStart w:colFirst="0" w:colLast="0" w:name="_45jfvxd" w:id="105"/>
      <w:bookmarkEnd w:id="105"/>
      <w:r w:rsidDel="00000000" w:rsidR="00000000" w:rsidRPr="00000000">
        <w:rPr>
          <w:rtl w:val="0"/>
        </w:rPr>
        <w:t xml:space="preserve">Version query</w:t>
      </w:r>
    </w:p>
    <w:tbl>
      <w:tblPr>
        <w:tblStyle w:val="Table5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0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0F">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1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1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12">
            <w:pPr>
              <w:ind w:firstLine="0"/>
              <w:jc w:val="left"/>
              <w:rPr/>
            </w:pPr>
            <w:r w:rsidDel="00000000" w:rsidR="00000000" w:rsidRPr="00000000">
              <w:rPr>
                <w:rtl w:val="0"/>
              </w:rPr>
              <w:t xml:space="preserve">not take TAG</w:t>
            </w:r>
          </w:p>
        </w:tc>
        <w:tc>
          <w:tcPr/>
          <w:p w:rsidR="00000000" w:rsidDel="00000000" w:rsidP="00000000" w:rsidRDefault="00000000" w:rsidRPr="00000000" w14:paraId="00000613">
            <w:pPr>
              <w:ind w:firstLine="0"/>
              <w:jc w:val="left"/>
              <w:rPr/>
            </w:pPr>
            <w:r w:rsidDel="00000000" w:rsidR="00000000" w:rsidRPr="00000000">
              <w:rPr>
                <w:rtl w:val="0"/>
              </w:rPr>
            </w:r>
          </w:p>
        </w:tc>
        <w:tc>
          <w:tcPr/>
          <w:p w:rsidR="00000000" w:rsidDel="00000000" w:rsidP="00000000" w:rsidRDefault="00000000" w:rsidRPr="00000000" w14:paraId="00000614">
            <w:pPr>
              <w:ind w:firstLine="0"/>
              <w:jc w:val="left"/>
              <w:rPr/>
            </w:pPr>
            <w:r w:rsidDel="00000000" w:rsidR="00000000" w:rsidRPr="00000000">
              <w:rPr>
                <w:rtl w:val="0"/>
              </w:rPr>
            </w:r>
          </w:p>
        </w:tc>
        <w:tc>
          <w:tcPr/>
          <w:p w:rsidR="00000000" w:rsidDel="00000000" w:rsidP="00000000" w:rsidRDefault="00000000" w:rsidRPr="00000000" w14:paraId="00000615">
            <w:pPr>
              <w:ind w:firstLine="0"/>
              <w:jc w:val="left"/>
              <w:rPr/>
            </w:pPr>
            <w:r w:rsidDel="00000000" w:rsidR="00000000" w:rsidRPr="00000000">
              <w:rPr>
                <w:rtl w:val="0"/>
              </w:rPr>
            </w:r>
          </w:p>
        </w:tc>
      </w:tr>
    </w:tbl>
    <w:p w:rsidR="00000000" w:rsidDel="00000000" w:rsidP="00000000" w:rsidRDefault="00000000" w:rsidRPr="00000000" w14:paraId="00000616">
      <w:pPr>
        <w:pStyle w:val="Heading3"/>
        <w:numPr>
          <w:ilvl w:val="2"/>
          <w:numId w:val="12"/>
        </w:numPr>
        <w:ind w:left="720" w:hanging="720"/>
        <w:rPr/>
      </w:pPr>
      <w:bookmarkStart w:colFirst="0" w:colLast="0" w:name="_2koq656" w:id="106"/>
      <w:bookmarkEnd w:id="106"/>
      <w:r w:rsidDel="00000000" w:rsidR="00000000" w:rsidRPr="00000000">
        <w:rPr>
          <w:rtl w:val="0"/>
        </w:rPr>
        <w:t xml:space="preserve">Version reply</w:t>
      </w:r>
    </w:p>
    <w:tbl>
      <w:tblPr>
        <w:tblStyle w:val="Table5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1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1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1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1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1B">
            <w:pPr>
              <w:ind w:firstLine="0"/>
              <w:jc w:val="left"/>
              <w:rPr/>
            </w:pPr>
            <w:r w:rsidDel="00000000" w:rsidR="00000000" w:rsidRPr="00000000">
              <w:rPr>
                <w:rtl w:val="0"/>
              </w:rPr>
              <w:t xml:space="preserve">6</w:t>
            </w:r>
          </w:p>
        </w:tc>
        <w:tc>
          <w:tcPr/>
          <w:p w:rsidR="00000000" w:rsidDel="00000000" w:rsidP="00000000" w:rsidRDefault="00000000" w:rsidRPr="00000000" w14:paraId="0000061C">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1D">
            <w:pPr>
              <w:ind w:firstLine="0"/>
              <w:jc w:val="left"/>
              <w:rPr/>
            </w:pPr>
            <w:r w:rsidDel="00000000" w:rsidR="00000000" w:rsidRPr="00000000">
              <w:rPr>
                <w:rtl w:val="0"/>
              </w:rPr>
              <w:t xml:space="preserve">1</w:t>
            </w:r>
          </w:p>
        </w:tc>
        <w:tc>
          <w:tcPr/>
          <w:p w:rsidR="00000000" w:rsidDel="00000000" w:rsidP="00000000" w:rsidRDefault="00000000" w:rsidRPr="00000000" w14:paraId="0000061E">
            <w:pPr>
              <w:ind w:firstLine="0"/>
              <w:jc w:val="left"/>
              <w:rPr/>
            </w:pPr>
            <w:r w:rsidDel="00000000" w:rsidR="00000000" w:rsidRPr="00000000">
              <w:rPr>
                <w:rtl w:val="0"/>
              </w:rPr>
              <w:t xml:space="preserve">Software version number: Format is " xx.xx.xx ”</w:t>
            </w:r>
          </w:p>
        </w:tc>
      </w:tr>
      <w:tr>
        <w:trPr>
          <w:cantSplit w:val="0"/>
          <w:tblHeader w:val="0"/>
        </w:trPr>
        <w:tc>
          <w:tcPr/>
          <w:p w:rsidR="00000000" w:rsidDel="00000000" w:rsidP="00000000" w:rsidRDefault="00000000" w:rsidRPr="00000000" w14:paraId="0000061F">
            <w:pPr>
              <w:ind w:firstLine="0"/>
              <w:jc w:val="left"/>
              <w:rPr/>
            </w:pPr>
            <w:r w:rsidDel="00000000" w:rsidR="00000000" w:rsidRPr="00000000">
              <w:rPr>
                <w:rtl w:val="0"/>
              </w:rPr>
              <w:t xml:space="preserve">51</w:t>
            </w:r>
          </w:p>
        </w:tc>
        <w:tc>
          <w:tcPr/>
          <w:p w:rsidR="00000000" w:rsidDel="00000000" w:rsidP="00000000" w:rsidRDefault="00000000" w:rsidRPr="00000000" w14:paraId="0000062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1">
            <w:pPr>
              <w:ind w:firstLine="0"/>
              <w:jc w:val="left"/>
              <w:rPr/>
            </w:pPr>
            <w:r w:rsidDel="00000000" w:rsidR="00000000" w:rsidRPr="00000000">
              <w:rPr>
                <w:rtl w:val="0"/>
              </w:rPr>
              <w:t xml:space="preserve">1</w:t>
            </w:r>
          </w:p>
        </w:tc>
        <w:tc>
          <w:tcPr/>
          <w:p w:rsidR="00000000" w:rsidDel="00000000" w:rsidP="00000000" w:rsidRDefault="00000000" w:rsidRPr="00000000" w14:paraId="00000622">
            <w:pPr>
              <w:ind w:firstLine="0"/>
              <w:jc w:val="left"/>
              <w:rPr/>
            </w:pPr>
            <w:r w:rsidDel="00000000" w:rsidR="00000000" w:rsidRPr="00000000">
              <w:rPr>
                <w:rtl w:val="0"/>
              </w:rPr>
              <w:t xml:space="preserve">Physical layer version number</w:t>
            </w:r>
          </w:p>
        </w:tc>
      </w:tr>
      <w:tr>
        <w:trPr>
          <w:cantSplit w:val="0"/>
          <w:tblHeader w:val="0"/>
        </w:trPr>
        <w:tc>
          <w:tcPr/>
          <w:p w:rsidR="00000000" w:rsidDel="00000000" w:rsidP="00000000" w:rsidRDefault="00000000" w:rsidRPr="00000000" w14:paraId="00000623">
            <w:pPr>
              <w:ind w:firstLine="0"/>
              <w:jc w:val="left"/>
              <w:rPr/>
            </w:pPr>
            <w:r w:rsidDel="00000000" w:rsidR="00000000" w:rsidRPr="00000000">
              <w:rPr>
                <w:rtl w:val="0"/>
              </w:rPr>
              <w:t xml:space="preserve">52</w:t>
            </w:r>
          </w:p>
        </w:tc>
        <w:tc>
          <w:tcPr/>
          <w:p w:rsidR="00000000" w:rsidDel="00000000" w:rsidP="00000000" w:rsidRDefault="00000000" w:rsidRPr="00000000" w14:paraId="0000062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5">
            <w:pPr>
              <w:ind w:firstLine="0"/>
              <w:jc w:val="left"/>
              <w:rPr/>
            </w:pPr>
            <w:r w:rsidDel="00000000" w:rsidR="00000000" w:rsidRPr="00000000">
              <w:rPr>
                <w:rtl w:val="0"/>
              </w:rPr>
              <w:t xml:space="preserve">1</w:t>
            </w:r>
          </w:p>
        </w:tc>
        <w:tc>
          <w:tcPr/>
          <w:p w:rsidR="00000000" w:rsidDel="00000000" w:rsidP="00000000" w:rsidRDefault="00000000" w:rsidRPr="00000000" w14:paraId="00000626">
            <w:pPr>
              <w:ind w:firstLine="0"/>
              <w:jc w:val="left"/>
              <w:rPr/>
            </w:pPr>
            <w:r w:rsidDel="00000000" w:rsidR="00000000" w:rsidRPr="00000000">
              <w:rPr>
                <w:rtl w:val="0"/>
              </w:rPr>
              <w:t xml:space="preserve">Kernel version number</w:t>
            </w:r>
          </w:p>
        </w:tc>
      </w:tr>
      <w:tr>
        <w:trPr>
          <w:cantSplit w:val="0"/>
          <w:tblHeader w:val="0"/>
        </w:trPr>
        <w:tc>
          <w:tcPr/>
          <w:p w:rsidR="00000000" w:rsidDel="00000000" w:rsidP="00000000" w:rsidRDefault="00000000" w:rsidRPr="00000000" w14:paraId="00000627">
            <w:pPr>
              <w:ind w:firstLine="0"/>
              <w:jc w:val="left"/>
              <w:rPr/>
            </w:pPr>
            <w:r w:rsidDel="00000000" w:rsidR="00000000" w:rsidRPr="00000000">
              <w:rPr>
                <w:rtl w:val="0"/>
              </w:rPr>
              <w:t xml:space="preserve">56</w:t>
            </w:r>
          </w:p>
        </w:tc>
        <w:tc>
          <w:tcPr/>
          <w:p w:rsidR="00000000" w:rsidDel="00000000" w:rsidP="00000000" w:rsidRDefault="00000000" w:rsidRPr="00000000" w14:paraId="00000628">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9">
            <w:pPr>
              <w:ind w:firstLine="0"/>
              <w:jc w:val="left"/>
              <w:rPr/>
            </w:pPr>
            <w:r w:rsidDel="00000000" w:rsidR="00000000" w:rsidRPr="00000000">
              <w:rPr>
                <w:rtl w:val="0"/>
              </w:rPr>
              <w:t xml:space="preserve">1</w:t>
            </w:r>
          </w:p>
        </w:tc>
        <w:tc>
          <w:tcPr/>
          <w:p w:rsidR="00000000" w:rsidDel="00000000" w:rsidP="00000000" w:rsidRDefault="00000000" w:rsidRPr="00000000" w14:paraId="0000062A">
            <w:pPr>
              <w:ind w:firstLine="0"/>
              <w:jc w:val="left"/>
              <w:rPr/>
            </w:pPr>
            <w:r w:rsidDel="00000000" w:rsidR="00000000" w:rsidRPr="00000000">
              <w:rPr>
                <w:rtl w:val="0"/>
              </w:rPr>
              <w:t xml:space="preserve">Hardware version number</w:t>
            </w:r>
          </w:p>
        </w:tc>
      </w:tr>
    </w:tbl>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3"/>
        <w:numPr>
          <w:ilvl w:val="2"/>
          <w:numId w:val="12"/>
        </w:numPr>
        <w:ind w:left="720" w:hanging="720"/>
        <w:rPr/>
      </w:pPr>
      <w:bookmarkStart w:colFirst="0" w:colLast="0" w:name="_zu0gcz" w:id="107"/>
      <w:bookmarkEnd w:id="107"/>
      <w:r w:rsidDel="00000000" w:rsidR="00000000" w:rsidRPr="00000000">
        <w:rPr>
          <w:rtl w:val="0"/>
        </w:rPr>
        <w:t xml:space="preserve">Version upgrade request</w:t>
      </w:r>
    </w:p>
    <w:tbl>
      <w:tblPr>
        <w:tblStyle w:val="Table5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2D">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2E">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2F">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30">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31">
            <w:pPr>
              <w:ind w:firstLine="0"/>
              <w:jc w:val="left"/>
              <w:rPr/>
            </w:pPr>
            <w:r w:rsidDel="00000000" w:rsidR="00000000" w:rsidRPr="00000000">
              <w:rPr>
                <w:rtl w:val="0"/>
              </w:rPr>
              <w:t xml:space="preserve">7</w:t>
            </w:r>
          </w:p>
        </w:tc>
        <w:tc>
          <w:tcPr/>
          <w:p w:rsidR="00000000" w:rsidDel="00000000" w:rsidP="00000000" w:rsidRDefault="00000000" w:rsidRPr="00000000" w14:paraId="00000632">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3">
            <w:pPr>
              <w:ind w:firstLine="0"/>
              <w:jc w:val="left"/>
              <w:rPr/>
            </w:pPr>
            <w:r w:rsidDel="00000000" w:rsidR="00000000" w:rsidRPr="00000000">
              <w:rPr>
                <w:rtl w:val="0"/>
              </w:rPr>
              <w:t xml:space="preserve">1</w:t>
            </w:r>
          </w:p>
        </w:tc>
        <w:tc>
          <w:tcPr/>
          <w:p w:rsidR="00000000" w:rsidDel="00000000" w:rsidP="00000000" w:rsidRDefault="00000000" w:rsidRPr="00000000" w14:paraId="00000634">
            <w:pPr>
              <w:ind w:firstLine="0"/>
              <w:jc w:val="left"/>
              <w:rPr/>
            </w:pPr>
            <w:r w:rsidDel="00000000" w:rsidR="00000000" w:rsidRPr="00000000">
              <w:rPr>
                <w:rtl w:val="0"/>
              </w:rPr>
              <w:t xml:space="preserve">Server address (username: password@x.x.x.x:port )</w:t>
            </w:r>
          </w:p>
        </w:tc>
      </w:tr>
      <w:tr>
        <w:trPr>
          <w:cantSplit w:val="0"/>
          <w:tblHeader w:val="0"/>
        </w:trPr>
        <w:tc>
          <w:tcPr/>
          <w:p w:rsidR="00000000" w:rsidDel="00000000" w:rsidP="00000000" w:rsidRDefault="00000000" w:rsidRPr="00000000" w14:paraId="00000635">
            <w:pPr>
              <w:ind w:firstLine="0"/>
              <w:jc w:val="left"/>
              <w:rPr/>
            </w:pPr>
            <w:r w:rsidDel="00000000" w:rsidR="00000000" w:rsidRPr="00000000">
              <w:rPr>
                <w:rtl w:val="0"/>
              </w:rPr>
              <w:t xml:space="preserve">13</w:t>
            </w:r>
          </w:p>
        </w:tc>
        <w:tc>
          <w:tcPr/>
          <w:p w:rsidR="00000000" w:rsidDel="00000000" w:rsidP="00000000" w:rsidRDefault="00000000" w:rsidRPr="00000000" w14:paraId="00000636">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7">
            <w:pPr>
              <w:ind w:firstLine="0"/>
              <w:jc w:val="left"/>
              <w:rPr/>
            </w:pPr>
            <w:r w:rsidDel="00000000" w:rsidR="00000000" w:rsidRPr="00000000">
              <w:rPr>
                <w:rtl w:val="0"/>
              </w:rPr>
              <w:t xml:space="preserve">1</w:t>
            </w:r>
          </w:p>
        </w:tc>
        <w:tc>
          <w:tcPr/>
          <w:p w:rsidR="00000000" w:rsidDel="00000000" w:rsidP="00000000" w:rsidRDefault="00000000" w:rsidRPr="00000000" w14:paraId="00000638">
            <w:pPr>
              <w:ind w:firstLine="0"/>
              <w:jc w:val="left"/>
              <w:rPr/>
            </w:pPr>
            <w:r w:rsidDel="00000000" w:rsidR="00000000" w:rsidRPr="00000000">
              <w:rPr>
                <w:rtl w:val="0"/>
              </w:rPr>
              <w:t xml:space="preserve">MD5 checksum</w:t>
            </w:r>
          </w:p>
        </w:tc>
      </w:tr>
      <w:tr>
        <w:trPr>
          <w:cantSplit w:val="0"/>
          <w:tblHeader w:val="0"/>
        </w:trPr>
        <w:tc>
          <w:tcPr/>
          <w:p w:rsidR="00000000" w:rsidDel="00000000" w:rsidP="00000000" w:rsidRDefault="00000000" w:rsidRPr="00000000" w14:paraId="00000639">
            <w:pPr>
              <w:ind w:firstLine="0"/>
              <w:jc w:val="left"/>
              <w:rPr/>
            </w:pPr>
            <w:r w:rsidDel="00000000" w:rsidR="00000000" w:rsidRPr="00000000">
              <w:rPr>
                <w:rtl w:val="0"/>
              </w:rPr>
              <w:t xml:space="preserve">28</w:t>
            </w:r>
          </w:p>
        </w:tc>
        <w:tc>
          <w:tcPr/>
          <w:p w:rsidR="00000000" w:rsidDel="00000000" w:rsidP="00000000" w:rsidRDefault="00000000" w:rsidRPr="00000000" w14:paraId="0000063A">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B">
            <w:pPr>
              <w:ind w:firstLine="0"/>
              <w:jc w:val="left"/>
              <w:rPr/>
            </w:pPr>
            <w:r w:rsidDel="00000000" w:rsidR="00000000" w:rsidRPr="00000000">
              <w:rPr>
                <w:rtl w:val="0"/>
              </w:rPr>
              <w:t xml:space="preserve">1</w:t>
            </w:r>
          </w:p>
        </w:tc>
        <w:tc>
          <w:tcPr/>
          <w:p w:rsidR="00000000" w:rsidDel="00000000" w:rsidP="00000000" w:rsidRDefault="00000000" w:rsidRPr="00000000" w14:paraId="0000063C">
            <w:pPr>
              <w:ind w:firstLine="0"/>
              <w:jc w:val="left"/>
              <w:rPr/>
            </w:pPr>
            <w:r w:rsidDel="00000000" w:rsidR="00000000" w:rsidRPr="00000000">
              <w:rPr>
                <w:rtl w:val="0"/>
              </w:rPr>
              <w:t xml:space="preserve">document name</w:t>
            </w:r>
          </w:p>
        </w:tc>
      </w:tr>
      <w:tr>
        <w:trPr>
          <w:cantSplit w:val="0"/>
          <w:tblHeader w:val="0"/>
        </w:trPr>
        <w:tc>
          <w:tcPr/>
          <w:p w:rsidR="00000000" w:rsidDel="00000000" w:rsidP="00000000" w:rsidRDefault="00000000" w:rsidRPr="00000000" w14:paraId="0000063D">
            <w:pPr>
              <w:ind w:firstLine="0"/>
              <w:jc w:val="left"/>
              <w:rPr/>
            </w:pPr>
            <w:r w:rsidDel="00000000" w:rsidR="00000000" w:rsidRPr="00000000">
              <w:rPr>
                <w:rtl w:val="0"/>
              </w:rPr>
              <w:t xml:space="preserve">35</w:t>
            </w:r>
          </w:p>
        </w:tc>
        <w:tc>
          <w:tcPr/>
          <w:p w:rsidR="00000000" w:rsidDel="00000000" w:rsidP="00000000" w:rsidRDefault="00000000" w:rsidRPr="00000000" w14:paraId="0000063E">
            <w:pPr>
              <w:ind w:firstLine="0"/>
              <w:jc w:val="left"/>
              <w:rPr/>
            </w:pPr>
            <w:r w:rsidDel="00000000" w:rsidR="00000000" w:rsidRPr="00000000">
              <w:rPr>
                <w:rtl w:val="0"/>
              </w:rPr>
              <w:t xml:space="preserve">uint8_t</w:t>
            </w:r>
          </w:p>
        </w:tc>
        <w:tc>
          <w:tcPr/>
          <w:p w:rsidR="00000000" w:rsidDel="00000000" w:rsidP="00000000" w:rsidRDefault="00000000" w:rsidRPr="00000000" w14:paraId="0000063F">
            <w:pPr>
              <w:ind w:firstLine="0"/>
              <w:jc w:val="left"/>
              <w:rPr/>
            </w:pPr>
            <w:r w:rsidDel="00000000" w:rsidR="00000000" w:rsidRPr="00000000">
              <w:rPr>
                <w:rtl w:val="0"/>
              </w:rPr>
              <w:t xml:space="preserve">0…1</w:t>
            </w:r>
          </w:p>
        </w:tc>
        <w:tc>
          <w:tcPr/>
          <w:p w:rsidR="00000000" w:rsidDel="00000000" w:rsidP="00000000" w:rsidRDefault="00000000" w:rsidRPr="00000000" w14:paraId="00000640">
            <w:pPr>
              <w:ind w:firstLine="0"/>
              <w:jc w:val="left"/>
              <w:rPr/>
            </w:pPr>
            <w:r w:rsidDel="00000000" w:rsidR="00000000" w:rsidRPr="00000000">
              <w:rPr>
                <w:rtl w:val="0"/>
              </w:rPr>
              <w:t xml:space="preserve">0: Use the FTP mode</w:t>
            </w:r>
          </w:p>
          <w:p w:rsidR="00000000" w:rsidDel="00000000" w:rsidP="00000000" w:rsidRDefault="00000000" w:rsidRPr="00000000" w14:paraId="00000641">
            <w:pPr>
              <w:ind w:firstLine="0"/>
              <w:jc w:val="left"/>
              <w:rPr/>
            </w:pPr>
            <w:r w:rsidDel="00000000" w:rsidR="00000000" w:rsidRPr="00000000">
              <w:rPr>
                <w:rtl w:val="0"/>
              </w:rPr>
              <w:t xml:space="preserve">1: Use the TFTP mode</w:t>
            </w:r>
          </w:p>
          <w:p w:rsidR="00000000" w:rsidDel="00000000" w:rsidP="00000000" w:rsidRDefault="00000000" w:rsidRPr="00000000" w14:paraId="00000642">
            <w:pPr>
              <w:ind w:firstLine="0"/>
              <w:jc w:val="left"/>
              <w:rPr/>
            </w:pPr>
            <w:r w:rsidDel="00000000" w:rsidR="00000000" w:rsidRPr="00000000">
              <w:rPr>
                <w:rtl w:val="0"/>
              </w:rPr>
              <w:t xml:space="preserve">FTP mode is used by default</w:t>
            </w:r>
          </w:p>
        </w:tc>
      </w:tr>
    </w:tbl>
    <w:p w:rsidR="00000000" w:rsidDel="00000000" w:rsidP="00000000" w:rsidRDefault="00000000" w:rsidRPr="00000000" w14:paraId="00000643">
      <w:pPr>
        <w:ind w:firstLine="0"/>
        <w:rPr/>
      </w:pPr>
      <w:r w:rsidDel="00000000" w:rsidR="00000000" w:rsidRPr="00000000">
        <w:rPr>
          <w:rtl w:val="0"/>
        </w:rPr>
      </w:r>
    </w:p>
    <w:p w:rsidR="00000000" w:rsidDel="00000000" w:rsidP="00000000" w:rsidRDefault="00000000" w:rsidRPr="00000000" w14:paraId="00000644">
      <w:pPr>
        <w:pStyle w:val="Heading3"/>
        <w:numPr>
          <w:ilvl w:val="2"/>
          <w:numId w:val="12"/>
        </w:numPr>
        <w:ind w:left="720" w:hanging="720"/>
        <w:rPr/>
      </w:pPr>
      <w:bookmarkStart w:colFirst="0" w:colLast="0" w:name="_3jtnz0s" w:id="108"/>
      <w:bookmarkEnd w:id="108"/>
      <w:r w:rsidDel="00000000" w:rsidR="00000000" w:rsidRPr="00000000">
        <w:rPr>
          <w:rtl w:val="0"/>
        </w:rPr>
        <w:t xml:space="preserve">Version upgrade response</w:t>
      </w:r>
    </w:p>
    <w:tbl>
      <w:tblPr>
        <w:tblStyle w:val="Table5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4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4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4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4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49">
            <w:pPr>
              <w:ind w:firstLine="0"/>
              <w:jc w:val="left"/>
              <w:rPr/>
            </w:pPr>
            <w:r w:rsidDel="00000000" w:rsidR="00000000" w:rsidRPr="00000000">
              <w:rPr>
                <w:rtl w:val="0"/>
              </w:rPr>
              <w:t xml:space="preserve">2</w:t>
            </w:r>
          </w:p>
        </w:tc>
        <w:tc>
          <w:tcPr/>
          <w:p w:rsidR="00000000" w:rsidDel="00000000" w:rsidP="00000000" w:rsidRDefault="00000000" w:rsidRPr="00000000" w14:paraId="0000064A">
            <w:pPr>
              <w:ind w:firstLine="0"/>
              <w:jc w:val="left"/>
              <w:rPr/>
            </w:pPr>
            <w:r w:rsidDel="00000000" w:rsidR="00000000" w:rsidRPr="00000000">
              <w:rPr>
                <w:rtl w:val="0"/>
              </w:rPr>
              <w:t xml:space="preserve">uint8_t</w:t>
            </w:r>
          </w:p>
        </w:tc>
        <w:tc>
          <w:tcPr/>
          <w:p w:rsidR="00000000" w:rsidDel="00000000" w:rsidP="00000000" w:rsidRDefault="00000000" w:rsidRPr="00000000" w14:paraId="0000064B">
            <w:pPr>
              <w:ind w:firstLine="0"/>
              <w:jc w:val="left"/>
              <w:rPr/>
            </w:pPr>
            <w:r w:rsidDel="00000000" w:rsidR="00000000" w:rsidRPr="00000000">
              <w:rPr>
                <w:rtl w:val="0"/>
              </w:rPr>
              <w:t xml:space="preserve">1</w:t>
            </w:r>
          </w:p>
        </w:tc>
        <w:tc>
          <w:tcPr/>
          <w:p w:rsidR="00000000" w:rsidDel="00000000" w:rsidP="00000000" w:rsidRDefault="00000000" w:rsidRPr="00000000" w14:paraId="0000064C">
            <w:pPr>
              <w:ind w:firstLine="0"/>
              <w:jc w:val="left"/>
              <w:rPr/>
            </w:pPr>
            <w:r w:rsidDel="00000000" w:rsidR="00000000" w:rsidRPr="00000000">
              <w:rPr>
                <w:rtl w:val="0"/>
              </w:rPr>
              <w:t xml:space="preserve">condition code:</w:t>
            </w:r>
          </w:p>
          <w:p w:rsidR="00000000" w:rsidDel="00000000" w:rsidP="00000000" w:rsidRDefault="00000000" w:rsidRPr="00000000" w14:paraId="0000064D">
            <w:pPr>
              <w:ind w:firstLine="0"/>
              <w:jc w:val="left"/>
              <w:rPr/>
            </w:pPr>
            <w:r w:rsidDel="00000000" w:rsidR="00000000" w:rsidRPr="00000000">
              <w:rPr>
                <w:rtl w:val="0"/>
              </w:rPr>
              <w:t xml:space="preserve">0: Successful download; 1: Parsing error</w:t>
            </w:r>
          </w:p>
          <w:p w:rsidR="00000000" w:rsidDel="00000000" w:rsidP="00000000" w:rsidRDefault="00000000" w:rsidRPr="00000000" w14:paraId="0000064E">
            <w:pPr>
              <w:ind w:firstLine="0"/>
              <w:jc w:val="left"/>
              <w:rPr/>
            </w:pPr>
            <w:r w:rsidDel="00000000" w:rsidR="00000000" w:rsidRPr="00000000">
              <w:rPr>
                <w:rtl w:val="0"/>
              </w:rPr>
              <w:t xml:space="preserve">2: Internal software error</w:t>
            </w:r>
          </w:p>
          <w:p w:rsidR="00000000" w:rsidDel="00000000" w:rsidP="00000000" w:rsidRDefault="00000000" w:rsidRPr="00000000" w14:paraId="0000064F">
            <w:pPr>
              <w:ind w:firstLine="0"/>
              <w:jc w:val="left"/>
              <w:rPr/>
            </w:pPr>
            <w:r w:rsidDel="00000000" w:rsidR="00000000" w:rsidRPr="00000000">
              <w:rPr>
                <w:rtl w:val="0"/>
              </w:rPr>
              <w:t xml:space="preserve">3: Download failed</w:t>
            </w:r>
          </w:p>
        </w:tc>
      </w:tr>
    </w:tbl>
    <w:p w:rsidR="00000000" w:rsidDel="00000000" w:rsidP="00000000" w:rsidRDefault="00000000" w:rsidRPr="00000000" w14:paraId="00000650">
      <w:pPr>
        <w:pStyle w:val="Heading3"/>
        <w:numPr>
          <w:ilvl w:val="2"/>
          <w:numId w:val="12"/>
        </w:numPr>
        <w:ind w:left="720" w:hanging="720"/>
        <w:rPr/>
      </w:pPr>
      <w:bookmarkStart w:colFirst="0" w:colLast="0" w:name="_1yyy98l" w:id="109"/>
      <w:bookmarkEnd w:id="109"/>
      <w:r w:rsidDel="00000000" w:rsidR="00000000" w:rsidRPr="00000000">
        <w:rPr>
          <w:rtl w:val="0"/>
        </w:rPr>
        <w:t xml:space="preserve">Version upgrade completed</w:t>
      </w:r>
    </w:p>
    <w:tbl>
      <w:tblPr>
        <w:tblStyle w:val="Table5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51">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5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53">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54">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55">
            <w:pPr>
              <w:ind w:firstLine="0"/>
              <w:jc w:val="left"/>
              <w:rPr/>
            </w:pPr>
            <w:r w:rsidDel="00000000" w:rsidR="00000000" w:rsidRPr="00000000">
              <w:rPr>
                <w:rtl w:val="0"/>
              </w:rPr>
              <w:t xml:space="preserve">2</w:t>
            </w:r>
          </w:p>
        </w:tc>
        <w:tc>
          <w:tcPr/>
          <w:p w:rsidR="00000000" w:rsidDel="00000000" w:rsidP="00000000" w:rsidRDefault="00000000" w:rsidRPr="00000000" w14:paraId="00000656">
            <w:pPr>
              <w:ind w:firstLine="0"/>
              <w:jc w:val="left"/>
              <w:rPr/>
            </w:pPr>
            <w:r w:rsidDel="00000000" w:rsidR="00000000" w:rsidRPr="00000000">
              <w:rPr>
                <w:rtl w:val="0"/>
              </w:rPr>
              <w:t xml:space="preserve">uint8_t</w:t>
            </w:r>
          </w:p>
        </w:tc>
        <w:tc>
          <w:tcPr/>
          <w:p w:rsidR="00000000" w:rsidDel="00000000" w:rsidP="00000000" w:rsidRDefault="00000000" w:rsidRPr="00000000" w14:paraId="00000657">
            <w:pPr>
              <w:ind w:firstLine="0"/>
              <w:jc w:val="left"/>
              <w:rPr/>
            </w:pPr>
            <w:r w:rsidDel="00000000" w:rsidR="00000000" w:rsidRPr="00000000">
              <w:rPr>
                <w:rtl w:val="0"/>
              </w:rPr>
              <w:t xml:space="preserve">1</w:t>
            </w:r>
          </w:p>
        </w:tc>
        <w:tc>
          <w:tcPr/>
          <w:p w:rsidR="00000000" w:rsidDel="00000000" w:rsidP="00000000" w:rsidRDefault="00000000" w:rsidRPr="00000000" w14:paraId="00000658">
            <w:pPr>
              <w:ind w:firstLine="0"/>
              <w:jc w:val="left"/>
              <w:rPr/>
            </w:pPr>
            <w:r w:rsidDel="00000000" w:rsidR="00000000" w:rsidRPr="00000000">
              <w:rPr>
                <w:rtl w:val="0"/>
              </w:rPr>
              <w:t xml:space="preserve">condition code:</w:t>
            </w:r>
          </w:p>
          <w:p w:rsidR="00000000" w:rsidDel="00000000" w:rsidP="00000000" w:rsidRDefault="00000000" w:rsidRPr="00000000" w14:paraId="00000659">
            <w:pPr>
              <w:ind w:firstLine="0"/>
              <w:jc w:val="left"/>
              <w:rPr/>
            </w:pPr>
            <w:r w:rsidDel="00000000" w:rsidR="00000000" w:rsidRPr="00000000">
              <w:rPr>
                <w:rtl w:val="0"/>
              </w:rPr>
              <w:t xml:space="preserve">0: Success; non-0 indicates error, error code to be determined</w:t>
            </w:r>
          </w:p>
        </w:tc>
      </w:tr>
    </w:tbl>
    <w:p w:rsidR="00000000" w:rsidDel="00000000" w:rsidP="00000000" w:rsidRDefault="00000000" w:rsidRPr="00000000" w14:paraId="0000065A">
      <w:pPr>
        <w:pStyle w:val="Heading3"/>
        <w:numPr>
          <w:ilvl w:val="2"/>
          <w:numId w:val="12"/>
        </w:numPr>
        <w:ind w:left="720" w:hanging="720"/>
        <w:rPr/>
      </w:pPr>
      <w:bookmarkStart w:colFirst="0" w:colLast="0" w:name="_4iylrwe" w:id="110"/>
      <w:bookmarkEnd w:id="110"/>
      <w:r w:rsidDel="00000000" w:rsidR="00000000" w:rsidRPr="00000000">
        <w:rPr>
          <w:rtl w:val="0"/>
        </w:rPr>
        <w:t xml:space="preserve">Status query</w:t>
      </w:r>
    </w:p>
    <w:tbl>
      <w:tblPr>
        <w:tblStyle w:val="Table5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5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5C">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5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5E">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5F">
            <w:pPr>
              <w:ind w:firstLine="0"/>
              <w:jc w:val="left"/>
              <w:rPr/>
            </w:pPr>
            <w:r w:rsidDel="00000000" w:rsidR="00000000" w:rsidRPr="00000000">
              <w:rPr>
                <w:rtl w:val="0"/>
              </w:rPr>
              <w:t xml:space="preserve">not take tag</w:t>
            </w:r>
          </w:p>
        </w:tc>
        <w:tc>
          <w:tcPr/>
          <w:p w:rsidR="00000000" w:rsidDel="00000000" w:rsidP="00000000" w:rsidRDefault="00000000" w:rsidRPr="00000000" w14:paraId="00000660">
            <w:pPr>
              <w:ind w:firstLine="0"/>
              <w:jc w:val="left"/>
              <w:rPr/>
            </w:pPr>
            <w:r w:rsidDel="00000000" w:rsidR="00000000" w:rsidRPr="00000000">
              <w:rPr>
                <w:rtl w:val="0"/>
              </w:rPr>
            </w:r>
          </w:p>
        </w:tc>
        <w:tc>
          <w:tcPr/>
          <w:p w:rsidR="00000000" w:rsidDel="00000000" w:rsidP="00000000" w:rsidRDefault="00000000" w:rsidRPr="00000000" w14:paraId="00000661">
            <w:pPr>
              <w:ind w:firstLine="0"/>
              <w:jc w:val="left"/>
              <w:rPr/>
            </w:pPr>
            <w:r w:rsidDel="00000000" w:rsidR="00000000" w:rsidRPr="00000000">
              <w:rPr>
                <w:rtl w:val="0"/>
              </w:rPr>
            </w:r>
          </w:p>
        </w:tc>
        <w:tc>
          <w:tcPr/>
          <w:p w:rsidR="00000000" w:rsidDel="00000000" w:rsidP="00000000" w:rsidRDefault="00000000" w:rsidRPr="00000000" w14:paraId="00000662">
            <w:pPr>
              <w:ind w:firstLine="0"/>
              <w:jc w:val="left"/>
              <w:rPr/>
            </w:pPr>
            <w:r w:rsidDel="00000000" w:rsidR="00000000" w:rsidRPr="00000000">
              <w:rPr>
                <w:rtl w:val="0"/>
              </w:rPr>
            </w:r>
          </w:p>
        </w:tc>
      </w:tr>
    </w:tbl>
    <w:p w:rsidR="00000000" w:rsidDel="00000000" w:rsidP="00000000" w:rsidRDefault="00000000" w:rsidRPr="00000000" w14:paraId="00000663">
      <w:pPr>
        <w:pStyle w:val="Heading3"/>
        <w:numPr>
          <w:ilvl w:val="2"/>
          <w:numId w:val="12"/>
        </w:numPr>
        <w:ind w:left="720" w:hanging="720"/>
        <w:rPr/>
      </w:pPr>
      <w:bookmarkStart w:colFirst="0" w:colLast="0" w:name="_2y3w247" w:id="111"/>
      <w:bookmarkEnd w:id="111"/>
      <w:r w:rsidDel="00000000" w:rsidR="00000000" w:rsidRPr="00000000">
        <w:rPr>
          <w:rtl w:val="0"/>
        </w:rPr>
        <w:t xml:space="preserve">Status report</w:t>
      </w:r>
    </w:p>
    <w:tbl>
      <w:tblPr>
        <w:tblStyle w:val="Table5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6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6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6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6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68">
            <w:pPr>
              <w:ind w:firstLine="0"/>
              <w:jc w:val="left"/>
              <w:rPr/>
            </w:pPr>
            <w:r w:rsidDel="00000000" w:rsidR="00000000" w:rsidRPr="00000000">
              <w:rPr>
                <w:rtl w:val="0"/>
              </w:rPr>
              <w:t xml:space="preserve">11</w:t>
            </w:r>
          </w:p>
        </w:tc>
        <w:tc>
          <w:tcPr/>
          <w:p w:rsidR="00000000" w:rsidDel="00000000" w:rsidP="00000000" w:rsidRDefault="00000000" w:rsidRPr="00000000" w14:paraId="00000669">
            <w:pPr>
              <w:ind w:firstLine="0"/>
              <w:jc w:val="left"/>
              <w:rPr/>
            </w:pPr>
            <w:r w:rsidDel="00000000" w:rsidR="00000000" w:rsidRPr="00000000">
              <w:rPr>
                <w:rtl w:val="0"/>
              </w:rPr>
              <w:t xml:space="preserve">uint32_t</w:t>
            </w:r>
          </w:p>
        </w:tc>
        <w:tc>
          <w:tcPr/>
          <w:p w:rsidR="00000000" w:rsidDel="00000000" w:rsidP="00000000" w:rsidRDefault="00000000" w:rsidRPr="00000000" w14:paraId="0000066A">
            <w:pPr>
              <w:ind w:firstLine="0"/>
              <w:jc w:val="left"/>
              <w:rPr/>
            </w:pPr>
            <w:r w:rsidDel="00000000" w:rsidR="00000000" w:rsidRPr="00000000">
              <w:rPr>
                <w:rtl w:val="0"/>
              </w:rPr>
              <w:t xml:space="preserve">1</w:t>
            </w:r>
          </w:p>
        </w:tc>
        <w:tc>
          <w:tcPr/>
          <w:p w:rsidR="00000000" w:rsidDel="00000000" w:rsidP="00000000" w:rsidRDefault="00000000" w:rsidRPr="00000000" w14:paraId="0000066B">
            <w:pPr>
              <w:ind w:firstLine="0"/>
              <w:jc w:val="left"/>
              <w:rPr/>
            </w:pPr>
            <w:r w:rsidDel="00000000" w:rsidR="00000000" w:rsidRPr="00000000">
              <w:rPr>
                <w:rtl w:val="0"/>
              </w:rPr>
              <w:t xml:space="preserve">Software status:</w:t>
            </w:r>
          </w:p>
          <w:p w:rsidR="00000000" w:rsidDel="00000000" w:rsidP="00000000" w:rsidRDefault="00000000" w:rsidRPr="00000000" w14:paraId="0000066C">
            <w:pPr>
              <w:ind w:firstLine="0"/>
              <w:jc w:val="left"/>
              <w:rPr/>
            </w:pPr>
            <w:r w:rsidDel="00000000" w:rsidR="00000000" w:rsidRPr="00000000">
              <w:rPr>
                <w:rtl w:val="0"/>
              </w:rPr>
              <w:t xml:space="preserve">0: BBU, is initializing</w:t>
            </w:r>
          </w:p>
          <w:p w:rsidR="00000000" w:rsidDel="00000000" w:rsidP="00000000" w:rsidRDefault="00000000" w:rsidRPr="00000000" w14:paraId="0000066D">
            <w:pPr>
              <w:ind w:firstLine="0"/>
              <w:jc w:val="left"/>
              <w:rPr/>
            </w:pPr>
            <w:r w:rsidDel="00000000" w:rsidR="00000000" w:rsidRPr="00000000">
              <w:rPr>
                <w:rtl w:val="0"/>
              </w:rPr>
              <w:t xml:space="preserve">1: BBU, search for the master control board</w:t>
            </w:r>
          </w:p>
          <w:p w:rsidR="00000000" w:rsidDel="00000000" w:rsidP="00000000" w:rsidRDefault="00000000" w:rsidRPr="00000000" w14:paraId="0000066E">
            <w:pPr>
              <w:ind w:firstLine="0"/>
              <w:jc w:val="left"/>
              <w:rPr/>
            </w:pPr>
            <w:r w:rsidDel="00000000" w:rsidR="00000000" w:rsidRPr="00000000">
              <w:rPr>
                <w:rtl w:val="0"/>
              </w:rPr>
              <w:t xml:space="preserve">2: BBUs are on standby</w:t>
            </w:r>
          </w:p>
          <w:p w:rsidR="00000000" w:rsidDel="00000000" w:rsidP="00000000" w:rsidRDefault="00000000" w:rsidRPr="00000000" w14:paraId="0000066F">
            <w:pPr>
              <w:ind w:firstLine="0"/>
              <w:jc w:val="left"/>
              <w:rPr/>
            </w:pPr>
            <w:r w:rsidDel="00000000" w:rsidR="00000000" w:rsidRPr="00000000">
              <w:rPr>
                <w:rtl w:val="0"/>
              </w:rPr>
              <w:t xml:space="preserve">3: BBU is scanning</w:t>
            </w:r>
          </w:p>
          <w:p w:rsidR="00000000" w:rsidDel="00000000" w:rsidP="00000000" w:rsidRDefault="00000000" w:rsidRPr="00000000" w14:paraId="00000670">
            <w:pPr>
              <w:ind w:firstLine="0"/>
              <w:jc w:val="left"/>
              <w:rPr/>
            </w:pPr>
            <w:r w:rsidDel="00000000" w:rsidR="00000000" w:rsidRPr="00000000">
              <w:rPr>
                <w:rtl w:val="0"/>
              </w:rPr>
              <w:t xml:space="preserve">4. The BBU is configuring the community</w:t>
            </w:r>
          </w:p>
          <w:p w:rsidR="00000000" w:rsidDel="00000000" w:rsidP="00000000" w:rsidRDefault="00000000" w:rsidRPr="00000000" w14:paraId="00000671">
            <w:pPr>
              <w:ind w:firstLine="0"/>
              <w:jc w:val="left"/>
              <w:rPr/>
            </w:pPr>
            <w:r w:rsidDel="00000000" w:rsidR="00000000" w:rsidRPr="00000000">
              <w:rPr>
                <w:rtl w:val="0"/>
              </w:rPr>
              <w:t xml:space="preserve">5: The BBU is investigating the code</w:t>
            </w:r>
          </w:p>
          <w:p w:rsidR="00000000" w:rsidDel="00000000" w:rsidP="00000000" w:rsidRDefault="00000000" w:rsidRPr="00000000" w14:paraId="00000672">
            <w:pPr>
              <w:ind w:firstLine="0"/>
              <w:jc w:val="left"/>
              <w:rPr/>
            </w:pPr>
            <w:r w:rsidDel="00000000" w:rsidR="00000000" w:rsidRPr="00000000">
              <w:rPr>
                <w:rtl w:val="0"/>
              </w:rPr>
              <w:t xml:space="preserve">6: In BBU initial configuration</w:t>
            </w:r>
          </w:p>
        </w:tc>
      </w:tr>
      <w:tr>
        <w:trPr>
          <w:cantSplit w:val="0"/>
          <w:tblHeader w:val="0"/>
        </w:trPr>
        <w:tc>
          <w:tcPr/>
          <w:p w:rsidR="00000000" w:rsidDel="00000000" w:rsidP="00000000" w:rsidRDefault="00000000" w:rsidRPr="00000000" w14:paraId="00000673">
            <w:pPr>
              <w:ind w:firstLine="0"/>
              <w:jc w:val="left"/>
              <w:rPr/>
            </w:pPr>
            <w:r w:rsidDel="00000000" w:rsidR="00000000" w:rsidRPr="00000000">
              <w:rPr>
                <w:rtl w:val="0"/>
              </w:rPr>
              <w:t xml:space="preserve">12</w:t>
            </w:r>
          </w:p>
        </w:tc>
        <w:tc>
          <w:tcPr/>
          <w:p w:rsidR="00000000" w:rsidDel="00000000" w:rsidP="00000000" w:rsidRDefault="00000000" w:rsidRPr="00000000" w14:paraId="0000067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75">
            <w:pPr>
              <w:ind w:firstLine="0"/>
              <w:jc w:val="left"/>
              <w:rPr/>
            </w:pPr>
            <w:r w:rsidDel="00000000" w:rsidR="00000000" w:rsidRPr="00000000">
              <w:rPr>
                <w:rtl w:val="0"/>
              </w:rPr>
              <w:t xml:space="preserve">1</w:t>
            </w:r>
          </w:p>
        </w:tc>
        <w:tc>
          <w:tcPr/>
          <w:p w:rsidR="00000000" w:rsidDel="00000000" w:rsidP="00000000" w:rsidRDefault="00000000" w:rsidRPr="00000000" w14:paraId="00000676">
            <w:pPr>
              <w:ind w:firstLine="0"/>
              <w:jc w:val="left"/>
              <w:rPr/>
            </w:pPr>
            <w:r w:rsidDel="00000000" w:rsidR="00000000" w:rsidRPr="00000000">
              <w:rPr>
                <w:rtl w:val="0"/>
              </w:rPr>
              <w:t xml:space="preserve">Software status description string</w:t>
            </w:r>
          </w:p>
        </w:tc>
      </w:tr>
      <w:tr>
        <w:trPr>
          <w:cantSplit w:val="0"/>
          <w:tblHeader w:val="0"/>
        </w:trPr>
        <w:tc>
          <w:tcPr/>
          <w:p w:rsidR="00000000" w:rsidDel="00000000" w:rsidP="00000000" w:rsidRDefault="00000000" w:rsidRPr="00000000" w14:paraId="00000677">
            <w:pPr>
              <w:ind w:firstLine="0"/>
              <w:jc w:val="left"/>
              <w:rPr/>
            </w:pPr>
            <w:r w:rsidDel="00000000" w:rsidR="00000000" w:rsidRPr="00000000">
              <w:rPr>
                <w:rtl w:val="0"/>
              </w:rPr>
              <w:t xml:space="preserve">31</w:t>
            </w:r>
          </w:p>
        </w:tc>
        <w:tc>
          <w:tcPr/>
          <w:p w:rsidR="00000000" w:rsidDel="00000000" w:rsidP="00000000" w:rsidRDefault="00000000" w:rsidRPr="00000000" w14:paraId="00000678">
            <w:pPr>
              <w:ind w:firstLine="0"/>
              <w:jc w:val="left"/>
              <w:rPr/>
            </w:pPr>
            <w:r w:rsidDel="00000000" w:rsidR="00000000" w:rsidRPr="00000000">
              <w:rPr>
                <w:rtl w:val="0"/>
              </w:rPr>
              <w:t xml:space="preserve">uint8_t</w:t>
            </w:r>
          </w:p>
        </w:tc>
        <w:tc>
          <w:tcPr/>
          <w:p w:rsidR="00000000" w:rsidDel="00000000" w:rsidP="00000000" w:rsidRDefault="00000000" w:rsidRPr="00000000" w14:paraId="00000679">
            <w:pPr>
              <w:ind w:firstLine="0"/>
              <w:jc w:val="left"/>
              <w:rPr/>
            </w:pPr>
            <w:r w:rsidDel="00000000" w:rsidR="00000000" w:rsidRPr="00000000">
              <w:rPr>
                <w:rtl w:val="0"/>
              </w:rPr>
              <w:t xml:space="preserve">1</w:t>
            </w:r>
          </w:p>
        </w:tc>
        <w:tc>
          <w:tcPr/>
          <w:p w:rsidR="00000000" w:rsidDel="00000000" w:rsidP="00000000" w:rsidRDefault="00000000" w:rsidRPr="00000000" w14:paraId="0000067A">
            <w:pPr>
              <w:ind w:firstLine="0"/>
              <w:jc w:val="left"/>
              <w:rPr/>
            </w:pPr>
            <w:r w:rsidDel="00000000" w:rsidR="00000000" w:rsidRPr="00000000">
              <w:rPr>
                <w:rtl w:val="0"/>
              </w:rPr>
              <w:t xml:space="preserve">CPU temperature</w:t>
            </w:r>
          </w:p>
        </w:tc>
      </w:tr>
      <w:tr>
        <w:trPr>
          <w:cantSplit w:val="0"/>
          <w:tblHeader w:val="0"/>
        </w:trPr>
        <w:tc>
          <w:tcPr/>
          <w:p w:rsidR="00000000" w:rsidDel="00000000" w:rsidP="00000000" w:rsidRDefault="00000000" w:rsidRPr="00000000" w14:paraId="0000067B">
            <w:pPr>
              <w:ind w:firstLine="0"/>
              <w:jc w:val="left"/>
              <w:rPr/>
            </w:pPr>
            <w:r w:rsidDel="00000000" w:rsidR="00000000" w:rsidRPr="00000000">
              <w:rPr>
                <w:rtl w:val="0"/>
              </w:rPr>
              <w:t xml:space="preserve">32</w:t>
            </w:r>
          </w:p>
        </w:tc>
        <w:tc>
          <w:tcPr/>
          <w:p w:rsidR="00000000" w:rsidDel="00000000" w:rsidP="00000000" w:rsidRDefault="00000000" w:rsidRPr="00000000" w14:paraId="0000067C">
            <w:pPr>
              <w:ind w:firstLine="0"/>
              <w:jc w:val="left"/>
              <w:rPr/>
            </w:pPr>
            <w:r w:rsidDel="00000000" w:rsidR="00000000" w:rsidRPr="00000000">
              <w:rPr>
                <w:rtl w:val="0"/>
              </w:rPr>
              <w:t xml:space="preserve">uint8_t</w:t>
            </w:r>
          </w:p>
        </w:tc>
        <w:tc>
          <w:tcPr/>
          <w:p w:rsidR="00000000" w:rsidDel="00000000" w:rsidP="00000000" w:rsidRDefault="00000000" w:rsidRPr="00000000" w14:paraId="0000067D">
            <w:pPr>
              <w:ind w:firstLine="0"/>
              <w:jc w:val="left"/>
              <w:rPr/>
            </w:pPr>
            <w:r w:rsidDel="00000000" w:rsidR="00000000" w:rsidRPr="00000000">
              <w:rPr>
                <w:rtl w:val="0"/>
              </w:rPr>
              <w:t xml:space="preserve">1</w:t>
            </w:r>
          </w:p>
        </w:tc>
        <w:tc>
          <w:tcPr/>
          <w:p w:rsidR="00000000" w:rsidDel="00000000" w:rsidP="00000000" w:rsidRDefault="00000000" w:rsidRPr="00000000" w14:paraId="0000067E">
            <w:pPr>
              <w:ind w:firstLine="0"/>
              <w:jc w:val="left"/>
              <w:rPr/>
            </w:pPr>
            <w:r w:rsidDel="00000000" w:rsidR="00000000" w:rsidRPr="00000000">
              <w:rPr>
                <w:rtl w:val="0"/>
              </w:rPr>
              <w:t xml:space="preserve">CPU utilization, percentage</w:t>
            </w:r>
          </w:p>
        </w:tc>
      </w:tr>
      <w:tr>
        <w:trPr>
          <w:cantSplit w:val="0"/>
          <w:tblHeader w:val="0"/>
        </w:trPr>
        <w:tc>
          <w:tcPr/>
          <w:p w:rsidR="00000000" w:rsidDel="00000000" w:rsidP="00000000" w:rsidRDefault="00000000" w:rsidRPr="00000000" w14:paraId="0000067F">
            <w:pPr>
              <w:ind w:firstLine="0"/>
              <w:jc w:val="left"/>
              <w:rPr/>
            </w:pPr>
            <w:r w:rsidDel="00000000" w:rsidR="00000000" w:rsidRPr="00000000">
              <w:rPr>
                <w:rtl w:val="0"/>
              </w:rPr>
              <w:t xml:space="preserve">33</w:t>
            </w:r>
          </w:p>
        </w:tc>
        <w:tc>
          <w:tcPr/>
          <w:p w:rsidR="00000000" w:rsidDel="00000000" w:rsidP="00000000" w:rsidRDefault="00000000" w:rsidRPr="00000000" w14:paraId="00000680">
            <w:pPr>
              <w:ind w:firstLine="0"/>
              <w:jc w:val="left"/>
              <w:rPr/>
            </w:pPr>
            <w:r w:rsidDel="00000000" w:rsidR="00000000" w:rsidRPr="00000000">
              <w:rPr>
                <w:rtl w:val="0"/>
              </w:rPr>
              <w:t xml:space="preserve">uint8_t</w:t>
            </w:r>
          </w:p>
        </w:tc>
        <w:tc>
          <w:tcPr/>
          <w:p w:rsidR="00000000" w:rsidDel="00000000" w:rsidP="00000000" w:rsidRDefault="00000000" w:rsidRPr="00000000" w14:paraId="00000681">
            <w:pPr>
              <w:ind w:firstLine="0"/>
              <w:jc w:val="left"/>
              <w:rPr/>
            </w:pPr>
            <w:r w:rsidDel="00000000" w:rsidR="00000000" w:rsidRPr="00000000">
              <w:rPr>
                <w:rtl w:val="0"/>
              </w:rPr>
              <w:t xml:space="preserve">1</w:t>
            </w:r>
          </w:p>
        </w:tc>
        <w:tc>
          <w:tcPr/>
          <w:p w:rsidR="00000000" w:rsidDel="00000000" w:rsidP="00000000" w:rsidRDefault="00000000" w:rsidRPr="00000000" w14:paraId="00000682">
            <w:pPr>
              <w:ind w:firstLine="0"/>
              <w:jc w:val="left"/>
              <w:rPr/>
            </w:pPr>
            <w:r w:rsidDel="00000000" w:rsidR="00000000" w:rsidRPr="00000000">
              <w:rPr>
                <w:rtl w:val="0"/>
              </w:rPr>
              <w:t xml:space="preserve">Memory usage, percentage</w:t>
            </w:r>
          </w:p>
        </w:tc>
      </w:tr>
      <w:tr>
        <w:trPr>
          <w:cantSplit w:val="0"/>
          <w:tblHeader w:val="0"/>
        </w:trPr>
        <w:tc>
          <w:tcPr/>
          <w:p w:rsidR="00000000" w:rsidDel="00000000" w:rsidP="00000000" w:rsidRDefault="00000000" w:rsidRPr="00000000" w14:paraId="00000683">
            <w:pPr>
              <w:ind w:firstLine="0"/>
              <w:jc w:val="left"/>
              <w:rPr/>
            </w:pPr>
            <w:r w:rsidDel="00000000" w:rsidR="00000000" w:rsidRPr="00000000">
              <w:rPr>
                <w:rtl w:val="0"/>
              </w:rPr>
              <w:t xml:space="preserve">34</w:t>
            </w:r>
          </w:p>
        </w:tc>
        <w:tc>
          <w:tcPr/>
          <w:p w:rsidR="00000000" w:rsidDel="00000000" w:rsidP="00000000" w:rsidRDefault="00000000" w:rsidRPr="00000000" w14:paraId="00000684">
            <w:pPr>
              <w:ind w:firstLine="0"/>
              <w:jc w:val="left"/>
              <w:rPr/>
            </w:pPr>
            <w:r w:rsidDel="00000000" w:rsidR="00000000" w:rsidRPr="00000000">
              <w:rPr>
                <w:rtl w:val="0"/>
              </w:rPr>
              <w:t xml:space="preserve">uint8_t</w:t>
            </w:r>
          </w:p>
        </w:tc>
        <w:tc>
          <w:tcPr/>
          <w:p w:rsidR="00000000" w:rsidDel="00000000" w:rsidP="00000000" w:rsidRDefault="00000000" w:rsidRPr="00000000" w14:paraId="00000685">
            <w:pPr>
              <w:ind w:firstLine="0"/>
              <w:jc w:val="left"/>
              <w:rPr/>
            </w:pPr>
            <w:r w:rsidDel="00000000" w:rsidR="00000000" w:rsidRPr="00000000">
              <w:rPr>
                <w:rtl w:val="0"/>
              </w:rPr>
              <w:t xml:space="preserve">1</w:t>
            </w:r>
          </w:p>
        </w:tc>
        <w:tc>
          <w:tcPr/>
          <w:p w:rsidR="00000000" w:rsidDel="00000000" w:rsidP="00000000" w:rsidRDefault="00000000" w:rsidRPr="00000000" w14:paraId="00000686">
            <w:pPr>
              <w:ind w:firstLine="0"/>
              <w:jc w:val="left"/>
              <w:rPr/>
            </w:pPr>
            <w:r w:rsidDel="00000000" w:rsidR="00000000" w:rsidRPr="00000000">
              <w:rPr>
                <w:rtl w:val="0"/>
              </w:rPr>
              <w:t xml:space="preserve">Single board temperature</w:t>
            </w:r>
          </w:p>
        </w:tc>
      </w:tr>
    </w:tbl>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pStyle w:val="Heading3"/>
        <w:numPr>
          <w:ilvl w:val="2"/>
          <w:numId w:val="12"/>
        </w:numPr>
        <w:ind w:left="720" w:hanging="720"/>
        <w:rPr/>
      </w:pPr>
      <w:bookmarkStart w:colFirst="0" w:colLast="0" w:name="_1d96cc0" w:id="112"/>
      <w:bookmarkEnd w:id="112"/>
      <w:r w:rsidDel="00000000" w:rsidR="00000000" w:rsidRPr="00000000">
        <w:rPr>
          <w:rtl w:val="0"/>
        </w:rPr>
        <w:t xml:space="preserve">Asset Management Request (not supported)</w:t>
      </w:r>
    </w:p>
    <w:tbl>
      <w:tblPr>
        <w:tblStyle w:val="Table6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89">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8A">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8B">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8C">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8D">
            <w:pPr>
              <w:ind w:firstLine="0"/>
              <w:jc w:val="left"/>
              <w:rPr/>
            </w:pPr>
            <w:r w:rsidDel="00000000" w:rsidR="00000000" w:rsidRPr="00000000">
              <w:rPr>
                <w:rtl w:val="0"/>
              </w:rPr>
              <w:t xml:space="preserve">not take tag</w:t>
            </w:r>
          </w:p>
        </w:tc>
        <w:tc>
          <w:tcPr/>
          <w:p w:rsidR="00000000" w:rsidDel="00000000" w:rsidP="00000000" w:rsidRDefault="00000000" w:rsidRPr="00000000" w14:paraId="0000068E">
            <w:pPr>
              <w:ind w:firstLine="0"/>
              <w:jc w:val="left"/>
              <w:rPr/>
            </w:pPr>
            <w:r w:rsidDel="00000000" w:rsidR="00000000" w:rsidRPr="00000000">
              <w:rPr>
                <w:rtl w:val="0"/>
              </w:rPr>
            </w:r>
          </w:p>
        </w:tc>
        <w:tc>
          <w:tcPr/>
          <w:p w:rsidR="00000000" w:rsidDel="00000000" w:rsidP="00000000" w:rsidRDefault="00000000" w:rsidRPr="00000000" w14:paraId="0000068F">
            <w:pPr>
              <w:ind w:firstLine="0"/>
              <w:jc w:val="left"/>
              <w:rPr/>
            </w:pPr>
            <w:r w:rsidDel="00000000" w:rsidR="00000000" w:rsidRPr="00000000">
              <w:rPr>
                <w:rtl w:val="0"/>
              </w:rPr>
            </w:r>
          </w:p>
        </w:tc>
        <w:tc>
          <w:tcPr/>
          <w:p w:rsidR="00000000" w:rsidDel="00000000" w:rsidP="00000000" w:rsidRDefault="00000000" w:rsidRPr="00000000" w14:paraId="00000690">
            <w:pPr>
              <w:ind w:firstLine="0"/>
              <w:jc w:val="left"/>
              <w:rPr/>
            </w:pPr>
            <w:r w:rsidDel="00000000" w:rsidR="00000000" w:rsidRPr="00000000">
              <w:rPr>
                <w:rtl w:val="0"/>
              </w:rPr>
            </w:r>
          </w:p>
        </w:tc>
      </w:tr>
    </w:tbl>
    <w:p w:rsidR="00000000" w:rsidDel="00000000" w:rsidP="00000000" w:rsidRDefault="00000000" w:rsidRPr="00000000" w14:paraId="00000691">
      <w:pPr>
        <w:pStyle w:val="Heading3"/>
        <w:numPr>
          <w:ilvl w:val="2"/>
          <w:numId w:val="12"/>
        </w:numPr>
        <w:ind w:left="720" w:hanging="720"/>
        <w:rPr/>
      </w:pPr>
      <w:bookmarkStart w:colFirst="0" w:colLast="0" w:name="_3x8tuzt" w:id="113"/>
      <w:bookmarkEnd w:id="113"/>
      <w:r w:rsidDel="00000000" w:rsidR="00000000" w:rsidRPr="00000000">
        <w:rPr>
          <w:rtl w:val="0"/>
        </w:rPr>
        <w:t xml:space="preserve">Asset Management request response (not supported)</w:t>
      </w:r>
    </w:p>
    <w:tbl>
      <w:tblPr>
        <w:tblStyle w:val="Table6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9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9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9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9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96">
            <w:pPr>
              <w:ind w:firstLine="0"/>
              <w:jc w:val="left"/>
              <w:rPr/>
            </w:pPr>
            <w:r w:rsidDel="00000000" w:rsidR="00000000" w:rsidRPr="00000000">
              <w:rPr>
                <w:rtl w:val="0"/>
              </w:rPr>
              <w:t xml:space="preserve">indeterminate</w:t>
            </w:r>
          </w:p>
        </w:tc>
        <w:tc>
          <w:tcPr/>
          <w:p w:rsidR="00000000" w:rsidDel="00000000" w:rsidP="00000000" w:rsidRDefault="00000000" w:rsidRPr="00000000" w14:paraId="00000697">
            <w:pPr>
              <w:ind w:firstLine="0"/>
              <w:jc w:val="left"/>
              <w:rPr/>
            </w:pPr>
            <w:r w:rsidDel="00000000" w:rsidR="00000000" w:rsidRPr="00000000">
              <w:rPr>
                <w:rtl w:val="0"/>
              </w:rPr>
            </w:r>
          </w:p>
        </w:tc>
        <w:tc>
          <w:tcPr/>
          <w:p w:rsidR="00000000" w:rsidDel="00000000" w:rsidP="00000000" w:rsidRDefault="00000000" w:rsidRPr="00000000" w14:paraId="00000698">
            <w:pPr>
              <w:ind w:firstLine="0"/>
              <w:jc w:val="left"/>
              <w:rPr/>
            </w:pPr>
            <w:r w:rsidDel="00000000" w:rsidR="00000000" w:rsidRPr="00000000">
              <w:rPr>
                <w:rtl w:val="0"/>
              </w:rPr>
            </w:r>
          </w:p>
        </w:tc>
        <w:tc>
          <w:tcPr/>
          <w:p w:rsidR="00000000" w:rsidDel="00000000" w:rsidP="00000000" w:rsidRDefault="00000000" w:rsidRPr="00000000" w14:paraId="00000699">
            <w:pPr>
              <w:ind w:firstLine="0"/>
              <w:jc w:val="left"/>
              <w:rPr/>
            </w:pPr>
            <w:r w:rsidDel="00000000" w:rsidR="00000000" w:rsidRPr="00000000">
              <w:rPr>
                <w:rtl w:val="0"/>
              </w:rPr>
              <w:t xml:space="preserve">Hardware number</w:t>
            </w:r>
          </w:p>
        </w:tc>
      </w:tr>
      <w:tr>
        <w:trPr>
          <w:cantSplit w:val="0"/>
          <w:tblHeader w:val="0"/>
        </w:trPr>
        <w:tc>
          <w:tcPr/>
          <w:p w:rsidR="00000000" w:rsidDel="00000000" w:rsidP="00000000" w:rsidRDefault="00000000" w:rsidRPr="00000000" w14:paraId="0000069A">
            <w:pPr>
              <w:ind w:firstLine="0"/>
              <w:jc w:val="left"/>
              <w:rPr/>
            </w:pPr>
            <w:r w:rsidDel="00000000" w:rsidR="00000000" w:rsidRPr="00000000">
              <w:rPr>
                <w:rtl w:val="0"/>
              </w:rPr>
            </w:r>
          </w:p>
        </w:tc>
        <w:tc>
          <w:tcPr/>
          <w:p w:rsidR="00000000" w:rsidDel="00000000" w:rsidP="00000000" w:rsidRDefault="00000000" w:rsidRPr="00000000" w14:paraId="0000069B">
            <w:pPr>
              <w:ind w:firstLine="0"/>
              <w:jc w:val="left"/>
              <w:rPr/>
            </w:pPr>
            <w:r w:rsidDel="00000000" w:rsidR="00000000" w:rsidRPr="00000000">
              <w:rPr>
                <w:rtl w:val="0"/>
              </w:rPr>
            </w:r>
          </w:p>
        </w:tc>
        <w:tc>
          <w:tcPr/>
          <w:p w:rsidR="00000000" w:rsidDel="00000000" w:rsidP="00000000" w:rsidRDefault="00000000" w:rsidRPr="00000000" w14:paraId="0000069C">
            <w:pPr>
              <w:ind w:firstLine="0"/>
              <w:jc w:val="left"/>
              <w:rPr/>
            </w:pPr>
            <w:r w:rsidDel="00000000" w:rsidR="00000000" w:rsidRPr="00000000">
              <w:rPr>
                <w:rtl w:val="0"/>
              </w:rPr>
            </w:r>
          </w:p>
        </w:tc>
        <w:tc>
          <w:tcPr/>
          <w:p w:rsidR="00000000" w:rsidDel="00000000" w:rsidP="00000000" w:rsidRDefault="00000000" w:rsidRPr="00000000" w14:paraId="0000069D">
            <w:pPr>
              <w:ind w:firstLine="0"/>
              <w:jc w:val="left"/>
              <w:rPr/>
            </w:pPr>
            <w:r w:rsidDel="00000000" w:rsidR="00000000" w:rsidRPr="00000000">
              <w:rPr>
                <w:rtl w:val="0"/>
              </w:rPr>
              <w:t xml:space="preserve">BOM number</w:t>
            </w:r>
          </w:p>
        </w:tc>
      </w:tr>
      <w:tr>
        <w:trPr>
          <w:cantSplit w:val="0"/>
          <w:tblHeader w:val="0"/>
        </w:trPr>
        <w:tc>
          <w:tcPr/>
          <w:p w:rsidR="00000000" w:rsidDel="00000000" w:rsidP="00000000" w:rsidRDefault="00000000" w:rsidRPr="00000000" w14:paraId="0000069E">
            <w:pPr>
              <w:ind w:firstLine="0"/>
              <w:jc w:val="left"/>
              <w:rPr/>
            </w:pPr>
            <w:r w:rsidDel="00000000" w:rsidR="00000000" w:rsidRPr="00000000">
              <w:rPr>
                <w:rtl w:val="0"/>
              </w:rPr>
            </w:r>
          </w:p>
        </w:tc>
        <w:tc>
          <w:tcPr/>
          <w:p w:rsidR="00000000" w:rsidDel="00000000" w:rsidP="00000000" w:rsidRDefault="00000000" w:rsidRPr="00000000" w14:paraId="0000069F">
            <w:pPr>
              <w:ind w:firstLine="0"/>
              <w:jc w:val="left"/>
              <w:rPr/>
            </w:pPr>
            <w:r w:rsidDel="00000000" w:rsidR="00000000" w:rsidRPr="00000000">
              <w:rPr>
                <w:rtl w:val="0"/>
              </w:rPr>
            </w:r>
          </w:p>
        </w:tc>
        <w:tc>
          <w:tcPr/>
          <w:p w:rsidR="00000000" w:rsidDel="00000000" w:rsidP="00000000" w:rsidRDefault="00000000" w:rsidRPr="00000000" w14:paraId="000006A0">
            <w:pPr>
              <w:ind w:firstLine="0"/>
              <w:jc w:val="left"/>
              <w:rPr/>
            </w:pPr>
            <w:r w:rsidDel="00000000" w:rsidR="00000000" w:rsidRPr="00000000">
              <w:rPr>
                <w:rtl w:val="0"/>
              </w:rPr>
            </w:r>
          </w:p>
        </w:tc>
        <w:tc>
          <w:tcPr/>
          <w:p w:rsidR="00000000" w:rsidDel="00000000" w:rsidP="00000000" w:rsidRDefault="00000000" w:rsidRPr="00000000" w14:paraId="000006A1">
            <w:pPr>
              <w:ind w:firstLine="0"/>
              <w:jc w:val="left"/>
              <w:rPr/>
            </w:pPr>
            <w:r w:rsidDel="00000000" w:rsidR="00000000" w:rsidRPr="00000000">
              <w:rPr>
                <w:rtl w:val="0"/>
              </w:rPr>
              <w:t xml:space="preserve">date of manufacture</w:t>
            </w:r>
          </w:p>
        </w:tc>
      </w:tr>
      <w:tr>
        <w:trPr>
          <w:cantSplit w:val="0"/>
          <w:tblHeader w:val="0"/>
        </w:trPr>
        <w:tc>
          <w:tcPr/>
          <w:p w:rsidR="00000000" w:rsidDel="00000000" w:rsidP="00000000" w:rsidRDefault="00000000" w:rsidRPr="00000000" w14:paraId="000006A2">
            <w:pPr>
              <w:ind w:firstLine="0"/>
              <w:jc w:val="left"/>
              <w:rPr/>
            </w:pPr>
            <w:r w:rsidDel="00000000" w:rsidR="00000000" w:rsidRPr="00000000">
              <w:rPr>
                <w:rtl w:val="0"/>
              </w:rPr>
            </w:r>
          </w:p>
        </w:tc>
        <w:tc>
          <w:tcPr/>
          <w:p w:rsidR="00000000" w:rsidDel="00000000" w:rsidP="00000000" w:rsidRDefault="00000000" w:rsidRPr="00000000" w14:paraId="000006A3">
            <w:pPr>
              <w:ind w:firstLine="0"/>
              <w:jc w:val="left"/>
              <w:rPr/>
            </w:pPr>
            <w:r w:rsidDel="00000000" w:rsidR="00000000" w:rsidRPr="00000000">
              <w:rPr>
                <w:rtl w:val="0"/>
              </w:rPr>
            </w:r>
          </w:p>
        </w:tc>
        <w:tc>
          <w:tcPr/>
          <w:p w:rsidR="00000000" w:rsidDel="00000000" w:rsidP="00000000" w:rsidRDefault="00000000" w:rsidRPr="00000000" w14:paraId="000006A4">
            <w:pPr>
              <w:ind w:firstLine="0"/>
              <w:jc w:val="left"/>
              <w:rPr/>
            </w:pPr>
            <w:r w:rsidDel="00000000" w:rsidR="00000000" w:rsidRPr="00000000">
              <w:rPr>
                <w:rtl w:val="0"/>
              </w:rPr>
            </w:r>
          </w:p>
        </w:tc>
        <w:tc>
          <w:tcPr/>
          <w:p w:rsidR="00000000" w:rsidDel="00000000" w:rsidP="00000000" w:rsidRDefault="00000000" w:rsidRPr="00000000" w14:paraId="000006A5">
            <w:pPr>
              <w:ind w:firstLine="0"/>
              <w:jc w:val="left"/>
              <w:rPr/>
            </w:pPr>
            <w:r w:rsidDel="00000000" w:rsidR="00000000" w:rsidRPr="00000000">
              <w:rPr>
                <w:rtl w:val="0"/>
              </w:rPr>
              <w:t xml:space="preserve">Maintenance situation</w:t>
            </w:r>
          </w:p>
        </w:tc>
      </w:tr>
      <w:tr>
        <w:trPr>
          <w:cantSplit w:val="0"/>
          <w:tblHeader w:val="0"/>
        </w:trPr>
        <w:tc>
          <w:tcPr/>
          <w:p w:rsidR="00000000" w:rsidDel="00000000" w:rsidP="00000000" w:rsidRDefault="00000000" w:rsidRPr="00000000" w14:paraId="000006A6">
            <w:pPr>
              <w:ind w:firstLine="0"/>
              <w:jc w:val="left"/>
              <w:rPr/>
            </w:pPr>
            <w:r w:rsidDel="00000000" w:rsidR="00000000" w:rsidRPr="00000000">
              <w:rPr>
                <w:rtl w:val="0"/>
              </w:rPr>
            </w:r>
          </w:p>
        </w:tc>
        <w:tc>
          <w:tcPr/>
          <w:p w:rsidR="00000000" w:rsidDel="00000000" w:rsidP="00000000" w:rsidRDefault="00000000" w:rsidRPr="00000000" w14:paraId="000006A7">
            <w:pPr>
              <w:ind w:firstLine="0"/>
              <w:jc w:val="left"/>
              <w:rPr/>
            </w:pPr>
            <w:r w:rsidDel="00000000" w:rsidR="00000000" w:rsidRPr="00000000">
              <w:rPr>
                <w:rtl w:val="0"/>
              </w:rPr>
            </w:r>
          </w:p>
        </w:tc>
        <w:tc>
          <w:tcPr/>
          <w:p w:rsidR="00000000" w:rsidDel="00000000" w:rsidP="00000000" w:rsidRDefault="00000000" w:rsidRPr="00000000" w14:paraId="000006A8">
            <w:pPr>
              <w:ind w:firstLine="0"/>
              <w:jc w:val="left"/>
              <w:rPr/>
            </w:pPr>
            <w:r w:rsidDel="00000000" w:rsidR="00000000" w:rsidRPr="00000000">
              <w:rPr>
                <w:rtl w:val="0"/>
              </w:rPr>
            </w:r>
          </w:p>
        </w:tc>
        <w:tc>
          <w:tcPr/>
          <w:p w:rsidR="00000000" w:rsidDel="00000000" w:rsidP="00000000" w:rsidRDefault="00000000" w:rsidRPr="00000000" w14:paraId="000006A9">
            <w:pPr>
              <w:ind w:firstLine="0"/>
              <w:jc w:val="left"/>
              <w:rPr/>
            </w:pPr>
            <w:r w:rsidDel="00000000" w:rsidR="00000000" w:rsidRPr="00000000">
              <w:rPr>
                <w:rtl w:val="0"/>
              </w:rPr>
              <w:t xml:space="preserve">TDD/FDD</w:t>
            </w:r>
          </w:p>
        </w:tc>
      </w:tr>
    </w:tbl>
    <w:p w:rsidR="00000000" w:rsidDel="00000000" w:rsidP="00000000" w:rsidRDefault="00000000" w:rsidRPr="00000000" w14:paraId="000006AA">
      <w:pPr>
        <w:pStyle w:val="Heading3"/>
        <w:numPr>
          <w:ilvl w:val="2"/>
          <w:numId w:val="12"/>
        </w:numPr>
        <w:ind w:left="720" w:hanging="720"/>
        <w:rPr/>
      </w:pPr>
      <w:r w:rsidDel="00000000" w:rsidR="00000000" w:rsidRPr="00000000">
        <w:rPr>
          <w:rtl w:val="0"/>
        </w:rPr>
        <w:t xml:space="preserve">Equipment reset</w:t>
      </w:r>
    </w:p>
    <w:tbl>
      <w:tblPr>
        <w:tblStyle w:val="Table6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A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AC">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A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AE">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AF">
            <w:pPr>
              <w:ind w:firstLine="0"/>
              <w:jc w:val="left"/>
              <w:rPr/>
            </w:pPr>
            <w:r w:rsidDel="00000000" w:rsidR="00000000" w:rsidRPr="00000000">
              <w:rPr>
                <w:rtl w:val="0"/>
              </w:rPr>
              <w:t xml:space="preserve">5</w:t>
            </w:r>
          </w:p>
        </w:tc>
        <w:tc>
          <w:tcPr/>
          <w:p w:rsidR="00000000" w:rsidDel="00000000" w:rsidP="00000000" w:rsidRDefault="00000000" w:rsidRPr="00000000" w14:paraId="000006B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B1">
            <w:pPr>
              <w:ind w:firstLine="0"/>
              <w:jc w:val="left"/>
              <w:rPr/>
            </w:pPr>
            <w:r w:rsidDel="00000000" w:rsidR="00000000" w:rsidRPr="00000000">
              <w:rPr>
                <w:rtl w:val="0"/>
              </w:rPr>
              <w:t xml:space="preserve">1</w:t>
            </w:r>
          </w:p>
        </w:tc>
        <w:tc>
          <w:tcPr/>
          <w:p w:rsidR="00000000" w:rsidDel="00000000" w:rsidP="00000000" w:rsidRDefault="00000000" w:rsidRPr="00000000" w14:paraId="000006B2">
            <w:pPr>
              <w:ind w:firstLine="0"/>
              <w:jc w:val="left"/>
              <w:rPr/>
            </w:pPr>
            <w:r w:rsidDel="00000000" w:rsidR="00000000" w:rsidRPr="00000000">
              <w:rPr>
                <w:rtl w:val="0"/>
              </w:rPr>
              <w:t xml:space="preserve">Reset Cause (string)</w:t>
            </w:r>
          </w:p>
        </w:tc>
      </w:tr>
    </w:tbl>
    <w:p w:rsidR="00000000" w:rsidDel="00000000" w:rsidP="00000000" w:rsidRDefault="00000000" w:rsidRPr="00000000" w14:paraId="000006B3">
      <w:pPr>
        <w:pStyle w:val="Heading3"/>
        <w:numPr>
          <w:ilvl w:val="2"/>
          <w:numId w:val="12"/>
        </w:numPr>
        <w:ind w:left="720" w:hanging="720"/>
        <w:rPr/>
      </w:pPr>
      <w:r w:rsidDel="00000000" w:rsidR="00000000" w:rsidRPr="00000000">
        <w:rPr>
          <w:rtl w:val="0"/>
        </w:rPr>
        <w:t xml:space="preserve">Device reset response</w:t>
      </w:r>
    </w:p>
    <w:tbl>
      <w:tblPr>
        <w:tblStyle w:val="Table6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B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B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B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B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B8">
            <w:pPr>
              <w:ind w:firstLine="0"/>
              <w:jc w:val="left"/>
              <w:rPr/>
            </w:pPr>
            <w:r w:rsidDel="00000000" w:rsidR="00000000" w:rsidRPr="00000000">
              <w:rPr>
                <w:rtl w:val="0"/>
              </w:rPr>
              <w:t xml:space="preserve">2</w:t>
            </w:r>
          </w:p>
        </w:tc>
        <w:tc>
          <w:tcPr/>
          <w:p w:rsidR="00000000" w:rsidDel="00000000" w:rsidP="00000000" w:rsidRDefault="00000000" w:rsidRPr="00000000" w14:paraId="000006B9">
            <w:pPr>
              <w:ind w:firstLine="0"/>
              <w:jc w:val="left"/>
              <w:rPr/>
            </w:pPr>
            <w:r w:rsidDel="00000000" w:rsidR="00000000" w:rsidRPr="00000000">
              <w:rPr>
                <w:rtl w:val="0"/>
              </w:rPr>
              <w:t xml:space="preserve">uint8_t</w:t>
            </w:r>
          </w:p>
        </w:tc>
        <w:tc>
          <w:tcPr/>
          <w:p w:rsidR="00000000" w:rsidDel="00000000" w:rsidP="00000000" w:rsidRDefault="00000000" w:rsidRPr="00000000" w14:paraId="000006BA">
            <w:pPr>
              <w:ind w:firstLine="0"/>
              <w:jc w:val="left"/>
              <w:rPr/>
            </w:pPr>
            <w:r w:rsidDel="00000000" w:rsidR="00000000" w:rsidRPr="00000000">
              <w:rPr>
                <w:rtl w:val="0"/>
              </w:rPr>
              <w:t xml:space="preserve">1</w:t>
            </w:r>
          </w:p>
        </w:tc>
        <w:tc>
          <w:tcPr/>
          <w:p w:rsidR="00000000" w:rsidDel="00000000" w:rsidP="00000000" w:rsidRDefault="00000000" w:rsidRPr="00000000" w14:paraId="000006BB">
            <w:pPr>
              <w:ind w:firstLine="0"/>
              <w:jc w:val="left"/>
              <w:rPr/>
            </w:pPr>
            <w:r w:rsidDel="00000000" w:rsidR="00000000" w:rsidRPr="00000000">
              <w:rPr>
                <w:rtl w:val="0"/>
              </w:rPr>
              <w:t xml:space="preserve">condition code:</w:t>
            </w:r>
          </w:p>
          <w:p w:rsidR="00000000" w:rsidDel="00000000" w:rsidP="00000000" w:rsidRDefault="00000000" w:rsidRPr="00000000" w14:paraId="000006BC">
            <w:pPr>
              <w:ind w:firstLine="0"/>
              <w:jc w:val="left"/>
              <w:rPr/>
            </w:pPr>
            <w:r w:rsidDel="00000000" w:rsidR="00000000" w:rsidRPr="00000000">
              <w:rPr>
                <w:rtl w:val="0"/>
              </w:rPr>
              <w:t xml:space="preserve">0: The message is successful, restart immediately</w:t>
            </w:r>
          </w:p>
          <w:p w:rsidR="00000000" w:rsidDel="00000000" w:rsidP="00000000" w:rsidRDefault="00000000" w:rsidRPr="00000000" w14:paraId="000006BD">
            <w:pPr>
              <w:ind w:firstLine="0"/>
              <w:jc w:val="left"/>
              <w:rPr/>
            </w:pPr>
            <w:r w:rsidDel="00000000" w:rsidR="00000000" w:rsidRPr="00000000">
              <w:rPr>
                <w:rtl w:val="0"/>
              </w:rPr>
              <w:t xml:space="preserve">1: Message resolution failed;</w:t>
            </w:r>
          </w:p>
          <w:p w:rsidR="00000000" w:rsidDel="00000000" w:rsidP="00000000" w:rsidRDefault="00000000" w:rsidRPr="00000000" w14:paraId="000006BE">
            <w:pPr>
              <w:ind w:firstLine="0"/>
              <w:jc w:val="left"/>
              <w:rPr/>
            </w:pPr>
            <w:r w:rsidDel="00000000" w:rsidR="00000000" w:rsidRPr="00000000">
              <w:rPr>
                <w:rtl w:val="0"/>
              </w:rPr>
              <w:t xml:space="preserve">2: Software error</w:t>
            </w:r>
          </w:p>
        </w:tc>
      </w:tr>
    </w:tbl>
    <w:p w:rsidR="00000000" w:rsidDel="00000000" w:rsidP="00000000" w:rsidRDefault="00000000" w:rsidRPr="00000000" w14:paraId="000006BF">
      <w:pPr>
        <w:pStyle w:val="Heading3"/>
        <w:numPr>
          <w:ilvl w:val="2"/>
          <w:numId w:val="12"/>
        </w:numPr>
        <w:ind w:left="720" w:hanging="720"/>
        <w:rPr/>
      </w:pPr>
      <w:r w:rsidDel="00000000" w:rsidR="00000000" w:rsidRPr="00000000">
        <w:rPr>
          <w:rtl w:val="0"/>
        </w:rPr>
        <w:t xml:space="preserve">Accident reset of equipment</w:t>
      </w:r>
    </w:p>
    <w:tbl>
      <w:tblPr>
        <w:tblStyle w:val="Table6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C0">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C1">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C2">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C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C4">
            <w:pPr>
              <w:ind w:firstLine="0"/>
              <w:jc w:val="left"/>
              <w:rPr/>
            </w:pPr>
            <w:r w:rsidDel="00000000" w:rsidR="00000000" w:rsidRPr="00000000">
              <w:rPr>
                <w:rtl w:val="0"/>
              </w:rPr>
              <w:t xml:space="preserve">not take tag</w:t>
            </w:r>
          </w:p>
        </w:tc>
        <w:tc>
          <w:tcPr/>
          <w:p w:rsidR="00000000" w:rsidDel="00000000" w:rsidP="00000000" w:rsidRDefault="00000000" w:rsidRPr="00000000" w14:paraId="000006C5">
            <w:pPr>
              <w:ind w:firstLine="0"/>
              <w:jc w:val="left"/>
              <w:rPr/>
            </w:pPr>
            <w:r w:rsidDel="00000000" w:rsidR="00000000" w:rsidRPr="00000000">
              <w:rPr>
                <w:rtl w:val="0"/>
              </w:rPr>
            </w:r>
          </w:p>
        </w:tc>
        <w:tc>
          <w:tcPr/>
          <w:p w:rsidR="00000000" w:rsidDel="00000000" w:rsidP="00000000" w:rsidRDefault="00000000" w:rsidRPr="00000000" w14:paraId="000006C6">
            <w:pPr>
              <w:ind w:firstLine="0"/>
              <w:jc w:val="left"/>
              <w:rPr/>
            </w:pPr>
            <w:r w:rsidDel="00000000" w:rsidR="00000000" w:rsidRPr="00000000">
              <w:rPr>
                <w:rtl w:val="0"/>
              </w:rPr>
            </w:r>
          </w:p>
        </w:tc>
        <w:tc>
          <w:tcPr/>
          <w:p w:rsidR="00000000" w:rsidDel="00000000" w:rsidP="00000000" w:rsidRDefault="00000000" w:rsidRPr="00000000" w14:paraId="000006C7">
            <w:pPr>
              <w:ind w:firstLine="0"/>
              <w:jc w:val="left"/>
              <w:rPr/>
            </w:pPr>
            <w:r w:rsidDel="00000000" w:rsidR="00000000" w:rsidRPr="00000000">
              <w:rPr>
                <w:rtl w:val="0"/>
              </w:rPr>
            </w:r>
          </w:p>
        </w:tc>
      </w:tr>
    </w:tbl>
    <w:p w:rsidR="00000000" w:rsidDel="00000000" w:rsidP="00000000" w:rsidRDefault="00000000" w:rsidRPr="00000000" w14:paraId="000006C8">
      <w:pPr>
        <w:pStyle w:val="Heading3"/>
        <w:numPr>
          <w:ilvl w:val="2"/>
          <w:numId w:val="12"/>
        </w:numPr>
        <w:ind w:left="720" w:hanging="720"/>
        <w:rPr/>
      </w:pPr>
      <w:r w:rsidDel="00000000" w:rsidR="00000000" w:rsidRPr="00000000">
        <w:rPr>
          <w:rtl w:val="0"/>
        </w:rPr>
        <w:t xml:space="preserve">Set synchronization mode</w:t>
      </w:r>
    </w:p>
    <w:tbl>
      <w:tblPr>
        <w:tblStyle w:val="Table6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C9">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CA">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CB">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CC">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CD">
            <w:pPr>
              <w:ind w:firstLine="0"/>
              <w:jc w:val="left"/>
              <w:rPr/>
            </w:pPr>
            <w:r w:rsidDel="00000000" w:rsidR="00000000" w:rsidRPr="00000000">
              <w:rPr>
                <w:rtl w:val="0"/>
              </w:rPr>
              <w:t xml:space="preserve">14</w:t>
            </w:r>
          </w:p>
        </w:tc>
        <w:tc>
          <w:tcPr/>
          <w:p w:rsidR="00000000" w:rsidDel="00000000" w:rsidP="00000000" w:rsidRDefault="00000000" w:rsidRPr="00000000" w14:paraId="000006CE">
            <w:pPr>
              <w:ind w:firstLine="0"/>
              <w:jc w:val="left"/>
              <w:rPr/>
            </w:pPr>
            <w:r w:rsidDel="00000000" w:rsidR="00000000" w:rsidRPr="00000000">
              <w:rPr>
                <w:rtl w:val="0"/>
              </w:rPr>
              <w:t xml:space="preserve">uint8_t</w:t>
            </w:r>
          </w:p>
        </w:tc>
        <w:tc>
          <w:tcPr/>
          <w:p w:rsidR="00000000" w:rsidDel="00000000" w:rsidP="00000000" w:rsidRDefault="00000000" w:rsidRPr="00000000" w14:paraId="000006CF">
            <w:pPr>
              <w:ind w:firstLine="0"/>
              <w:jc w:val="left"/>
              <w:rPr/>
            </w:pPr>
            <w:r w:rsidDel="00000000" w:rsidR="00000000" w:rsidRPr="00000000">
              <w:rPr>
                <w:rtl w:val="0"/>
              </w:rPr>
              <w:t xml:space="preserve">1</w:t>
            </w:r>
          </w:p>
        </w:tc>
        <w:tc>
          <w:tcPr/>
          <w:p w:rsidR="00000000" w:rsidDel="00000000" w:rsidP="00000000" w:rsidRDefault="00000000" w:rsidRPr="00000000" w14:paraId="000006D0">
            <w:pPr>
              <w:ind w:firstLine="0"/>
              <w:jc w:val="left"/>
              <w:rPr/>
            </w:pPr>
            <w:r w:rsidDel="00000000" w:rsidR="00000000" w:rsidRPr="00000000">
              <w:rPr>
                <w:rtl w:val="0"/>
              </w:rPr>
              <w:t xml:space="preserve">condition code:</w:t>
            </w:r>
          </w:p>
          <w:p w:rsidR="00000000" w:rsidDel="00000000" w:rsidP="00000000" w:rsidRDefault="00000000" w:rsidRPr="00000000" w14:paraId="000006D1">
            <w:pPr>
              <w:ind w:firstLine="0"/>
              <w:jc w:val="left"/>
              <w:rPr/>
            </w:pPr>
            <w:r w:rsidDel="00000000" w:rsidR="00000000" w:rsidRPr="00000000">
              <w:rPr>
                <w:rtl w:val="0"/>
              </w:rPr>
              <w:t xml:space="preserve">0: cnm (by default)</w:t>
            </w:r>
          </w:p>
          <w:p w:rsidR="00000000" w:rsidDel="00000000" w:rsidP="00000000" w:rsidRDefault="00000000" w:rsidRPr="00000000" w14:paraId="000006D2">
            <w:pPr>
              <w:ind w:firstLine="0"/>
              <w:jc w:val="left"/>
              <w:rPr/>
            </w:pPr>
            <w:r w:rsidDel="00000000" w:rsidR="00000000" w:rsidRPr="00000000">
              <w:rPr>
                <w:rFonts w:ascii="Gungsuh" w:cs="Gungsuh" w:eastAsia="Gungsuh" w:hAnsi="Gungsuh"/>
                <w:rtl w:val="0"/>
              </w:rPr>
              <w:t xml:space="preserve">1：GPS</w:t>
            </w:r>
          </w:p>
          <w:p w:rsidR="00000000" w:rsidDel="00000000" w:rsidP="00000000" w:rsidRDefault="00000000" w:rsidRPr="00000000" w14:paraId="000006D3">
            <w:pPr>
              <w:ind w:firstLine="0"/>
              <w:jc w:val="left"/>
              <w:rPr/>
            </w:pPr>
            <w:r w:rsidDel="00000000" w:rsidR="00000000" w:rsidRPr="00000000">
              <w:rPr>
                <w:rtl w:val="0"/>
              </w:rPr>
              <w:t xml:space="preserve">2: Mixed mode (preferred GPS, synchronization failure)</w:t>
            </w:r>
          </w:p>
        </w:tc>
      </w:tr>
    </w:tbl>
    <w:p w:rsidR="00000000" w:rsidDel="00000000" w:rsidP="00000000" w:rsidRDefault="00000000" w:rsidRPr="00000000" w14:paraId="000006D4">
      <w:pPr>
        <w:ind w:firstLine="0"/>
        <w:rPr/>
      </w:pPr>
      <w:r w:rsidDel="00000000" w:rsidR="00000000" w:rsidRPr="00000000">
        <w:rPr>
          <w:rtl w:val="0"/>
        </w:rPr>
      </w:r>
    </w:p>
    <w:p w:rsidR="00000000" w:rsidDel="00000000" w:rsidP="00000000" w:rsidRDefault="00000000" w:rsidRPr="00000000" w14:paraId="000006D5">
      <w:pPr>
        <w:pStyle w:val="Heading3"/>
        <w:numPr>
          <w:ilvl w:val="2"/>
          <w:numId w:val="12"/>
        </w:numPr>
        <w:ind w:left="720" w:hanging="720"/>
        <w:rPr/>
      </w:pPr>
      <w:r w:rsidDel="00000000" w:rsidR="00000000" w:rsidRPr="00000000">
        <w:rPr>
          <w:rtl w:val="0"/>
        </w:rPr>
        <w:t xml:space="preserve">Set the synchronization mode response</w:t>
      </w:r>
    </w:p>
    <w:tbl>
      <w:tblPr>
        <w:tblStyle w:val="Table6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D6">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D7">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D8">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D9">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DA">
            <w:pPr>
              <w:ind w:firstLine="0"/>
              <w:jc w:val="left"/>
              <w:rPr/>
            </w:pPr>
            <w:r w:rsidDel="00000000" w:rsidR="00000000" w:rsidRPr="00000000">
              <w:rPr>
                <w:rtl w:val="0"/>
              </w:rPr>
              <w:t xml:space="preserve">2</w:t>
            </w:r>
          </w:p>
        </w:tc>
        <w:tc>
          <w:tcPr/>
          <w:p w:rsidR="00000000" w:rsidDel="00000000" w:rsidP="00000000" w:rsidRDefault="00000000" w:rsidRPr="00000000" w14:paraId="000006DB">
            <w:pPr>
              <w:ind w:firstLine="0"/>
              <w:jc w:val="left"/>
              <w:rPr/>
            </w:pPr>
            <w:r w:rsidDel="00000000" w:rsidR="00000000" w:rsidRPr="00000000">
              <w:rPr>
                <w:rtl w:val="0"/>
              </w:rPr>
              <w:t xml:space="preserve">uint8_t</w:t>
            </w:r>
          </w:p>
        </w:tc>
        <w:tc>
          <w:tcPr/>
          <w:p w:rsidR="00000000" w:rsidDel="00000000" w:rsidP="00000000" w:rsidRDefault="00000000" w:rsidRPr="00000000" w14:paraId="000006DC">
            <w:pPr>
              <w:ind w:firstLine="0"/>
              <w:jc w:val="left"/>
              <w:rPr/>
            </w:pPr>
            <w:r w:rsidDel="00000000" w:rsidR="00000000" w:rsidRPr="00000000">
              <w:rPr>
                <w:rtl w:val="0"/>
              </w:rPr>
              <w:t xml:space="preserve">1</w:t>
            </w:r>
          </w:p>
        </w:tc>
        <w:tc>
          <w:tcPr/>
          <w:p w:rsidR="00000000" w:rsidDel="00000000" w:rsidP="00000000" w:rsidRDefault="00000000" w:rsidRPr="00000000" w14:paraId="000006DD">
            <w:pPr>
              <w:ind w:firstLine="0"/>
              <w:jc w:val="left"/>
              <w:rPr/>
            </w:pPr>
            <w:r w:rsidDel="00000000" w:rsidR="00000000" w:rsidRPr="00000000">
              <w:rPr>
                <w:rtl w:val="0"/>
              </w:rPr>
              <w:t xml:space="preserve">condition code:</w:t>
            </w:r>
          </w:p>
          <w:p w:rsidR="00000000" w:rsidDel="00000000" w:rsidP="00000000" w:rsidRDefault="00000000" w:rsidRPr="00000000" w14:paraId="000006DE">
            <w:pPr>
              <w:ind w:firstLine="0"/>
              <w:jc w:val="left"/>
              <w:rPr/>
            </w:pPr>
            <w:r w:rsidDel="00000000" w:rsidR="00000000" w:rsidRPr="00000000">
              <w:rPr>
                <w:rtl w:val="0"/>
              </w:rPr>
              <w:t xml:space="preserve">0: Success</w:t>
            </w:r>
          </w:p>
          <w:p w:rsidR="00000000" w:rsidDel="00000000" w:rsidP="00000000" w:rsidRDefault="00000000" w:rsidRPr="00000000" w14:paraId="000006DF">
            <w:pPr>
              <w:ind w:firstLine="0"/>
              <w:jc w:val="left"/>
              <w:rPr/>
            </w:pPr>
            <w:r w:rsidDel="00000000" w:rsidR="00000000" w:rsidRPr="00000000">
              <w:rPr>
                <w:rtl w:val="0"/>
              </w:rPr>
              <w:t xml:space="preserve">1: Failure</w:t>
            </w:r>
          </w:p>
        </w:tc>
      </w:tr>
    </w:tbl>
    <w:p w:rsidR="00000000" w:rsidDel="00000000" w:rsidP="00000000" w:rsidRDefault="00000000" w:rsidRPr="00000000" w14:paraId="000006E0">
      <w:pPr>
        <w:ind w:firstLine="0"/>
        <w:rPr/>
      </w:pPr>
      <w:r w:rsidDel="00000000" w:rsidR="00000000" w:rsidRPr="00000000">
        <w:rPr>
          <w:rtl w:val="0"/>
        </w:rPr>
      </w:r>
    </w:p>
    <w:p w:rsidR="00000000" w:rsidDel="00000000" w:rsidP="00000000" w:rsidRDefault="00000000" w:rsidRPr="00000000" w14:paraId="000006E1">
      <w:pPr>
        <w:pStyle w:val="Heading3"/>
        <w:numPr>
          <w:ilvl w:val="2"/>
          <w:numId w:val="12"/>
        </w:numPr>
        <w:ind w:left="720" w:hanging="720"/>
        <w:rPr/>
      </w:pPr>
      <w:r w:rsidDel="00000000" w:rsidR="00000000" w:rsidRPr="00000000">
        <w:rPr>
          <w:rtl w:val="0"/>
        </w:rPr>
        <w:t xml:space="preserve">Synchronous status query</w:t>
      </w:r>
    </w:p>
    <w:tbl>
      <w:tblPr>
        <w:tblStyle w:val="Table6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E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E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E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E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E6">
            <w:pPr>
              <w:ind w:firstLine="0"/>
              <w:jc w:val="left"/>
              <w:rPr/>
            </w:pPr>
            <w:r w:rsidDel="00000000" w:rsidR="00000000" w:rsidRPr="00000000">
              <w:rPr>
                <w:rtl w:val="0"/>
              </w:rPr>
              <w:t xml:space="preserve">not take tag</w:t>
            </w:r>
          </w:p>
        </w:tc>
        <w:tc>
          <w:tcPr/>
          <w:p w:rsidR="00000000" w:rsidDel="00000000" w:rsidP="00000000" w:rsidRDefault="00000000" w:rsidRPr="00000000" w14:paraId="000006E7">
            <w:pPr>
              <w:ind w:firstLine="0"/>
              <w:jc w:val="left"/>
              <w:rPr/>
            </w:pPr>
            <w:r w:rsidDel="00000000" w:rsidR="00000000" w:rsidRPr="00000000">
              <w:rPr>
                <w:rtl w:val="0"/>
              </w:rPr>
            </w:r>
          </w:p>
        </w:tc>
        <w:tc>
          <w:tcPr/>
          <w:p w:rsidR="00000000" w:rsidDel="00000000" w:rsidP="00000000" w:rsidRDefault="00000000" w:rsidRPr="00000000" w14:paraId="000006E8">
            <w:pPr>
              <w:ind w:firstLine="0"/>
              <w:jc w:val="left"/>
              <w:rPr/>
            </w:pPr>
            <w:r w:rsidDel="00000000" w:rsidR="00000000" w:rsidRPr="00000000">
              <w:rPr>
                <w:rtl w:val="0"/>
              </w:rPr>
            </w:r>
          </w:p>
        </w:tc>
        <w:tc>
          <w:tcPr/>
          <w:p w:rsidR="00000000" w:rsidDel="00000000" w:rsidP="00000000" w:rsidRDefault="00000000" w:rsidRPr="00000000" w14:paraId="000006E9">
            <w:pPr>
              <w:ind w:firstLine="0"/>
              <w:jc w:val="left"/>
              <w:rPr/>
            </w:pPr>
            <w:r w:rsidDel="00000000" w:rsidR="00000000" w:rsidRPr="00000000">
              <w:rPr>
                <w:rtl w:val="0"/>
              </w:rPr>
            </w:r>
          </w:p>
        </w:tc>
      </w:tr>
    </w:tbl>
    <w:p w:rsidR="00000000" w:rsidDel="00000000" w:rsidP="00000000" w:rsidRDefault="00000000" w:rsidRPr="00000000" w14:paraId="000006EA">
      <w:pPr>
        <w:ind w:firstLine="0"/>
        <w:rPr/>
      </w:pPr>
      <w:r w:rsidDel="00000000" w:rsidR="00000000" w:rsidRPr="00000000">
        <w:rPr>
          <w:rtl w:val="0"/>
        </w:rPr>
      </w:r>
    </w:p>
    <w:p w:rsidR="00000000" w:rsidDel="00000000" w:rsidP="00000000" w:rsidRDefault="00000000" w:rsidRPr="00000000" w14:paraId="000006EB">
      <w:pPr>
        <w:pStyle w:val="Heading3"/>
        <w:numPr>
          <w:ilvl w:val="2"/>
          <w:numId w:val="12"/>
        </w:numPr>
        <w:ind w:left="720" w:hanging="720"/>
        <w:rPr/>
      </w:pPr>
      <w:r w:rsidDel="00000000" w:rsidR="00000000" w:rsidRPr="00000000">
        <w:rPr>
          <w:rtl w:val="0"/>
        </w:rPr>
        <w:t xml:space="preserve">Synchronous status reporting</w:t>
      </w:r>
    </w:p>
    <w:tbl>
      <w:tblPr>
        <w:tblStyle w:val="Table6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EC">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6ED">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6EE">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6EF">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6F0">
            <w:pPr>
              <w:ind w:firstLine="0"/>
              <w:jc w:val="left"/>
              <w:rPr/>
            </w:pPr>
            <w:r w:rsidDel="00000000" w:rsidR="00000000" w:rsidRPr="00000000">
              <w:rPr>
                <w:rtl w:val="0"/>
              </w:rPr>
              <w:t xml:space="preserve">15</w:t>
            </w:r>
          </w:p>
        </w:tc>
        <w:tc>
          <w:tcPr/>
          <w:p w:rsidR="00000000" w:rsidDel="00000000" w:rsidP="00000000" w:rsidRDefault="00000000" w:rsidRPr="00000000" w14:paraId="000006F1">
            <w:pPr>
              <w:ind w:firstLine="0"/>
              <w:jc w:val="left"/>
              <w:rPr/>
            </w:pPr>
            <w:r w:rsidDel="00000000" w:rsidR="00000000" w:rsidRPr="00000000">
              <w:rPr>
                <w:rtl w:val="0"/>
              </w:rPr>
              <w:t xml:space="preserve">uint8_t</w:t>
            </w:r>
          </w:p>
        </w:tc>
        <w:tc>
          <w:tcPr/>
          <w:p w:rsidR="00000000" w:rsidDel="00000000" w:rsidP="00000000" w:rsidRDefault="00000000" w:rsidRPr="00000000" w14:paraId="000006F2">
            <w:pPr>
              <w:ind w:firstLine="0"/>
              <w:jc w:val="left"/>
              <w:rPr/>
            </w:pPr>
            <w:r w:rsidDel="00000000" w:rsidR="00000000" w:rsidRPr="00000000">
              <w:rPr>
                <w:rtl w:val="0"/>
              </w:rPr>
              <w:t xml:space="preserve">1</w:t>
            </w:r>
          </w:p>
        </w:tc>
        <w:tc>
          <w:tcPr/>
          <w:p w:rsidR="00000000" w:rsidDel="00000000" w:rsidP="00000000" w:rsidRDefault="00000000" w:rsidRPr="00000000" w14:paraId="000006F3">
            <w:pPr>
              <w:ind w:firstLine="0"/>
              <w:jc w:val="left"/>
              <w:rPr/>
            </w:pPr>
            <w:r w:rsidDel="00000000" w:rsidR="00000000" w:rsidRPr="00000000">
              <w:rPr>
                <w:rtl w:val="0"/>
              </w:rPr>
              <w:t xml:space="preserve">Type code:</w:t>
            </w:r>
          </w:p>
          <w:p w:rsidR="00000000" w:rsidDel="00000000" w:rsidP="00000000" w:rsidRDefault="00000000" w:rsidRPr="00000000" w14:paraId="000006F4">
            <w:pPr>
              <w:ind w:firstLine="0"/>
              <w:jc w:val="left"/>
              <w:rPr/>
            </w:pPr>
            <w:r w:rsidDel="00000000" w:rsidR="00000000" w:rsidRPr="00000000">
              <w:rPr>
                <w:rFonts w:ascii="Gungsuh" w:cs="Gungsuh" w:eastAsia="Gungsuh" w:hAnsi="Gungsuh"/>
                <w:rtl w:val="0"/>
              </w:rPr>
              <w:t xml:space="preserve">0：cnm</w:t>
            </w:r>
          </w:p>
          <w:p w:rsidR="00000000" w:rsidDel="00000000" w:rsidP="00000000" w:rsidRDefault="00000000" w:rsidRPr="00000000" w14:paraId="000006F5">
            <w:pPr>
              <w:ind w:firstLine="0"/>
              <w:jc w:val="left"/>
              <w:rPr/>
            </w:pPr>
            <w:r w:rsidDel="00000000" w:rsidR="00000000" w:rsidRPr="00000000">
              <w:rPr>
                <w:rFonts w:ascii="Gungsuh" w:cs="Gungsuh" w:eastAsia="Gungsuh" w:hAnsi="Gungsuh"/>
                <w:rtl w:val="0"/>
              </w:rPr>
              <w:t xml:space="preserve">1：GPS</w:t>
            </w:r>
          </w:p>
          <w:p w:rsidR="00000000" w:rsidDel="00000000" w:rsidP="00000000" w:rsidRDefault="00000000" w:rsidRPr="00000000" w14:paraId="000006F6">
            <w:pPr>
              <w:ind w:firstLine="0"/>
              <w:jc w:val="left"/>
              <w:rPr/>
            </w:pPr>
            <w:r w:rsidDel="00000000" w:rsidR="00000000" w:rsidRPr="00000000">
              <w:rPr>
                <w:rtl w:val="0"/>
              </w:rPr>
              <w:t xml:space="preserve">2: Mixed mode (preferred GPS, synchronization failure)</w:t>
            </w:r>
          </w:p>
          <w:p w:rsidR="00000000" w:rsidDel="00000000" w:rsidP="00000000" w:rsidRDefault="00000000" w:rsidRPr="00000000" w14:paraId="000006F7">
            <w:pPr>
              <w:ind w:firstLine="0"/>
              <w:jc w:val="left"/>
              <w:rPr/>
            </w:pPr>
            <w:r w:rsidDel="00000000" w:rsidR="00000000" w:rsidRPr="00000000">
              <w:rPr>
                <w:rtl w:val="0"/>
              </w:rPr>
              <w:t xml:space="preserve">3: nm auxiliary frequency correction</w:t>
            </w:r>
          </w:p>
        </w:tc>
      </w:tr>
      <w:tr>
        <w:trPr>
          <w:cantSplit w:val="0"/>
          <w:tblHeader w:val="0"/>
        </w:trPr>
        <w:tc>
          <w:tcPr/>
          <w:p w:rsidR="00000000" w:rsidDel="00000000" w:rsidP="00000000" w:rsidRDefault="00000000" w:rsidRPr="00000000" w14:paraId="000006F8">
            <w:pPr>
              <w:ind w:firstLine="0"/>
              <w:jc w:val="left"/>
              <w:rPr/>
            </w:pPr>
            <w:r w:rsidDel="00000000" w:rsidR="00000000" w:rsidRPr="00000000">
              <w:rPr>
                <w:rtl w:val="0"/>
              </w:rPr>
              <w:t xml:space="preserve">16</w:t>
            </w:r>
          </w:p>
        </w:tc>
        <w:tc>
          <w:tcPr/>
          <w:p w:rsidR="00000000" w:rsidDel="00000000" w:rsidP="00000000" w:rsidRDefault="00000000" w:rsidRPr="00000000" w14:paraId="000006F9">
            <w:pPr>
              <w:ind w:firstLine="0"/>
              <w:jc w:val="left"/>
              <w:rPr/>
            </w:pPr>
            <w:r w:rsidDel="00000000" w:rsidR="00000000" w:rsidRPr="00000000">
              <w:rPr>
                <w:rtl w:val="0"/>
              </w:rPr>
              <w:t xml:space="preserve">uint8_t</w:t>
            </w:r>
          </w:p>
        </w:tc>
        <w:tc>
          <w:tcPr/>
          <w:p w:rsidR="00000000" w:rsidDel="00000000" w:rsidP="00000000" w:rsidRDefault="00000000" w:rsidRPr="00000000" w14:paraId="000006FA">
            <w:pPr>
              <w:ind w:firstLine="0"/>
              <w:jc w:val="left"/>
              <w:rPr/>
            </w:pPr>
            <w:r w:rsidDel="00000000" w:rsidR="00000000" w:rsidRPr="00000000">
              <w:rPr>
                <w:rtl w:val="0"/>
              </w:rPr>
              <w:t xml:space="preserve">1</w:t>
            </w:r>
          </w:p>
        </w:tc>
        <w:tc>
          <w:tcPr/>
          <w:p w:rsidR="00000000" w:rsidDel="00000000" w:rsidP="00000000" w:rsidRDefault="00000000" w:rsidRPr="00000000" w14:paraId="000006FB">
            <w:pPr>
              <w:ind w:firstLine="0"/>
              <w:jc w:val="left"/>
              <w:rPr/>
            </w:pPr>
            <w:r w:rsidDel="00000000" w:rsidR="00000000" w:rsidRPr="00000000">
              <w:rPr>
                <w:rtl w:val="0"/>
              </w:rPr>
              <w:t xml:space="preserve">0: The synchronization is not started</w:t>
            </w:r>
          </w:p>
          <w:p w:rsidR="00000000" w:rsidDel="00000000" w:rsidP="00000000" w:rsidRDefault="00000000" w:rsidRPr="00000000" w14:paraId="000006FC">
            <w:pPr>
              <w:ind w:firstLine="0"/>
              <w:jc w:val="left"/>
              <w:rPr/>
            </w:pPr>
            <w:r w:rsidDel="00000000" w:rsidR="00000000" w:rsidRPr="00000000">
              <w:rPr>
                <w:rtl w:val="0"/>
              </w:rPr>
              <w:t xml:space="preserve">1: Initial synchronization failed</w:t>
            </w:r>
          </w:p>
          <w:p w:rsidR="00000000" w:rsidDel="00000000" w:rsidP="00000000" w:rsidRDefault="00000000" w:rsidRPr="00000000" w14:paraId="000006FD">
            <w:pPr>
              <w:ind w:firstLine="0"/>
              <w:jc w:val="left"/>
              <w:rPr/>
            </w:pPr>
            <w:r w:rsidDel="00000000" w:rsidR="00000000" w:rsidRPr="00000000">
              <w:rPr>
                <w:rtl w:val="0"/>
              </w:rPr>
              <w:t xml:space="preserve">2: Initial synchronization was successful</w:t>
            </w:r>
          </w:p>
          <w:p w:rsidR="00000000" w:rsidDel="00000000" w:rsidP="00000000" w:rsidRDefault="00000000" w:rsidRPr="00000000" w14:paraId="000006FE">
            <w:pPr>
              <w:ind w:firstLine="0"/>
              <w:jc w:val="left"/>
              <w:rPr/>
            </w:pPr>
            <w:r w:rsidDel="00000000" w:rsidR="00000000" w:rsidRPr="00000000">
              <w:rPr>
                <w:rtl w:val="0"/>
              </w:rPr>
              <w:t xml:space="preserve">3: The CNM has failed</w:t>
            </w:r>
          </w:p>
          <w:p w:rsidR="00000000" w:rsidDel="00000000" w:rsidP="00000000" w:rsidRDefault="00000000" w:rsidRPr="00000000" w14:paraId="000006FF">
            <w:pPr>
              <w:ind w:firstLine="0"/>
              <w:jc w:val="left"/>
              <w:rPr/>
            </w:pPr>
            <w:r w:rsidDel="00000000" w:rsidR="00000000" w:rsidRPr="00000000">
              <w:rPr>
                <w:rtl w:val="0"/>
              </w:rPr>
              <w:t xml:space="preserve">4: The CNM synchronization occurred successfully</w:t>
            </w:r>
          </w:p>
          <w:p w:rsidR="00000000" w:rsidDel="00000000" w:rsidP="00000000" w:rsidRDefault="00000000" w:rsidRPr="00000000" w14:paraId="00000700">
            <w:pPr>
              <w:ind w:firstLine="0"/>
              <w:jc w:val="left"/>
              <w:rPr/>
            </w:pPr>
            <w:r w:rsidDel="00000000" w:rsidR="00000000" w:rsidRPr="00000000">
              <w:rPr>
                <w:rtl w:val="0"/>
              </w:rPr>
              <w:t xml:space="preserve">5: Lost step</w:t>
            </w:r>
          </w:p>
          <w:p w:rsidR="00000000" w:rsidDel="00000000" w:rsidP="00000000" w:rsidRDefault="00000000" w:rsidRPr="00000000" w14:paraId="00000701">
            <w:pPr>
              <w:ind w:firstLine="0"/>
              <w:jc w:val="left"/>
              <w:rPr/>
            </w:pPr>
            <w:r w:rsidDel="00000000" w:rsidR="00000000" w:rsidRPr="00000000">
              <w:rPr>
                <w:rtl w:val="0"/>
              </w:rPr>
              <w:t xml:space="preserve">6: The GPS is not synchronized</w:t>
            </w:r>
          </w:p>
          <w:p w:rsidR="00000000" w:rsidDel="00000000" w:rsidP="00000000" w:rsidRDefault="00000000" w:rsidRPr="00000000" w14:paraId="00000702">
            <w:pPr>
              <w:ind w:firstLine="0"/>
              <w:jc w:val="left"/>
              <w:rPr/>
            </w:pPr>
            <w:r w:rsidDel="00000000" w:rsidR="00000000" w:rsidRPr="00000000">
              <w:rPr>
                <w:rtl w:val="0"/>
              </w:rPr>
              <w:t xml:space="preserve">7: GPS synchronization</w:t>
            </w:r>
          </w:p>
          <w:p w:rsidR="00000000" w:rsidDel="00000000" w:rsidP="00000000" w:rsidRDefault="00000000" w:rsidRPr="00000000" w14:paraId="00000703">
            <w:pPr>
              <w:ind w:firstLine="0"/>
              <w:jc w:val="left"/>
              <w:rPr/>
            </w:pPr>
            <w:r w:rsidDel="00000000" w:rsidR="00000000" w:rsidRPr="00000000">
              <w:rPr>
                <w:rtl w:val="0"/>
              </w:rPr>
              <w:t xml:space="preserve">8: Serial port initialization failed</w:t>
            </w:r>
          </w:p>
          <w:p w:rsidR="00000000" w:rsidDel="00000000" w:rsidP="00000000" w:rsidRDefault="00000000" w:rsidRPr="00000000" w14:paraId="00000704">
            <w:pPr>
              <w:ind w:firstLine="0"/>
              <w:jc w:val="left"/>
              <w:rPr/>
            </w:pPr>
            <w:r w:rsidDel="00000000" w:rsidR="00000000" w:rsidRPr="00000000">
              <w:rPr>
                <w:rtl w:val="0"/>
              </w:rPr>
              <w:t xml:space="preserve">9: Lock star failure</w:t>
            </w:r>
          </w:p>
          <w:p w:rsidR="00000000" w:rsidDel="00000000" w:rsidP="00000000" w:rsidRDefault="00000000" w:rsidRPr="00000000" w14:paraId="00000705">
            <w:pPr>
              <w:ind w:firstLine="0"/>
              <w:jc w:val="left"/>
              <w:rPr/>
            </w:pPr>
            <w:r w:rsidDel="00000000" w:rsidR="00000000" w:rsidRPr="00000000">
              <w:rPr>
                <w:rtl w:val="0"/>
              </w:rPr>
              <w:t xml:space="preserve">10: GPS and scan failure</w:t>
            </w:r>
          </w:p>
          <w:p w:rsidR="00000000" w:rsidDel="00000000" w:rsidP="00000000" w:rsidRDefault="00000000" w:rsidRPr="00000000" w14:paraId="00000706">
            <w:pPr>
              <w:ind w:firstLine="0"/>
              <w:jc w:val="left"/>
              <w:rPr/>
            </w:pPr>
            <w:r w:rsidDel="00000000" w:rsidR="00000000" w:rsidRPr="00000000">
              <w:rPr>
                <w:rtl w:val="0"/>
              </w:rPr>
              <w:t xml:space="preserve">11: The GPS is currently initializing</w:t>
            </w:r>
          </w:p>
        </w:tc>
      </w:tr>
      <w:tr>
        <w:trPr>
          <w:cantSplit w:val="0"/>
          <w:tblHeader w:val="0"/>
        </w:trPr>
        <w:tc>
          <w:tcPr/>
          <w:p w:rsidR="00000000" w:rsidDel="00000000" w:rsidP="00000000" w:rsidRDefault="00000000" w:rsidRPr="00000000" w14:paraId="00000707">
            <w:pPr>
              <w:ind w:firstLine="0"/>
              <w:jc w:val="left"/>
              <w:rPr/>
            </w:pPr>
            <w:r w:rsidDel="00000000" w:rsidR="00000000" w:rsidRPr="00000000">
              <w:rPr>
                <w:rtl w:val="0"/>
              </w:rPr>
              <w:t xml:space="preserve">38</w:t>
            </w:r>
          </w:p>
        </w:tc>
        <w:tc>
          <w:tcPr/>
          <w:p w:rsidR="00000000" w:rsidDel="00000000" w:rsidP="00000000" w:rsidRDefault="00000000" w:rsidRPr="00000000" w14:paraId="00000708">
            <w:pPr>
              <w:ind w:firstLine="0"/>
              <w:jc w:val="left"/>
              <w:rPr/>
            </w:pPr>
            <w:r w:rsidDel="00000000" w:rsidR="00000000" w:rsidRPr="00000000">
              <w:rPr>
                <w:rtl w:val="0"/>
              </w:rPr>
              <w:t xml:space="preserve">uint16_t</w:t>
            </w:r>
          </w:p>
        </w:tc>
        <w:tc>
          <w:tcPr/>
          <w:p w:rsidR="00000000" w:rsidDel="00000000" w:rsidP="00000000" w:rsidRDefault="00000000" w:rsidRPr="00000000" w14:paraId="00000709">
            <w:pPr>
              <w:ind w:firstLine="0"/>
              <w:jc w:val="left"/>
              <w:rPr/>
            </w:pPr>
            <w:r w:rsidDel="00000000" w:rsidR="00000000" w:rsidRPr="00000000">
              <w:rPr>
                <w:rtl w:val="0"/>
              </w:rPr>
              <w:t xml:space="preserve">1</w:t>
            </w:r>
          </w:p>
        </w:tc>
        <w:tc>
          <w:tcPr/>
          <w:p w:rsidR="00000000" w:rsidDel="00000000" w:rsidP="00000000" w:rsidRDefault="00000000" w:rsidRPr="00000000" w14:paraId="0000070A">
            <w:pPr>
              <w:ind w:firstLine="0"/>
              <w:jc w:val="left"/>
              <w:rPr/>
            </w:pPr>
            <w:r w:rsidDel="00000000" w:rsidR="00000000" w:rsidRPr="00000000">
              <w:rPr>
                <w:rtl w:val="0"/>
              </w:rPr>
              <w:t xml:space="preserve">frequency point</w:t>
            </w:r>
          </w:p>
        </w:tc>
      </w:tr>
      <w:tr>
        <w:trPr>
          <w:cantSplit w:val="0"/>
          <w:tblHeader w:val="0"/>
        </w:trPr>
        <w:tc>
          <w:tcPr/>
          <w:p w:rsidR="00000000" w:rsidDel="00000000" w:rsidP="00000000" w:rsidRDefault="00000000" w:rsidRPr="00000000" w14:paraId="0000070B">
            <w:pPr>
              <w:ind w:firstLine="0"/>
              <w:jc w:val="left"/>
              <w:rPr/>
            </w:pPr>
            <w:r w:rsidDel="00000000" w:rsidR="00000000" w:rsidRPr="00000000">
              <w:rPr>
                <w:rtl w:val="0"/>
              </w:rPr>
              <w:t xml:space="preserve">39</w:t>
            </w:r>
          </w:p>
        </w:tc>
        <w:tc>
          <w:tcPr/>
          <w:p w:rsidR="00000000" w:rsidDel="00000000" w:rsidP="00000000" w:rsidRDefault="00000000" w:rsidRPr="00000000" w14:paraId="0000070C">
            <w:pPr>
              <w:ind w:firstLine="0"/>
              <w:jc w:val="left"/>
              <w:rPr/>
            </w:pPr>
            <w:r w:rsidDel="00000000" w:rsidR="00000000" w:rsidRPr="00000000">
              <w:rPr>
                <w:rtl w:val="0"/>
              </w:rPr>
              <w:t xml:space="preserve">uint16_t</w:t>
            </w:r>
          </w:p>
        </w:tc>
        <w:tc>
          <w:tcPr/>
          <w:p w:rsidR="00000000" w:rsidDel="00000000" w:rsidP="00000000" w:rsidRDefault="00000000" w:rsidRPr="00000000" w14:paraId="0000070D">
            <w:pPr>
              <w:ind w:firstLine="0"/>
              <w:jc w:val="left"/>
              <w:rPr/>
            </w:pPr>
            <w:r w:rsidDel="00000000" w:rsidR="00000000" w:rsidRPr="00000000">
              <w:rPr>
                <w:rtl w:val="0"/>
              </w:rPr>
              <w:t xml:space="preserve">1</w:t>
            </w:r>
          </w:p>
        </w:tc>
        <w:tc>
          <w:tcPr/>
          <w:p w:rsidR="00000000" w:rsidDel="00000000" w:rsidP="00000000" w:rsidRDefault="00000000" w:rsidRPr="00000000" w14:paraId="0000070E">
            <w:pPr>
              <w:ind w:firstLine="0"/>
              <w:jc w:val="left"/>
              <w:rPr/>
            </w:pPr>
            <w:r w:rsidDel="00000000" w:rsidR="00000000" w:rsidRPr="00000000">
              <w:rPr>
                <w:rtl w:val="0"/>
              </w:rPr>
              <w:t xml:space="preserve">PCI</w:t>
            </w:r>
          </w:p>
        </w:tc>
      </w:tr>
      <w:tr>
        <w:trPr>
          <w:cantSplit w:val="0"/>
          <w:tblHeader w:val="0"/>
        </w:trPr>
        <w:tc>
          <w:tcPr/>
          <w:p w:rsidR="00000000" w:rsidDel="00000000" w:rsidP="00000000" w:rsidRDefault="00000000" w:rsidRPr="00000000" w14:paraId="0000070F">
            <w:pPr>
              <w:ind w:firstLine="0"/>
              <w:jc w:val="left"/>
              <w:rPr/>
            </w:pPr>
            <w:r w:rsidDel="00000000" w:rsidR="00000000" w:rsidRPr="00000000">
              <w:rPr>
                <w:rtl w:val="0"/>
              </w:rPr>
              <w:t xml:space="preserve">40</w:t>
            </w:r>
          </w:p>
        </w:tc>
        <w:tc>
          <w:tcPr/>
          <w:p w:rsidR="00000000" w:rsidDel="00000000" w:rsidP="00000000" w:rsidRDefault="00000000" w:rsidRPr="00000000" w14:paraId="00000710">
            <w:pPr>
              <w:ind w:firstLine="0"/>
              <w:jc w:val="left"/>
              <w:rPr/>
            </w:pPr>
            <w:r w:rsidDel="00000000" w:rsidR="00000000" w:rsidRPr="00000000">
              <w:rPr>
                <w:rtl w:val="0"/>
              </w:rPr>
              <w:t xml:space="preserve">uint16_t</w:t>
            </w:r>
          </w:p>
        </w:tc>
        <w:tc>
          <w:tcPr/>
          <w:p w:rsidR="00000000" w:rsidDel="00000000" w:rsidP="00000000" w:rsidRDefault="00000000" w:rsidRPr="00000000" w14:paraId="00000711">
            <w:pPr>
              <w:ind w:firstLine="0"/>
              <w:jc w:val="left"/>
              <w:rPr/>
            </w:pPr>
            <w:r w:rsidDel="00000000" w:rsidR="00000000" w:rsidRPr="00000000">
              <w:rPr>
                <w:rtl w:val="0"/>
              </w:rPr>
              <w:t xml:space="preserve">1</w:t>
            </w:r>
          </w:p>
        </w:tc>
        <w:tc>
          <w:tcPr/>
          <w:p w:rsidR="00000000" w:rsidDel="00000000" w:rsidP="00000000" w:rsidRDefault="00000000" w:rsidRPr="00000000" w14:paraId="00000712">
            <w:pPr>
              <w:ind w:firstLine="0"/>
              <w:jc w:val="left"/>
              <w:rPr/>
            </w:pPr>
            <w:r w:rsidDel="00000000" w:rsidR="00000000" w:rsidRPr="00000000">
              <w:rPr>
                <w:rtl w:val="0"/>
              </w:rPr>
              <w:t xml:space="preserve">RSSI</w:t>
            </w:r>
          </w:p>
        </w:tc>
      </w:tr>
      <w:tr>
        <w:trPr>
          <w:cantSplit w:val="0"/>
          <w:tblHeader w:val="0"/>
        </w:trPr>
        <w:tc>
          <w:tcPr/>
          <w:p w:rsidR="00000000" w:rsidDel="00000000" w:rsidP="00000000" w:rsidRDefault="00000000" w:rsidRPr="00000000" w14:paraId="00000713">
            <w:pPr>
              <w:ind w:firstLine="0"/>
              <w:jc w:val="left"/>
              <w:rPr/>
            </w:pPr>
            <w:r w:rsidDel="00000000" w:rsidR="00000000" w:rsidRPr="00000000">
              <w:rPr>
                <w:rtl w:val="0"/>
              </w:rPr>
              <w:t xml:space="preserve">41</w:t>
            </w:r>
          </w:p>
        </w:tc>
        <w:tc>
          <w:tcPr/>
          <w:p w:rsidR="00000000" w:rsidDel="00000000" w:rsidP="00000000" w:rsidRDefault="00000000" w:rsidRPr="00000000" w14:paraId="00000714">
            <w:pPr>
              <w:ind w:firstLine="0"/>
              <w:jc w:val="left"/>
              <w:rPr/>
            </w:pPr>
            <w:r w:rsidDel="00000000" w:rsidR="00000000" w:rsidRPr="00000000">
              <w:rPr>
                <w:rtl w:val="0"/>
              </w:rPr>
              <w:t xml:space="preserve">uint16_t</w:t>
            </w:r>
          </w:p>
        </w:tc>
        <w:tc>
          <w:tcPr/>
          <w:p w:rsidR="00000000" w:rsidDel="00000000" w:rsidP="00000000" w:rsidRDefault="00000000" w:rsidRPr="00000000" w14:paraId="00000715">
            <w:pPr>
              <w:ind w:firstLine="0"/>
              <w:jc w:val="left"/>
              <w:rPr/>
            </w:pPr>
            <w:r w:rsidDel="00000000" w:rsidR="00000000" w:rsidRPr="00000000">
              <w:rPr>
                <w:rtl w:val="0"/>
              </w:rPr>
              <w:t xml:space="preserve">1</w:t>
            </w:r>
          </w:p>
        </w:tc>
        <w:tc>
          <w:tcPr/>
          <w:p w:rsidR="00000000" w:rsidDel="00000000" w:rsidP="00000000" w:rsidRDefault="00000000" w:rsidRPr="00000000" w14:paraId="00000716">
            <w:pPr>
              <w:ind w:firstLine="0"/>
              <w:jc w:val="left"/>
              <w:rPr/>
            </w:pPr>
            <w:r w:rsidDel="00000000" w:rsidR="00000000" w:rsidRPr="00000000">
              <w:rPr>
                <w:rtl w:val="0"/>
              </w:rPr>
              <w:t xml:space="preserve">TAC</w:t>
            </w:r>
          </w:p>
        </w:tc>
      </w:tr>
    </w:tbl>
    <w:p w:rsidR="00000000" w:rsidDel="00000000" w:rsidP="00000000" w:rsidRDefault="00000000" w:rsidRPr="00000000" w14:paraId="00000717">
      <w:pPr>
        <w:ind w:firstLine="0"/>
        <w:rPr/>
      </w:pPr>
      <w:r w:rsidDel="00000000" w:rsidR="00000000" w:rsidRPr="00000000">
        <w:rPr>
          <w:rtl w:val="0"/>
        </w:rPr>
      </w:r>
    </w:p>
    <w:p w:rsidR="00000000" w:rsidDel="00000000" w:rsidP="00000000" w:rsidRDefault="00000000" w:rsidRPr="00000000" w14:paraId="00000718">
      <w:pPr>
        <w:pStyle w:val="Heading3"/>
        <w:numPr>
          <w:ilvl w:val="2"/>
          <w:numId w:val="12"/>
        </w:numPr>
        <w:ind w:left="720" w:hanging="720"/>
        <w:rPr/>
      </w:pPr>
      <w:r w:rsidDel="00000000" w:rsidR="00000000" w:rsidRPr="00000000">
        <w:rPr>
          <w:rtl w:val="0"/>
        </w:rPr>
        <w:t xml:space="preserve">The GPS synchronization information query</w:t>
      </w:r>
    </w:p>
    <w:tbl>
      <w:tblPr>
        <w:tblStyle w:val="Table6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19">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1A">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1B">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1C">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1D">
            <w:pPr>
              <w:ind w:firstLine="0"/>
              <w:jc w:val="left"/>
              <w:rPr/>
            </w:pPr>
            <w:r w:rsidDel="00000000" w:rsidR="00000000" w:rsidRPr="00000000">
              <w:rPr>
                <w:rtl w:val="0"/>
              </w:rPr>
              <w:t xml:space="preserve">not take tag</w:t>
            </w:r>
          </w:p>
        </w:tc>
        <w:tc>
          <w:tcPr/>
          <w:p w:rsidR="00000000" w:rsidDel="00000000" w:rsidP="00000000" w:rsidRDefault="00000000" w:rsidRPr="00000000" w14:paraId="0000071E">
            <w:pPr>
              <w:ind w:firstLine="0"/>
              <w:jc w:val="left"/>
              <w:rPr/>
            </w:pPr>
            <w:r w:rsidDel="00000000" w:rsidR="00000000" w:rsidRPr="00000000">
              <w:rPr>
                <w:rtl w:val="0"/>
              </w:rPr>
            </w:r>
          </w:p>
        </w:tc>
        <w:tc>
          <w:tcPr/>
          <w:p w:rsidR="00000000" w:rsidDel="00000000" w:rsidP="00000000" w:rsidRDefault="00000000" w:rsidRPr="00000000" w14:paraId="0000071F">
            <w:pPr>
              <w:ind w:firstLine="0"/>
              <w:jc w:val="left"/>
              <w:rPr/>
            </w:pPr>
            <w:r w:rsidDel="00000000" w:rsidR="00000000" w:rsidRPr="00000000">
              <w:rPr>
                <w:rtl w:val="0"/>
              </w:rPr>
            </w:r>
          </w:p>
        </w:tc>
        <w:tc>
          <w:tcPr/>
          <w:p w:rsidR="00000000" w:rsidDel="00000000" w:rsidP="00000000" w:rsidRDefault="00000000" w:rsidRPr="00000000" w14:paraId="00000720">
            <w:pPr>
              <w:ind w:firstLine="0"/>
              <w:jc w:val="left"/>
              <w:rPr/>
            </w:pPr>
            <w:r w:rsidDel="00000000" w:rsidR="00000000" w:rsidRPr="00000000">
              <w:rPr>
                <w:rtl w:val="0"/>
              </w:rPr>
            </w:r>
          </w:p>
        </w:tc>
      </w:tr>
    </w:tbl>
    <w:p w:rsidR="00000000" w:rsidDel="00000000" w:rsidP="00000000" w:rsidRDefault="00000000" w:rsidRPr="00000000" w14:paraId="00000721">
      <w:pPr>
        <w:ind w:firstLine="0"/>
        <w:rPr/>
      </w:pPr>
      <w:r w:rsidDel="00000000" w:rsidR="00000000" w:rsidRPr="00000000">
        <w:rPr>
          <w:rtl w:val="0"/>
        </w:rPr>
      </w:r>
    </w:p>
    <w:p w:rsidR="00000000" w:rsidDel="00000000" w:rsidP="00000000" w:rsidRDefault="00000000" w:rsidRPr="00000000" w14:paraId="00000722">
      <w:pPr>
        <w:pStyle w:val="Heading3"/>
        <w:numPr>
          <w:ilvl w:val="2"/>
          <w:numId w:val="12"/>
        </w:numPr>
        <w:ind w:left="720" w:hanging="720"/>
        <w:rPr/>
      </w:pPr>
      <w:r w:rsidDel="00000000" w:rsidR="00000000" w:rsidRPr="00000000">
        <w:rPr>
          <w:rtl w:val="0"/>
        </w:rPr>
        <w:t xml:space="preserve">GPS synchronization information report</w:t>
      </w:r>
    </w:p>
    <w:tbl>
      <w:tblPr>
        <w:tblStyle w:val="Table7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23">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24">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25">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26">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27">
            <w:pPr>
              <w:ind w:firstLine="0"/>
              <w:jc w:val="left"/>
              <w:rPr/>
            </w:pPr>
            <w:r w:rsidDel="00000000" w:rsidR="00000000" w:rsidRPr="00000000">
              <w:rPr>
                <w:rtl w:val="0"/>
              </w:rPr>
              <w:t xml:space="preserve">17</w:t>
            </w:r>
          </w:p>
        </w:tc>
        <w:tc>
          <w:tcPr/>
          <w:p w:rsidR="00000000" w:rsidDel="00000000" w:rsidP="00000000" w:rsidRDefault="00000000" w:rsidRPr="00000000" w14:paraId="00000728">
            <w:pPr>
              <w:ind w:firstLine="0"/>
              <w:jc w:val="left"/>
              <w:rPr/>
            </w:pPr>
            <w:r w:rsidDel="00000000" w:rsidR="00000000" w:rsidRPr="00000000">
              <w:rPr>
                <w:rtl w:val="0"/>
              </w:rPr>
              <w:t xml:space="preserve">uint8_t</w:t>
            </w:r>
          </w:p>
        </w:tc>
        <w:tc>
          <w:tcPr/>
          <w:p w:rsidR="00000000" w:rsidDel="00000000" w:rsidP="00000000" w:rsidRDefault="00000000" w:rsidRPr="00000000" w14:paraId="00000729">
            <w:pPr>
              <w:ind w:firstLine="0"/>
              <w:jc w:val="left"/>
              <w:rPr/>
            </w:pPr>
            <w:r w:rsidDel="00000000" w:rsidR="00000000" w:rsidRPr="00000000">
              <w:rPr>
                <w:rtl w:val="0"/>
              </w:rPr>
              <w:t xml:space="preserve">1</w:t>
            </w:r>
          </w:p>
        </w:tc>
        <w:tc>
          <w:tcPr/>
          <w:p w:rsidR="00000000" w:rsidDel="00000000" w:rsidP="00000000" w:rsidRDefault="00000000" w:rsidRPr="00000000" w14:paraId="0000072A">
            <w:pPr>
              <w:ind w:firstLine="0"/>
              <w:jc w:val="left"/>
              <w:rPr/>
            </w:pPr>
            <w:r w:rsidDel="00000000" w:rsidR="00000000" w:rsidRPr="00000000">
              <w:rPr>
                <w:rtl w:val="0"/>
              </w:rPr>
              <w:t xml:space="preserve">GPS state:</w:t>
            </w:r>
          </w:p>
          <w:p w:rsidR="00000000" w:rsidDel="00000000" w:rsidP="00000000" w:rsidRDefault="00000000" w:rsidRPr="00000000" w14:paraId="0000072B">
            <w:pPr>
              <w:ind w:firstLine="0"/>
              <w:jc w:val="left"/>
              <w:rPr/>
            </w:pPr>
            <w:r w:rsidDel="00000000" w:rsidR="00000000" w:rsidRPr="00000000">
              <w:rPr>
                <w:rtl w:val="0"/>
              </w:rPr>
              <w:t xml:space="preserve">0: valid</w:t>
            </w:r>
          </w:p>
          <w:p w:rsidR="00000000" w:rsidDel="00000000" w:rsidP="00000000" w:rsidRDefault="00000000" w:rsidRPr="00000000" w14:paraId="0000072C">
            <w:pPr>
              <w:ind w:firstLine="0"/>
              <w:jc w:val="left"/>
              <w:rPr/>
            </w:pPr>
            <w:r w:rsidDel="00000000" w:rsidR="00000000" w:rsidRPr="00000000">
              <w:rPr>
                <w:rtl w:val="0"/>
              </w:rPr>
              <w:t xml:space="preserve">1: invalid</w:t>
            </w:r>
          </w:p>
        </w:tc>
      </w:tr>
      <w:tr>
        <w:trPr>
          <w:cantSplit w:val="0"/>
          <w:tblHeader w:val="0"/>
        </w:trPr>
        <w:tc>
          <w:tcPr/>
          <w:p w:rsidR="00000000" w:rsidDel="00000000" w:rsidP="00000000" w:rsidRDefault="00000000" w:rsidRPr="00000000" w14:paraId="0000072D">
            <w:pPr>
              <w:ind w:firstLine="0"/>
              <w:jc w:val="left"/>
              <w:rPr/>
            </w:pPr>
            <w:r w:rsidDel="00000000" w:rsidR="00000000" w:rsidRPr="00000000">
              <w:rPr>
                <w:rtl w:val="0"/>
              </w:rPr>
              <w:t xml:space="preserve">48</w:t>
            </w:r>
          </w:p>
        </w:tc>
        <w:tc>
          <w:tcPr/>
          <w:p w:rsidR="00000000" w:rsidDel="00000000" w:rsidP="00000000" w:rsidRDefault="00000000" w:rsidRPr="00000000" w14:paraId="0000072E">
            <w:pPr>
              <w:ind w:firstLine="0"/>
              <w:jc w:val="left"/>
              <w:rPr/>
            </w:pPr>
            <w:r w:rsidDel="00000000" w:rsidR="00000000" w:rsidRPr="00000000">
              <w:rPr>
                <w:rtl w:val="0"/>
              </w:rPr>
              <w:t xml:space="preserve">int32_t</w:t>
            </w:r>
          </w:p>
        </w:tc>
        <w:tc>
          <w:tcPr/>
          <w:p w:rsidR="00000000" w:rsidDel="00000000" w:rsidP="00000000" w:rsidRDefault="00000000" w:rsidRPr="00000000" w14:paraId="0000072F">
            <w:pPr>
              <w:ind w:firstLine="0"/>
              <w:jc w:val="left"/>
              <w:rPr/>
            </w:pPr>
            <w:r w:rsidDel="00000000" w:rsidR="00000000" w:rsidRPr="00000000">
              <w:rPr>
                <w:rtl w:val="0"/>
              </w:rPr>
              <w:t xml:space="preserve">1</w:t>
            </w:r>
          </w:p>
        </w:tc>
        <w:tc>
          <w:tcPr/>
          <w:p w:rsidR="00000000" w:rsidDel="00000000" w:rsidP="00000000" w:rsidRDefault="00000000" w:rsidRPr="00000000" w14:paraId="00000730">
            <w:pPr>
              <w:ind w:firstLine="0"/>
              <w:jc w:val="left"/>
              <w:rPr/>
            </w:pPr>
            <w:r w:rsidDel="00000000" w:rsidR="00000000" w:rsidRPr="00000000">
              <w:rPr>
                <w:rtl w:val="0"/>
              </w:rPr>
              <w:t xml:space="preserve">longitude</w:t>
            </w:r>
          </w:p>
        </w:tc>
      </w:tr>
      <w:tr>
        <w:trPr>
          <w:cantSplit w:val="0"/>
          <w:tblHeader w:val="0"/>
        </w:trPr>
        <w:tc>
          <w:tcPr/>
          <w:p w:rsidR="00000000" w:rsidDel="00000000" w:rsidP="00000000" w:rsidRDefault="00000000" w:rsidRPr="00000000" w14:paraId="00000731">
            <w:pPr>
              <w:ind w:firstLine="0"/>
              <w:jc w:val="left"/>
              <w:rPr/>
            </w:pPr>
            <w:r w:rsidDel="00000000" w:rsidR="00000000" w:rsidRPr="00000000">
              <w:rPr>
                <w:rtl w:val="0"/>
              </w:rPr>
              <w:t xml:space="preserve">49</w:t>
            </w:r>
          </w:p>
        </w:tc>
        <w:tc>
          <w:tcPr/>
          <w:p w:rsidR="00000000" w:rsidDel="00000000" w:rsidP="00000000" w:rsidRDefault="00000000" w:rsidRPr="00000000" w14:paraId="00000732">
            <w:pPr>
              <w:ind w:firstLine="0"/>
              <w:jc w:val="left"/>
              <w:rPr/>
            </w:pPr>
            <w:r w:rsidDel="00000000" w:rsidR="00000000" w:rsidRPr="00000000">
              <w:rPr>
                <w:rtl w:val="0"/>
              </w:rPr>
              <w:t xml:space="preserve">int32_t</w:t>
            </w:r>
          </w:p>
        </w:tc>
        <w:tc>
          <w:tcPr/>
          <w:p w:rsidR="00000000" w:rsidDel="00000000" w:rsidP="00000000" w:rsidRDefault="00000000" w:rsidRPr="00000000" w14:paraId="00000733">
            <w:pPr>
              <w:ind w:firstLine="0"/>
              <w:jc w:val="left"/>
              <w:rPr/>
            </w:pPr>
            <w:r w:rsidDel="00000000" w:rsidR="00000000" w:rsidRPr="00000000">
              <w:rPr>
                <w:rtl w:val="0"/>
              </w:rPr>
              <w:t xml:space="preserve">1</w:t>
            </w:r>
          </w:p>
        </w:tc>
        <w:tc>
          <w:tcPr/>
          <w:p w:rsidR="00000000" w:rsidDel="00000000" w:rsidP="00000000" w:rsidRDefault="00000000" w:rsidRPr="00000000" w14:paraId="00000734">
            <w:pPr>
              <w:ind w:firstLine="0"/>
              <w:jc w:val="left"/>
              <w:rPr/>
            </w:pPr>
            <w:r w:rsidDel="00000000" w:rsidR="00000000" w:rsidRPr="00000000">
              <w:rPr>
                <w:rtl w:val="0"/>
              </w:rPr>
              <w:t xml:space="preserve">latitude</w:t>
            </w:r>
          </w:p>
        </w:tc>
      </w:tr>
      <w:tr>
        <w:trPr>
          <w:cantSplit w:val="0"/>
          <w:tblHeader w:val="0"/>
        </w:trPr>
        <w:tc>
          <w:tcPr/>
          <w:p w:rsidR="00000000" w:rsidDel="00000000" w:rsidP="00000000" w:rsidRDefault="00000000" w:rsidRPr="00000000" w14:paraId="00000735">
            <w:pPr>
              <w:ind w:firstLine="0"/>
              <w:jc w:val="left"/>
              <w:rPr/>
            </w:pPr>
            <w:r w:rsidDel="00000000" w:rsidR="00000000" w:rsidRPr="00000000">
              <w:rPr>
                <w:rtl w:val="0"/>
              </w:rPr>
            </w:r>
          </w:p>
        </w:tc>
        <w:tc>
          <w:tcPr/>
          <w:p w:rsidR="00000000" w:rsidDel="00000000" w:rsidP="00000000" w:rsidRDefault="00000000" w:rsidRPr="00000000" w14:paraId="00000736">
            <w:pPr>
              <w:ind w:firstLine="0"/>
              <w:jc w:val="left"/>
              <w:rPr/>
            </w:pPr>
            <w:r w:rsidDel="00000000" w:rsidR="00000000" w:rsidRPr="00000000">
              <w:rPr>
                <w:rtl w:val="0"/>
              </w:rPr>
            </w:r>
          </w:p>
        </w:tc>
        <w:tc>
          <w:tcPr/>
          <w:p w:rsidR="00000000" w:rsidDel="00000000" w:rsidP="00000000" w:rsidRDefault="00000000" w:rsidRPr="00000000" w14:paraId="00000737">
            <w:pPr>
              <w:ind w:firstLine="0"/>
              <w:jc w:val="left"/>
              <w:rPr/>
            </w:pPr>
            <w:r w:rsidDel="00000000" w:rsidR="00000000" w:rsidRPr="00000000">
              <w:rPr>
                <w:rtl w:val="0"/>
              </w:rPr>
            </w:r>
          </w:p>
        </w:tc>
        <w:tc>
          <w:tcPr/>
          <w:p w:rsidR="00000000" w:rsidDel="00000000" w:rsidP="00000000" w:rsidRDefault="00000000" w:rsidRPr="00000000" w14:paraId="00000738">
            <w:pPr>
              <w:ind w:firstLine="0"/>
              <w:jc w:val="left"/>
              <w:rPr/>
            </w:pPr>
            <w:r w:rsidDel="00000000" w:rsidR="00000000" w:rsidRPr="00000000">
              <w:rPr>
                <w:rtl w:val="0"/>
              </w:rPr>
              <w:t xml:space="preserve">altitude</w:t>
            </w:r>
          </w:p>
        </w:tc>
      </w:tr>
    </w:tbl>
    <w:p w:rsidR="00000000" w:rsidDel="00000000" w:rsidP="00000000" w:rsidRDefault="00000000" w:rsidRPr="00000000" w14:paraId="00000739">
      <w:pPr>
        <w:ind w:firstLine="0"/>
        <w:rPr/>
      </w:pPr>
      <w:r w:rsidDel="00000000" w:rsidR="00000000" w:rsidRPr="00000000">
        <w:rPr>
          <w:rtl w:val="0"/>
        </w:rPr>
      </w:r>
    </w:p>
    <w:p w:rsidR="00000000" w:rsidDel="00000000" w:rsidP="00000000" w:rsidRDefault="00000000" w:rsidRPr="00000000" w14:paraId="0000073A">
      <w:pPr>
        <w:pStyle w:val="Heading3"/>
        <w:numPr>
          <w:ilvl w:val="2"/>
          <w:numId w:val="12"/>
        </w:numPr>
        <w:ind w:left="720" w:hanging="720"/>
        <w:rPr/>
      </w:pPr>
      <w:r w:rsidDel="00000000" w:rsidR="00000000" w:rsidRPr="00000000">
        <w:rPr>
          <w:rtl w:val="0"/>
        </w:rPr>
        <w:t xml:space="preserve">PA settings (not supported)</w:t>
      </w:r>
    </w:p>
    <w:tbl>
      <w:tblPr>
        <w:tblStyle w:val="Table7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3B">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3C">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3D">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3E">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3F">
            <w:pPr>
              <w:ind w:firstLine="0"/>
              <w:jc w:val="left"/>
              <w:rPr/>
            </w:pPr>
            <w:r w:rsidDel="00000000" w:rsidR="00000000" w:rsidRPr="00000000">
              <w:rPr>
                <w:rtl w:val="0"/>
              </w:rPr>
              <w:t xml:space="preserve">19</w:t>
            </w:r>
          </w:p>
        </w:tc>
        <w:tc>
          <w:tcPr/>
          <w:p w:rsidR="00000000" w:rsidDel="00000000" w:rsidP="00000000" w:rsidRDefault="00000000" w:rsidRPr="00000000" w14:paraId="00000740">
            <w:pPr>
              <w:ind w:firstLine="0"/>
              <w:jc w:val="left"/>
              <w:rPr/>
            </w:pPr>
            <w:r w:rsidDel="00000000" w:rsidR="00000000" w:rsidRPr="00000000">
              <w:rPr>
                <w:rtl w:val="0"/>
              </w:rPr>
              <w:t xml:space="preserve">uint8_t</w:t>
            </w:r>
          </w:p>
        </w:tc>
        <w:tc>
          <w:tcPr/>
          <w:p w:rsidR="00000000" w:rsidDel="00000000" w:rsidP="00000000" w:rsidRDefault="00000000" w:rsidRPr="00000000" w14:paraId="00000741">
            <w:pPr>
              <w:ind w:firstLine="0"/>
              <w:jc w:val="left"/>
              <w:rPr/>
            </w:pPr>
            <w:r w:rsidDel="00000000" w:rsidR="00000000" w:rsidRPr="00000000">
              <w:rPr>
                <w:rtl w:val="0"/>
              </w:rPr>
              <w:t xml:space="preserve">1</w:t>
            </w:r>
          </w:p>
        </w:tc>
        <w:tc>
          <w:tcPr/>
          <w:p w:rsidR="00000000" w:rsidDel="00000000" w:rsidP="00000000" w:rsidRDefault="00000000" w:rsidRPr="00000000" w14:paraId="00000742">
            <w:pPr>
              <w:ind w:firstLine="0"/>
              <w:jc w:val="left"/>
              <w:rPr/>
            </w:pPr>
            <w:r w:rsidDel="00000000" w:rsidR="00000000" w:rsidRPr="00000000">
              <w:rPr>
                <w:rtl w:val="0"/>
              </w:rPr>
              <w:t xml:space="preserve">action code:</w:t>
            </w:r>
          </w:p>
          <w:p w:rsidR="00000000" w:rsidDel="00000000" w:rsidP="00000000" w:rsidRDefault="00000000" w:rsidRPr="00000000" w14:paraId="00000743">
            <w:pPr>
              <w:ind w:firstLine="0"/>
              <w:jc w:val="left"/>
              <w:rPr/>
            </w:pPr>
            <w:r w:rsidDel="00000000" w:rsidR="00000000" w:rsidRPr="00000000">
              <w:rPr>
                <w:rtl w:val="0"/>
              </w:rPr>
              <w:t xml:space="preserve">1: Open the power</w:t>
            </w:r>
          </w:p>
          <w:p w:rsidR="00000000" w:rsidDel="00000000" w:rsidP="00000000" w:rsidRDefault="00000000" w:rsidRPr="00000000" w14:paraId="00000744">
            <w:pPr>
              <w:ind w:firstLine="0"/>
              <w:jc w:val="left"/>
              <w:rPr/>
            </w:pPr>
            <w:r w:rsidDel="00000000" w:rsidR="00000000" w:rsidRPr="00000000">
              <w:rPr>
                <w:rtl w:val="0"/>
              </w:rPr>
              <w:t xml:space="preserve">2: Turn off the power release</w:t>
            </w:r>
          </w:p>
          <w:p w:rsidR="00000000" w:rsidDel="00000000" w:rsidP="00000000" w:rsidRDefault="00000000" w:rsidRPr="00000000" w14:paraId="00000745">
            <w:pPr>
              <w:ind w:firstLine="0"/>
              <w:jc w:val="left"/>
              <w:rPr/>
            </w:pPr>
            <w:r w:rsidDel="00000000" w:rsidR="00000000" w:rsidRPr="00000000">
              <w:rPr>
                <w:rtl w:val="0"/>
              </w:rPr>
              <w:t xml:space="preserve">3: Reset the power</w:t>
            </w:r>
          </w:p>
          <w:p w:rsidR="00000000" w:rsidDel="00000000" w:rsidP="00000000" w:rsidRDefault="00000000" w:rsidRPr="00000000" w14:paraId="00000746">
            <w:pPr>
              <w:ind w:firstLine="0"/>
              <w:jc w:val="left"/>
              <w:rPr/>
            </w:pPr>
            <w:r w:rsidDel="00000000" w:rsidR="00000000" w:rsidRPr="00000000">
              <w:rPr>
                <w:rtl w:val="0"/>
              </w:rPr>
              <w:t xml:space="preserve">4: Set the decay value</w:t>
            </w:r>
          </w:p>
        </w:tc>
      </w:tr>
      <w:tr>
        <w:trPr>
          <w:cantSplit w:val="0"/>
          <w:tblHeader w:val="0"/>
        </w:trPr>
        <w:tc>
          <w:tcPr/>
          <w:p w:rsidR="00000000" w:rsidDel="00000000" w:rsidP="00000000" w:rsidRDefault="00000000" w:rsidRPr="00000000" w14:paraId="00000747">
            <w:pPr>
              <w:ind w:firstLine="0"/>
              <w:jc w:val="left"/>
              <w:rPr/>
            </w:pPr>
            <w:r w:rsidDel="00000000" w:rsidR="00000000" w:rsidRPr="00000000">
              <w:rPr>
                <w:rtl w:val="0"/>
              </w:rPr>
              <w:t xml:space="preserve">20</w:t>
            </w:r>
          </w:p>
        </w:tc>
        <w:tc>
          <w:tcPr/>
          <w:p w:rsidR="00000000" w:rsidDel="00000000" w:rsidP="00000000" w:rsidRDefault="00000000" w:rsidRPr="00000000" w14:paraId="00000748">
            <w:pPr>
              <w:ind w:firstLine="0"/>
              <w:jc w:val="left"/>
              <w:rPr/>
            </w:pPr>
            <w:r w:rsidDel="00000000" w:rsidR="00000000" w:rsidRPr="00000000">
              <w:rPr>
                <w:rtl w:val="0"/>
              </w:rPr>
              <w:t xml:space="preserve">uint8_t</w:t>
            </w:r>
          </w:p>
        </w:tc>
        <w:tc>
          <w:tcPr/>
          <w:p w:rsidR="00000000" w:rsidDel="00000000" w:rsidP="00000000" w:rsidRDefault="00000000" w:rsidRPr="00000000" w14:paraId="00000749">
            <w:pPr>
              <w:ind w:firstLine="0"/>
              <w:jc w:val="left"/>
              <w:rPr/>
            </w:pPr>
            <w:r w:rsidDel="00000000" w:rsidR="00000000" w:rsidRPr="00000000">
              <w:rPr>
                <w:rtl w:val="0"/>
              </w:rPr>
              <w:t xml:space="preserve">0…1</w:t>
            </w:r>
          </w:p>
        </w:tc>
        <w:tc>
          <w:tcPr/>
          <w:p w:rsidR="00000000" w:rsidDel="00000000" w:rsidP="00000000" w:rsidRDefault="00000000" w:rsidRPr="00000000" w14:paraId="0000074A">
            <w:pPr>
              <w:ind w:firstLine="0"/>
              <w:jc w:val="left"/>
              <w:rPr/>
            </w:pPr>
            <w:r w:rsidDel="00000000" w:rsidR="00000000" w:rsidRPr="00000000">
              <w:rPr>
                <w:rtl w:val="0"/>
              </w:rPr>
              <w:t xml:space="preserve">When the opcode is equal to 4, you need to carry the attenuation value, the range [0-50]</w:t>
            </w:r>
          </w:p>
        </w:tc>
      </w:tr>
    </w:tbl>
    <w:p w:rsidR="00000000" w:rsidDel="00000000" w:rsidP="00000000" w:rsidRDefault="00000000" w:rsidRPr="00000000" w14:paraId="0000074B">
      <w:pPr>
        <w:ind w:firstLine="0"/>
        <w:rPr/>
      </w:pPr>
      <w:r w:rsidDel="00000000" w:rsidR="00000000" w:rsidRPr="00000000">
        <w:rPr>
          <w:rtl w:val="0"/>
        </w:rPr>
      </w:r>
    </w:p>
    <w:p w:rsidR="00000000" w:rsidDel="00000000" w:rsidP="00000000" w:rsidRDefault="00000000" w:rsidRPr="00000000" w14:paraId="0000074C">
      <w:pPr>
        <w:pStyle w:val="Heading3"/>
        <w:numPr>
          <w:ilvl w:val="2"/>
          <w:numId w:val="12"/>
        </w:numPr>
        <w:ind w:left="720" w:hanging="720"/>
        <w:rPr/>
      </w:pPr>
      <w:r w:rsidDel="00000000" w:rsidR="00000000" w:rsidRPr="00000000">
        <w:rPr>
          <w:rtl w:val="0"/>
        </w:rPr>
        <w:t xml:space="preserve">PA response (not supported)</w:t>
      </w:r>
    </w:p>
    <w:tbl>
      <w:tblPr>
        <w:tblStyle w:val="Table7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4D">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4E">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4F">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50">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51">
            <w:pPr>
              <w:ind w:firstLine="0"/>
              <w:jc w:val="left"/>
              <w:rPr/>
            </w:pPr>
            <w:r w:rsidDel="00000000" w:rsidR="00000000" w:rsidRPr="00000000">
              <w:rPr>
                <w:rtl w:val="0"/>
              </w:rPr>
              <w:t xml:space="preserve">2</w:t>
            </w:r>
          </w:p>
        </w:tc>
        <w:tc>
          <w:tcPr/>
          <w:p w:rsidR="00000000" w:rsidDel="00000000" w:rsidP="00000000" w:rsidRDefault="00000000" w:rsidRPr="00000000" w14:paraId="00000752">
            <w:pPr>
              <w:ind w:firstLine="0"/>
              <w:jc w:val="left"/>
              <w:rPr/>
            </w:pPr>
            <w:r w:rsidDel="00000000" w:rsidR="00000000" w:rsidRPr="00000000">
              <w:rPr>
                <w:rtl w:val="0"/>
              </w:rPr>
              <w:t xml:space="preserve">uint8_t</w:t>
            </w:r>
          </w:p>
        </w:tc>
        <w:tc>
          <w:tcPr/>
          <w:p w:rsidR="00000000" w:rsidDel="00000000" w:rsidP="00000000" w:rsidRDefault="00000000" w:rsidRPr="00000000" w14:paraId="00000753">
            <w:pPr>
              <w:ind w:firstLine="0"/>
              <w:jc w:val="left"/>
              <w:rPr/>
            </w:pPr>
            <w:r w:rsidDel="00000000" w:rsidR="00000000" w:rsidRPr="00000000">
              <w:rPr>
                <w:rtl w:val="0"/>
              </w:rPr>
              <w:t xml:space="preserve">1</w:t>
            </w:r>
          </w:p>
        </w:tc>
        <w:tc>
          <w:tcPr/>
          <w:p w:rsidR="00000000" w:rsidDel="00000000" w:rsidP="00000000" w:rsidRDefault="00000000" w:rsidRPr="00000000" w14:paraId="00000754">
            <w:pPr>
              <w:ind w:firstLine="0"/>
              <w:jc w:val="left"/>
              <w:rPr/>
            </w:pPr>
            <w:r w:rsidDel="00000000" w:rsidR="00000000" w:rsidRPr="00000000">
              <w:rPr>
                <w:rtl w:val="0"/>
              </w:rPr>
              <w:t xml:space="preserve">condition code:</w:t>
            </w:r>
          </w:p>
          <w:p w:rsidR="00000000" w:rsidDel="00000000" w:rsidP="00000000" w:rsidRDefault="00000000" w:rsidRPr="00000000" w14:paraId="00000755">
            <w:pPr>
              <w:ind w:firstLine="0"/>
              <w:jc w:val="left"/>
              <w:rPr/>
            </w:pPr>
            <w:r w:rsidDel="00000000" w:rsidR="00000000" w:rsidRPr="00000000">
              <w:rPr>
                <w:rtl w:val="0"/>
              </w:rPr>
              <w:t xml:space="preserve">0: Success</w:t>
            </w:r>
          </w:p>
          <w:p w:rsidR="00000000" w:rsidDel="00000000" w:rsidP="00000000" w:rsidRDefault="00000000" w:rsidRPr="00000000" w14:paraId="00000756">
            <w:pPr>
              <w:ind w:firstLine="0"/>
              <w:jc w:val="left"/>
              <w:rPr/>
            </w:pPr>
            <w:r w:rsidDel="00000000" w:rsidR="00000000" w:rsidRPr="00000000">
              <w:rPr>
                <w:rtl w:val="0"/>
              </w:rPr>
              <w:t xml:space="preserve">1: Failure</w:t>
            </w:r>
          </w:p>
        </w:tc>
      </w:tr>
    </w:tbl>
    <w:p w:rsidR="00000000" w:rsidDel="00000000" w:rsidP="00000000" w:rsidRDefault="00000000" w:rsidRPr="00000000" w14:paraId="00000757">
      <w:pPr>
        <w:ind w:firstLine="0"/>
        <w:rPr/>
      </w:pPr>
      <w:r w:rsidDel="00000000" w:rsidR="00000000" w:rsidRPr="00000000">
        <w:rPr>
          <w:rtl w:val="0"/>
        </w:rPr>
      </w:r>
    </w:p>
    <w:p w:rsidR="00000000" w:rsidDel="00000000" w:rsidP="00000000" w:rsidRDefault="00000000" w:rsidRPr="00000000" w14:paraId="00000758">
      <w:pPr>
        <w:pStyle w:val="Heading3"/>
        <w:numPr>
          <w:ilvl w:val="2"/>
          <w:numId w:val="12"/>
        </w:numPr>
        <w:ind w:left="720" w:hanging="720"/>
        <w:rPr/>
      </w:pPr>
      <w:r w:rsidDel="00000000" w:rsidR="00000000" w:rsidRPr="00000000">
        <w:rPr>
          <w:rtl w:val="0"/>
        </w:rPr>
        <w:t xml:space="preserve">PA status query (not supported)</w:t>
      </w:r>
    </w:p>
    <w:tbl>
      <w:tblPr>
        <w:tblStyle w:val="Table7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59">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5A">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5B">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5C">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5D">
            <w:pPr>
              <w:ind w:firstLine="0"/>
              <w:jc w:val="left"/>
              <w:rPr/>
            </w:pPr>
            <w:r w:rsidDel="00000000" w:rsidR="00000000" w:rsidRPr="00000000">
              <w:rPr>
                <w:rtl w:val="0"/>
              </w:rPr>
              <w:t xml:space="preserve">21</w:t>
            </w:r>
          </w:p>
        </w:tc>
        <w:tc>
          <w:tcPr/>
          <w:p w:rsidR="00000000" w:rsidDel="00000000" w:rsidP="00000000" w:rsidRDefault="00000000" w:rsidRPr="00000000" w14:paraId="0000075E">
            <w:pPr>
              <w:ind w:firstLine="0"/>
              <w:jc w:val="left"/>
              <w:rPr/>
            </w:pPr>
            <w:r w:rsidDel="00000000" w:rsidR="00000000" w:rsidRPr="00000000">
              <w:rPr>
                <w:rtl w:val="0"/>
              </w:rPr>
              <w:t xml:space="preserve">uint8_t</w:t>
            </w:r>
          </w:p>
        </w:tc>
        <w:tc>
          <w:tcPr/>
          <w:p w:rsidR="00000000" w:rsidDel="00000000" w:rsidP="00000000" w:rsidRDefault="00000000" w:rsidRPr="00000000" w14:paraId="0000075F">
            <w:pPr>
              <w:ind w:firstLine="0"/>
              <w:jc w:val="left"/>
              <w:rPr/>
            </w:pPr>
            <w:r w:rsidDel="00000000" w:rsidR="00000000" w:rsidRPr="00000000">
              <w:rPr>
                <w:rtl w:val="0"/>
              </w:rPr>
              <w:t xml:space="preserve">1</w:t>
            </w:r>
          </w:p>
        </w:tc>
        <w:tc>
          <w:tcPr/>
          <w:p w:rsidR="00000000" w:rsidDel="00000000" w:rsidP="00000000" w:rsidRDefault="00000000" w:rsidRPr="00000000" w14:paraId="00000760">
            <w:pPr>
              <w:ind w:firstLine="0"/>
              <w:jc w:val="left"/>
              <w:rPr/>
            </w:pPr>
            <w:r w:rsidDel="00000000" w:rsidR="00000000" w:rsidRPr="00000000">
              <w:rPr>
                <w:rtl w:val="0"/>
              </w:rPr>
              <w:t xml:space="preserve">Query object code:</w:t>
            </w:r>
          </w:p>
          <w:p w:rsidR="00000000" w:rsidDel="00000000" w:rsidP="00000000" w:rsidRDefault="00000000" w:rsidRPr="00000000" w14:paraId="00000761">
            <w:pPr>
              <w:ind w:firstLine="0"/>
              <w:jc w:val="left"/>
              <w:rPr/>
            </w:pPr>
            <w:r w:rsidDel="00000000" w:rsidR="00000000" w:rsidRPr="00000000">
              <w:rPr>
                <w:rtl w:val="0"/>
              </w:rPr>
              <w:t xml:space="preserve">1: temperature</w:t>
            </w:r>
          </w:p>
          <w:p w:rsidR="00000000" w:rsidDel="00000000" w:rsidP="00000000" w:rsidRDefault="00000000" w:rsidRPr="00000000" w14:paraId="00000762">
            <w:pPr>
              <w:ind w:firstLine="0"/>
              <w:jc w:val="left"/>
              <w:rPr/>
            </w:pPr>
            <w:r w:rsidDel="00000000" w:rsidR="00000000" w:rsidRPr="00000000">
              <w:rPr>
                <w:rFonts w:ascii="Gungsuh" w:cs="Gungsuh" w:eastAsia="Gungsuh" w:hAnsi="Gungsuh"/>
                <w:rtl w:val="0"/>
              </w:rPr>
              <w:t xml:space="preserve">2：SWR</w:t>
            </w:r>
          </w:p>
          <w:p w:rsidR="00000000" w:rsidDel="00000000" w:rsidP="00000000" w:rsidRDefault="00000000" w:rsidRPr="00000000" w14:paraId="00000763">
            <w:pPr>
              <w:ind w:firstLine="0"/>
              <w:jc w:val="left"/>
              <w:rPr/>
            </w:pPr>
            <w:r w:rsidDel="00000000" w:rsidR="00000000" w:rsidRPr="00000000">
              <w:rPr>
                <w:rFonts w:ascii="Gungsuh" w:cs="Gungsuh" w:eastAsia="Gungsuh" w:hAnsi="Gungsuh"/>
                <w:rtl w:val="0"/>
              </w:rPr>
              <w:t xml:space="preserve">3：ATT</w:t>
            </w:r>
          </w:p>
          <w:p w:rsidR="00000000" w:rsidDel="00000000" w:rsidP="00000000" w:rsidRDefault="00000000" w:rsidRPr="00000000" w14:paraId="00000764">
            <w:pPr>
              <w:ind w:firstLine="0"/>
              <w:jc w:val="left"/>
              <w:rPr/>
            </w:pPr>
            <w:r w:rsidDel="00000000" w:rsidR="00000000" w:rsidRPr="00000000">
              <w:rPr>
                <w:rtl w:val="0"/>
              </w:rPr>
              <w:t xml:space="preserve">4: Output power</w:t>
            </w:r>
          </w:p>
        </w:tc>
      </w:tr>
    </w:tbl>
    <w:p w:rsidR="00000000" w:rsidDel="00000000" w:rsidP="00000000" w:rsidRDefault="00000000" w:rsidRPr="00000000" w14:paraId="00000765">
      <w:pPr>
        <w:ind w:firstLine="0"/>
        <w:rPr/>
      </w:pPr>
      <w:r w:rsidDel="00000000" w:rsidR="00000000" w:rsidRPr="00000000">
        <w:rPr>
          <w:rtl w:val="0"/>
        </w:rPr>
      </w:r>
    </w:p>
    <w:p w:rsidR="00000000" w:rsidDel="00000000" w:rsidP="00000000" w:rsidRDefault="00000000" w:rsidRPr="00000000" w14:paraId="00000766">
      <w:pPr>
        <w:pStyle w:val="Heading3"/>
        <w:numPr>
          <w:ilvl w:val="2"/>
          <w:numId w:val="12"/>
        </w:numPr>
        <w:ind w:left="720" w:hanging="720"/>
        <w:rPr/>
      </w:pPr>
      <w:r w:rsidDel="00000000" w:rsidR="00000000" w:rsidRPr="00000000">
        <w:rPr>
          <w:rtl w:val="0"/>
        </w:rPr>
        <w:t xml:space="preserve">PA status reply (not supported)</w:t>
      </w:r>
    </w:p>
    <w:tbl>
      <w:tblPr>
        <w:tblStyle w:val="Table7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6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6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6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6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6B">
            <w:pPr>
              <w:ind w:firstLine="0"/>
              <w:jc w:val="left"/>
              <w:rPr/>
            </w:pPr>
            <w:r w:rsidDel="00000000" w:rsidR="00000000" w:rsidRPr="00000000">
              <w:rPr>
                <w:rtl w:val="0"/>
              </w:rPr>
              <w:t xml:space="preserve">21</w:t>
            </w:r>
          </w:p>
        </w:tc>
        <w:tc>
          <w:tcPr/>
          <w:p w:rsidR="00000000" w:rsidDel="00000000" w:rsidP="00000000" w:rsidRDefault="00000000" w:rsidRPr="00000000" w14:paraId="0000076C">
            <w:pPr>
              <w:ind w:firstLine="0"/>
              <w:jc w:val="left"/>
              <w:rPr/>
            </w:pPr>
            <w:r w:rsidDel="00000000" w:rsidR="00000000" w:rsidRPr="00000000">
              <w:rPr>
                <w:rtl w:val="0"/>
              </w:rPr>
              <w:t xml:space="preserve">uint8_t</w:t>
            </w:r>
          </w:p>
        </w:tc>
        <w:tc>
          <w:tcPr/>
          <w:p w:rsidR="00000000" w:rsidDel="00000000" w:rsidP="00000000" w:rsidRDefault="00000000" w:rsidRPr="00000000" w14:paraId="0000076D">
            <w:pPr>
              <w:ind w:firstLine="0"/>
              <w:jc w:val="left"/>
              <w:rPr/>
            </w:pPr>
            <w:r w:rsidDel="00000000" w:rsidR="00000000" w:rsidRPr="00000000">
              <w:rPr>
                <w:rtl w:val="0"/>
              </w:rPr>
              <w:t xml:space="preserve">1</w:t>
            </w:r>
          </w:p>
        </w:tc>
        <w:tc>
          <w:tcPr/>
          <w:p w:rsidR="00000000" w:rsidDel="00000000" w:rsidP="00000000" w:rsidRDefault="00000000" w:rsidRPr="00000000" w14:paraId="0000076E">
            <w:pPr>
              <w:ind w:firstLine="0"/>
              <w:jc w:val="left"/>
              <w:rPr/>
            </w:pPr>
            <w:r w:rsidDel="00000000" w:rsidR="00000000" w:rsidRPr="00000000">
              <w:rPr>
                <w:rtl w:val="0"/>
              </w:rPr>
              <w:t xml:space="preserve">Query object code:</w:t>
            </w:r>
          </w:p>
          <w:p w:rsidR="00000000" w:rsidDel="00000000" w:rsidP="00000000" w:rsidRDefault="00000000" w:rsidRPr="00000000" w14:paraId="0000076F">
            <w:pPr>
              <w:ind w:firstLine="0"/>
              <w:jc w:val="left"/>
              <w:rPr/>
            </w:pPr>
            <w:r w:rsidDel="00000000" w:rsidR="00000000" w:rsidRPr="00000000">
              <w:rPr>
                <w:rtl w:val="0"/>
              </w:rPr>
              <w:t xml:space="preserve">1: temperature</w:t>
            </w:r>
          </w:p>
          <w:p w:rsidR="00000000" w:rsidDel="00000000" w:rsidP="00000000" w:rsidRDefault="00000000" w:rsidRPr="00000000" w14:paraId="00000770">
            <w:pPr>
              <w:ind w:firstLine="0"/>
              <w:jc w:val="left"/>
              <w:rPr/>
            </w:pPr>
            <w:r w:rsidDel="00000000" w:rsidR="00000000" w:rsidRPr="00000000">
              <w:rPr>
                <w:rFonts w:ascii="Gungsuh" w:cs="Gungsuh" w:eastAsia="Gungsuh" w:hAnsi="Gungsuh"/>
                <w:rtl w:val="0"/>
              </w:rPr>
              <w:t xml:space="preserve">2：SWR</w:t>
            </w:r>
          </w:p>
          <w:p w:rsidR="00000000" w:rsidDel="00000000" w:rsidP="00000000" w:rsidRDefault="00000000" w:rsidRPr="00000000" w14:paraId="00000771">
            <w:pPr>
              <w:ind w:firstLine="0"/>
              <w:jc w:val="left"/>
              <w:rPr/>
            </w:pPr>
            <w:r w:rsidDel="00000000" w:rsidR="00000000" w:rsidRPr="00000000">
              <w:rPr>
                <w:rFonts w:ascii="Gungsuh" w:cs="Gungsuh" w:eastAsia="Gungsuh" w:hAnsi="Gungsuh"/>
                <w:rtl w:val="0"/>
              </w:rPr>
              <w:t xml:space="preserve">3：ATT</w:t>
            </w:r>
          </w:p>
          <w:p w:rsidR="00000000" w:rsidDel="00000000" w:rsidP="00000000" w:rsidRDefault="00000000" w:rsidRPr="00000000" w14:paraId="00000772">
            <w:pPr>
              <w:ind w:firstLine="0"/>
              <w:jc w:val="left"/>
              <w:rPr/>
            </w:pPr>
            <w:r w:rsidDel="00000000" w:rsidR="00000000" w:rsidRPr="00000000">
              <w:rPr>
                <w:rtl w:val="0"/>
              </w:rPr>
              <w:t xml:space="preserve">4: Output power</w:t>
            </w:r>
          </w:p>
        </w:tc>
      </w:tr>
      <w:tr>
        <w:trPr>
          <w:cantSplit w:val="0"/>
          <w:tblHeader w:val="0"/>
        </w:trPr>
        <w:tc>
          <w:tcPr/>
          <w:p w:rsidR="00000000" w:rsidDel="00000000" w:rsidP="00000000" w:rsidRDefault="00000000" w:rsidRPr="00000000" w14:paraId="00000773">
            <w:pPr>
              <w:ind w:firstLine="0"/>
              <w:jc w:val="left"/>
              <w:rPr/>
            </w:pPr>
            <w:r w:rsidDel="00000000" w:rsidR="00000000" w:rsidRPr="00000000">
              <w:rPr>
                <w:rtl w:val="0"/>
              </w:rPr>
              <w:t xml:space="preserve">22</w:t>
            </w:r>
          </w:p>
        </w:tc>
        <w:tc>
          <w:tcPr/>
          <w:p w:rsidR="00000000" w:rsidDel="00000000" w:rsidP="00000000" w:rsidRDefault="00000000" w:rsidRPr="00000000" w14:paraId="00000774">
            <w:pPr>
              <w:ind w:firstLine="0"/>
              <w:jc w:val="left"/>
              <w:rPr/>
            </w:pPr>
            <w:r w:rsidDel="00000000" w:rsidR="00000000" w:rsidRPr="00000000">
              <w:rPr>
                <w:rtl w:val="0"/>
              </w:rPr>
              <w:t xml:space="preserve">int8_t</w:t>
            </w:r>
          </w:p>
        </w:tc>
        <w:tc>
          <w:tcPr/>
          <w:p w:rsidR="00000000" w:rsidDel="00000000" w:rsidP="00000000" w:rsidRDefault="00000000" w:rsidRPr="00000000" w14:paraId="00000775">
            <w:pPr>
              <w:ind w:firstLine="0"/>
              <w:jc w:val="left"/>
              <w:rPr/>
            </w:pPr>
            <w:r w:rsidDel="00000000" w:rsidR="00000000" w:rsidRPr="00000000">
              <w:rPr>
                <w:rtl w:val="0"/>
              </w:rPr>
              <w:t xml:space="preserve">0…1</w:t>
            </w:r>
          </w:p>
        </w:tc>
        <w:tc>
          <w:tcPr/>
          <w:p w:rsidR="00000000" w:rsidDel="00000000" w:rsidP="00000000" w:rsidRDefault="00000000" w:rsidRPr="00000000" w14:paraId="00000776">
            <w:pPr>
              <w:ind w:firstLine="0"/>
              <w:jc w:val="left"/>
              <w:rPr/>
            </w:pPr>
            <w:r w:rsidDel="00000000" w:rsidR="00000000" w:rsidRPr="00000000">
              <w:rPr>
                <w:rtl w:val="0"/>
              </w:rPr>
              <w:t xml:space="preserve">Temperature, to be carried when the object code is equal to 1, range [-40,100]</w:t>
            </w:r>
          </w:p>
        </w:tc>
      </w:tr>
      <w:tr>
        <w:trPr>
          <w:cantSplit w:val="0"/>
          <w:tblHeader w:val="0"/>
        </w:trPr>
        <w:tc>
          <w:tcPr/>
          <w:p w:rsidR="00000000" w:rsidDel="00000000" w:rsidP="00000000" w:rsidRDefault="00000000" w:rsidRPr="00000000" w14:paraId="00000777">
            <w:pPr>
              <w:ind w:firstLine="0"/>
              <w:jc w:val="left"/>
              <w:rPr/>
            </w:pPr>
            <w:r w:rsidDel="00000000" w:rsidR="00000000" w:rsidRPr="00000000">
              <w:rPr>
                <w:rtl w:val="0"/>
              </w:rPr>
              <w:t xml:space="preserve">23</w:t>
            </w:r>
          </w:p>
        </w:tc>
        <w:tc>
          <w:tcPr/>
          <w:p w:rsidR="00000000" w:rsidDel="00000000" w:rsidP="00000000" w:rsidRDefault="00000000" w:rsidRPr="00000000" w14:paraId="00000778">
            <w:pPr>
              <w:ind w:firstLine="0"/>
              <w:jc w:val="left"/>
              <w:rPr/>
            </w:pPr>
            <w:r w:rsidDel="00000000" w:rsidR="00000000" w:rsidRPr="00000000">
              <w:rPr>
                <w:rtl w:val="0"/>
              </w:rPr>
              <w:t xml:space="preserve">uint8_t</w:t>
            </w:r>
          </w:p>
        </w:tc>
        <w:tc>
          <w:tcPr/>
          <w:p w:rsidR="00000000" w:rsidDel="00000000" w:rsidP="00000000" w:rsidRDefault="00000000" w:rsidRPr="00000000" w14:paraId="00000779">
            <w:pPr>
              <w:ind w:firstLine="0"/>
              <w:jc w:val="left"/>
              <w:rPr/>
            </w:pPr>
            <w:r w:rsidDel="00000000" w:rsidR="00000000" w:rsidRPr="00000000">
              <w:rPr>
                <w:rtl w:val="0"/>
              </w:rPr>
              <w:t xml:space="preserve">0…1</w:t>
            </w:r>
          </w:p>
        </w:tc>
        <w:tc>
          <w:tcPr/>
          <w:p w:rsidR="00000000" w:rsidDel="00000000" w:rsidP="00000000" w:rsidRDefault="00000000" w:rsidRPr="00000000" w14:paraId="0000077A">
            <w:pPr>
              <w:ind w:firstLine="0"/>
              <w:jc w:val="left"/>
              <w:rPr/>
            </w:pPr>
            <w:r w:rsidDel="00000000" w:rsidR="00000000" w:rsidRPr="00000000">
              <w:rPr>
                <w:rtl w:val="0"/>
              </w:rPr>
              <w:t xml:space="preserve">SWR, when the object code is equal to 2, the range is to be determined</w:t>
            </w:r>
          </w:p>
        </w:tc>
      </w:tr>
      <w:tr>
        <w:trPr>
          <w:cantSplit w:val="0"/>
          <w:tblHeader w:val="0"/>
        </w:trPr>
        <w:tc>
          <w:tcPr/>
          <w:p w:rsidR="00000000" w:rsidDel="00000000" w:rsidP="00000000" w:rsidRDefault="00000000" w:rsidRPr="00000000" w14:paraId="0000077B">
            <w:pPr>
              <w:ind w:firstLine="0"/>
              <w:jc w:val="left"/>
              <w:rPr/>
            </w:pPr>
            <w:r w:rsidDel="00000000" w:rsidR="00000000" w:rsidRPr="00000000">
              <w:rPr>
                <w:rtl w:val="0"/>
              </w:rPr>
              <w:t xml:space="preserve">20</w:t>
            </w:r>
          </w:p>
        </w:tc>
        <w:tc>
          <w:tcPr/>
          <w:p w:rsidR="00000000" w:rsidDel="00000000" w:rsidP="00000000" w:rsidRDefault="00000000" w:rsidRPr="00000000" w14:paraId="0000077C">
            <w:pPr>
              <w:ind w:firstLine="0"/>
              <w:jc w:val="left"/>
              <w:rPr/>
            </w:pPr>
            <w:r w:rsidDel="00000000" w:rsidR="00000000" w:rsidRPr="00000000">
              <w:rPr>
                <w:rtl w:val="0"/>
              </w:rPr>
              <w:t xml:space="preserve">uint8_t</w:t>
            </w:r>
          </w:p>
        </w:tc>
        <w:tc>
          <w:tcPr/>
          <w:p w:rsidR="00000000" w:rsidDel="00000000" w:rsidP="00000000" w:rsidRDefault="00000000" w:rsidRPr="00000000" w14:paraId="0000077D">
            <w:pPr>
              <w:ind w:firstLine="0"/>
              <w:jc w:val="left"/>
              <w:rPr/>
            </w:pPr>
            <w:r w:rsidDel="00000000" w:rsidR="00000000" w:rsidRPr="00000000">
              <w:rPr>
                <w:rtl w:val="0"/>
              </w:rPr>
              <w:t xml:space="preserve">0…1</w:t>
            </w:r>
          </w:p>
        </w:tc>
        <w:tc>
          <w:tcPr/>
          <w:p w:rsidR="00000000" w:rsidDel="00000000" w:rsidP="00000000" w:rsidRDefault="00000000" w:rsidRPr="00000000" w14:paraId="0000077E">
            <w:pPr>
              <w:ind w:firstLine="0"/>
              <w:jc w:val="left"/>
              <w:rPr/>
            </w:pPr>
            <w:r w:rsidDel="00000000" w:rsidR="00000000" w:rsidRPr="00000000">
              <w:rPr>
                <w:rtl w:val="0"/>
              </w:rPr>
              <w:t xml:space="preserve">ATT, when the object code is equal to 3, you need to carry it, and the range is to be determined</w:t>
            </w:r>
          </w:p>
        </w:tc>
      </w:tr>
      <w:tr>
        <w:trPr>
          <w:cantSplit w:val="0"/>
          <w:tblHeader w:val="0"/>
        </w:trPr>
        <w:tc>
          <w:tcPr/>
          <w:p w:rsidR="00000000" w:rsidDel="00000000" w:rsidP="00000000" w:rsidRDefault="00000000" w:rsidRPr="00000000" w14:paraId="0000077F">
            <w:pPr>
              <w:ind w:firstLine="0"/>
              <w:jc w:val="left"/>
              <w:rPr/>
            </w:pPr>
            <w:r w:rsidDel="00000000" w:rsidR="00000000" w:rsidRPr="00000000">
              <w:rPr>
                <w:rtl w:val="0"/>
              </w:rPr>
              <w:t xml:space="preserve">24</w:t>
            </w:r>
          </w:p>
        </w:tc>
        <w:tc>
          <w:tcPr/>
          <w:p w:rsidR="00000000" w:rsidDel="00000000" w:rsidP="00000000" w:rsidRDefault="00000000" w:rsidRPr="00000000" w14:paraId="00000780">
            <w:pPr>
              <w:ind w:firstLine="0"/>
              <w:jc w:val="left"/>
              <w:rPr/>
            </w:pPr>
            <w:r w:rsidDel="00000000" w:rsidR="00000000" w:rsidRPr="00000000">
              <w:rPr>
                <w:rtl w:val="0"/>
              </w:rPr>
              <w:t xml:space="preserve">uint8_t</w:t>
            </w:r>
          </w:p>
        </w:tc>
        <w:tc>
          <w:tcPr/>
          <w:p w:rsidR="00000000" w:rsidDel="00000000" w:rsidP="00000000" w:rsidRDefault="00000000" w:rsidRPr="00000000" w14:paraId="00000781">
            <w:pPr>
              <w:ind w:firstLine="0"/>
              <w:jc w:val="left"/>
              <w:rPr/>
            </w:pPr>
            <w:r w:rsidDel="00000000" w:rsidR="00000000" w:rsidRPr="00000000">
              <w:rPr>
                <w:rtl w:val="0"/>
              </w:rPr>
              <w:t xml:space="preserve">0…1</w:t>
            </w:r>
          </w:p>
        </w:tc>
        <w:tc>
          <w:tcPr/>
          <w:p w:rsidR="00000000" w:rsidDel="00000000" w:rsidP="00000000" w:rsidRDefault="00000000" w:rsidRPr="00000000" w14:paraId="00000782">
            <w:pPr>
              <w:ind w:firstLine="0"/>
              <w:jc w:val="left"/>
              <w:rPr/>
            </w:pPr>
            <w:r w:rsidDel="00000000" w:rsidR="00000000" w:rsidRPr="00000000">
              <w:rPr>
                <w:rtl w:val="0"/>
              </w:rPr>
              <w:t xml:space="preserve">Output power, when the object code is equal to 4, you need to carry, range [0,45]</w:t>
            </w:r>
          </w:p>
        </w:tc>
      </w:tr>
    </w:tbl>
    <w:p w:rsidR="00000000" w:rsidDel="00000000" w:rsidP="00000000" w:rsidRDefault="00000000" w:rsidRPr="00000000" w14:paraId="00000783">
      <w:pPr>
        <w:pStyle w:val="Heading3"/>
        <w:numPr>
          <w:ilvl w:val="2"/>
          <w:numId w:val="12"/>
        </w:numPr>
        <w:ind w:left="720" w:hanging="720"/>
        <w:rPr/>
      </w:pPr>
      <w:r w:rsidDel="00000000" w:rsidR="00000000" w:rsidRPr="00000000">
        <w:rPr>
          <w:rtl w:val="0"/>
        </w:rPr>
        <w:t xml:space="preserve">Alarm reporting (not supported)</w:t>
      </w:r>
    </w:p>
    <w:tbl>
      <w:tblPr>
        <w:tblStyle w:val="Table7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8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8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8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8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88">
            <w:pPr>
              <w:ind w:firstLine="0"/>
              <w:jc w:val="left"/>
              <w:rPr/>
            </w:pPr>
            <w:r w:rsidDel="00000000" w:rsidR="00000000" w:rsidRPr="00000000">
              <w:rPr>
                <w:rtl w:val="0"/>
              </w:rPr>
              <w:t xml:space="preserve">25</w:t>
            </w:r>
          </w:p>
        </w:tc>
        <w:tc>
          <w:tcPr/>
          <w:p w:rsidR="00000000" w:rsidDel="00000000" w:rsidP="00000000" w:rsidRDefault="00000000" w:rsidRPr="00000000" w14:paraId="00000789">
            <w:pPr>
              <w:ind w:firstLine="0"/>
              <w:jc w:val="left"/>
              <w:rPr/>
            </w:pPr>
            <w:r w:rsidDel="00000000" w:rsidR="00000000" w:rsidRPr="00000000">
              <w:rPr>
                <w:rtl w:val="0"/>
              </w:rPr>
              <w:t xml:space="preserve">uint8_t</w:t>
            </w:r>
          </w:p>
        </w:tc>
        <w:tc>
          <w:tcPr/>
          <w:p w:rsidR="00000000" w:rsidDel="00000000" w:rsidP="00000000" w:rsidRDefault="00000000" w:rsidRPr="00000000" w14:paraId="0000078A">
            <w:pPr>
              <w:ind w:firstLine="0"/>
              <w:jc w:val="left"/>
              <w:rPr/>
            </w:pPr>
            <w:r w:rsidDel="00000000" w:rsidR="00000000" w:rsidRPr="00000000">
              <w:rPr>
                <w:rtl w:val="0"/>
              </w:rPr>
              <w:t xml:space="preserve">1</w:t>
            </w:r>
          </w:p>
        </w:tc>
        <w:tc>
          <w:tcPr/>
          <w:p w:rsidR="00000000" w:rsidDel="00000000" w:rsidP="00000000" w:rsidRDefault="00000000" w:rsidRPr="00000000" w14:paraId="0000078B">
            <w:pPr>
              <w:ind w:firstLine="0"/>
              <w:jc w:val="left"/>
              <w:rPr/>
            </w:pPr>
            <w:r w:rsidDel="00000000" w:rsidR="00000000" w:rsidRPr="00000000">
              <w:rPr>
                <w:rtl w:val="0"/>
              </w:rPr>
              <w:t xml:space="preserve">0: Report alarm</w:t>
            </w:r>
          </w:p>
          <w:p w:rsidR="00000000" w:rsidDel="00000000" w:rsidP="00000000" w:rsidRDefault="00000000" w:rsidRPr="00000000" w14:paraId="0000078C">
            <w:pPr>
              <w:ind w:firstLine="0"/>
              <w:jc w:val="left"/>
              <w:rPr/>
            </w:pPr>
            <w:r w:rsidDel="00000000" w:rsidR="00000000" w:rsidRPr="00000000">
              <w:rPr>
                <w:rtl w:val="0"/>
              </w:rPr>
              <w:t xml:space="preserve">1: Cancel the alarm</w:t>
            </w:r>
          </w:p>
        </w:tc>
      </w:tr>
      <w:tr>
        <w:trPr>
          <w:cantSplit w:val="0"/>
          <w:tblHeader w:val="0"/>
        </w:trPr>
        <w:tc>
          <w:tcPr/>
          <w:p w:rsidR="00000000" w:rsidDel="00000000" w:rsidP="00000000" w:rsidRDefault="00000000" w:rsidRPr="00000000" w14:paraId="0000078D">
            <w:pPr>
              <w:ind w:firstLine="0"/>
              <w:jc w:val="left"/>
              <w:rPr/>
            </w:pPr>
            <w:r w:rsidDel="00000000" w:rsidR="00000000" w:rsidRPr="00000000">
              <w:rPr>
                <w:rtl w:val="0"/>
              </w:rPr>
              <w:t xml:space="preserve">26</w:t>
            </w:r>
          </w:p>
        </w:tc>
        <w:tc>
          <w:tcPr/>
          <w:p w:rsidR="00000000" w:rsidDel="00000000" w:rsidP="00000000" w:rsidRDefault="00000000" w:rsidRPr="00000000" w14:paraId="0000078E">
            <w:pPr>
              <w:ind w:firstLine="0"/>
              <w:jc w:val="left"/>
              <w:rPr/>
            </w:pPr>
            <w:r w:rsidDel="00000000" w:rsidR="00000000" w:rsidRPr="00000000">
              <w:rPr>
                <w:rtl w:val="0"/>
              </w:rPr>
              <w:t xml:space="preserve">uint32_t</w:t>
            </w:r>
          </w:p>
        </w:tc>
        <w:tc>
          <w:tcPr/>
          <w:p w:rsidR="00000000" w:rsidDel="00000000" w:rsidP="00000000" w:rsidRDefault="00000000" w:rsidRPr="00000000" w14:paraId="0000078F">
            <w:pPr>
              <w:ind w:firstLine="0"/>
              <w:jc w:val="left"/>
              <w:rPr/>
            </w:pPr>
            <w:r w:rsidDel="00000000" w:rsidR="00000000" w:rsidRPr="00000000">
              <w:rPr>
                <w:rtl w:val="0"/>
              </w:rPr>
              <w:t xml:space="preserve">1</w:t>
            </w:r>
          </w:p>
        </w:tc>
        <w:tc>
          <w:tcPr/>
          <w:p w:rsidR="00000000" w:rsidDel="00000000" w:rsidP="00000000" w:rsidRDefault="00000000" w:rsidRPr="00000000" w14:paraId="00000790">
            <w:pPr>
              <w:ind w:firstLine="0"/>
              <w:jc w:val="left"/>
              <w:rPr/>
            </w:pPr>
            <w:r w:rsidDel="00000000" w:rsidR="00000000" w:rsidRPr="00000000">
              <w:rPr>
                <w:rtl w:val="0"/>
              </w:rPr>
              <w:t xml:space="preserve">Alarm code</w:t>
            </w:r>
          </w:p>
        </w:tc>
      </w:tr>
    </w:tbl>
    <w:p w:rsidR="00000000" w:rsidDel="00000000" w:rsidP="00000000" w:rsidRDefault="00000000" w:rsidRPr="00000000" w14:paraId="00000791">
      <w:pPr>
        <w:pStyle w:val="Heading3"/>
        <w:numPr>
          <w:ilvl w:val="2"/>
          <w:numId w:val="12"/>
        </w:numPr>
        <w:ind w:left="720" w:hanging="720"/>
        <w:rPr/>
      </w:pPr>
      <w:r w:rsidDel="00000000" w:rsidR="00000000" w:rsidRPr="00000000">
        <w:rPr>
          <w:rtl w:val="0"/>
        </w:rPr>
        <w:t xml:space="preserve">initial configuration</w:t>
      </w:r>
    </w:p>
    <w:tbl>
      <w:tblPr>
        <w:tblStyle w:val="Table7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9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9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9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9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96">
            <w:pPr>
              <w:ind w:firstLine="0"/>
              <w:jc w:val="left"/>
              <w:rPr/>
            </w:pPr>
            <w:r w:rsidDel="00000000" w:rsidR="00000000" w:rsidRPr="00000000">
              <w:rPr>
                <w:rtl w:val="0"/>
              </w:rPr>
              <w:t xml:space="preserve">27</w:t>
            </w:r>
          </w:p>
        </w:tc>
        <w:tc>
          <w:tcPr/>
          <w:p w:rsidR="00000000" w:rsidDel="00000000" w:rsidP="00000000" w:rsidRDefault="00000000" w:rsidRPr="00000000" w14:paraId="00000797">
            <w:pPr>
              <w:ind w:firstLine="0"/>
              <w:jc w:val="left"/>
              <w:rPr/>
            </w:pPr>
            <w:r w:rsidDel="00000000" w:rsidR="00000000" w:rsidRPr="00000000">
              <w:rPr>
                <w:rtl w:val="0"/>
              </w:rPr>
              <w:t xml:space="preserve">uint8_t</w:t>
            </w:r>
          </w:p>
        </w:tc>
        <w:tc>
          <w:tcPr/>
          <w:p w:rsidR="00000000" w:rsidDel="00000000" w:rsidP="00000000" w:rsidRDefault="00000000" w:rsidRPr="00000000" w14:paraId="00000798">
            <w:pPr>
              <w:ind w:firstLine="0"/>
              <w:jc w:val="left"/>
              <w:rPr/>
            </w:pPr>
            <w:r w:rsidDel="00000000" w:rsidR="00000000" w:rsidRPr="00000000">
              <w:rPr>
                <w:rtl w:val="0"/>
              </w:rPr>
              <w:t xml:space="preserve">0…1</w:t>
            </w:r>
          </w:p>
        </w:tc>
        <w:tc>
          <w:tcPr/>
          <w:p w:rsidR="00000000" w:rsidDel="00000000" w:rsidP="00000000" w:rsidRDefault="00000000" w:rsidRPr="00000000" w14:paraId="00000799">
            <w:pPr>
              <w:ind w:firstLine="0"/>
              <w:jc w:val="left"/>
              <w:rPr/>
            </w:pPr>
            <w:r w:rsidDel="00000000" w:rsidR="00000000" w:rsidRPr="00000000">
              <w:rPr>
                <w:rtl w:val="0"/>
              </w:rPr>
              <w:t xml:space="preserve">Bandwidth: 0 means 10M, 120M and 25M</w:t>
            </w:r>
          </w:p>
        </w:tc>
      </w:tr>
      <w:tr>
        <w:trPr>
          <w:cantSplit w:val="0"/>
          <w:tblHeader w:val="0"/>
        </w:trPr>
        <w:tc>
          <w:tcPr/>
          <w:p w:rsidR="00000000" w:rsidDel="00000000" w:rsidP="00000000" w:rsidRDefault="00000000" w:rsidRPr="00000000" w14:paraId="0000079A">
            <w:pPr>
              <w:ind w:firstLine="0"/>
              <w:jc w:val="left"/>
              <w:rPr/>
            </w:pPr>
            <w:r w:rsidDel="00000000" w:rsidR="00000000" w:rsidRPr="00000000">
              <w:rPr>
                <w:rtl w:val="0"/>
              </w:rPr>
              <w:t xml:space="preserve">46</w:t>
            </w:r>
          </w:p>
        </w:tc>
        <w:tc>
          <w:tcPr/>
          <w:p w:rsidR="00000000" w:rsidDel="00000000" w:rsidP="00000000" w:rsidRDefault="00000000" w:rsidRPr="00000000" w14:paraId="0000079B">
            <w:pPr>
              <w:ind w:firstLine="0"/>
              <w:jc w:val="left"/>
              <w:rPr/>
            </w:pPr>
            <w:r w:rsidDel="00000000" w:rsidR="00000000" w:rsidRPr="00000000">
              <w:rPr>
                <w:rtl w:val="0"/>
              </w:rPr>
              <w:t xml:space="preserve">int32_t</w:t>
            </w:r>
          </w:p>
        </w:tc>
        <w:tc>
          <w:tcPr/>
          <w:p w:rsidR="00000000" w:rsidDel="00000000" w:rsidP="00000000" w:rsidRDefault="00000000" w:rsidRPr="00000000" w14:paraId="0000079C">
            <w:pPr>
              <w:ind w:firstLine="0"/>
              <w:jc w:val="left"/>
              <w:rPr/>
            </w:pPr>
            <w:r w:rsidDel="00000000" w:rsidR="00000000" w:rsidRPr="00000000">
              <w:rPr>
                <w:rtl w:val="0"/>
              </w:rPr>
              <w:t xml:space="preserve">0…1</w:t>
            </w:r>
          </w:p>
        </w:tc>
        <w:tc>
          <w:tcPr/>
          <w:p w:rsidR="00000000" w:rsidDel="00000000" w:rsidP="00000000" w:rsidRDefault="00000000" w:rsidRPr="00000000" w14:paraId="0000079D">
            <w:pPr>
              <w:ind w:firstLine="0"/>
              <w:jc w:val="left"/>
              <w:rPr/>
            </w:pPr>
            <w:r w:rsidDel="00000000" w:rsidR="00000000" w:rsidRPr="00000000">
              <w:rPr>
                <w:rtl w:val="0"/>
              </w:rPr>
              <w:t xml:space="preserve">Time ay domain (0.01us, 1 PPS delay versus frame projection)</w:t>
            </w:r>
          </w:p>
        </w:tc>
      </w:tr>
      <w:tr>
        <w:trPr>
          <w:cantSplit w:val="0"/>
          <w:tblHeader w:val="0"/>
        </w:trPr>
        <w:tc>
          <w:tcPr/>
          <w:p w:rsidR="00000000" w:rsidDel="00000000" w:rsidP="00000000" w:rsidRDefault="00000000" w:rsidRPr="00000000" w14:paraId="0000079E">
            <w:pPr>
              <w:ind w:firstLine="0"/>
              <w:jc w:val="left"/>
              <w:rPr/>
            </w:pPr>
            <w:r w:rsidDel="00000000" w:rsidR="00000000" w:rsidRPr="00000000">
              <w:rPr>
                <w:rtl w:val="0"/>
              </w:rPr>
              <w:t xml:space="preserve">14</w:t>
            </w:r>
          </w:p>
        </w:tc>
        <w:tc>
          <w:tcPr/>
          <w:p w:rsidR="00000000" w:rsidDel="00000000" w:rsidP="00000000" w:rsidRDefault="00000000" w:rsidRPr="00000000" w14:paraId="0000079F">
            <w:pPr>
              <w:ind w:firstLine="0"/>
              <w:jc w:val="left"/>
              <w:rPr/>
            </w:pPr>
            <w:r w:rsidDel="00000000" w:rsidR="00000000" w:rsidRPr="00000000">
              <w:rPr>
                <w:rtl w:val="0"/>
              </w:rPr>
              <w:t xml:space="preserve">uint8_t</w:t>
            </w:r>
          </w:p>
        </w:tc>
        <w:tc>
          <w:tcPr/>
          <w:p w:rsidR="00000000" w:rsidDel="00000000" w:rsidP="00000000" w:rsidRDefault="00000000" w:rsidRPr="00000000" w14:paraId="000007A0">
            <w:pPr>
              <w:ind w:firstLine="0"/>
              <w:jc w:val="left"/>
              <w:rPr/>
            </w:pPr>
            <w:r w:rsidDel="00000000" w:rsidR="00000000" w:rsidRPr="00000000">
              <w:rPr>
                <w:rtl w:val="0"/>
              </w:rPr>
              <w:t xml:space="preserve">0…1</w:t>
            </w:r>
          </w:p>
        </w:tc>
        <w:tc>
          <w:tcPr/>
          <w:p w:rsidR="00000000" w:rsidDel="00000000" w:rsidP="00000000" w:rsidRDefault="00000000" w:rsidRPr="00000000" w14:paraId="000007A1">
            <w:pPr>
              <w:ind w:firstLine="0"/>
              <w:jc w:val="left"/>
              <w:rPr/>
            </w:pPr>
            <w:r w:rsidDel="00000000" w:rsidR="00000000" w:rsidRPr="00000000">
              <w:rPr>
                <w:rtl w:val="0"/>
              </w:rPr>
              <w:t xml:space="preserve">Sync mode:</w:t>
            </w:r>
          </w:p>
          <w:p w:rsidR="00000000" w:rsidDel="00000000" w:rsidP="00000000" w:rsidRDefault="00000000" w:rsidRPr="00000000" w14:paraId="000007A2">
            <w:pPr>
              <w:ind w:firstLine="0"/>
              <w:jc w:val="left"/>
              <w:rPr/>
            </w:pPr>
            <w:r w:rsidDel="00000000" w:rsidR="00000000" w:rsidRPr="00000000">
              <w:rPr>
                <w:rFonts w:ascii="Gungsuh" w:cs="Gungsuh" w:eastAsia="Gungsuh" w:hAnsi="Gungsuh"/>
                <w:rtl w:val="0"/>
              </w:rPr>
              <w:t xml:space="preserve">0：CNM</w:t>
            </w:r>
          </w:p>
          <w:p w:rsidR="00000000" w:rsidDel="00000000" w:rsidP="00000000" w:rsidRDefault="00000000" w:rsidRPr="00000000" w14:paraId="000007A3">
            <w:pPr>
              <w:ind w:firstLine="0"/>
              <w:jc w:val="left"/>
              <w:rPr/>
            </w:pPr>
            <w:r w:rsidDel="00000000" w:rsidR="00000000" w:rsidRPr="00000000">
              <w:rPr>
                <w:rFonts w:ascii="Gungsuh" w:cs="Gungsuh" w:eastAsia="Gungsuh" w:hAnsi="Gungsuh"/>
                <w:rtl w:val="0"/>
              </w:rPr>
              <w:t xml:space="preserve">1：GPS</w:t>
            </w:r>
          </w:p>
          <w:p w:rsidR="00000000" w:rsidDel="00000000" w:rsidP="00000000" w:rsidRDefault="00000000" w:rsidRPr="00000000" w14:paraId="000007A4">
            <w:pPr>
              <w:ind w:firstLine="0"/>
              <w:jc w:val="left"/>
              <w:rPr/>
            </w:pPr>
            <w:r w:rsidDel="00000000" w:rsidR="00000000" w:rsidRPr="00000000">
              <w:rPr>
                <w:rtl w:val="0"/>
              </w:rPr>
              <w:t xml:space="preserve">2: Mixed mode (preferred GPS, synchronization failure)</w:t>
            </w:r>
          </w:p>
          <w:p w:rsidR="00000000" w:rsidDel="00000000" w:rsidP="00000000" w:rsidRDefault="00000000" w:rsidRPr="00000000" w14:paraId="000007A5">
            <w:pPr>
              <w:ind w:firstLine="0"/>
              <w:jc w:val="left"/>
              <w:rPr/>
            </w:pPr>
            <w:r w:rsidDel="00000000" w:rsidR="00000000" w:rsidRPr="00000000">
              <w:rPr>
                <w:rtl w:val="0"/>
              </w:rPr>
              <w:t xml:space="preserve">3: nm auxiliary frequency correction</w:t>
            </w:r>
          </w:p>
        </w:tc>
      </w:tr>
      <w:tr>
        <w:trPr>
          <w:cantSplit w:val="0"/>
          <w:tblHeader w:val="0"/>
        </w:trPr>
        <w:tc>
          <w:tcPr/>
          <w:p w:rsidR="00000000" w:rsidDel="00000000" w:rsidP="00000000" w:rsidRDefault="00000000" w:rsidRPr="00000000" w14:paraId="000007A6">
            <w:pPr>
              <w:ind w:firstLine="0"/>
              <w:jc w:val="left"/>
              <w:rPr/>
            </w:pPr>
            <w:r w:rsidDel="00000000" w:rsidR="00000000" w:rsidRPr="00000000">
              <w:rPr>
                <w:rtl w:val="0"/>
              </w:rPr>
              <w:t xml:space="preserve">47</w:t>
            </w:r>
          </w:p>
        </w:tc>
        <w:tc>
          <w:tcPr/>
          <w:p w:rsidR="00000000" w:rsidDel="00000000" w:rsidP="00000000" w:rsidRDefault="00000000" w:rsidRPr="00000000" w14:paraId="000007A7">
            <w:pPr>
              <w:ind w:firstLine="0"/>
              <w:jc w:val="left"/>
              <w:rPr/>
            </w:pPr>
            <w:r w:rsidDel="00000000" w:rsidR="00000000" w:rsidRPr="00000000">
              <w:rPr>
                <w:rtl w:val="0"/>
              </w:rPr>
              <w:t xml:space="preserve">uint8_t</w:t>
            </w:r>
          </w:p>
        </w:tc>
        <w:tc>
          <w:tcPr/>
          <w:p w:rsidR="00000000" w:rsidDel="00000000" w:rsidP="00000000" w:rsidRDefault="00000000" w:rsidRPr="00000000" w14:paraId="000007A8">
            <w:pPr>
              <w:ind w:firstLine="0"/>
              <w:jc w:val="left"/>
              <w:rPr/>
            </w:pPr>
            <w:r w:rsidDel="00000000" w:rsidR="00000000" w:rsidRPr="00000000">
              <w:rPr>
                <w:rtl w:val="0"/>
              </w:rPr>
              <w:t xml:space="preserve">0…1</w:t>
            </w:r>
          </w:p>
        </w:tc>
        <w:tc>
          <w:tcPr/>
          <w:p w:rsidR="00000000" w:rsidDel="00000000" w:rsidP="00000000" w:rsidRDefault="00000000" w:rsidRPr="00000000" w14:paraId="000007A9">
            <w:pPr>
              <w:ind w:firstLine="0"/>
              <w:jc w:val="left"/>
              <w:rPr/>
            </w:pPr>
            <w:r w:rsidDel="00000000" w:rsidR="00000000" w:rsidRPr="00000000">
              <w:rPr>
                <w:rtl w:val="0"/>
              </w:rPr>
              <w:t xml:space="preserve">Whether to save frequency bias</w:t>
            </w:r>
          </w:p>
        </w:tc>
      </w:tr>
      <w:tr>
        <w:trPr>
          <w:cantSplit w:val="0"/>
          <w:tblHeader w:val="0"/>
        </w:trPr>
        <w:tc>
          <w:tcPr/>
          <w:p w:rsidR="00000000" w:rsidDel="00000000" w:rsidP="00000000" w:rsidRDefault="00000000" w:rsidRPr="00000000" w14:paraId="000007AA">
            <w:pPr>
              <w:ind w:firstLine="0"/>
              <w:jc w:val="left"/>
              <w:rPr/>
            </w:pPr>
            <w:r w:rsidDel="00000000" w:rsidR="00000000" w:rsidRPr="00000000">
              <w:rPr>
                <w:rtl w:val="0"/>
              </w:rPr>
              <w:t xml:space="preserve">50</w:t>
            </w:r>
          </w:p>
        </w:tc>
        <w:tc>
          <w:tcPr/>
          <w:p w:rsidR="00000000" w:rsidDel="00000000" w:rsidP="00000000" w:rsidRDefault="00000000" w:rsidRPr="00000000" w14:paraId="000007AB">
            <w:pPr>
              <w:ind w:firstLine="0"/>
              <w:jc w:val="left"/>
              <w:rPr/>
            </w:pPr>
            <w:r w:rsidDel="00000000" w:rsidR="00000000" w:rsidRPr="00000000">
              <w:rPr>
                <w:rtl w:val="0"/>
              </w:rPr>
              <w:t xml:space="preserve">uint8_t</w:t>
            </w:r>
          </w:p>
        </w:tc>
        <w:tc>
          <w:tcPr/>
          <w:p w:rsidR="00000000" w:rsidDel="00000000" w:rsidP="00000000" w:rsidRDefault="00000000" w:rsidRPr="00000000" w14:paraId="000007AC">
            <w:pPr>
              <w:ind w:firstLine="0"/>
              <w:jc w:val="left"/>
              <w:rPr/>
            </w:pPr>
            <w:r w:rsidDel="00000000" w:rsidR="00000000" w:rsidRPr="00000000">
              <w:rPr>
                <w:rtl w:val="0"/>
              </w:rPr>
              <w:t xml:space="preserve">1</w:t>
            </w:r>
          </w:p>
        </w:tc>
        <w:tc>
          <w:tcPr/>
          <w:p w:rsidR="00000000" w:rsidDel="00000000" w:rsidP="00000000" w:rsidRDefault="00000000" w:rsidRPr="00000000" w14:paraId="000007AD">
            <w:pPr>
              <w:ind w:firstLine="0"/>
              <w:jc w:val="left"/>
              <w:rPr/>
            </w:pPr>
            <w:r w:rsidDel="00000000" w:rsidR="00000000" w:rsidRPr="00000000">
              <w:rPr>
                <w:rtl w:val="0"/>
              </w:rPr>
              <w:t xml:space="preserve">Work frequency band</w:t>
            </w:r>
          </w:p>
        </w:tc>
      </w:tr>
    </w:tbl>
    <w:p w:rsidR="00000000" w:rsidDel="00000000" w:rsidP="00000000" w:rsidRDefault="00000000" w:rsidRPr="00000000" w14:paraId="000007AE">
      <w:pPr>
        <w:pStyle w:val="Heading3"/>
        <w:numPr>
          <w:ilvl w:val="2"/>
          <w:numId w:val="12"/>
        </w:numPr>
        <w:ind w:left="720" w:hanging="720"/>
        <w:rPr/>
      </w:pPr>
      <w:r w:rsidDel="00000000" w:rsidR="00000000" w:rsidRPr="00000000">
        <w:rPr>
          <w:rtl w:val="0"/>
        </w:rPr>
        <w:t xml:space="preserve">The initial configuration is complete</w:t>
      </w:r>
    </w:p>
    <w:tbl>
      <w:tblPr>
        <w:tblStyle w:val="Table7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A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B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B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B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B3">
            <w:pPr>
              <w:ind w:firstLine="0"/>
              <w:jc w:val="left"/>
              <w:rPr/>
            </w:pPr>
            <w:r w:rsidDel="00000000" w:rsidR="00000000" w:rsidRPr="00000000">
              <w:rPr>
                <w:rtl w:val="0"/>
              </w:rPr>
              <w:t xml:space="preserve">2</w:t>
            </w:r>
          </w:p>
        </w:tc>
        <w:tc>
          <w:tcPr/>
          <w:p w:rsidR="00000000" w:rsidDel="00000000" w:rsidP="00000000" w:rsidRDefault="00000000" w:rsidRPr="00000000" w14:paraId="000007B4">
            <w:pPr>
              <w:ind w:firstLine="0"/>
              <w:jc w:val="left"/>
              <w:rPr/>
            </w:pPr>
            <w:r w:rsidDel="00000000" w:rsidR="00000000" w:rsidRPr="00000000">
              <w:rPr>
                <w:rtl w:val="0"/>
              </w:rPr>
              <w:t xml:space="preserve">uint8_t</w:t>
            </w:r>
          </w:p>
        </w:tc>
        <w:tc>
          <w:tcPr/>
          <w:p w:rsidR="00000000" w:rsidDel="00000000" w:rsidP="00000000" w:rsidRDefault="00000000" w:rsidRPr="00000000" w14:paraId="000007B5">
            <w:pPr>
              <w:ind w:firstLine="0"/>
              <w:jc w:val="left"/>
              <w:rPr/>
            </w:pPr>
            <w:r w:rsidDel="00000000" w:rsidR="00000000" w:rsidRPr="00000000">
              <w:rPr>
                <w:rtl w:val="0"/>
              </w:rPr>
              <w:t xml:space="preserve">1</w:t>
            </w:r>
          </w:p>
        </w:tc>
        <w:tc>
          <w:tcPr/>
          <w:p w:rsidR="00000000" w:rsidDel="00000000" w:rsidP="00000000" w:rsidRDefault="00000000" w:rsidRPr="00000000" w14:paraId="000007B6">
            <w:pPr>
              <w:ind w:firstLine="0"/>
              <w:jc w:val="left"/>
              <w:rPr/>
            </w:pPr>
            <w:r w:rsidDel="00000000" w:rsidR="00000000" w:rsidRPr="00000000">
              <w:rPr>
                <w:rtl w:val="0"/>
              </w:rPr>
              <w:t xml:space="preserve">return code</w:t>
            </w:r>
          </w:p>
          <w:p w:rsidR="00000000" w:rsidDel="00000000" w:rsidP="00000000" w:rsidRDefault="00000000" w:rsidRPr="00000000" w14:paraId="000007B7">
            <w:pPr>
              <w:ind w:firstLine="0"/>
              <w:jc w:val="left"/>
              <w:rPr/>
            </w:pPr>
            <w:r w:rsidDel="00000000" w:rsidR="00000000" w:rsidRPr="00000000">
              <w:rPr>
                <w:rtl w:val="0"/>
              </w:rPr>
              <w:t xml:space="preserve">0: Success</w:t>
            </w:r>
          </w:p>
        </w:tc>
      </w:tr>
    </w:tbl>
    <w:p w:rsidR="00000000" w:rsidDel="00000000" w:rsidP="00000000" w:rsidRDefault="00000000" w:rsidRPr="00000000" w14:paraId="000007B8">
      <w:pPr>
        <w:pStyle w:val="Heading3"/>
        <w:numPr>
          <w:ilvl w:val="2"/>
          <w:numId w:val="12"/>
        </w:numPr>
        <w:ind w:left="720" w:hanging="720"/>
        <w:rPr/>
      </w:pPr>
      <w:r w:rsidDel="00000000" w:rsidR="00000000" w:rsidRPr="00000000">
        <w:rPr>
          <w:rtl w:val="0"/>
        </w:rPr>
        <w:t xml:space="preserve">Minimum receiving level setting</w:t>
      </w:r>
    </w:p>
    <w:tbl>
      <w:tblPr>
        <w:tblStyle w:val="Table7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B9">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BA">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BB">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BC">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BD">
            <w:pPr>
              <w:ind w:firstLine="0"/>
              <w:jc w:val="left"/>
              <w:rPr/>
            </w:pPr>
            <w:r w:rsidDel="00000000" w:rsidR="00000000" w:rsidRPr="00000000">
              <w:rPr>
                <w:rtl w:val="0"/>
              </w:rPr>
              <w:t xml:space="preserve">29</w:t>
            </w:r>
          </w:p>
        </w:tc>
        <w:tc>
          <w:tcPr/>
          <w:p w:rsidR="00000000" w:rsidDel="00000000" w:rsidP="00000000" w:rsidRDefault="00000000" w:rsidRPr="00000000" w14:paraId="000007BE">
            <w:pPr>
              <w:ind w:firstLine="0"/>
              <w:jc w:val="left"/>
              <w:rPr/>
            </w:pPr>
            <w:r w:rsidDel="00000000" w:rsidR="00000000" w:rsidRPr="00000000">
              <w:rPr>
                <w:rtl w:val="0"/>
              </w:rPr>
              <w:t xml:space="preserve">int16_t</w:t>
            </w:r>
          </w:p>
        </w:tc>
        <w:tc>
          <w:tcPr/>
          <w:p w:rsidR="00000000" w:rsidDel="00000000" w:rsidP="00000000" w:rsidRDefault="00000000" w:rsidRPr="00000000" w14:paraId="000007BF">
            <w:pPr>
              <w:ind w:firstLine="0"/>
              <w:jc w:val="left"/>
              <w:rPr/>
            </w:pPr>
            <w:r w:rsidDel="00000000" w:rsidR="00000000" w:rsidRPr="00000000">
              <w:rPr>
                <w:rtl w:val="0"/>
              </w:rPr>
              <w:t xml:space="preserve">1</w:t>
            </w:r>
          </w:p>
        </w:tc>
        <w:tc>
          <w:tcPr/>
          <w:p w:rsidR="00000000" w:rsidDel="00000000" w:rsidP="00000000" w:rsidRDefault="00000000" w:rsidRPr="00000000" w14:paraId="000007C0">
            <w:pPr>
              <w:ind w:firstLine="0"/>
              <w:jc w:val="left"/>
              <w:rPr/>
            </w:pPr>
            <w:r w:rsidDel="00000000" w:rsidR="00000000" w:rsidRPr="00000000">
              <w:rPr>
                <w:rtl w:val="0"/>
              </w:rPr>
              <w:t xml:space="preserve">RxLevMin</w:t>
            </w:r>
          </w:p>
          <w:p w:rsidR="00000000" w:rsidDel="00000000" w:rsidP="00000000" w:rsidRDefault="00000000" w:rsidRPr="00000000" w14:paraId="000007C1">
            <w:pPr>
              <w:ind w:firstLine="0"/>
              <w:jc w:val="left"/>
              <w:rPr/>
            </w:pPr>
            <w:r w:rsidDel="00000000" w:rsidR="00000000" w:rsidRPr="00000000">
              <w:rPr>
                <w:rtl w:val="0"/>
              </w:rPr>
              <w:t xml:space="preserve">Range: -140- -40</w:t>
            </w:r>
          </w:p>
        </w:tc>
      </w:tr>
      <w:tr>
        <w:trPr>
          <w:cantSplit w:val="0"/>
          <w:tblHeader w:val="0"/>
        </w:trPr>
        <w:tc>
          <w:tcPr/>
          <w:p w:rsidR="00000000" w:rsidDel="00000000" w:rsidP="00000000" w:rsidRDefault="00000000" w:rsidRPr="00000000" w14:paraId="000007C2">
            <w:pPr>
              <w:ind w:firstLine="0"/>
              <w:jc w:val="left"/>
              <w:rPr/>
            </w:pPr>
            <w:r w:rsidDel="00000000" w:rsidR="00000000" w:rsidRPr="00000000">
              <w:rPr>
                <w:rtl w:val="0"/>
              </w:rPr>
              <w:t xml:space="preserve">30</w:t>
            </w:r>
          </w:p>
        </w:tc>
        <w:tc>
          <w:tcPr/>
          <w:p w:rsidR="00000000" w:rsidDel="00000000" w:rsidP="00000000" w:rsidRDefault="00000000" w:rsidRPr="00000000" w14:paraId="000007C3">
            <w:pPr>
              <w:ind w:firstLine="0"/>
              <w:jc w:val="left"/>
              <w:rPr/>
            </w:pPr>
            <w:r w:rsidDel="00000000" w:rsidR="00000000" w:rsidRPr="00000000">
              <w:rPr>
                <w:rtl w:val="0"/>
              </w:rPr>
              <w:t xml:space="preserve">uint8_t</w:t>
            </w:r>
          </w:p>
        </w:tc>
        <w:tc>
          <w:tcPr/>
          <w:p w:rsidR="00000000" w:rsidDel="00000000" w:rsidP="00000000" w:rsidRDefault="00000000" w:rsidRPr="00000000" w14:paraId="000007C4">
            <w:pPr>
              <w:ind w:firstLine="0"/>
              <w:jc w:val="left"/>
              <w:rPr/>
            </w:pPr>
            <w:r w:rsidDel="00000000" w:rsidR="00000000" w:rsidRPr="00000000">
              <w:rPr>
                <w:rtl w:val="0"/>
              </w:rPr>
              <w:t xml:space="preserve">1</w:t>
            </w:r>
          </w:p>
        </w:tc>
        <w:tc>
          <w:tcPr/>
          <w:p w:rsidR="00000000" w:rsidDel="00000000" w:rsidP="00000000" w:rsidRDefault="00000000" w:rsidRPr="00000000" w14:paraId="000007C5">
            <w:pPr>
              <w:ind w:firstLine="0"/>
              <w:jc w:val="left"/>
              <w:rPr/>
            </w:pPr>
            <w:r w:rsidDel="00000000" w:rsidR="00000000" w:rsidRPr="00000000">
              <w:rPr>
                <w:rtl w:val="0"/>
              </w:rPr>
              <w:t xml:space="preserve">RxLevMinOffset</w:t>
            </w:r>
          </w:p>
          <w:p w:rsidR="00000000" w:rsidDel="00000000" w:rsidP="00000000" w:rsidRDefault="00000000" w:rsidRPr="00000000" w14:paraId="000007C6">
            <w:pPr>
              <w:ind w:firstLine="0"/>
              <w:jc w:val="left"/>
              <w:rPr/>
            </w:pPr>
            <w:r w:rsidDel="00000000" w:rsidR="00000000" w:rsidRPr="00000000">
              <w:rPr>
                <w:rtl w:val="0"/>
              </w:rPr>
              <w:t xml:space="preserve">Range: 1-8</w:t>
            </w:r>
          </w:p>
        </w:tc>
      </w:tr>
    </w:tbl>
    <w:p w:rsidR="00000000" w:rsidDel="00000000" w:rsidP="00000000" w:rsidRDefault="00000000" w:rsidRPr="00000000" w14:paraId="000007C7">
      <w:pPr>
        <w:pStyle w:val="Heading3"/>
        <w:numPr>
          <w:ilvl w:val="2"/>
          <w:numId w:val="12"/>
        </w:numPr>
        <w:ind w:left="720" w:hanging="720"/>
        <w:rPr/>
      </w:pPr>
      <w:r w:rsidDel="00000000" w:rsidR="00000000" w:rsidRPr="00000000">
        <w:rPr>
          <w:rtl w:val="0"/>
        </w:rPr>
        <w:t xml:space="preserve">The minimum receiving level is set for the response</w:t>
      </w:r>
    </w:p>
    <w:tbl>
      <w:tblPr>
        <w:tblStyle w:val="Table7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C8">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C9">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CA">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CB">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CC">
            <w:pPr>
              <w:ind w:firstLine="0"/>
              <w:jc w:val="left"/>
              <w:rPr/>
            </w:pPr>
            <w:r w:rsidDel="00000000" w:rsidR="00000000" w:rsidRPr="00000000">
              <w:rPr>
                <w:rtl w:val="0"/>
              </w:rPr>
              <w:t xml:space="preserve">2</w:t>
            </w:r>
          </w:p>
        </w:tc>
        <w:tc>
          <w:tcPr/>
          <w:p w:rsidR="00000000" w:rsidDel="00000000" w:rsidP="00000000" w:rsidRDefault="00000000" w:rsidRPr="00000000" w14:paraId="000007CD">
            <w:pPr>
              <w:ind w:firstLine="0"/>
              <w:jc w:val="left"/>
              <w:rPr/>
            </w:pPr>
            <w:r w:rsidDel="00000000" w:rsidR="00000000" w:rsidRPr="00000000">
              <w:rPr>
                <w:rtl w:val="0"/>
              </w:rPr>
              <w:t xml:space="preserve">uint8_t</w:t>
            </w:r>
          </w:p>
        </w:tc>
        <w:tc>
          <w:tcPr/>
          <w:p w:rsidR="00000000" w:rsidDel="00000000" w:rsidP="00000000" w:rsidRDefault="00000000" w:rsidRPr="00000000" w14:paraId="000007CE">
            <w:pPr>
              <w:ind w:firstLine="0"/>
              <w:jc w:val="left"/>
              <w:rPr/>
            </w:pPr>
            <w:r w:rsidDel="00000000" w:rsidR="00000000" w:rsidRPr="00000000">
              <w:rPr>
                <w:rtl w:val="0"/>
              </w:rPr>
              <w:t xml:space="preserve">1</w:t>
            </w:r>
          </w:p>
        </w:tc>
        <w:tc>
          <w:tcPr/>
          <w:p w:rsidR="00000000" w:rsidDel="00000000" w:rsidP="00000000" w:rsidRDefault="00000000" w:rsidRPr="00000000" w14:paraId="000007CF">
            <w:pPr>
              <w:ind w:firstLine="0"/>
              <w:jc w:val="left"/>
              <w:rPr/>
            </w:pPr>
            <w:r w:rsidDel="00000000" w:rsidR="00000000" w:rsidRPr="00000000">
              <w:rPr>
                <w:rtl w:val="0"/>
              </w:rPr>
              <w:t xml:space="preserve">return code</w:t>
            </w:r>
          </w:p>
          <w:p w:rsidR="00000000" w:rsidDel="00000000" w:rsidP="00000000" w:rsidRDefault="00000000" w:rsidRPr="00000000" w14:paraId="000007D0">
            <w:pPr>
              <w:ind w:firstLine="0"/>
              <w:jc w:val="left"/>
              <w:rPr/>
            </w:pPr>
            <w:r w:rsidDel="00000000" w:rsidR="00000000" w:rsidRPr="00000000">
              <w:rPr>
                <w:rtl w:val="0"/>
              </w:rPr>
              <w:t xml:space="preserve">0: Success</w:t>
            </w:r>
          </w:p>
          <w:p w:rsidR="00000000" w:rsidDel="00000000" w:rsidP="00000000" w:rsidRDefault="00000000" w:rsidRPr="00000000" w14:paraId="000007D1">
            <w:pPr>
              <w:ind w:firstLine="0"/>
              <w:jc w:val="left"/>
              <w:rPr/>
            </w:pPr>
            <w:r w:rsidDel="00000000" w:rsidR="00000000" w:rsidRPr="00000000">
              <w:rPr>
                <w:rtl w:val="0"/>
              </w:rPr>
              <w:t xml:space="preserve">1: Analyze failure</w:t>
            </w:r>
          </w:p>
          <w:p w:rsidR="00000000" w:rsidDel="00000000" w:rsidP="00000000" w:rsidRDefault="00000000" w:rsidRPr="00000000" w14:paraId="000007D2">
            <w:pPr>
              <w:ind w:firstLine="0"/>
              <w:jc w:val="left"/>
              <w:rPr/>
            </w:pPr>
            <w:r w:rsidDel="00000000" w:rsidR="00000000" w:rsidRPr="00000000">
              <w:rPr>
                <w:rtl w:val="0"/>
              </w:rPr>
              <w:t xml:space="preserve">2: Syntax check failed</w:t>
            </w:r>
          </w:p>
          <w:p w:rsidR="00000000" w:rsidDel="00000000" w:rsidP="00000000" w:rsidRDefault="00000000" w:rsidRPr="00000000" w14:paraId="000007D3">
            <w:pPr>
              <w:ind w:firstLine="0"/>
              <w:jc w:val="left"/>
              <w:rPr/>
            </w:pPr>
            <w:r w:rsidDel="00000000" w:rsidR="00000000" w:rsidRPr="00000000">
              <w:rPr>
                <w:rtl w:val="0"/>
              </w:rPr>
              <w:t xml:space="preserve">3: Internal software error</w:t>
            </w:r>
          </w:p>
        </w:tc>
      </w:tr>
    </w:tbl>
    <w:p w:rsidR="00000000" w:rsidDel="00000000" w:rsidP="00000000" w:rsidRDefault="00000000" w:rsidRPr="00000000" w14:paraId="000007D4">
      <w:pPr>
        <w:pStyle w:val="Heading3"/>
        <w:numPr>
          <w:ilvl w:val="2"/>
          <w:numId w:val="12"/>
        </w:numPr>
        <w:ind w:left="720" w:hanging="720"/>
        <w:rPr/>
      </w:pPr>
      <w:r w:rsidDel="00000000" w:rsidR="00000000" w:rsidRPr="00000000">
        <w:rPr>
          <w:rtl w:val="0"/>
        </w:rPr>
        <w:t xml:space="preserve">IMSI positioning mode setting</w:t>
      </w:r>
    </w:p>
    <w:tbl>
      <w:tblPr>
        <w:tblStyle w:val="Table8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D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D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D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D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D9">
            <w:pPr>
              <w:ind w:firstLine="0"/>
              <w:jc w:val="left"/>
              <w:rPr/>
            </w:pPr>
            <w:r w:rsidDel="00000000" w:rsidR="00000000" w:rsidRPr="00000000">
              <w:rPr>
                <w:rtl w:val="0"/>
              </w:rPr>
              <w:t xml:space="preserve">36</w:t>
            </w:r>
          </w:p>
        </w:tc>
        <w:tc>
          <w:tcPr/>
          <w:p w:rsidR="00000000" w:rsidDel="00000000" w:rsidP="00000000" w:rsidRDefault="00000000" w:rsidRPr="00000000" w14:paraId="000007DA">
            <w:pPr>
              <w:ind w:firstLine="0"/>
              <w:jc w:val="left"/>
              <w:rPr/>
            </w:pPr>
            <w:r w:rsidDel="00000000" w:rsidR="00000000" w:rsidRPr="00000000">
              <w:rPr>
                <w:rtl w:val="0"/>
              </w:rPr>
              <w:t xml:space="preserve">uint8_t</w:t>
            </w:r>
          </w:p>
        </w:tc>
        <w:tc>
          <w:tcPr/>
          <w:p w:rsidR="00000000" w:rsidDel="00000000" w:rsidP="00000000" w:rsidRDefault="00000000" w:rsidRPr="00000000" w14:paraId="000007DB">
            <w:pPr>
              <w:ind w:firstLine="0"/>
              <w:jc w:val="left"/>
              <w:rPr/>
            </w:pPr>
            <w:r w:rsidDel="00000000" w:rsidR="00000000" w:rsidRPr="00000000">
              <w:rPr>
                <w:rtl w:val="0"/>
              </w:rPr>
              <w:t xml:space="preserve">1</w:t>
            </w:r>
          </w:p>
        </w:tc>
        <w:tc>
          <w:tcPr/>
          <w:p w:rsidR="00000000" w:rsidDel="00000000" w:rsidP="00000000" w:rsidRDefault="00000000" w:rsidRPr="00000000" w14:paraId="000007DC">
            <w:pPr>
              <w:ind w:firstLine="0"/>
              <w:jc w:val="left"/>
              <w:rPr/>
            </w:pPr>
            <w:r w:rsidDel="00000000" w:rsidR="00000000" w:rsidRPr="00000000">
              <w:rPr>
                <w:rtl w:val="0"/>
              </w:rPr>
              <w:t xml:space="preserve">Whether to open</w:t>
            </w:r>
          </w:p>
          <w:p w:rsidR="00000000" w:rsidDel="00000000" w:rsidP="00000000" w:rsidRDefault="00000000" w:rsidRPr="00000000" w14:paraId="000007DD">
            <w:pPr>
              <w:ind w:firstLine="0"/>
              <w:jc w:val="left"/>
              <w:rPr/>
            </w:pPr>
            <w:r w:rsidDel="00000000" w:rsidR="00000000" w:rsidRPr="00000000">
              <w:rPr>
                <w:rtl w:val="0"/>
              </w:rPr>
              <w:t xml:space="preserve">0: Close</w:t>
            </w:r>
          </w:p>
          <w:p w:rsidR="00000000" w:rsidDel="00000000" w:rsidP="00000000" w:rsidRDefault="00000000" w:rsidRPr="00000000" w14:paraId="000007DE">
            <w:pPr>
              <w:ind w:firstLine="0"/>
              <w:jc w:val="left"/>
              <w:rPr/>
            </w:pPr>
            <w:r w:rsidDel="00000000" w:rsidR="00000000" w:rsidRPr="00000000">
              <w:rPr>
                <w:rtl w:val="0"/>
              </w:rPr>
              <w:t xml:space="preserve">1: Open</w:t>
            </w:r>
          </w:p>
        </w:tc>
      </w:tr>
      <w:tr>
        <w:trPr>
          <w:cantSplit w:val="0"/>
          <w:tblHeader w:val="0"/>
        </w:trPr>
        <w:tc>
          <w:tcPr/>
          <w:p w:rsidR="00000000" w:rsidDel="00000000" w:rsidP="00000000" w:rsidRDefault="00000000" w:rsidRPr="00000000" w14:paraId="000007DF">
            <w:pPr>
              <w:ind w:firstLine="0"/>
              <w:jc w:val="left"/>
              <w:rPr/>
            </w:pPr>
            <w:r w:rsidDel="00000000" w:rsidR="00000000" w:rsidRPr="00000000">
              <w:rPr>
                <w:rtl w:val="0"/>
              </w:rPr>
              <w:t xml:space="preserve">37</w:t>
            </w:r>
          </w:p>
        </w:tc>
        <w:tc>
          <w:tcPr/>
          <w:p w:rsidR="00000000" w:rsidDel="00000000" w:rsidP="00000000" w:rsidRDefault="00000000" w:rsidRPr="00000000" w14:paraId="000007E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7E1">
            <w:pPr>
              <w:ind w:firstLine="0"/>
              <w:jc w:val="left"/>
              <w:rPr/>
            </w:pPr>
            <w:r w:rsidDel="00000000" w:rsidR="00000000" w:rsidRPr="00000000">
              <w:rPr>
                <w:rtl w:val="0"/>
              </w:rPr>
              <w:t xml:space="preserve">0…1</w:t>
            </w:r>
          </w:p>
        </w:tc>
        <w:tc>
          <w:tcPr/>
          <w:p w:rsidR="00000000" w:rsidDel="00000000" w:rsidP="00000000" w:rsidRDefault="00000000" w:rsidRPr="00000000" w14:paraId="000007E2">
            <w:pPr>
              <w:ind w:firstLine="0"/>
              <w:jc w:val="left"/>
              <w:rPr/>
            </w:pPr>
            <w:r w:rsidDel="00000000" w:rsidR="00000000" w:rsidRPr="00000000">
              <w:rPr>
                <w:rtl w:val="0"/>
              </w:rPr>
              <w:t xml:space="preserve">IMSI tabulation. It can be equipped with 1,000 pieces. There are limits to the base station capacity. A 15-bit string. Do not carry when closing</w:t>
            </w:r>
          </w:p>
        </w:tc>
      </w:tr>
    </w:tbl>
    <w:p w:rsidR="00000000" w:rsidDel="00000000" w:rsidP="00000000" w:rsidRDefault="00000000" w:rsidRPr="00000000" w14:paraId="000007E3">
      <w:pPr>
        <w:pStyle w:val="Heading3"/>
        <w:numPr>
          <w:ilvl w:val="2"/>
          <w:numId w:val="12"/>
        </w:numPr>
        <w:ind w:left="720" w:hanging="720"/>
        <w:rPr/>
      </w:pPr>
      <w:r w:rsidDel="00000000" w:rsidR="00000000" w:rsidRPr="00000000">
        <w:rPr>
          <w:rtl w:val="0"/>
        </w:rPr>
        <w:t xml:space="preserve">IMSI positioning mode setting response</w:t>
      </w:r>
    </w:p>
    <w:tbl>
      <w:tblPr>
        <w:tblStyle w:val="Table8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E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E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E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E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E8">
            <w:pPr>
              <w:ind w:firstLine="0"/>
              <w:jc w:val="left"/>
              <w:rPr/>
            </w:pPr>
            <w:r w:rsidDel="00000000" w:rsidR="00000000" w:rsidRPr="00000000">
              <w:rPr>
                <w:rtl w:val="0"/>
              </w:rPr>
              <w:t xml:space="preserve">2</w:t>
            </w:r>
          </w:p>
        </w:tc>
        <w:tc>
          <w:tcPr/>
          <w:p w:rsidR="00000000" w:rsidDel="00000000" w:rsidP="00000000" w:rsidRDefault="00000000" w:rsidRPr="00000000" w14:paraId="000007E9">
            <w:pPr>
              <w:ind w:firstLine="0"/>
              <w:jc w:val="left"/>
              <w:rPr/>
            </w:pPr>
            <w:r w:rsidDel="00000000" w:rsidR="00000000" w:rsidRPr="00000000">
              <w:rPr>
                <w:rtl w:val="0"/>
              </w:rPr>
              <w:t xml:space="preserve">uint8_t</w:t>
            </w:r>
          </w:p>
        </w:tc>
        <w:tc>
          <w:tcPr/>
          <w:p w:rsidR="00000000" w:rsidDel="00000000" w:rsidP="00000000" w:rsidRDefault="00000000" w:rsidRPr="00000000" w14:paraId="000007EA">
            <w:pPr>
              <w:ind w:firstLine="0"/>
              <w:jc w:val="left"/>
              <w:rPr/>
            </w:pPr>
            <w:r w:rsidDel="00000000" w:rsidR="00000000" w:rsidRPr="00000000">
              <w:rPr>
                <w:rtl w:val="0"/>
              </w:rPr>
              <w:t xml:space="preserve">1</w:t>
            </w:r>
          </w:p>
        </w:tc>
        <w:tc>
          <w:tcPr/>
          <w:p w:rsidR="00000000" w:rsidDel="00000000" w:rsidP="00000000" w:rsidRDefault="00000000" w:rsidRPr="00000000" w14:paraId="000007EB">
            <w:pPr>
              <w:ind w:firstLine="0"/>
              <w:jc w:val="left"/>
              <w:rPr/>
            </w:pPr>
            <w:r w:rsidDel="00000000" w:rsidR="00000000" w:rsidRPr="00000000">
              <w:rPr>
                <w:rtl w:val="0"/>
              </w:rPr>
              <w:t xml:space="preserve">return code</w:t>
            </w:r>
          </w:p>
          <w:p w:rsidR="00000000" w:rsidDel="00000000" w:rsidP="00000000" w:rsidRDefault="00000000" w:rsidRPr="00000000" w14:paraId="000007EC">
            <w:pPr>
              <w:ind w:firstLine="0"/>
              <w:jc w:val="left"/>
              <w:rPr/>
            </w:pPr>
            <w:r w:rsidDel="00000000" w:rsidR="00000000" w:rsidRPr="00000000">
              <w:rPr>
                <w:rtl w:val="0"/>
              </w:rPr>
              <w:t xml:space="preserve">0: Success</w:t>
            </w:r>
          </w:p>
          <w:p w:rsidR="00000000" w:rsidDel="00000000" w:rsidP="00000000" w:rsidRDefault="00000000" w:rsidRPr="00000000" w14:paraId="000007ED">
            <w:pPr>
              <w:ind w:firstLine="0"/>
              <w:jc w:val="left"/>
              <w:rPr/>
            </w:pPr>
            <w:r w:rsidDel="00000000" w:rsidR="00000000" w:rsidRPr="00000000">
              <w:rPr>
                <w:rtl w:val="0"/>
              </w:rPr>
              <w:t xml:space="preserve">1: Analyze failure</w:t>
            </w:r>
          </w:p>
        </w:tc>
      </w:tr>
    </w:tbl>
    <w:p w:rsidR="00000000" w:rsidDel="00000000" w:rsidP="00000000" w:rsidRDefault="00000000" w:rsidRPr="00000000" w14:paraId="000007EE">
      <w:pPr>
        <w:pStyle w:val="Heading3"/>
        <w:numPr>
          <w:ilvl w:val="2"/>
          <w:numId w:val="12"/>
        </w:numPr>
        <w:ind w:left="720" w:hanging="720"/>
        <w:rPr/>
      </w:pPr>
      <w:r w:rsidDel="00000000" w:rsidR="00000000" w:rsidRPr="00000000">
        <w:rPr>
          <w:rtl w:val="0"/>
        </w:rPr>
        <w:t xml:space="preserve">The I2C type setting</w:t>
      </w:r>
    </w:p>
    <w:tbl>
      <w:tblPr>
        <w:tblStyle w:val="Table8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E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F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F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F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F3">
            <w:pPr>
              <w:ind w:firstLine="0"/>
              <w:jc w:val="left"/>
              <w:rPr/>
            </w:pPr>
            <w:r w:rsidDel="00000000" w:rsidR="00000000" w:rsidRPr="00000000">
              <w:rPr>
                <w:rtl w:val="0"/>
              </w:rPr>
              <w:t xml:space="preserve">42</w:t>
            </w:r>
          </w:p>
        </w:tc>
        <w:tc>
          <w:tcPr/>
          <w:p w:rsidR="00000000" w:rsidDel="00000000" w:rsidP="00000000" w:rsidRDefault="00000000" w:rsidRPr="00000000" w14:paraId="000007F4">
            <w:pPr>
              <w:ind w:firstLine="0"/>
              <w:jc w:val="left"/>
              <w:rPr/>
            </w:pPr>
            <w:r w:rsidDel="00000000" w:rsidR="00000000" w:rsidRPr="00000000">
              <w:rPr>
                <w:rtl w:val="0"/>
              </w:rPr>
              <w:t xml:space="preserve">uint8_t</w:t>
            </w:r>
          </w:p>
        </w:tc>
        <w:tc>
          <w:tcPr/>
          <w:p w:rsidR="00000000" w:rsidDel="00000000" w:rsidP="00000000" w:rsidRDefault="00000000" w:rsidRPr="00000000" w14:paraId="000007F5">
            <w:pPr>
              <w:ind w:firstLine="0"/>
              <w:jc w:val="left"/>
              <w:rPr/>
            </w:pPr>
            <w:r w:rsidDel="00000000" w:rsidR="00000000" w:rsidRPr="00000000">
              <w:rPr>
                <w:rtl w:val="0"/>
              </w:rPr>
              <w:t xml:space="preserve">1</w:t>
            </w:r>
          </w:p>
        </w:tc>
        <w:tc>
          <w:tcPr/>
          <w:p w:rsidR="00000000" w:rsidDel="00000000" w:rsidP="00000000" w:rsidRDefault="00000000" w:rsidRPr="00000000" w14:paraId="000007F6">
            <w:pPr>
              <w:ind w:firstLine="0"/>
              <w:jc w:val="left"/>
              <w:rPr/>
            </w:pPr>
            <w:r w:rsidDel="00000000" w:rsidR="00000000" w:rsidRPr="00000000">
              <w:rPr>
                <w:rtl w:val="0"/>
              </w:rPr>
              <w:t xml:space="preserve">0: Type 0</w:t>
            </w:r>
          </w:p>
          <w:p w:rsidR="00000000" w:rsidDel="00000000" w:rsidP="00000000" w:rsidRDefault="00000000" w:rsidRPr="00000000" w14:paraId="000007F7">
            <w:pPr>
              <w:ind w:firstLine="0"/>
              <w:jc w:val="left"/>
              <w:rPr/>
            </w:pPr>
            <w:r w:rsidDel="00000000" w:rsidR="00000000" w:rsidRPr="00000000">
              <w:rPr>
                <w:rtl w:val="0"/>
              </w:rPr>
              <w:t xml:space="preserve">1: Type 1</w:t>
            </w:r>
          </w:p>
          <w:p w:rsidR="00000000" w:rsidDel="00000000" w:rsidP="00000000" w:rsidRDefault="00000000" w:rsidRPr="00000000" w14:paraId="000007F8">
            <w:pPr>
              <w:ind w:firstLine="0"/>
              <w:jc w:val="left"/>
              <w:rPr/>
            </w:pPr>
            <w:r w:rsidDel="00000000" w:rsidR="00000000" w:rsidRPr="00000000">
              <w:rPr>
                <w:rtl w:val="0"/>
              </w:rPr>
              <w:t xml:space="preserve">2: Type 2</w:t>
            </w:r>
          </w:p>
        </w:tc>
      </w:tr>
    </w:tbl>
    <w:p w:rsidR="00000000" w:rsidDel="00000000" w:rsidP="00000000" w:rsidRDefault="00000000" w:rsidRPr="00000000" w14:paraId="000007F9">
      <w:pPr>
        <w:pStyle w:val="Heading3"/>
        <w:numPr>
          <w:ilvl w:val="2"/>
          <w:numId w:val="12"/>
        </w:numPr>
        <w:ind w:left="720" w:hanging="720"/>
        <w:rPr/>
      </w:pPr>
      <w:r w:rsidDel="00000000" w:rsidR="00000000" w:rsidRPr="00000000">
        <w:rPr>
          <w:rtl w:val="0"/>
        </w:rPr>
        <w:t xml:space="preserve">The I2C type to set the response</w:t>
      </w:r>
    </w:p>
    <w:tbl>
      <w:tblPr>
        <w:tblStyle w:val="Table8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F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7F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7F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7F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7FE">
            <w:pPr>
              <w:ind w:firstLine="0"/>
              <w:jc w:val="left"/>
              <w:rPr/>
            </w:pPr>
            <w:r w:rsidDel="00000000" w:rsidR="00000000" w:rsidRPr="00000000">
              <w:rPr>
                <w:rtl w:val="0"/>
              </w:rPr>
              <w:t xml:space="preserve">2</w:t>
            </w:r>
          </w:p>
        </w:tc>
        <w:tc>
          <w:tcPr/>
          <w:p w:rsidR="00000000" w:rsidDel="00000000" w:rsidP="00000000" w:rsidRDefault="00000000" w:rsidRPr="00000000" w14:paraId="000007FF">
            <w:pPr>
              <w:ind w:firstLine="0"/>
              <w:jc w:val="left"/>
              <w:rPr/>
            </w:pPr>
            <w:r w:rsidDel="00000000" w:rsidR="00000000" w:rsidRPr="00000000">
              <w:rPr>
                <w:rtl w:val="0"/>
              </w:rPr>
              <w:t xml:space="preserve">uint8_t</w:t>
            </w:r>
          </w:p>
        </w:tc>
        <w:tc>
          <w:tcPr/>
          <w:p w:rsidR="00000000" w:rsidDel="00000000" w:rsidP="00000000" w:rsidRDefault="00000000" w:rsidRPr="00000000" w14:paraId="00000800">
            <w:pPr>
              <w:ind w:firstLine="0"/>
              <w:jc w:val="left"/>
              <w:rPr/>
            </w:pPr>
            <w:r w:rsidDel="00000000" w:rsidR="00000000" w:rsidRPr="00000000">
              <w:rPr>
                <w:rtl w:val="0"/>
              </w:rPr>
              <w:t xml:space="preserve">1</w:t>
            </w:r>
          </w:p>
        </w:tc>
        <w:tc>
          <w:tcPr/>
          <w:p w:rsidR="00000000" w:rsidDel="00000000" w:rsidP="00000000" w:rsidRDefault="00000000" w:rsidRPr="00000000" w14:paraId="00000801">
            <w:pPr>
              <w:ind w:firstLine="0"/>
              <w:jc w:val="left"/>
              <w:rPr/>
            </w:pPr>
            <w:r w:rsidDel="00000000" w:rsidR="00000000" w:rsidRPr="00000000">
              <w:rPr>
                <w:rtl w:val="0"/>
              </w:rPr>
              <w:t xml:space="preserve">return code</w:t>
            </w:r>
          </w:p>
          <w:p w:rsidR="00000000" w:rsidDel="00000000" w:rsidP="00000000" w:rsidRDefault="00000000" w:rsidRPr="00000000" w14:paraId="00000802">
            <w:pPr>
              <w:ind w:firstLine="0"/>
              <w:jc w:val="left"/>
              <w:rPr/>
            </w:pPr>
            <w:r w:rsidDel="00000000" w:rsidR="00000000" w:rsidRPr="00000000">
              <w:rPr>
                <w:rtl w:val="0"/>
              </w:rPr>
              <w:t xml:space="preserve">0: Success</w:t>
            </w:r>
          </w:p>
          <w:p w:rsidR="00000000" w:rsidDel="00000000" w:rsidP="00000000" w:rsidRDefault="00000000" w:rsidRPr="00000000" w14:paraId="00000803">
            <w:pPr>
              <w:ind w:firstLine="0"/>
              <w:jc w:val="left"/>
              <w:rPr/>
            </w:pPr>
            <w:r w:rsidDel="00000000" w:rsidR="00000000" w:rsidRPr="00000000">
              <w:rPr>
                <w:rtl w:val="0"/>
              </w:rPr>
              <w:t xml:space="preserve">1: Analyze failure</w:t>
            </w:r>
          </w:p>
          <w:p w:rsidR="00000000" w:rsidDel="00000000" w:rsidP="00000000" w:rsidRDefault="00000000" w:rsidRPr="00000000" w14:paraId="00000804">
            <w:pPr>
              <w:ind w:firstLine="0"/>
              <w:jc w:val="left"/>
              <w:rPr/>
            </w:pPr>
            <w:r w:rsidDel="00000000" w:rsidR="00000000" w:rsidRPr="00000000">
              <w:rPr>
                <w:rtl w:val="0"/>
              </w:rPr>
              <w:t xml:space="preserve">2: The parameter is invalid</w:t>
            </w:r>
          </w:p>
          <w:p w:rsidR="00000000" w:rsidDel="00000000" w:rsidP="00000000" w:rsidRDefault="00000000" w:rsidRPr="00000000" w14:paraId="00000805">
            <w:pPr>
              <w:ind w:firstLine="0"/>
              <w:jc w:val="left"/>
              <w:rPr/>
            </w:pPr>
            <w:r w:rsidDel="00000000" w:rsidR="00000000" w:rsidRPr="00000000">
              <w:rPr>
                <w:rtl w:val="0"/>
              </w:rPr>
              <w:t xml:space="preserve">3: Internal software error</w:t>
            </w:r>
          </w:p>
        </w:tc>
      </w:tr>
    </w:tbl>
    <w:p w:rsidR="00000000" w:rsidDel="00000000" w:rsidP="00000000" w:rsidRDefault="00000000" w:rsidRPr="00000000" w14:paraId="00000806">
      <w:pPr>
        <w:pStyle w:val="Heading3"/>
        <w:numPr>
          <w:ilvl w:val="2"/>
          <w:numId w:val="12"/>
        </w:numPr>
        <w:ind w:left="720" w:hanging="720"/>
        <w:rPr/>
      </w:pPr>
      <w:r w:rsidDel="00000000" w:rsidR="00000000" w:rsidRPr="00000000">
        <w:rPr>
          <w:rtl w:val="0"/>
        </w:rPr>
        <w:t xml:space="preserve">The I2C power amplifier information is read</w:t>
      </w:r>
    </w:p>
    <w:tbl>
      <w:tblPr>
        <w:tblStyle w:val="Table8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0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0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0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0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0B">
            <w:pPr>
              <w:ind w:firstLine="0"/>
              <w:jc w:val="left"/>
              <w:rPr/>
            </w:pPr>
            <w:r w:rsidDel="00000000" w:rsidR="00000000" w:rsidRPr="00000000">
              <w:rPr>
                <w:sz w:val="22"/>
                <w:szCs w:val="22"/>
                <w:rtl w:val="0"/>
              </w:rPr>
              <w:t xml:space="preserve">43</w:t>
            </w:r>
            <w:r w:rsidDel="00000000" w:rsidR="00000000" w:rsidRPr="00000000">
              <w:rPr>
                <w:rtl w:val="0"/>
              </w:rPr>
            </w:r>
          </w:p>
        </w:tc>
        <w:tc>
          <w:tcPr/>
          <w:p w:rsidR="00000000" w:rsidDel="00000000" w:rsidP="00000000" w:rsidRDefault="00000000" w:rsidRPr="00000000" w14:paraId="0000080C">
            <w:pPr>
              <w:ind w:firstLine="0"/>
              <w:jc w:val="left"/>
              <w:rPr/>
            </w:pPr>
            <w:r w:rsidDel="00000000" w:rsidR="00000000" w:rsidRPr="00000000">
              <w:rPr>
                <w:rtl w:val="0"/>
              </w:rPr>
              <w:t xml:space="preserve">uint8_t</w:t>
            </w:r>
          </w:p>
        </w:tc>
        <w:tc>
          <w:tcPr/>
          <w:p w:rsidR="00000000" w:rsidDel="00000000" w:rsidP="00000000" w:rsidRDefault="00000000" w:rsidRPr="00000000" w14:paraId="0000080D">
            <w:pPr>
              <w:ind w:firstLine="0"/>
              <w:jc w:val="left"/>
              <w:rPr/>
            </w:pPr>
            <w:r w:rsidDel="00000000" w:rsidR="00000000" w:rsidRPr="00000000">
              <w:rPr>
                <w:rtl w:val="0"/>
              </w:rPr>
              <w:t xml:space="preserve">1</w:t>
            </w:r>
          </w:p>
        </w:tc>
        <w:tc>
          <w:tcPr/>
          <w:p w:rsidR="00000000" w:rsidDel="00000000" w:rsidP="00000000" w:rsidRDefault="00000000" w:rsidRPr="00000000" w14:paraId="0000080E">
            <w:pPr>
              <w:ind w:firstLine="0"/>
              <w:jc w:val="left"/>
              <w:rPr/>
            </w:pPr>
            <w:r w:rsidDel="00000000" w:rsidR="00000000" w:rsidRPr="00000000">
              <w:rPr>
                <w:rtl w:val="0"/>
              </w:rPr>
              <w:t xml:space="preserve">address</w:t>
            </w:r>
          </w:p>
        </w:tc>
      </w:tr>
      <w:tr>
        <w:trPr>
          <w:cantSplit w:val="0"/>
          <w:tblHeader w:val="0"/>
        </w:trPr>
        <w:tc>
          <w:tcPr/>
          <w:p w:rsidR="00000000" w:rsidDel="00000000" w:rsidP="00000000" w:rsidRDefault="00000000" w:rsidRPr="00000000" w14:paraId="0000080F">
            <w:pPr>
              <w:ind w:firstLine="0"/>
              <w:jc w:val="left"/>
              <w:rPr>
                <w:sz w:val="22"/>
                <w:szCs w:val="22"/>
              </w:rPr>
            </w:pPr>
            <w:r w:rsidDel="00000000" w:rsidR="00000000" w:rsidRPr="00000000">
              <w:rPr>
                <w:sz w:val="22"/>
                <w:szCs w:val="22"/>
                <w:rtl w:val="0"/>
              </w:rPr>
              <w:t xml:space="preserve">45</w:t>
            </w:r>
          </w:p>
        </w:tc>
        <w:tc>
          <w:tcPr/>
          <w:p w:rsidR="00000000" w:rsidDel="00000000" w:rsidP="00000000" w:rsidRDefault="00000000" w:rsidRPr="00000000" w14:paraId="00000810">
            <w:pPr>
              <w:ind w:firstLine="0"/>
              <w:jc w:val="left"/>
              <w:rPr/>
            </w:pPr>
            <w:r w:rsidDel="00000000" w:rsidR="00000000" w:rsidRPr="00000000">
              <w:rPr>
                <w:rtl w:val="0"/>
              </w:rPr>
              <w:t xml:space="preserve">uin8_t</w:t>
            </w:r>
          </w:p>
        </w:tc>
        <w:tc>
          <w:tcPr/>
          <w:p w:rsidR="00000000" w:rsidDel="00000000" w:rsidP="00000000" w:rsidRDefault="00000000" w:rsidRPr="00000000" w14:paraId="00000811">
            <w:pPr>
              <w:ind w:firstLine="0"/>
              <w:jc w:val="left"/>
              <w:rPr/>
            </w:pPr>
            <w:r w:rsidDel="00000000" w:rsidR="00000000" w:rsidRPr="00000000">
              <w:rPr>
                <w:rtl w:val="0"/>
              </w:rPr>
              <w:t xml:space="preserve">1</w:t>
            </w:r>
          </w:p>
        </w:tc>
        <w:tc>
          <w:tcPr/>
          <w:p w:rsidR="00000000" w:rsidDel="00000000" w:rsidP="00000000" w:rsidRDefault="00000000" w:rsidRPr="00000000" w14:paraId="00000812">
            <w:pPr>
              <w:ind w:firstLine="0"/>
              <w:jc w:val="left"/>
              <w:rPr/>
            </w:pPr>
            <w:r w:rsidDel="00000000" w:rsidR="00000000" w:rsidRPr="00000000">
              <w:rPr>
                <w:rtl w:val="0"/>
              </w:rPr>
              <w:t xml:space="preserve">The length of the acquisition</w:t>
            </w:r>
          </w:p>
        </w:tc>
      </w:tr>
    </w:tbl>
    <w:p w:rsidR="00000000" w:rsidDel="00000000" w:rsidP="00000000" w:rsidRDefault="00000000" w:rsidRPr="00000000" w14:paraId="00000813">
      <w:pPr>
        <w:pStyle w:val="Heading3"/>
        <w:numPr>
          <w:ilvl w:val="2"/>
          <w:numId w:val="12"/>
        </w:numPr>
        <w:ind w:left="720" w:hanging="720"/>
        <w:rPr/>
      </w:pPr>
      <w:r w:rsidDel="00000000" w:rsidR="00000000" w:rsidRPr="00000000">
        <w:rPr>
          <w:rtl w:val="0"/>
        </w:rPr>
        <w:t xml:space="preserve">The I2C power amplifier information</w:t>
      </w:r>
    </w:p>
    <w:tbl>
      <w:tblPr>
        <w:tblStyle w:val="Table8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14">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15">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16">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17">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18">
            <w:pPr>
              <w:ind w:firstLine="0"/>
              <w:jc w:val="left"/>
              <w:rPr/>
            </w:pPr>
            <w:r w:rsidDel="00000000" w:rsidR="00000000" w:rsidRPr="00000000">
              <w:rPr>
                <w:sz w:val="22"/>
                <w:szCs w:val="22"/>
                <w:rtl w:val="0"/>
              </w:rPr>
              <w:t xml:space="preserve">44</w:t>
            </w:r>
            <w:r w:rsidDel="00000000" w:rsidR="00000000" w:rsidRPr="00000000">
              <w:rPr>
                <w:rtl w:val="0"/>
              </w:rPr>
            </w:r>
          </w:p>
        </w:tc>
        <w:tc>
          <w:tcPr/>
          <w:p w:rsidR="00000000" w:rsidDel="00000000" w:rsidP="00000000" w:rsidRDefault="00000000" w:rsidRPr="00000000" w14:paraId="00000819">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81A">
            <w:pPr>
              <w:ind w:firstLine="0"/>
              <w:jc w:val="left"/>
              <w:rPr/>
            </w:pPr>
            <w:r w:rsidDel="00000000" w:rsidR="00000000" w:rsidRPr="00000000">
              <w:rPr>
                <w:rtl w:val="0"/>
              </w:rPr>
              <w:t xml:space="preserve">0…1</w:t>
            </w:r>
          </w:p>
        </w:tc>
        <w:tc>
          <w:tcPr/>
          <w:p w:rsidR="00000000" w:rsidDel="00000000" w:rsidP="00000000" w:rsidRDefault="00000000" w:rsidRPr="00000000" w14:paraId="0000081B">
            <w:pPr>
              <w:ind w:firstLine="0"/>
              <w:jc w:val="left"/>
              <w:rPr/>
            </w:pPr>
            <w:r w:rsidDel="00000000" w:rsidR="00000000" w:rsidRPr="00000000">
              <w:rPr>
                <w:rtl w:val="0"/>
              </w:rPr>
              <w:t xml:space="preserve">Content (bring the content when the return code is 0)</w:t>
            </w:r>
          </w:p>
        </w:tc>
      </w:tr>
      <w:tr>
        <w:trPr>
          <w:cantSplit w:val="0"/>
          <w:tblHeader w:val="0"/>
        </w:trPr>
        <w:tc>
          <w:tcPr/>
          <w:p w:rsidR="00000000" w:rsidDel="00000000" w:rsidP="00000000" w:rsidRDefault="00000000" w:rsidRPr="00000000" w14:paraId="0000081C">
            <w:pPr>
              <w:ind w:firstLine="0"/>
              <w:jc w:val="lef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81D">
            <w:pPr>
              <w:ind w:firstLine="0"/>
              <w:jc w:val="left"/>
              <w:rPr/>
            </w:pPr>
            <w:r w:rsidDel="00000000" w:rsidR="00000000" w:rsidRPr="00000000">
              <w:rPr>
                <w:rtl w:val="0"/>
              </w:rPr>
              <w:t xml:space="preserve">uint8_t</w:t>
            </w:r>
          </w:p>
        </w:tc>
        <w:tc>
          <w:tcPr/>
          <w:p w:rsidR="00000000" w:rsidDel="00000000" w:rsidP="00000000" w:rsidRDefault="00000000" w:rsidRPr="00000000" w14:paraId="0000081E">
            <w:pPr>
              <w:ind w:firstLine="0"/>
              <w:jc w:val="left"/>
              <w:rPr/>
            </w:pPr>
            <w:r w:rsidDel="00000000" w:rsidR="00000000" w:rsidRPr="00000000">
              <w:rPr>
                <w:rtl w:val="0"/>
              </w:rPr>
              <w:t xml:space="preserve">1</w:t>
            </w:r>
          </w:p>
        </w:tc>
        <w:tc>
          <w:tcPr/>
          <w:p w:rsidR="00000000" w:rsidDel="00000000" w:rsidP="00000000" w:rsidRDefault="00000000" w:rsidRPr="00000000" w14:paraId="0000081F">
            <w:pPr>
              <w:ind w:firstLine="0"/>
              <w:jc w:val="left"/>
              <w:rPr/>
            </w:pPr>
            <w:r w:rsidDel="00000000" w:rsidR="00000000" w:rsidRPr="00000000">
              <w:rPr>
                <w:rtl w:val="0"/>
              </w:rPr>
              <w:t xml:space="preserve">return code</w:t>
            </w:r>
          </w:p>
          <w:p w:rsidR="00000000" w:rsidDel="00000000" w:rsidP="00000000" w:rsidRDefault="00000000" w:rsidRPr="00000000" w14:paraId="00000820">
            <w:pPr>
              <w:ind w:firstLine="0"/>
              <w:jc w:val="left"/>
              <w:rPr/>
            </w:pPr>
            <w:r w:rsidDel="00000000" w:rsidR="00000000" w:rsidRPr="00000000">
              <w:rPr>
                <w:rtl w:val="0"/>
              </w:rPr>
              <w:t xml:space="preserve">0: Success</w:t>
            </w:r>
          </w:p>
          <w:p w:rsidR="00000000" w:rsidDel="00000000" w:rsidP="00000000" w:rsidRDefault="00000000" w:rsidRPr="00000000" w14:paraId="00000821">
            <w:pPr>
              <w:ind w:firstLine="0"/>
              <w:jc w:val="left"/>
              <w:rPr/>
            </w:pPr>
            <w:r w:rsidDel="00000000" w:rsidR="00000000" w:rsidRPr="00000000">
              <w:rPr>
                <w:rtl w:val="0"/>
              </w:rPr>
              <w:t xml:space="preserve">1: Analyze failure</w:t>
            </w:r>
          </w:p>
          <w:p w:rsidR="00000000" w:rsidDel="00000000" w:rsidP="00000000" w:rsidRDefault="00000000" w:rsidRPr="00000000" w14:paraId="00000822">
            <w:pPr>
              <w:ind w:firstLine="0"/>
              <w:jc w:val="left"/>
              <w:rPr/>
            </w:pPr>
            <w:r w:rsidDel="00000000" w:rsidR="00000000" w:rsidRPr="00000000">
              <w:rPr>
                <w:rtl w:val="0"/>
              </w:rPr>
              <w:t xml:space="preserve">2: The parameter is invalid</w:t>
            </w:r>
          </w:p>
          <w:p w:rsidR="00000000" w:rsidDel="00000000" w:rsidP="00000000" w:rsidRDefault="00000000" w:rsidRPr="00000000" w14:paraId="00000823">
            <w:pPr>
              <w:ind w:firstLine="0"/>
              <w:jc w:val="left"/>
              <w:rPr/>
            </w:pPr>
            <w:r w:rsidDel="00000000" w:rsidR="00000000" w:rsidRPr="00000000">
              <w:rPr>
                <w:rtl w:val="0"/>
              </w:rPr>
              <w:t xml:space="preserve">3: Software error</w:t>
            </w:r>
          </w:p>
        </w:tc>
      </w:tr>
    </w:tbl>
    <w:p w:rsidR="00000000" w:rsidDel="00000000" w:rsidP="00000000" w:rsidRDefault="00000000" w:rsidRPr="00000000" w14:paraId="00000824">
      <w:pPr>
        <w:pStyle w:val="Heading3"/>
        <w:numPr>
          <w:ilvl w:val="2"/>
          <w:numId w:val="12"/>
        </w:numPr>
        <w:ind w:left="720" w:hanging="720"/>
        <w:rPr/>
      </w:pPr>
      <w:r w:rsidDel="00000000" w:rsidR="00000000" w:rsidRPr="00000000">
        <w:rPr>
          <w:rtl w:val="0"/>
        </w:rPr>
        <w:t xml:space="preserve">I2C power amplifier information write</w:t>
      </w:r>
    </w:p>
    <w:tbl>
      <w:tblPr>
        <w:tblStyle w:val="Table8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2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2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2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2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29">
            <w:pPr>
              <w:ind w:firstLine="0"/>
              <w:jc w:val="left"/>
              <w:rPr/>
            </w:pPr>
            <w:r w:rsidDel="00000000" w:rsidR="00000000" w:rsidRPr="00000000">
              <w:rPr>
                <w:sz w:val="22"/>
                <w:szCs w:val="22"/>
                <w:rtl w:val="0"/>
              </w:rPr>
              <w:t xml:space="preserve">43</w:t>
            </w:r>
            <w:r w:rsidDel="00000000" w:rsidR="00000000" w:rsidRPr="00000000">
              <w:rPr>
                <w:rtl w:val="0"/>
              </w:rPr>
            </w:r>
          </w:p>
        </w:tc>
        <w:tc>
          <w:tcPr/>
          <w:p w:rsidR="00000000" w:rsidDel="00000000" w:rsidP="00000000" w:rsidRDefault="00000000" w:rsidRPr="00000000" w14:paraId="0000082A">
            <w:pPr>
              <w:ind w:firstLine="0"/>
              <w:jc w:val="left"/>
              <w:rPr/>
            </w:pPr>
            <w:r w:rsidDel="00000000" w:rsidR="00000000" w:rsidRPr="00000000">
              <w:rPr>
                <w:rtl w:val="0"/>
              </w:rPr>
              <w:t xml:space="preserve">uint8_t</w:t>
            </w:r>
          </w:p>
        </w:tc>
        <w:tc>
          <w:tcPr/>
          <w:p w:rsidR="00000000" w:rsidDel="00000000" w:rsidP="00000000" w:rsidRDefault="00000000" w:rsidRPr="00000000" w14:paraId="0000082B">
            <w:pPr>
              <w:ind w:firstLine="0"/>
              <w:jc w:val="left"/>
              <w:rPr/>
            </w:pPr>
            <w:r w:rsidDel="00000000" w:rsidR="00000000" w:rsidRPr="00000000">
              <w:rPr>
                <w:rtl w:val="0"/>
              </w:rPr>
              <w:t xml:space="preserve">1</w:t>
            </w:r>
          </w:p>
        </w:tc>
        <w:tc>
          <w:tcPr/>
          <w:p w:rsidR="00000000" w:rsidDel="00000000" w:rsidP="00000000" w:rsidRDefault="00000000" w:rsidRPr="00000000" w14:paraId="0000082C">
            <w:pPr>
              <w:ind w:firstLine="0"/>
              <w:jc w:val="left"/>
              <w:rPr/>
            </w:pPr>
            <w:r w:rsidDel="00000000" w:rsidR="00000000" w:rsidRPr="00000000">
              <w:rPr>
                <w:rtl w:val="0"/>
              </w:rPr>
              <w:t xml:space="preserve">address</w:t>
            </w:r>
          </w:p>
        </w:tc>
      </w:tr>
      <w:tr>
        <w:trPr>
          <w:cantSplit w:val="0"/>
          <w:tblHeader w:val="0"/>
        </w:trPr>
        <w:tc>
          <w:tcPr/>
          <w:p w:rsidR="00000000" w:rsidDel="00000000" w:rsidP="00000000" w:rsidRDefault="00000000" w:rsidRPr="00000000" w14:paraId="0000082D">
            <w:pPr>
              <w:ind w:firstLine="0"/>
              <w:jc w:val="left"/>
              <w:rPr>
                <w:sz w:val="22"/>
                <w:szCs w:val="22"/>
              </w:rPr>
            </w:pPr>
            <w:r w:rsidDel="00000000" w:rsidR="00000000" w:rsidRPr="00000000">
              <w:rPr>
                <w:sz w:val="22"/>
                <w:szCs w:val="22"/>
                <w:rtl w:val="0"/>
              </w:rPr>
              <w:t xml:space="preserve">44</w:t>
            </w:r>
          </w:p>
        </w:tc>
        <w:tc>
          <w:tcPr/>
          <w:p w:rsidR="00000000" w:rsidDel="00000000" w:rsidP="00000000" w:rsidRDefault="00000000" w:rsidRPr="00000000" w14:paraId="0000082E">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82F">
            <w:pPr>
              <w:ind w:firstLine="0"/>
              <w:jc w:val="left"/>
              <w:rPr/>
            </w:pPr>
            <w:r w:rsidDel="00000000" w:rsidR="00000000" w:rsidRPr="00000000">
              <w:rPr>
                <w:rtl w:val="0"/>
              </w:rPr>
              <w:t xml:space="preserve">1</w:t>
            </w:r>
          </w:p>
        </w:tc>
        <w:tc>
          <w:tcPr/>
          <w:p w:rsidR="00000000" w:rsidDel="00000000" w:rsidP="00000000" w:rsidRDefault="00000000" w:rsidRPr="00000000" w14:paraId="00000830">
            <w:pPr>
              <w:ind w:firstLine="0"/>
              <w:jc w:val="left"/>
              <w:rPr/>
            </w:pPr>
            <w:r w:rsidDel="00000000" w:rsidR="00000000" w:rsidRPr="00000000">
              <w:rPr>
                <w:rtl w:val="0"/>
              </w:rPr>
              <w:t xml:space="preserve">content</w:t>
            </w:r>
          </w:p>
        </w:tc>
      </w:tr>
    </w:tbl>
    <w:p w:rsidR="00000000" w:rsidDel="00000000" w:rsidP="00000000" w:rsidRDefault="00000000" w:rsidRPr="00000000" w14:paraId="00000831">
      <w:pPr>
        <w:pStyle w:val="Heading3"/>
        <w:numPr>
          <w:ilvl w:val="2"/>
          <w:numId w:val="12"/>
        </w:numPr>
        <w:ind w:left="720" w:hanging="720"/>
        <w:rPr/>
      </w:pPr>
      <w:r w:rsidDel="00000000" w:rsidR="00000000" w:rsidRPr="00000000">
        <w:rPr>
          <w:rtl w:val="0"/>
        </w:rPr>
        <w:t xml:space="preserve">The I2C power amplifier information writes to the response</w:t>
      </w:r>
    </w:p>
    <w:tbl>
      <w:tblPr>
        <w:tblStyle w:val="Table8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3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3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3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3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36">
            <w:pPr>
              <w:ind w:firstLine="0"/>
              <w:jc w:val="left"/>
              <w:rPr/>
            </w:pPr>
            <w:r w:rsidDel="00000000" w:rsidR="00000000" w:rsidRPr="00000000">
              <w:rPr>
                <w:rtl w:val="0"/>
              </w:rPr>
              <w:t xml:space="preserve">2</w:t>
            </w:r>
          </w:p>
        </w:tc>
        <w:tc>
          <w:tcPr/>
          <w:p w:rsidR="00000000" w:rsidDel="00000000" w:rsidP="00000000" w:rsidRDefault="00000000" w:rsidRPr="00000000" w14:paraId="00000837">
            <w:pPr>
              <w:ind w:firstLine="0"/>
              <w:jc w:val="left"/>
              <w:rPr/>
            </w:pPr>
            <w:r w:rsidDel="00000000" w:rsidR="00000000" w:rsidRPr="00000000">
              <w:rPr>
                <w:rtl w:val="0"/>
              </w:rPr>
              <w:t xml:space="preserve">uint8_t</w:t>
            </w:r>
          </w:p>
        </w:tc>
        <w:tc>
          <w:tcPr/>
          <w:p w:rsidR="00000000" w:rsidDel="00000000" w:rsidP="00000000" w:rsidRDefault="00000000" w:rsidRPr="00000000" w14:paraId="00000838">
            <w:pPr>
              <w:ind w:firstLine="0"/>
              <w:jc w:val="left"/>
              <w:rPr/>
            </w:pPr>
            <w:r w:rsidDel="00000000" w:rsidR="00000000" w:rsidRPr="00000000">
              <w:rPr>
                <w:rtl w:val="0"/>
              </w:rPr>
              <w:t xml:space="preserve">1</w:t>
            </w:r>
          </w:p>
        </w:tc>
        <w:tc>
          <w:tcPr/>
          <w:p w:rsidR="00000000" w:rsidDel="00000000" w:rsidP="00000000" w:rsidRDefault="00000000" w:rsidRPr="00000000" w14:paraId="00000839">
            <w:pPr>
              <w:ind w:firstLine="0"/>
              <w:jc w:val="left"/>
              <w:rPr/>
            </w:pPr>
            <w:r w:rsidDel="00000000" w:rsidR="00000000" w:rsidRPr="00000000">
              <w:rPr>
                <w:rtl w:val="0"/>
              </w:rPr>
              <w:t xml:space="preserve">return code</w:t>
            </w:r>
          </w:p>
          <w:p w:rsidR="00000000" w:rsidDel="00000000" w:rsidP="00000000" w:rsidRDefault="00000000" w:rsidRPr="00000000" w14:paraId="0000083A">
            <w:pPr>
              <w:ind w:firstLine="0"/>
              <w:jc w:val="left"/>
              <w:rPr/>
            </w:pPr>
            <w:r w:rsidDel="00000000" w:rsidR="00000000" w:rsidRPr="00000000">
              <w:rPr>
                <w:rtl w:val="0"/>
              </w:rPr>
              <w:t xml:space="preserve">0: Success</w:t>
            </w:r>
          </w:p>
          <w:p w:rsidR="00000000" w:rsidDel="00000000" w:rsidP="00000000" w:rsidRDefault="00000000" w:rsidRPr="00000000" w14:paraId="0000083B">
            <w:pPr>
              <w:ind w:firstLine="0"/>
              <w:jc w:val="left"/>
              <w:rPr/>
            </w:pPr>
            <w:r w:rsidDel="00000000" w:rsidR="00000000" w:rsidRPr="00000000">
              <w:rPr>
                <w:rtl w:val="0"/>
              </w:rPr>
              <w:t xml:space="preserve">1: Analyze failure</w:t>
            </w:r>
          </w:p>
          <w:p w:rsidR="00000000" w:rsidDel="00000000" w:rsidP="00000000" w:rsidRDefault="00000000" w:rsidRPr="00000000" w14:paraId="0000083C">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3D">
      <w:pPr>
        <w:pStyle w:val="Heading3"/>
        <w:numPr>
          <w:ilvl w:val="2"/>
          <w:numId w:val="12"/>
        </w:numPr>
        <w:ind w:left="720" w:hanging="720"/>
        <w:rPr/>
      </w:pPr>
      <w:r w:rsidDel="00000000" w:rsidR="00000000" w:rsidRPr="00000000">
        <w:rPr>
          <w:rtl w:val="0"/>
        </w:rPr>
        <w:t xml:space="preserve">Configure the STD transmission power</w:t>
      </w:r>
    </w:p>
    <w:tbl>
      <w:tblPr>
        <w:tblStyle w:val="Table8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3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3F">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4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4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42">
            <w:pPr>
              <w:ind w:firstLine="0"/>
              <w:jc w:val="left"/>
              <w:rPr/>
            </w:pPr>
            <w:r w:rsidDel="00000000" w:rsidR="00000000" w:rsidRPr="00000000">
              <w:rPr>
                <w:rtl w:val="0"/>
              </w:rPr>
              <w:t xml:space="preserve">57</w:t>
            </w:r>
          </w:p>
        </w:tc>
        <w:tc>
          <w:tcPr/>
          <w:p w:rsidR="00000000" w:rsidDel="00000000" w:rsidP="00000000" w:rsidRDefault="00000000" w:rsidRPr="00000000" w14:paraId="00000843">
            <w:pPr>
              <w:ind w:firstLine="0"/>
              <w:jc w:val="left"/>
              <w:rPr/>
            </w:pPr>
            <w:r w:rsidDel="00000000" w:rsidR="00000000" w:rsidRPr="00000000">
              <w:rPr>
                <w:rtl w:val="0"/>
              </w:rPr>
              <w:t xml:space="preserve">uint8_t</w:t>
            </w:r>
          </w:p>
        </w:tc>
        <w:tc>
          <w:tcPr/>
          <w:p w:rsidR="00000000" w:rsidDel="00000000" w:rsidP="00000000" w:rsidRDefault="00000000" w:rsidRPr="00000000" w14:paraId="00000844">
            <w:pPr>
              <w:ind w:firstLine="0"/>
              <w:jc w:val="left"/>
              <w:rPr/>
            </w:pPr>
            <w:r w:rsidDel="00000000" w:rsidR="00000000" w:rsidRPr="00000000">
              <w:rPr>
                <w:rtl w:val="0"/>
              </w:rPr>
              <w:t xml:space="preserve">1</w:t>
            </w:r>
          </w:p>
        </w:tc>
        <w:tc>
          <w:tcPr/>
          <w:p w:rsidR="00000000" w:rsidDel="00000000" w:rsidP="00000000" w:rsidRDefault="00000000" w:rsidRPr="00000000" w14:paraId="00000845">
            <w:pPr>
              <w:ind w:firstLine="0"/>
              <w:jc w:val="left"/>
              <w:rPr/>
            </w:pPr>
            <w:r w:rsidDel="00000000" w:rsidR="00000000" w:rsidRPr="00000000">
              <w:rPr>
                <w:rtl w:val="0"/>
              </w:rPr>
              <w:t xml:space="preserve">transmitting power</w:t>
            </w:r>
          </w:p>
        </w:tc>
      </w:tr>
    </w:tbl>
    <w:p w:rsidR="00000000" w:rsidDel="00000000" w:rsidP="00000000" w:rsidRDefault="00000000" w:rsidRPr="00000000" w14:paraId="00000846">
      <w:pPr>
        <w:pStyle w:val="Heading3"/>
        <w:numPr>
          <w:ilvl w:val="2"/>
          <w:numId w:val="12"/>
        </w:numPr>
        <w:ind w:left="720" w:hanging="720"/>
        <w:rPr/>
      </w:pPr>
      <w:r w:rsidDel="00000000" w:rsidR="00000000" w:rsidRPr="00000000">
        <w:rPr>
          <w:rtl w:val="0"/>
        </w:rPr>
        <w:t xml:space="preserve">Configure STD send power response</w:t>
      </w:r>
    </w:p>
    <w:tbl>
      <w:tblPr>
        <w:tblStyle w:val="Table8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4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4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4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4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4B">
            <w:pPr>
              <w:ind w:firstLine="0"/>
              <w:jc w:val="left"/>
              <w:rPr/>
            </w:pPr>
            <w:r w:rsidDel="00000000" w:rsidR="00000000" w:rsidRPr="00000000">
              <w:rPr>
                <w:rtl w:val="0"/>
              </w:rPr>
              <w:t xml:space="preserve">2</w:t>
            </w:r>
          </w:p>
        </w:tc>
        <w:tc>
          <w:tcPr/>
          <w:p w:rsidR="00000000" w:rsidDel="00000000" w:rsidP="00000000" w:rsidRDefault="00000000" w:rsidRPr="00000000" w14:paraId="0000084C">
            <w:pPr>
              <w:ind w:firstLine="0"/>
              <w:jc w:val="left"/>
              <w:rPr/>
            </w:pPr>
            <w:r w:rsidDel="00000000" w:rsidR="00000000" w:rsidRPr="00000000">
              <w:rPr>
                <w:rtl w:val="0"/>
              </w:rPr>
              <w:t xml:space="preserve">uint8_t</w:t>
            </w:r>
          </w:p>
        </w:tc>
        <w:tc>
          <w:tcPr/>
          <w:p w:rsidR="00000000" w:rsidDel="00000000" w:rsidP="00000000" w:rsidRDefault="00000000" w:rsidRPr="00000000" w14:paraId="0000084D">
            <w:pPr>
              <w:ind w:firstLine="0"/>
              <w:jc w:val="left"/>
              <w:rPr/>
            </w:pPr>
            <w:r w:rsidDel="00000000" w:rsidR="00000000" w:rsidRPr="00000000">
              <w:rPr>
                <w:rtl w:val="0"/>
              </w:rPr>
              <w:t xml:space="preserve">1</w:t>
            </w:r>
          </w:p>
        </w:tc>
        <w:tc>
          <w:tcPr/>
          <w:p w:rsidR="00000000" w:rsidDel="00000000" w:rsidP="00000000" w:rsidRDefault="00000000" w:rsidRPr="00000000" w14:paraId="0000084E">
            <w:pPr>
              <w:ind w:firstLine="0"/>
              <w:jc w:val="left"/>
              <w:rPr/>
            </w:pPr>
            <w:r w:rsidDel="00000000" w:rsidR="00000000" w:rsidRPr="00000000">
              <w:rPr>
                <w:rtl w:val="0"/>
              </w:rPr>
              <w:t xml:space="preserve">return code</w:t>
            </w:r>
          </w:p>
          <w:p w:rsidR="00000000" w:rsidDel="00000000" w:rsidP="00000000" w:rsidRDefault="00000000" w:rsidRPr="00000000" w14:paraId="0000084F">
            <w:pPr>
              <w:ind w:firstLine="0"/>
              <w:jc w:val="left"/>
              <w:rPr/>
            </w:pPr>
            <w:r w:rsidDel="00000000" w:rsidR="00000000" w:rsidRPr="00000000">
              <w:rPr>
                <w:rtl w:val="0"/>
              </w:rPr>
              <w:t xml:space="preserve">0: Success</w:t>
            </w:r>
          </w:p>
          <w:p w:rsidR="00000000" w:rsidDel="00000000" w:rsidP="00000000" w:rsidRDefault="00000000" w:rsidRPr="00000000" w14:paraId="00000850">
            <w:pPr>
              <w:ind w:firstLine="0"/>
              <w:jc w:val="left"/>
              <w:rPr/>
            </w:pPr>
            <w:r w:rsidDel="00000000" w:rsidR="00000000" w:rsidRPr="00000000">
              <w:rPr>
                <w:rtl w:val="0"/>
              </w:rPr>
              <w:t xml:space="preserve">1: Analyze failure</w:t>
            </w:r>
          </w:p>
          <w:p w:rsidR="00000000" w:rsidDel="00000000" w:rsidP="00000000" w:rsidRDefault="00000000" w:rsidRPr="00000000" w14:paraId="00000851">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52">
      <w:pPr>
        <w:pStyle w:val="Heading3"/>
        <w:numPr>
          <w:ilvl w:val="2"/>
          <w:numId w:val="12"/>
        </w:numPr>
        <w:ind w:left="720" w:hanging="720"/>
        <w:rPr/>
      </w:pPr>
      <w:r w:rsidDel="00000000" w:rsidR="00000000" w:rsidRPr="00000000">
        <w:rPr>
          <w:rtl w:val="0"/>
        </w:rPr>
        <w:t xml:space="preserve">Obtain the STD transmission power</w:t>
      </w:r>
    </w:p>
    <w:tbl>
      <w:tblPr>
        <w:tblStyle w:val="Table9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53">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54">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55">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56">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57">
            <w:pPr>
              <w:ind w:firstLine="0"/>
              <w:jc w:val="left"/>
              <w:rPr/>
            </w:pPr>
            <w:r w:rsidDel="00000000" w:rsidR="00000000" w:rsidRPr="00000000">
              <w:rPr>
                <w:rtl w:val="0"/>
              </w:rPr>
              <w:t xml:space="preserve">not have</w:t>
            </w:r>
          </w:p>
        </w:tc>
        <w:tc>
          <w:tcPr/>
          <w:p w:rsidR="00000000" w:rsidDel="00000000" w:rsidP="00000000" w:rsidRDefault="00000000" w:rsidRPr="00000000" w14:paraId="00000858">
            <w:pPr>
              <w:ind w:firstLine="0"/>
              <w:jc w:val="left"/>
              <w:rPr/>
            </w:pPr>
            <w:r w:rsidDel="00000000" w:rsidR="00000000" w:rsidRPr="00000000">
              <w:rPr>
                <w:rtl w:val="0"/>
              </w:rPr>
            </w:r>
          </w:p>
        </w:tc>
        <w:tc>
          <w:tcPr/>
          <w:p w:rsidR="00000000" w:rsidDel="00000000" w:rsidP="00000000" w:rsidRDefault="00000000" w:rsidRPr="00000000" w14:paraId="00000859">
            <w:pPr>
              <w:ind w:firstLine="0"/>
              <w:jc w:val="left"/>
              <w:rPr/>
            </w:pPr>
            <w:r w:rsidDel="00000000" w:rsidR="00000000" w:rsidRPr="00000000">
              <w:rPr>
                <w:rtl w:val="0"/>
              </w:rPr>
            </w:r>
          </w:p>
        </w:tc>
        <w:tc>
          <w:tcPr/>
          <w:p w:rsidR="00000000" w:rsidDel="00000000" w:rsidP="00000000" w:rsidRDefault="00000000" w:rsidRPr="00000000" w14:paraId="0000085A">
            <w:pPr>
              <w:ind w:firstLine="0"/>
              <w:jc w:val="left"/>
              <w:rPr/>
            </w:pPr>
            <w:r w:rsidDel="00000000" w:rsidR="00000000" w:rsidRPr="00000000">
              <w:rPr>
                <w:rtl w:val="0"/>
              </w:rPr>
            </w:r>
          </w:p>
        </w:tc>
      </w:tr>
    </w:tbl>
    <w:p w:rsidR="00000000" w:rsidDel="00000000" w:rsidP="00000000" w:rsidRDefault="00000000" w:rsidRPr="00000000" w14:paraId="0000085B">
      <w:pPr>
        <w:pStyle w:val="Heading3"/>
        <w:numPr>
          <w:ilvl w:val="2"/>
          <w:numId w:val="12"/>
        </w:numPr>
        <w:ind w:left="720" w:hanging="720"/>
        <w:rPr/>
      </w:pPr>
      <w:r w:rsidDel="00000000" w:rsidR="00000000" w:rsidRPr="00000000">
        <w:rPr>
          <w:rtl w:val="0"/>
        </w:rPr>
        <w:t xml:space="preserve">Return to the STD transmission power</w:t>
      </w:r>
    </w:p>
    <w:tbl>
      <w:tblPr>
        <w:tblStyle w:val="Table9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5C">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5D">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5E">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5F">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60">
            <w:pPr>
              <w:ind w:firstLine="0"/>
              <w:jc w:val="left"/>
              <w:rPr/>
            </w:pPr>
            <w:r w:rsidDel="00000000" w:rsidR="00000000" w:rsidRPr="00000000">
              <w:rPr>
                <w:rtl w:val="0"/>
              </w:rPr>
              <w:t xml:space="preserve">57</w:t>
            </w:r>
          </w:p>
        </w:tc>
        <w:tc>
          <w:tcPr/>
          <w:p w:rsidR="00000000" w:rsidDel="00000000" w:rsidP="00000000" w:rsidRDefault="00000000" w:rsidRPr="00000000" w14:paraId="00000861">
            <w:pPr>
              <w:ind w:firstLine="0"/>
              <w:jc w:val="left"/>
              <w:rPr/>
            </w:pPr>
            <w:r w:rsidDel="00000000" w:rsidR="00000000" w:rsidRPr="00000000">
              <w:rPr>
                <w:rtl w:val="0"/>
              </w:rPr>
              <w:t xml:space="preserve">uint8_t</w:t>
            </w:r>
          </w:p>
        </w:tc>
        <w:tc>
          <w:tcPr/>
          <w:p w:rsidR="00000000" w:rsidDel="00000000" w:rsidP="00000000" w:rsidRDefault="00000000" w:rsidRPr="00000000" w14:paraId="00000862">
            <w:pPr>
              <w:ind w:firstLine="0"/>
              <w:jc w:val="left"/>
              <w:rPr/>
            </w:pPr>
            <w:r w:rsidDel="00000000" w:rsidR="00000000" w:rsidRPr="00000000">
              <w:rPr>
                <w:rtl w:val="0"/>
              </w:rPr>
              <w:t xml:space="preserve">1</w:t>
            </w:r>
          </w:p>
        </w:tc>
        <w:tc>
          <w:tcPr/>
          <w:p w:rsidR="00000000" w:rsidDel="00000000" w:rsidP="00000000" w:rsidRDefault="00000000" w:rsidRPr="00000000" w14:paraId="00000863">
            <w:pPr>
              <w:ind w:firstLine="0"/>
              <w:jc w:val="left"/>
              <w:rPr/>
            </w:pPr>
            <w:r w:rsidDel="00000000" w:rsidR="00000000" w:rsidRPr="00000000">
              <w:rPr>
                <w:rtl w:val="0"/>
              </w:rPr>
              <w:t xml:space="preserve">transmitting power</w:t>
            </w:r>
          </w:p>
        </w:tc>
      </w:tr>
    </w:tbl>
    <w:p w:rsidR="00000000" w:rsidDel="00000000" w:rsidP="00000000" w:rsidRDefault="00000000" w:rsidRPr="00000000" w14:paraId="00000864">
      <w:pPr>
        <w:pStyle w:val="Heading3"/>
        <w:numPr>
          <w:ilvl w:val="2"/>
          <w:numId w:val="12"/>
        </w:numPr>
        <w:ind w:left="720" w:hanging="720"/>
        <w:rPr/>
      </w:pPr>
      <w:r w:rsidDel="00000000" w:rsidR="00000000" w:rsidRPr="00000000">
        <w:rPr>
          <w:rtl w:val="0"/>
        </w:rPr>
        <w:t xml:space="preserve">Get the STD DBM value</w:t>
      </w:r>
    </w:p>
    <w:tbl>
      <w:tblPr>
        <w:tblStyle w:val="Table9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6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6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6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6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69">
            <w:pPr>
              <w:ind w:firstLine="0"/>
              <w:jc w:val="left"/>
              <w:rPr/>
            </w:pPr>
            <w:r w:rsidDel="00000000" w:rsidR="00000000" w:rsidRPr="00000000">
              <w:rPr>
                <w:rtl w:val="0"/>
              </w:rPr>
              <w:t xml:space="preserve">not have</w:t>
            </w:r>
          </w:p>
        </w:tc>
        <w:tc>
          <w:tcPr/>
          <w:p w:rsidR="00000000" w:rsidDel="00000000" w:rsidP="00000000" w:rsidRDefault="00000000" w:rsidRPr="00000000" w14:paraId="0000086A">
            <w:pPr>
              <w:ind w:firstLine="0"/>
              <w:jc w:val="left"/>
              <w:rPr/>
            </w:pPr>
            <w:r w:rsidDel="00000000" w:rsidR="00000000" w:rsidRPr="00000000">
              <w:rPr>
                <w:rtl w:val="0"/>
              </w:rPr>
            </w:r>
          </w:p>
        </w:tc>
        <w:tc>
          <w:tcPr/>
          <w:p w:rsidR="00000000" w:rsidDel="00000000" w:rsidP="00000000" w:rsidRDefault="00000000" w:rsidRPr="00000000" w14:paraId="0000086B">
            <w:pPr>
              <w:ind w:firstLine="0"/>
              <w:jc w:val="left"/>
              <w:rPr/>
            </w:pPr>
            <w:r w:rsidDel="00000000" w:rsidR="00000000" w:rsidRPr="00000000">
              <w:rPr>
                <w:rtl w:val="0"/>
              </w:rPr>
            </w:r>
          </w:p>
        </w:tc>
        <w:tc>
          <w:tcPr/>
          <w:p w:rsidR="00000000" w:rsidDel="00000000" w:rsidP="00000000" w:rsidRDefault="00000000" w:rsidRPr="00000000" w14:paraId="0000086C">
            <w:pPr>
              <w:ind w:firstLine="0"/>
              <w:jc w:val="left"/>
              <w:rPr/>
            </w:pPr>
            <w:r w:rsidDel="00000000" w:rsidR="00000000" w:rsidRPr="00000000">
              <w:rPr>
                <w:rtl w:val="0"/>
              </w:rPr>
            </w:r>
          </w:p>
        </w:tc>
      </w:tr>
    </w:tbl>
    <w:p w:rsidR="00000000" w:rsidDel="00000000" w:rsidP="00000000" w:rsidRDefault="00000000" w:rsidRPr="00000000" w14:paraId="0000086D">
      <w:pPr>
        <w:pStyle w:val="Heading3"/>
        <w:numPr>
          <w:ilvl w:val="2"/>
          <w:numId w:val="12"/>
        </w:numPr>
        <w:ind w:left="720" w:hanging="720"/>
        <w:rPr/>
      </w:pPr>
      <w:r w:rsidDel="00000000" w:rsidR="00000000" w:rsidRPr="00000000">
        <w:rPr>
          <w:rtl w:val="0"/>
        </w:rPr>
        <w:t xml:space="preserve">Returns the STD DBM value</w:t>
      </w:r>
    </w:p>
    <w:tbl>
      <w:tblPr>
        <w:tblStyle w:val="Table9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6E">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6F">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70">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7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72">
            <w:pPr>
              <w:ind w:firstLine="0"/>
              <w:jc w:val="left"/>
              <w:rPr/>
            </w:pPr>
            <w:r w:rsidDel="00000000" w:rsidR="00000000" w:rsidRPr="00000000">
              <w:rPr>
                <w:rtl w:val="0"/>
              </w:rPr>
              <w:t xml:space="preserve">58</w:t>
            </w:r>
          </w:p>
        </w:tc>
        <w:tc>
          <w:tcPr/>
          <w:p w:rsidR="00000000" w:rsidDel="00000000" w:rsidP="00000000" w:rsidRDefault="00000000" w:rsidRPr="00000000" w14:paraId="00000873">
            <w:pPr>
              <w:ind w:firstLine="0"/>
              <w:jc w:val="left"/>
              <w:rPr/>
            </w:pPr>
            <w:r w:rsidDel="00000000" w:rsidR="00000000" w:rsidRPr="00000000">
              <w:rPr>
                <w:rtl w:val="0"/>
              </w:rPr>
              <w:t xml:space="preserve">int8_t</w:t>
            </w:r>
          </w:p>
        </w:tc>
        <w:tc>
          <w:tcPr/>
          <w:p w:rsidR="00000000" w:rsidDel="00000000" w:rsidP="00000000" w:rsidRDefault="00000000" w:rsidRPr="00000000" w14:paraId="00000874">
            <w:pPr>
              <w:ind w:firstLine="0"/>
              <w:jc w:val="left"/>
              <w:rPr/>
            </w:pPr>
            <w:r w:rsidDel="00000000" w:rsidR="00000000" w:rsidRPr="00000000">
              <w:rPr>
                <w:rtl w:val="0"/>
              </w:rPr>
              <w:t xml:space="preserve">1</w:t>
            </w:r>
          </w:p>
        </w:tc>
        <w:tc>
          <w:tcPr/>
          <w:p w:rsidR="00000000" w:rsidDel="00000000" w:rsidP="00000000" w:rsidRDefault="00000000" w:rsidRPr="00000000" w14:paraId="00000875">
            <w:pPr>
              <w:ind w:firstLine="0"/>
              <w:jc w:val="left"/>
              <w:rPr/>
            </w:pPr>
            <w:r w:rsidDel="00000000" w:rsidR="00000000" w:rsidRPr="00000000">
              <w:rPr>
                <w:rtl w:val="0"/>
              </w:rPr>
              <w:t xml:space="preserve">transmitting power DBM</w:t>
            </w:r>
          </w:p>
        </w:tc>
      </w:tr>
    </w:tbl>
    <w:p w:rsidR="00000000" w:rsidDel="00000000" w:rsidP="00000000" w:rsidRDefault="00000000" w:rsidRPr="00000000" w14:paraId="00000876">
      <w:pPr>
        <w:pStyle w:val="Heading3"/>
        <w:numPr>
          <w:ilvl w:val="2"/>
          <w:numId w:val="12"/>
        </w:numPr>
        <w:ind w:left="720" w:hanging="720"/>
        <w:rPr/>
      </w:pPr>
      <w:r w:rsidDel="00000000" w:rsidR="00000000" w:rsidRPr="00000000">
        <w:rPr>
          <w:rtl w:val="0"/>
        </w:rPr>
        <w:t xml:space="preserve">configure DBM</w:t>
      </w:r>
    </w:p>
    <w:tbl>
      <w:tblPr>
        <w:tblStyle w:val="Table9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77">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78">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79">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7A">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7B">
            <w:pPr>
              <w:ind w:firstLine="0"/>
              <w:jc w:val="left"/>
              <w:rPr/>
            </w:pPr>
            <w:r w:rsidDel="00000000" w:rsidR="00000000" w:rsidRPr="00000000">
              <w:rPr>
                <w:rtl w:val="0"/>
              </w:rPr>
              <w:t xml:space="preserve">58</w:t>
            </w:r>
          </w:p>
        </w:tc>
        <w:tc>
          <w:tcPr/>
          <w:p w:rsidR="00000000" w:rsidDel="00000000" w:rsidP="00000000" w:rsidRDefault="00000000" w:rsidRPr="00000000" w14:paraId="0000087C">
            <w:pPr>
              <w:ind w:firstLine="0"/>
              <w:jc w:val="left"/>
              <w:rPr/>
            </w:pPr>
            <w:r w:rsidDel="00000000" w:rsidR="00000000" w:rsidRPr="00000000">
              <w:rPr>
                <w:rtl w:val="0"/>
              </w:rPr>
              <w:t xml:space="preserve">int8_t</w:t>
            </w:r>
          </w:p>
        </w:tc>
        <w:tc>
          <w:tcPr/>
          <w:p w:rsidR="00000000" w:rsidDel="00000000" w:rsidP="00000000" w:rsidRDefault="00000000" w:rsidRPr="00000000" w14:paraId="0000087D">
            <w:pPr>
              <w:ind w:firstLine="0"/>
              <w:jc w:val="left"/>
              <w:rPr/>
            </w:pPr>
            <w:r w:rsidDel="00000000" w:rsidR="00000000" w:rsidRPr="00000000">
              <w:rPr>
                <w:rtl w:val="0"/>
              </w:rPr>
              <w:t xml:space="preserve">1</w:t>
            </w:r>
          </w:p>
        </w:tc>
        <w:tc>
          <w:tcPr/>
          <w:p w:rsidR="00000000" w:rsidDel="00000000" w:rsidP="00000000" w:rsidRDefault="00000000" w:rsidRPr="00000000" w14:paraId="0000087E">
            <w:pPr>
              <w:ind w:firstLine="0"/>
              <w:jc w:val="left"/>
              <w:rPr/>
            </w:pPr>
            <w:r w:rsidDel="00000000" w:rsidR="00000000" w:rsidRPr="00000000">
              <w:rPr>
                <w:rtl w:val="0"/>
              </w:rPr>
              <w:t xml:space="preserve">Emission power DBM, range 0 – 43, a value of 127 indicates off transmit power</w:t>
            </w:r>
          </w:p>
        </w:tc>
      </w:tr>
    </w:tbl>
    <w:p w:rsidR="00000000" w:rsidDel="00000000" w:rsidP="00000000" w:rsidRDefault="00000000" w:rsidRPr="00000000" w14:paraId="0000087F">
      <w:pPr>
        <w:pStyle w:val="Heading3"/>
        <w:numPr>
          <w:ilvl w:val="2"/>
          <w:numId w:val="12"/>
        </w:numPr>
        <w:ind w:left="720" w:hanging="720"/>
        <w:rPr/>
      </w:pPr>
      <w:r w:rsidDel="00000000" w:rsidR="00000000" w:rsidRPr="00000000">
        <w:rPr>
          <w:rtl w:val="0"/>
        </w:rPr>
        <w:t xml:space="preserve">Returns the configuration DBM result</w:t>
      </w:r>
    </w:p>
    <w:tbl>
      <w:tblPr>
        <w:tblStyle w:val="Table9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80">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81">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82">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8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84">
            <w:pPr>
              <w:ind w:firstLine="0"/>
              <w:jc w:val="left"/>
              <w:rPr/>
            </w:pPr>
            <w:r w:rsidDel="00000000" w:rsidR="00000000" w:rsidRPr="00000000">
              <w:rPr>
                <w:rtl w:val="0"/>
              </w:rPr>
              <w:t xml:space="preserve">2</w:t>
            </w:r>
          </w:p>
        </w:tc>
        <w:tc>
          <w:tcPr/>
          <w:p w:rsidR="00000000" w:rsidDel="00000000" w:rsidP="00000000" w:rsidRDefault="00000000" w:rsidRPr="00000000" w14:paraId="00000885">
            <w:pPr>
              <w:ind w:firstLine="0"/>
              <w:jc w:val="left"/>
              <w:rPr/>
            </w:pPr>
            <w:r w:rsidDel="00000000" w:rsidR="00000000" w:rsidRPr="00000000">
              <w:rPr>
                <w:rtl w:val="0"/>
              </w:rPr>
              <w:t xml:space="preserve">uint8_t</w:t>
            </w:r>
          </w:p>
        </w:tc>
        <w:tc>
          <w:tcPr/>
          <w:p w:rsidR="00000000" w:rsidDel="00000000" w:rsidP="00000000" w:rsidRDefault="00000000" w:rsidRPr="00000000" w14:paraId="00000886">
            <w:pPr>
              <w:ind w:firstLine="0"/>
              <w:jc w:val="left"/>
              <w:rPr/>
            </w:pPr>
            <w:r w:rsidDel="00000000" w:rsidR="00000000" w:rsidRPr="00000000">
              <w:rPr>
                <w:rtl w:val="0"/>
              </w:rPr>
              <w:t xml:space="preserve">1</w:t>
            </w:r>
          </w:p>
        </w:tc>
        <w:tc>
          <w:tcPr/>
          <w:p w:rsidR="00000000" w:rsidDel="00000000" w:rsidP="00000000" w:rsidRDefault="00000000" w:rsidRPr="00000000" w14:paraId="00000887">
            <w:pPr>
              <w:ind w:firstLine="0"/>
              <w:jc w:val="left"/>
              <w:rPr/>
            </w:pPr>
            <w:r w:rsidDel="00000000" w:rsidR="00000000" w:rsidRPr="00000000">
              <w:rPr>
                <w:rtl w:val="0"/>
              </w:rPr>
              <w:t xml:space="preserve">return code</w:t>
            </w:r>
          </w:p>
          <w:p w:rsidR="00000000" w:rsidDel="00000000" w:rsidP="00000000" w:rsidRDefault="00000000" w:rsidRPr="00000000" w14:paraId="00000888">
            <w:pPr>
              <w:ind w:firstLine="0"/>
              <w:jc w:val="left"/>
              <w:rPr/>
            </w:pPr>
            <w:r w:rsidDel="00000000" w:rsidR="00000000" w:rsidRPr="00000000">
              <w:rPr>
                <w:rtl w:val="0"/>
              </w:rPr>
              <w:t xml:space="preserve">0: Success</w:t>
            </w:r>
          </w:p>
          <w:p w:rsidR="00000000" w:rsidDel="00000000" w:rsidP="00000000" w:rsidRDefault="00000000" w:rsidRPr="00000000" w14:paraId="00000889">
            <w:pPr>
              <w:ind w:firstLine="0"/>
              <w:jc w:val="left"/>
              <w:rPr/>
            </w:pPr>
            <w:r w:rsidDel="00000000" w:rsidR="00000000" w:rsidRPr="00000000">
              <w:rPr>
                <w:rtl w:val="0"/>
              </w:rPr>
              <w:t xml:space="preserve">1: Analyze failure</w:t>
            </w:r>
          </w:p>
          <w:p w:rsidR="00000000" w:rsidDel="00000000" w:rsidP="00000000" w:rsidRDefault="00000000" w:rsidRPr="00000000" w14:paraId="0000088A">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pStyle w:val="Heading3"/>
        <w:numPr>
          <w:ilvl w:val="2"/>
          <w:numId w:val="12"/>
        </w:numPr>
        <w:ind w:left="720" w:hanging="720"/>
        <w:rPr/>
      </w:pPr>
      <w:r w:rsidDel="00000000" w:rsidR="00000000" w:rsidRPr="00000000">
        <w:rPr>
          <w:rtl w:val="0"/>
        </w:rPr>
        <w:t xml:space="preserve">Configure the UE filter mode</w:t>
      </w:r>
    </w:p>
    <w:tbl>
      <w:tblPr>
        <w:tblStyle w:val="Table9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8D">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8E">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8F">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90">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91">
            <w:pPr>
              <w:ind w:firstLine="0"/>
              <w:jc w:val="left"/>
              <w:rPr/>
            </w:pPr>
            <w:r w:rsidDel="00000000" w:rsidR="00000000" w:rsidRPr="00000000">
              <w:rPr>
                <w:rtl w:val="0"/>
              </w:rPr>
              <w:t xml:space="preserve">59</w:t>
            </w:r>
          </w:p>
        </w:tc>
        <w:tc>
          <w:tcPr/>
          <w:p w:rsidR="00000000" w:rsidDel="00000000" w:rsidP="00000000" w:rsidRDefault="00000000" w:rsidRPr="00000000" w14:paraId="00000892">
            <w:pPr>
              <w:ind w:firstLine="0"/>
              <w:jc w:val="left"/>
              <w:rPr/>
            </w:pPr>
            <w:r w:rsidDel="00000000" w:rsidR="00000000" w:rsidRPr="00000000">
              <w:rPr>
                <w:rtl w:val="0"/>
              </w:rPr>
              <w:t xml:space="preserve">uint8_t</w:t>
            </w:r>
          </w:p>
        </w:tc>
        <w:tc>
          <w:tcPr/>
          <w:p w:rsidR="00000000" w:rsidDel="00000000" w:rsidP="00000000" w:rsidRDefault="00000000" w:rsidRPr="00000000" w14:paraId="00000893">
            <w:pPr>
              <w:ind w:firstLine="0"/>
              <w:jc w:val="left"/>
              <w:rPr/>
            </w:pPr>
            <w:r w:rsidDel="00000000" w:rsidR="00000000" w:rsidRPr="00000000">
              <w:rPr>
                <w:rtl w:val="0"/>
              </w:rPr>
              <w:t xml:space="preserve">1</w:t>
            </w:r>
          </w:p>
        </w:tc>
        <w:tc>
          <w:tcPr/>
          <w:p w:rsidR="00000000" w:rsidDel="00000000" w:rsidP="00000000" w:rsidRDefault="00000000" w:rsidRPr="00000000" w14:paraId="00000894">
            <w:pPr>
              <w:ind w:firstLine="0"/>
              <w:jc w:val="left"/>
              <w:rPr/>
            </w:pPr>
            <w:r w:rsidDel="00000000" w:rsidR="00000000" w:rsidRPr="00000000">
              <w:rPr>
                <w:rtl w:val="0"/>
              </w:rPr>
              <w:t xml:space="preserve">Is enabled</w:t>
            </w:r>
          </w:p>
          <w:p w:rsidR="00000000" w:rsidDel="00000000" w:rsidP="00000000" w:rsidRDefault="00000000" w:rsidRPr="00000000" w14:paraId="00000895">
            <w:pPr>
              <w:ind w:firstLine="0"/>
              <w:jc w:val="left"/>
              <w:rPr/>
            </w:pPr>
            <w:r w:rsidDel="00000000" w:rsidR="00000000" w:rsidRPr="00000000">
              <w:rPr>
                <w:rtl w:val="0"/>
              </w:rPr>
              <w:t xml:space="preserve">0: Not enabled</w:t>
            </w:r>
          </w:p>
          <w:p w:rsidR="00000000" w:rsidDel="00000000" w:rsidP="00000000" w:rsidRDefault="00000000" w:rsidRPr="00000000" w14:paraId="00000896">
            <w:pPr>
              <w:ind w:firstLine="0"/>
              <w:jc w:val="left"/>
              <w:rPr/>
            </w:pPr>
            <w:r w:rsidDel="00000000" w:rsidR="00000000" w:rsidRPr="00000000">
              <w:rPr>
                <w:rtl w:val="0"/>
              </w:rPr>
              <w:t xml:space="preserve">1: Enable</w:t>
            </w:r>
          </w:p>
        </w:tc>
      </w:tr>
      <w:tr>
        <w:trPr>
          <w:cantSplit w:val="0"/>
          <w:tblHeader w:val="0"/>
        </w:trPr>
        <w:tc>
          <w:tcPr/>
          <w:p w:rsidR="00000000" w:rsidDel="00000000" w:rsidP="00000000" w:rsidRDefault="00000000" w:rsidRPr="00000000" w14:paraId="00000897">
            <w:pPr>
              <w:ind w:firstLine="0"/>
              <w:jc w:val="left"/>
              <w:rPr/>
            </w:pPr>
            <w:r w:rsidDel="00000000" w:rsidR="00000000" w:rsidRPr="00000000">
              <w:rPr>
                <w:rtl w:val="0"/>
              </w:rPr>
              <w:t xml:space="preserve">60</w:t>
            </w:r>
          </w:p>
        </w:tc>
        <w:tc>
          <w:tcPr/>
          <w:p w:rsidR="00000000" w:rsidDel="00000000" w:rsidP="00000000" w:rsidRDefault="00000000" w:rsidRPr="00000000" w14:paraId="00000898">
            <w:pPr>
              <w:ind w:firstLine="0"/>
              <w:jc w:val="left"/>
              <w:rPr/>
            </w:pPr>
            <w:r w:rsidDel="00000000" w:rsidR="00000000" w:rsidRPr="00000000">
              <w:rPr>
                <w:rtl w:val="0"/>
              </w:rPr>
              <w:t xml:space="preserve">uint32_t</w:t>
            </w:r>
          </w:p>
        </w:tc>
        <w:tc>
          <w:tcPr/>
          <w:p w:rsidR="00000000" w:rsidDel="00000000" w:rsidP="00000000" w:rsidRDefault="00000000" w:rsidRPr="00000000" w14:paraId="00000899">
            <w:pPr>
              <w:ind w:firstLine="0"/>
              <w:jc w:val="left"/>
              <w:rPr/>
            </w:pPr>
            <w:r w:rsidDel="00000000" w:rsidR="00000000" w:rsidRPr="00000000">
              <w:rPr>
                <w:rtl w:val="0"/>
              </w:rPr>
              <w:t xml:space="preserve">0…1</w:t>
            </w:r>
          </w:p>
        </w:tc>
        <w:tc>
          <w:tcPr/>
          <w:p w:rsidR="00000000" w:rsidDel="00000000" w:rsidP="00000000" w:rsidRDefault="00000000" w:rsidRPr="00000000" w14:paraId="0000089A">
            <w:pPr>
              <w:ind w:firstLine="0"/>
              <w:jc w:val="left"/>
              <w:rPr/>
            </w:pPr>
            <w:r w:rsidDel="00000000" w:rsidR="00000000" w:rsidRPr="00000000">
              <w:rPr>
                <w:rtl w:val="0"/>
              </w:rPr>
              <w:t xml:space="preserve">Timer length, measured in, in seconds</w:t>
            </w:r>
          </w:p>
        </w:tc>
      </w:tr>
    </w:tbl>
    <w:p w:rsidR="00000000" w:rsidDel="00000000" w:rsidP="00000000" w:rsidRDefault="00000000" w:rsidRPr="00000000" w14:paraId="0000089B">
      <w:pPr>
        <w:pStyle w:val="Heading3"/>
        <w:numPr>
          <w:ilvl w:val="2"/>
          <w:numId w:val="12"/>
        </w:numPr>
        <w:ind w:left="720" w:hanging="720"/>
        <w:rPr/>
      </w:pPr>
      <w:r w:rsidDel="00000000" w:rsidR="00000000" w:rsidRPr="00000000">
        <w:rPr>
          <w:rtl w:val="0"/>
        </w:rPr>
        <w:t xml:space="preserve">Returns the configuration UE filter mode results</w:t>
      </w:r>
    </w:p>
    <w:tbl>
      <w:tblPr>
        <w:tblStyle w:val="Table9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9C">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9D">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9E">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9F">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A0">
            <w:pPr>
              <w:ind w:firstLine="0"/>
              <w:jc w:val="left"/>
              <w:rPr/>
            </w:pPr>
            <w:r w:rsidDel="00000000" w:rsidR="00000000" w:rsidRPr="00000000">
              <w:rPr>
                <w:rtl w:val="0"/>
              </w:rPr>
              <w:t xml:space="preserve">2</w:t>
            </w:r>
          </w:p>
        </w:tc>
        <w:tc>
          <w:tcPr/>
          <w:p w:rsidR="00000000" w:rsidDel="00000000" w:rsidP="00000000" w:rsidRDefault="00000000" w:rsidRPr="00000000" w14:paraId="000008A1">
            <w:pPr>
              <w:ind w:firstLine="0"/>
              <w:jc w:val="left"/>
              <w:rPr/>
            </w:pPr>
            <w:r w:rsidDel="00000000" w:rsidR="00000000" w:rsidRPr="00000000">
              <w:rPr>
                <w:rtl w:val="0"/>
              </w:rPr>
              <w:t xml:space="preserve">uint8_t</w:t>
            </w:r>
          </w:p>
        </w:tc>
        <w:tc>
          <w:tcPr/>
          <w:p w:rsidR="00000000" w:rsidDel="00000000" w:rsidP="00000000" w:rsidRDefault="00000000" w:rsidRPr="00000000" w14:paraId="000008A2">
            <w:pPr>
              <w:ind w:firstLine="0"/>
              <w:jc w:val="left"/>
              <w:rPr/>
            </w:pPr>
            <w:r w:rsidDel="00000000" w:rsidR="00000000" w:rsidRPr="00000000">
              <w:rPr>
                <w:rtl w:val="0"/>
              </w:rPr>
              <w:t xml:space="preserve">1</w:t>
            </w:r>
          </w:p>
        </w:tc>
        <w:tc>
          <w:tcPr/>
          <w:p w:rsidR="00000000" w:rsidDel="00000000" w:rsidP="00000000" w:rsidRDefault="00000000" w:rsidRPr="00000000" w14:paraId="000008A3">
            <w:pPr>
              <w:ind w:firstLine="0"/>
              <w:jc w:val="left"/>
              <w:rPr/>
            </w:pPr>
            <w:r w:rsidDel="00000000" w:rsidR="00000000" w:rsidRPr="00000000">
              <w:rPr>
                <w:rtl w:val="0"/>
              </w:rPr>
              <w:t xml:space="preserve">return code</w:t>
            </w:r>
          </w:p>
          <w:p w:rsidR="00000000" w:rsidDel="00000000" w:rsidP="00000000" w:rsidRDefault="00000000" w:rsidRPr="00000000" w14:paraId="000008A4">
            <w:pPr>
              <w:ind w:firstLine="0"/>
              <w:jc w:val="left"/>
              <w:rPr/>
            </w:pPr>
            <w:r w:rsidDel="00000000" w:rsidR="00000000" w:rsidRPr="00000000">
              <w:rPr>
                <w:rtl w:val="0"/>
              </w:rPr>
              <w:t xml:space="preserve">0: Success</w:t>
            </w:r>
          </w:p>
          <w:p w:rsidR="00000000" w:rsidDel="00000000" w:rsidP="00000000" w:rsidRDefault="00000000" w:rsidRPr="00000000" w14:paraId="000008A5">
            <w:pPr>
              <w:ind w:firstLine="0"/>
              <w:jc w:val="left"/>
              <w:rPr/>
            </w:pPr>
            <w:r w:rsidDel="00000000" w:rsidR="00000000" w:rsidRPr="00000000">
              <w:rPr>
                <w:rtl w:val="0"/>
              </w:rPr>
              <w:t xml:space="preserve">1: Analyze failure</w:t>
            </w:r>
          </w:p>
          <w:p w:rsidR="00000000" w:rsidDel="00000000" w:rsidP="00000000" w:rsidRDefault="00000000" w:rsidRPr="00000000" w14:paraId="000008A6">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A7">
      <w:pPr>
        <w:pStyle w:val="Heading3"/>
        <w:numPr>
          <w:ilvl w:val="2"/>
          <w:numId w:val="12"/>
        </w:numPr>
        <w:ind w:left="720" w:hanging="720"/>
        <w:rPr/>
      </w:pPr>
      <w:r w:rsidDel="00000000" w:rsidR="00000000" w:rsidRPr="00000000">
        <w:rPr>
          <w:rtl w:val="0"/>
        </w:rPr>
        <w:t xml:space="preserve">Configure the Scan mode</w:t>
      </w:r>
    </w:p>
    <w:tbl>
      <w:tblPr>
        <w:tblStyle w:val="Table9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A8">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A9">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AA">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AB">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AC">
            <w:pPr>
              <w:ind w:firstLine="0"/>
              <w:jc w:val="left"/>
              <w:rPr/>
            </w:pPr>
            <w:r w:rsidDel="00000000" w:rsidR="00000000" w:rsidRPr="00000000">
              <w:rPr>
                <w:rtl w:val="0"/>
              </w:rPr>
              <w:t xml:space="preserve">73</w:t>
            </w:r>
          </w:p>
        </w:tc>
        <w:tc>
          <w:tcPr/>
          <w:p w:rsidR="00000000" w:rsidDel="00000000" w:rsidP="00000000" w:rsidRDefault="00000000" w:rsidRPr="00000000" w14:paraId="000008AD">
            <w:pPr>
              <w:ind w:firstLine="0"/>
              <w:jc w:val="left"/>
              <w:rPr/>
            </w:pPr>
            <w:r w:rsidDel="00000000" w:rsidR="00000000" w:rsidRPr="00000000">
              <w:rPr>
                <w:rtl w:val="0"/>
              </w:rPr>
              <w:t xml:space="preserve">uint32_t</w:t>
            </w:r>
          </w:p>
        </w:tc>
        <w:tc>
          <w:tcPr/>
          <w:p w:rsidR="00000000" w:rsidDel="00000000" w:rsidP="00000000" w:rsidRDefault="00000000" w:rsidRPr="00000000" w14:paraId="000008AE">
            <w:pPr>
              <w:ind w:firstLine="0"/>
              <w:jc w:val="left"/>
              <w:rPr/>
            </w:pPr>
            <w:r w:rsidDel="00000000" w:rsidR="00000000" w:rsidRPr="00000000">
              <w:rPr>
                <w:rtl w:val="0"/>
              </w:rPr>
              <w:t xml:space="preserve">1</w:t>
            </w:r>
          </w:p>
        </w:tc>
        <w:tc>
          <w:tcPr/>
          <w:p w:rsidR="00000000" w:rsidDel="00000000" w:rsidP="00000000" w:rsidRDefault="00000000" w:rsidRPr="00000000" w14:paraId="000008AF">
            <w:pPr>
              <w:ind w:firstLine="0"/>
              <w:jc w:val="left"/>
              <w:rPr/>
            </w:pPr>
            <w:r w:rsidDel="00000000" w:rsidR="00000000" w:rsidRPr="00000000">
              <w:rPr>
                <w:rtl w:val="0"/>
              </w:rPr>
              <w:t xml:space="preserve">Timer length, measured in, in seconds</w:t>
            </w:r>
          </w:p>
        </w:tc>
      </w:tr>
      <w:tr>
        <w:trPr>
          <w:cantSplit w:val="0"/>
          <w:tblHeader w:val="0"/>
        </w:trPr>
        <w:tc>
          <w:tcPr/>
          <w:p w:rsidR="00000000" w:rsidDel="00000000" w:rsidP="00000000" w:rsidRDefault="00000000" w:rsidRPr="00000000" w14:paraId="000008B0">
            <w:pPr>
              <w:ind w:firstLine="0"/>
              <w:jc w:val="left"/>
              <w:rPr/>
            </w:pPr>
            <w:r w:rsidDel="00000000" w:rsidR="00000000" w:rsidRPr="00000000">
              <w:rPr>
                <w:rtl w:val="0"/>
              </w:rPr>
              <w:t xml:space="preserve">72</w:t>
            </w:r>
          </w:p>
        </w:tc>
        <w:tc>
          <w:tcPr/>
          <w:p w:rsidR="00000000" w:rsidDel="00000000" w:rsidP="00000000" w:rsidRDefault="00000000" w:rsidRPr="00000000" w14:paraId="000008B1">
            <w:pPr>
              <w:ind w:firstLine="0"/>
              <w:jc w:val="left"/>
              <w:rPr/>
            </w:pPr>
            <w:r w:rsidDel="00000000" w:rsidR="00000000" w:rsidRPr="00000000">
              <w:rPr>
                <w:rtl w:val="0"/>
              </w:rPr>
              <w:t xml:space="preserve">uint8_t[]</w:t>
            </w:r>
          </w:p>
        </w:tc>
        <w:tc>
          <w:tcPr/>
          <w:p w:rsidR="00000000" w:rsidDel="00000000" w:rsidP="00000000" w:rsidRDefault="00000000" w:rsidRPr="00000000" w14:paraId="000008B2">
            <w:pPr>
              <w:ind w:firstLine="0"/>
              <w:jc w:val="left"/>
              <w:rPr/>
            </w:pPr>
            <w:r w:rsidDel="00000000" w:rsidR="00000000" w:rsidRPr="00000000">
              <w:rPr>
                <w:rtl w:val="0"/>
              </w:rPr>
              <w:t xml:space="preserve">0…n</w:t>
            </w:r>
          </w:p>
        </w:tc>
        <w:tc>
          <w:tcPr/>
          <w:p w:rsidR="00000000" w:rsidDel="00000000" w:rsidP="00000000" w:rsidRDefault="00000000" w:rsidRPr="00000000" w14:paraId="000008B3">
            <w:pPr>
              <w:ind w:firstLine="0"/>
              <w:jc w:val="left"/>
              <w:rPr/>
            </w:pPr>
            <w:r w:rsidDel="00000000" w:rsidR="00000000" w:rsidRPr="00000000">
              <w:rPr>
                <w:rtl w:val="0"/>
              </w:rPr>
              <w:t xml:space="preserve">List of following frequency points</w:t>
            </w:r>
          </w:p>
        </w:tc>
      </w:tr>
    </w:tbl>
    <w:p w:rsidR="00000000" w:rsidDel="00000000" w:rsidP="00000000" w:rsidRDefault="00000000" w:rsidRPr="00000000" w14:paraId="000008B4">
      <w:pPr>
        <w:pStyle w:val="Heading3"/>
        <w:numPr>
          <w:ilvl w:val="2"/>
          <w:numId w:val="12"/>
        </w:numPr>
        <w:ind w:left="720" w:hanging="720"/>
        <w:rPr/>
      </w:pPr>
      <w:r w:rsidDel="00000000" w:rsidR="00000000" w:rsidRPr="00000000">
        <w:rPr>
          <w:rtl w:val="0"/>
        </w:rPr>
        <w:t xml:space="preserve">Returns the configuration Scan, the mode result</w:t>
      </w:r>
    </w:p>
    <w:tbl>
      <w:tblPr>
        <w:tblStyle w:val="Table9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B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B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B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B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B9">
            <w:pPr>
              <w:ind w:firstLine="0"/>
              <w:jc w:val="left"/>
              <w:rPr/>
            </w:pPr>
            <w:r w:rsidDel="00000000" w:rsidR="00000000" w:rsidRPr="00000000">
              <w:rPr>
                <w:rtl w:val="0"/>
              </w:rPr>
              <w:t xml:space="preserve">2</w:t>
            </w:r>
          </w:p>
        </w:tc>
        <w:tc>
          <w:tcPr/>
          <w:p w:rsidR="00000000" w:rsidDel="00000000" w:rsidP="00000000" w:rsidRDefault="00000000" w:rsidRPr="00000000" w14:paraId="000008BA">
            <w:pPr>
              <w:ind w:firstLine="0"/>
              <w:jc w:val="left"/>
              <w:rPr/>
            </w:pPr>
            <w:r w:rsidDel="00000000" w:rsidR="00000000" w:rsidRPr="00000000">
              <w:rPr>
                <w:rtl w:val="0"/>
              </w:rPr>
              <w:t xml:space="preserve">uint8_t</w:t>
            </w:r>
          </w:p>
        </w:tc>
        <w:tc>
          <w:tcPr/>
          <w:p w:rsidR="00000000" w:rsidDel="00000000" w:rsidP="00000000" w:rsidRDefault="00000000" w:rsidRPr="00000000" w14:paraId="000008BB">
            <w:pPr>
              <w:ind w:firstLine="0"/>
              <w:jc w:val="left"/>
              <w:rPr/>
            </w:pPr>
            <w:r w:rsidDel="00000000" w:rsidR="00000000" w:rsidRPr="00000000">
              <w:rPr>
                <w:rtl w:val="0"/>
              </w:rPr>
              <w:t xml:space="preserve">1</w:t>
            </w:r>
          </w:p>
        </w:tc>
        <w:tc>
          <w:tcPr/>
          <w:p w:rsidR="00000000" w:rsidDel="00000000" w:rsidP="00000000" w:rsidRDefault="00000000" w:rsidRPr="00000000" w14:paraId="000008BC">
            <w:pPr>
              <w:ind w:firstLine="0"/>
              <w:jc w:val="left"/>
              <w:rPr/>
            </w:pPr>
            <w:r w:rsidDel="00000000" w:rsidR="00000000" w:rsidRPr="00000000">
              <w:rPr>
                <w:rtl w:val="0"/>
              </w:rPr>
              <w:t xml:space="preserve">return code</w:t>
            </w:r>
          </w:p>
          <w:p w:rsidR="00000000" w:rsidDel="00000000" w:rsidP="00000000" w:rsidRDefault="00000000" w:rsidRPr="00000000" w14:paraId="000008BD">
            <w:pPr>
              <w:ind w:firstLine="0"/>
              <w:jc w:val="left"/>
              <w:rPr/>
            </w:pPr>
            <w:r w:rsidDel="00000000" w:rsidR="00000000" w:rsidRPr="00000000">
              <w:rPr>
                <w:rtl w:val="0"/>
              </w:rPr>
              <w:t xml:space="preserve">0: Success</w:t>
            </w:r>
          </w:p>
          <w:p w:rsidR="00000000" w:rsidDel="00000000" w:rsidP="00000000" w:rsidRDefault="00000000" w:rsidRPr="00000000" w14:paraId="000008BE">
            <w:pPr>
              <w:ind w:firstLine="0"/>
              <w:jc w:val="left"/>
              <w:rPr/>
            </w:pPr>
            <w:r w:rsidDel="00000000" w:rsidR="00000000" w:rsidRPr="00000000">
              <w:rPr>
                <w:rtl w:val="0"/>
              </w:rPr>
              <w:t xml:space="preserve">1: Analyze failure</w:t>
            </w:r>
          </w:p>
          <w:p w:rsidR="00000000" w:rsidDel="00000000" w:rsidP="00000000" w:rsidRDefault="00000000" w:rsidRPr="00000000" w14:paraId="000008BF">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C0">
      <w:pPr>
        <w:pStyle w:val="Heading3"/>
        <w:numPr>
          <w:ilvl w:val="2"/>
          <w:numId w:val="12"/>
        </w:numPr>
        <w:ind w:left="720" w:hanging="720"/>
        <w:rPr/>
      </w:pPr>
      <w:r w:rsidDel="00000000" w:rsidR="00000000" w:rsidRPr="00000000">
        <w:rPr>
          <w:rtl w:val="0"/>
        </w:rPr>
        <w:t xml:space="preserve">Upline frequency point configuration</w:t>
      </w:r>
    </w:p>
    <w:tbl>
      <w:tblPr>
        <w:tblStyle w:val="Table10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C1">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C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C3">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C4">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C5">
            <w:pPr>
              <w:ind w:firstLine="0"/>
              <w:jc w:val="left"/>
              <w:rPr/>
            </w:pPr>
            <w:r w:rsidDel="00000000" w:rsidR="00000000" w:rsidRPr="00000000">
              <w:rPr>
                <w:rtl w:val="0"/>
              </w:rPr>
              <w:t xml:space="preserve">71</w:t>
            </w:r>
          </w:p>
        </w:tc>
        <w:tc>
          <w:tcPr/>
          <w:p w:rsidR="00000000" w:rsidDel="00000000" w:rsidP="00000000" w:rsidRDefault="00000000" w:rsidRPr="00000000" w14:paraId="000008C6">
            <w:pPr>
              <w:ind w:firstLine="0"/>
              <w:jc w:val="left"/>
              <w:rPr/>
            </w:pPr>
            <w:r w:rsidDel="00000000" w:rsidR="00000000" w:rsidRPr="00000000">
              <w:rPr>
                <w:rtl w:val="0"/>
              </w:rPr>
              <w:t xml:space="preserve">uint16_t</w:t>
            </w:r>
          </w:p>
        </w:tc>
        <w:tc>
          <w:tcPr/>
          <w:p w:rsidR="00000000" w:rsidDel="00000000" w:rsidP="00000000" w:rsidRDefault="00000000" w:rsidRPr="00000000" w14:paraId="000008C7">
            <w:pPr>
              <w:ind w:firstLine="0"/>
              <w:jc w:val="left"/>
              <w:rPr/>
            </w:pPr>
            <w:r w:rsidDel="00000000" w:rsidR="00000000" w:rsidRPr="00000000">
              <w:rPr>
                <w:rtl w:val="0"/>
              </w:rPr>
              <w:t xml:space="preserve">1</w:t>
            </w:r>
          </w:p>
        </w:tc>
        <w:tc>
          <w:tcPr/>
          <w:p w:rsidR="00000000" w:rsidDel="00000000" w:rsidP="00000000" w:rsidRDefault="00000000" w:rsidRPr="00000000" w14:paraId="000008C8">
            <w:pPr>
              <w:ind w:firstLine="0"/>
              <w:jc w:val="left"/>
              <w:rPr/>
            </w:pPr>
            <w:r w:rsidDel="00000000" w:rsidR="00000000" w:rsidRPr="00000000">
              <w:rPr>
                <w:rtl w:val="0"/>
              </w:rPr>
              <w:t xml:space="preserve">Up-line frequency point</w:t>
            </w:r>
          </w:p>
        </w:tc>
      </w:tr>
    </w:tbl>
    <w:p w:rsidR="00000000" w:rsidDel="00000000" w:rsidP="00000000" w:rsidRDefault="00000000" w:rsidRPr="00000000" w14:paraId="000008C9">
      <w:pPr>
        <w:pStyle w:val="Heading3"/>
        <w:numPr>
          <w:ilvl w:val="2"/>
          <w:numId w:val="12"/>
        </w:numPr>
        <w:ind w:left="720" w:hanging="720"/>
        <w:rPr/>
      </w:pPr>
      <w:r w:rsidDel="00000000" w:rsidR="00000000" w:rsidRPr="00000000">
        <w:rPr>
          <w:rtl w:val="0"/>
        </w:rPr>
        <w:t xml:space="preserve">Returns the configuration result of the upper frequency point</w:t>
      </w:r>
    </w:p>
    <w:tbl>
      <w:tblPr>
        <w:tblStyle w:val="Table10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CA">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CB">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CC">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CD">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CE">
            <w:pPr>
              <w:ind w:firstLine="0"/>
              <w:jc w:val="left"/>
              <w:rPr/>
            </w:pPr>
            <w:r w:rsidDel="00000000" w:rsidR="00000000" w:rsidRPr="00000000">
              <w:rPr>
                <w:rtl w:val="0"/>
              </w:rPr>
              <w:t xml:space="preserve">2</w:t>
            </w:r>
          </w:p>
        </w:tc>
        <w:tc>
          <w:tcPr/>
          <w:p w:rsidR="00000000" w:rsidDel="00000000" w:rsidP="00000000" w:rsidRDefault="00000000" w:rsidRPr="00000000" w14:paraId="000008CF">
            <w:pPr>
              <w:ind w:firstLine="0"/>
              <w:jc w:val="left"/>
              <w:rPr/>
            </w:pPr>
            <w:r w:rsidDel="00000000" w:rsidR="00000000" w:rsidRPr="00000000">
              <w:rPr>
                <w:rtl w:val="0"/>
              </w:rPr>
              <w:t xml:space="preserve">uint8_t</w:t>
            </w:r>
          </w:p>
        </w:tc>
        <w:tc>
          <w:tcPr/>
          <w:p w:rsidR="00000000" w:rsidDel="00000000" w:rsidP="00000000" w:rsidRDefault="00000000" w:rsidRPr="00000000" w14:paraId="000008D0">
            <w:pPr>
              <w:ind w:firstLine="0"/>
              <w:jc w:val="left"/>
              <w:rPr/>
            </w:pPr>
            <w:r w:rsidDel="00000000" w:rsidR="00000000" w:rsidRPr="00000000">
              <w:rPr>
                <w:rtl w:val="0"/>
              </w:rPr>
              <w:t xml:space="preserve">1</w:t>
            </w:r>
          </w:p>
        </w:tc>
        <w:tc>
          <w:tcPr/>
          <w:p w:rsidR="00000000" w:rsidDel="00000000" w:rsidP="00000000" w:rsidRDefault="00000000" w:rsidRPr="00000000" w14:paraId="000008D1">
            <w:pPr>
              <w:ind w:firstLine="0"/>
              <w:jc w:val="left"/>
              <w:rPr/>
            </w:pPr>
            <w:r w:rsidDel="00000000" w:rsidR="00000000" w:rsidRPr="00000000">
              <w:rPr>
                <w:rtl w:val="0"/>
              </w:rPr>
              <w:t xml:space="preserve">return code</w:t>
            </w:r>
          </w:p>
          <w:p w:rsidR="00000000" w:rsidDel="00000000" w:rsidP="00000000" w:rsidRDefault="00000000" w:rsidRPr="00000000" w14:paraId="000008D2">
            <w:pPr>
              <w:ind w:firstLine="0"/>
              <w:jc w:val="left"/>
              <w:rPr/>
            </w:pPr>
            <w:r w:rsidDel="00000000" w:rsidR="00000000" w:rsidRPr="00000000">
              <w:rPr>
                <w:rtl w:val="0"/>
              </w:rPr>
              <w:t xml:space="preserve">0: Success</w:t>
            </w:r>
          </w:p>
          <w:p w:rsidR="00000000" w:rsidDel="00000000" w:rsidP="00000000" w:rsidRDefault="00000000" w:rsidRPr="00000000" w14:paraId="000008D3">
            <w:pPr>
              <w:ind w:firstLine="0"/>
              <w:jc w:val="left"/>
              <w:rPr/>
            </w:pPr>
            <w:r w:rsidDel="00000000" w:rsidR="00000000" w:rsidRPr="00000000">
              <w:rPr>
                <w:rtl w:val="0"/>
              </w:rPr>
              <w:t xml:space="preserve">1: Analyze failure</w:t>
            </w:r>
          </w:p>
          <w:p w:rsidR="00000000" w:rsidDel="00000000" w:rsidP="00000000" w:rsidRDefault="00000000" w:rsidRPr="00000000" w14:paraId="000008D4">
            <w:pPr>
              <w:ind w:firstLine="0"/>
              <w:jc w:val="left"/>
              <w:rPr/>
            </w:pPr>
            <w:r w:rsidDel="00000000" w:rsidR="00000000" w:rsidRPr="00000000">
              <w:rPr>
                <w:rtl w:val="0"/>
              </w:rPr>
              <w:t xml:space="preserve">2: The parameter is invalid</w:t>
            </w:r>
          </w:p>
        </w:tc>
      </w:tr>
    </w:tbl>
    <w:p w:rsidR="00000000" w:rsidDel="00000000" w:rsidP="00000000" w:rsidRDefault="00000000" w:rsidRPr="00000000" w14:paraId="000008D5">
      <w:pPr>
        <w:pStyle w:val="Heading3"/>
        <w:numPr>
          <w:ilvl w:val="2"/>
          <w:numId w:val="12"/>
        </w:numPr>
        <w:ind w:left="720" w:hanging="720"/>
        <w:rPr/>
      </w:pPr>
      <w:r w:rsidDel="00000000" w:rsidR="00000000" w:rsidRPr="00000000">
        <w:rPr>
          <w:rtl w:val="0"/>
        </w:rPr>
        <w:t xml:space="preserve">Runtime parameter configuration</w:t>
      </w:r>
    </w:p>
    <w:tbl>
      <w:tblPr>
        <w:tblStyle w:val="Table10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D6">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8D7">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8D8">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8D9">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8DA">
            <w:pPr>
              <w:ind w:firstLine="0"/>
              <w:jc w:val="left"/>
              <w:rPr/>
            </w:pPr>
            <w:r w:rsidDel="00000000" w:rsidR="00000000" w:rsidRPr="00000000">
              <w:rPr>
                <w:rtl w:val="0"/>
              </w:rPr>
              <w:t xml:space="preserve">74</w:t>
            </w:r>
          </w:p>
        </w:tc>
        <w:tc>
          <w:tcPr/>
          <w:p w:rsidR="00000000" w:rsidDel="00000000" w:rsidP="00000000" w:rsidRDefault="00000000" w:rsidRPr="00000000" w14:paraId="000008DB">
            <w:pPr>
              <w:ind w:firstLine="0"/>
              <w:jc w:val="left"/>
              <w:rPr/>
            </w:pPr>
            <w:r w:rsidDel="00000000" w:rsidR="00000000" w:rsidRPr="00000000">
              <w:rPr>
                <w:rtl w:val="0"/>
              </w:rPr>
              <w:t xml:space="preserve">uint8_t</w:t>
            </w:r>
          </w:p>
        </w:tc>
        <w:tc>
          <w:tcPr/>
          <w:p w:rsidR="00000000" w:rsidDel="00000000" w:rsidP="00000000" w:rsidRDefault="00000000" w:rsidRPr="00000000" w14:paraId="000008DC">
            <w:pPr>
              <w:ind w:firstLine="0"/>
              <w:jc w:val="left"/>
              <w:rPr/>
            </w:pPr>
            <w:r w:rsidDel="00000000" w:rsidR="00000000" w:rsidRPr="00000000">
              <w:rPr>
                <w:rtl w:val="0"/>
              </w:rPr>
              <w:t xml:space="preserve">0…1</w:t>
            </w:r>
          </w:p>
        </w:tc>
        <w:tc>
          <w:tcPr/>
          <w:p w:rsidR="00000000" w:rsidDel="00000000" w:rsidP="00000000" w:rsidRDefault="00000000" w:rsidRPr="00000000" w14:paraId="000008DD">
            <w:pPr>
              <w:ind w:firstLine="0"/>
              <w:jc w:val="left"/>
              <w:rPr/>
            </w:pPr>
            <w:r w:rsidDel="00000000" w:rsidR="00000000" w:rsidRPr="00000000">
              <w:rPr>
                <w:rtl w:val="0"/>
              </w:rPr>
              <w:t xml:space="preserve">Configuring the working mode</w:t>
            </w:r>
          </w:p>
          <w:p w:rsidR="00000000" w:rsidDel="00000000" w:rsidP="00000000" w:rsidRDefault="00000000" w:rsidRPr="00000000" w14:paraId="000008DE">
            <w:pPr>
              <w:ind w:firstLine="0"/>
              <w:jc w:val="left"/>
              <w:rPr/>
            </w:pPr>
            <w:r w:rsidDel="00000000" w:rsidR="00000000" w:rsidRPr="00000000">
              <w:rPr>
                <w:rtl w:val="0"/>
              </w:rPr>
              <w:t xml:space="preserve">0: detection, code mode</w:t>
            </w:r>
          </w:p>
          <w:p w:rsidR="00000000" w:rsidDel="00000000" w:rsidP="00000000" w:rsidRDefault="00000000" w:rsidRPr="00000000" w14:paraId="000008DF">
            <w:pPr>
              <w:ind w:firstLine="0"/>
              <w:jc w:val="left"/>
              <w:rPr/>
            </w:pPr>
            <w:r w:rsidDel="00000000" w:rsidR="00000000" w:rsidRPr="00000000">
              <w:rPr>
                <w:rtl w:val="0"/>
              </w:rPr>
              <w:t xml:space="preserve">1: Blacklist mode</w:t>
            </w:r>
          </w:p>
          <w:p w:rsidR="00000000" w:rsidDel="00000000" w:rsidP="00000000" w:rsidRDefault="00000000" w:rsidRPr="00000000" w14:paraId="000008E0">
            <w:pPr>
              <w:ind w:firstLine="0"/>
              <w:jc w:val="left"/>
              <w:rPr/>
            </w:pPr>
            <w:r w:rsidDel="00000000" w:rsidR="00000000" w:rsidRPr="00000000">
              <w:rPr>
                <w:rtl w:val="0"/>
              </w:rPr>
              <w:t xml:space="preserve">2: whitelist mode</w:t>
            </w:r>
          </w:p>
          <w:p w:rsidR="00000000" w:rsidDel="00000000" w:rsidP="00000000" w:rsidRDefault="00000000" w:rsidRPr="00000000" w14:paraId="000008E1">
            <w:pPr>
              <w:ind w:firstLine="0"/>
              <w:jc w:val="left"/>
              <w:rPr/>
            </w:pPr>
            <w:r w:rsidDel="00000000" w:rsidR="00000000" w:rsidRPr="00000000">
              <w:rPr>
                <w:rtl w:val="0"/>
              </w:rPr>
              <w:t xml:space="preserve">The list is sent through the IMSI positioning mode setting message. You need to configure the working mode first, and then install the tag 36 positioning switch and the IMSI list.</w:t>
            </w:r>
          </w:p>
        </w:tc>
      </w:tr>
      <w:tr>
        <w:trPr>
          <w:cantSplit w:val="0"/>
          <w:tblHeader w:val="0"/>
        </w:trPr>
        <w:tc>
          <w:tcPr/>
          <w:p w:rsidR="00000000" w:rsidDel="00000000" w:rsidP="00000000" w:rsidRDefault="00000000" w:rsidRPr="00000000" w14:paraId="000008E2">
            <w:pPr>
              <w:ind w:firstLine="0"/>
              <w:jc w:val="left"/>
              <w:rPr/>
            </w:pPr>
            <w:r w:rsidDel="00000000" w:rsidR="00000000" w:rsidRPr="00000000">
              <w:rPr>
                <w:rtl w:val="0"/>
              </w:rPr>
              <w:t xml:space="preserve">75</w:t>
            </w:r>
          </w:p>
        </w:tc>
        <w:tc>
          <w:tcPr/>
          <w:p w:rsidR="00000000" w:rsidDel="00000000" w:rsidP="00000000" w:rsidRDefault="00000000" w:rsidRPr="00000000" w14:paraId="000008E3">
            <w:pPr>
              <w:ind w:firstLine="0"/>
              <w:jc w:val="left"/>
              <w:rPr/>
            </w:pPr>
            <w:r w:rsidDel="00000000" w:rsidR="00000000" w:rsidRPr="00000000">
              <w:rPr>
                <w:rtl w:val="0"/>
              </w:rPr>
              <w:t xml:space="preserve">uint8_t</w:t>
            </w:r>
          </w:p>
        </w:tc>
        <w:tc>
          <w:tcPr/>
          <w:p w:rsidR="00000000" w:rsidDel="00000000" w:rsidP="00000000" w:rsidRDefault="00000000" w:rsidRPr="00000000" w14:paraId="000008E4">
            <w:pPr>
              <w:ind w:firstLine="0"/>
              <w:jc w:val="left"/>
              <w:rPr/>
            </w:pPr>
            <w:r w:rsidDel="00000000" w:rsidR="00000000" w:rsidRPr="00000000">
              <w:rPr>
                <w:rtl w:val="0"/>
              </w:rPr>
              <w:t xml:space="preserve">0…1</w:t>
            </w:r>
          </w:p>
        </w:tc>
        <w:tc>
          <w:tcPr/>
          <w:p w:rsidR="00000000" w:rsidDel="00000000" w:rsidP="00000000" w:rsidRDefault="00000000" w:rsidRPr="00000000" w14:paraId="000008E5">
            <w:pPr>
              <w:ind w:firstLine="0"/>
              <w:jc w:val="left"/>
              <w:rPr/>
            </w:pPr>
            <w:r w:rsidDel="00000000" w:rsidR="00000000" w:rsidRPr="00000000">
              <w:rPr>
                <w:rtl w:val="0"/>
              </w:rPr>
              <w:t xml:space="preserve">Whether to enable RAN share or not</w:t>
            </w:r>
          </w:p>
          <w:p w:rsidR="00000000" w:rsidDel="00000000" w:rsidP="00000000" w:rsidRDefault="00000000" w:rsidRPr="00000000" w14:paraId="000008E6">
            <w:pPr>
              <w:ind w:firstLine="0"/>
              <w:jc w:val="left"/>
              <w:rPr/>
            </w:pPr>
            <w:r w:rsidDel="00000000" w:rsidR="00000000" w:rsidRPr="00000000">
              <w:rPr>
                <w:rtl w:val="0"/>
              </w:rPr>
              <w:t xml:space="preserve">0: Not enabled</w:t>
            </w:r>
          </w:p>
          <w:p w:rsidR="00000000" w:rsidDel="00000000" w:rsidP="00000000" w:rsidRDefault="00000000" w:rsidRPr="00000000" w14:paraId="000008E7">
            <w:pPr>
              <w:ind w:firstLine="0"/>
              <w:jc w:val="left"/>
              <w:rPr/>
            </w:pPr>
            <w:r w:rsidDel="00000000" w:rsidR="00000000" w:rsidRPr="00000000">
              <w:rPr>
                <w:rtl w:val="0"/>
              </w:rPr>
              <w:t xml:space="preserve">1: Enable</w:t>
            </w:r>
          </w:p>
        </w:tc>
      </w:tr>
      <w:tr>
        <w:trPr>
          <w:cantSplit w:val="0"/>
          <w:tblHeader w:val="0"/>
        </w:trPr>
        <w:tc>
          <w:tcPr/>
          <w:p w:rsidR="00000000" w:rsidDel="00000000" w:rsidP="00000000" w:rsidRDefault="00000000" w:rsidRPr="00000000" w14:paraId="000008E8">
            <w:pPr>
              <w:ind w:firstLine="0"/>
              <w:jc w:val="left"/>
              <w:rPr/>
            </w:pPr>
            <w:r w:rsidDel="00000000" w:rsidR="00000000" w:rsidRPr="00000000">
              <w:rPr>
                <w:rtl w:val="0"/>
              </w:rPr>
              <w:t xml:space="preserve">76</w:t>
            </w:r>
          </w:p>
        </w:tc>
        <w:tc>
          <w:tcPr/>
          <w:p w:rsidR="00000000" w:rsidDel="00000000" w:rsidP="00000000" w:rsidRDefault="00000000" w:rsidRPr="00000000" w14:paraId="000008E9">
            <w:pPr>
              <w:ind w:firstLine="0"/>
              <w:jc w:val="left"/>
              <w:rPr/>
            </w:pPr>
            <w:r w:rsidDel="00000000" w:rsidR="00000000" w:rsidRPr="00000000">
              <w:rPr>
                <w:rtl w:val="0"/>
              </w:rPr>
              <w:t xml:space="preserve">uint8_t</w:t>
            </w:r>
          </w:p>
        </w:tc>
        <w:tc>
          <w:tcPr/>
          <w:p w:rsidR="00000000" w:rsidDel="00000000" w:rsidP="00000000" w:rsidRDefault="00000000" w:rsidRPr="00000000" w14:paraId="000008EA">
            <w:pPr>
              <w:ind w:firstLine="0"/>
              <w:jc w:val="left"/>
              <w:rPr/>
            </w:pPr>
            <w:r w:rsidDel="00000000" w:rsidR="00000000" w:rsidRPr="00000000">
              <w:rPr>
                <w:rtl w:val="0"/>
              </w:rPr>
              <w:t xml:space="preserve">0…1</w:t>
            </w:r>
          </w:p>
        </w:tc>
        <w:tc>
          <w:tcPr/>
          <w:p w:rsidR="00000000" w:rsidDel="00000000" w:rsidP="00000000" w:rsidRDefault="00000000" w:rsidRPr="00000000" w14:paraId="000008EB">
            <w:pPr>
              <w:ind w:firstLine="0"/>
              <w:jc w:val="left"/>
              <w:rPr/>
            </w:pPr>
            <w:r w:rsidDel="00000000" w:rsidR="00000000" w:rsidRPr="00000000">
              <w:rPr>
                <w:rtl w:val="0"/>
              </w:rPr>
              <w:t xml:space="preserve">Carrier type of the nas reject.</w:t>
            </w:r>
          </w:p>
          <w:p w:rsidR="00000000" w:rsidDel="00000000" w:rsidP="00000000" w:rsidRDefault="00000000" w:rsidRPr="00000000" w14:paraId="000008EC">
            <w:pPr>
              <w:ind w:firstLine="0"/>
              <w:jc w:val="left"/>
              <w:rPr/>
            </w:pPr>
            <w:r w:rsidDel="00000000" w:rsidR="00000000" w:rsidRPr="00000000">
              <w:rPr>
                <w:rtl w:val="0"/>
              </w:rPr>
              <w:t xml:space="preserve">0: The default cause when the tag 75 is 0</w:t>
            </w:r>
          </w:p>
          <w:p w:rsidR="00000000" w:rsidDel="00000000" w:rsidP="00000000" w:rsidRDefault="00000000" w:rsidRPr="00000000" w14:paraId="000008ED">
            <w:pPr>
              <w:ind w:firstLine="0"/>
              <w:jc w:val="left"/>
              <w:rPr/>
            </w:pPr>
            <w:r w:rsidDel="00000000" w:rsidR="00000000" w:rsidRPr="00000000">
              <w:rPr>
                <w:rtl w:val="0"/>
              </w:rPr>
              <w:t xml:space="preserve">1: Unicom</w:t>
            </w:r>
          </w:p>
          <w:p w:rsidR="00000000" w:rsidDel="00000000" w:rsidP="00000000" w:rsidRDefault="00000000" w:rsidRPr="00000000" w14:paraId="000008EE">
            <w:pPr>
              <w:ind w:firstLine="0"/>
              <w:jc w:val="left"/>
              <w:rPr/>
            </w:pPr>
            <w:r w:rsidDel="00000000" w:rsidR="00000000" w:rsidRPr="00000000">
              <w:rPr>
                <w:rtl w:val="0"/>
              </w:rPr>
              <w:t xml:space="preserve">2: Telecom</w:t>
            </w:r>
          </w:p>
          <w:p w:rsidR="00000000" w:rsidDel="00000000" w:rsidP="00000000" w:rsidRDefault="00000000" w:rsidRPr="00000000" w14:paraId="000008EF">
            <w:pPr>
              <w:ind w:firstLine="0"/>
              <w:jc w:val="left"/>
              <w:rPr/>
            </w:pPr>
            <w:r w:rsidDel="00000000" w:rsidR="00000000" w:rsidRPr="00000000">
              <w:rPr>
                <w:rtl w:val="0"/>
              </w:rPr>
              <w:t xml:space="preserve">3: Mobile</w:t>
            </w:r>
          </w:p>
          <w:p w:rsidR="00000000" w:rsidDel="00000000" w:rsidP="00000000" w:rsidRDefault="00000000" w:rsidRPr="00000000" w14:paraId="000008F0">
            <w:pPr>
              <w:ind w:firstLine="0"/>
              <w:jc w:val="left"/>
              <w:rPr/>
            </w:pPr>
            <w:r w:rsidDel="00000000" w:rsidR="00000000" w:rsidRPr="00000000">
              <w:rPr>
                <w:rtl w:val="0"/>
              </w:rPr>
              <w:t xml:space="preserve">With the tag 77 needs to appear in pairs</w:t>
            </w:r>
          </w:p>
        </w:tc>
      </w:tr>
      <w:tr>
        <w:trPr>
          <w:cantSplit w:val="0"/>
          <w:tblHeader w:val="0"/>
        </w:trPr>
        <w:tc>
          <w:tcPr/>
          <w:p w:rsidR="00000000" w:rsidDel="00000000" w:rsidP="00000000" w:rsidRDefault="00000000" w:rsidRPr="00000000" w14:paraId="000008F1">
            <w:pPr>
              <w:ind w:firstLine="0"/>
              <w:jc w:val="left"/>
              <w:rPr/>
            </w:pPr>
            <w:r w:rsidDel="00000000" w:rsidR="00000000" w:rsidRPr="00000000">
              <w:rPr>
                <w:rtl w:val="0"/>
              </w:rPr>
              <w:t xml:space="preserve">77</w:t>
            </w:r>
          </w:p>
        </w:tc>
        <w:tc>
          <w:tcPr/>
          <w:p w:rsidR="00000000" w:rsidDel="00000000" w:rsidP="00000000" w:rsidRDefault="00000000" w:rsidRPr="00000000" w14:paraId="000008F2">
            <w:pPr>
              <w:ind w:firstLine="0"/>
              <w:jc w:val="left"/>
              <w:rPr/>
            </w:pPr>
            <w:r w:rsidDel="00000000" w:rsidR="00000000" w:rsidRPr="00000000">
              <w:rPr>
                <w:rtl w:val="0"/>
              </w:rPr>
              <w:t xml:space="preserve">uint8_t</w:t>
            </w:r>
          </w:p>
        </w:tc>
        <w:tc>
          <w:tcPr/>
          <w:p w:rsidR="00000000" w:rsidDel="00000000" w:rsidP="00000000" w:rsidRDefault="00000000" w:rsidRPr="00000000" w14:paraId="000008F3">
            <w:pPr>
              <w:ind w:firstLine="0"/>
              <w:jc w:val="left"/>
              <w:rPr/>
            </w:pPr>
            <w:r w:rsidDel="00000000" w:rsidR="00000000" w:rsidRPr="00000000">
              <w:rPr>
                <w:rtl w:val="0"/>
              </w:rPr>
              <w:t xml:space="preserve">0…1</w:t>
            </w:r>
          </w:p>
        </w:tc>
        <w:tc>
          <w:tcPr/>
          <w:p w:rsidR="00000000" w:rsidDel="00000000" w:rsidP="00000000" w:rsidRDefault="00000000" w:rsidRPr="00000000" w14:paraId="000008F4">
            <w:pPr>
              <w:ind w:firstLine="0"/>
              <w:jc w:val="left"/>
              <w:rPr/>
            </w:pPr>
            <w:r w:rsidDel="00000000" w:rsidR="00000000" w:rsidRPr="00000000">
              <w:rPr>
                <w:rFonts w:ascii="Gungsuh" w:cs="Gungsuh" w:eastAsia="Gungsuh" w:hAnsi="Gungsuh"/>
                <w:rtl w:val="0"/>
              </w:rPr>
              <w:t xml:space="preserve">nas  cause 。With the tag 76 needs to appear in pairs</w:t>
            </w:r>
          </w:p>
        </w:tc>
      </w:tr>
      <w:tr>
        <w:trPr>
          <w:cantSplit w:val="0"/>
          <w:tblHeader w:val="0"/>
        </w:trPr>
        <w:tc>
          <w:tcPr/>
          <w:p w:rsidR="00000000" w:rsidDel="00000000" w:rsidP="00000000" w:rsidRDefault="00000000" w:rsidRPr="00000000" w14:paraId="000008F5">
            <w:pPr>
              <w:ind w:firstLine="0"/>
              <w:jc w:val="left"/>
              <w:rPr/>
            </w:pPr>
            <w:r w:rsidDel="00000000" w:rsidR="00000000" w:rsidRPr="00000000">
              <w:rPr>
                <w:rtl w:val="0"/>
              </w:rPr>
              <w:t xml:space="preserve">86</w:t>
            </w:r>
          </w:p>
        </w:tc>
        <w:tc>
          <w:tcPr/>
          <w:p w:rsidR="00000000" w:rsidDel="00000000" w:rsidP="00000000" w:rsidRDefault="00000000" w:rsidRPr="00000000" w14:paraId="000008F6">
            <w:pPr>
              <w:ind w:firstLine="0"/>
              <w:jc w:val="left"/>
              <w:rPr/>
            </w:pPr>
            <w:r w:rsidDel="00000000" w:rsidR="00000000" w:rsidRPr="00000000">
              <w:rPr>
                <w:rtl w:val="0"/>
              </w:rPr>
              <w:t xml:space="preserve">uint8_t</w:t>
            </w:r>
          </w:p>
        </w:tc>
        <w:tc>
          <w:tcPr/>
          <w:p w:rsidR="00000000" w:rsidDel="00000000" w:rsidP="00000000" w:rsidRDefault="00000000" w:rsidRPr="00000000" w14:paraId="000008F7">
            <w:pPr>
              <w:ind w:firstLine="0"/>
              <w:jc w:val="left"/>
              <w:rPr/>
            </w:pPr>
            <w:r w:rsidDel="00000000" w:rsidR="00000000" w:rsidRPr="00000000">
              <w:rPr>
                <w:rtl w:val="0"/>
              </w:rPr>
              <w:t xml:space="preserve">0…1</w:t>
            </w:r>
          </w:p>
        </w:tc>
        <w:tc>
          <w:tcPr/>
          <w:p w:rsidR="00000000" w:rsidDel="00000000" w:rsidP="00000000" w:rsidRDefault="00000000" w:rsidRPr="00000000" w14:paraId="000008F8">
            <w:pPr>
              <w:ind w:firstLine="0"/>
              <w:jc w:val="left"/>
              <w:rPr/>
            </w:pPr>
            <w:r w:rsidDel="00000000" w:rsidR="00000000" w:rsidRPr="00000000">
              <w:rPr>
                <w:rtl w:val="0"/>
              </w:rPr>
              <w:t xml:space="preserve">Whether to start tac auto update under black and white list</w:t>
            </w:r>
          </w:p>
          <w:p w:rsidR="00000000" w:rsidDel="00000000" w:rsidP="00000000" w:rsidRDefault="00000000" w:rsidRPr="00000000" w14:paraId="000008F9">
            <w:pPr>
              <w:ind w:firstLine="0"/>
              <w:jc w:val="left"/>
              <w:rPr/>
            </w:pPr>
            <w:r w:rsidDel="00000000" w:rsidR="00000000" w:rsidRPr="00000000">
              <w:rPr>
                <w:rtl w:val="0"/>
              </w:rPr>
              <w:t xml:space="preserve">0: Not enabled</w:t>
            </w:r>
          </w:p>
          <w:p w:rsidR="00000000" w:rsidDel="00000000" w:rsidP="00000000" w:rsidRDefault="00000000" w:rsidRPr="00000000" w14:paraId="000008FA">
            <w:pPr>
              <w:ind w:firstLine="0"/>
              <w:jc w:val="left"/>
              <w:rPr/>
            </w:pPr>
            <w:r w:rsidDel="00000000" w:rsidR="00000000" w:rsidRPr="00000000">
              <w:rPr>
                <w:rtl w:val="0"/>
              </w:rPr>
              <w:t xml:space="preserve">1: Enable</w:t>
            </w:r>
          </w:p>
        </w:tc>
      </w:tr>
      <w:tr>
        <w:trPr>
          <w:cantSplit w:val="0"/>
          <w:tblHeader w:val="0"/>
          <w:ins w:author="li" w:id="92" w:date="2019-09-19T15:18:00Z"/>
        </w:trPr>
        <w:tc>
          <w:tcPr/>
          <w:p w:rsidR="00000000" w:rsidDel="00000000" w:rsidP="00000000" w:rsidRDefault="00000000" w:rsidRPr="00000000" w14:paraId="000008FB">
            <w:pPr>
              <w:ind w:firstLine="0"/>
              <w:jc w:val="left"/>
              <w:rPr>
                <w:ins w:author="li" w:id="92" w:date="2019-09-19T15:18:00Z"/>
              </w:rPr>
            </w:pPr>
            <w:ins w:author="li" w:id="92" w:date="2019-09-19T15:18:00Z">
              <w:r w:rsidDel="00000000" w:rsidR="00000000" w:rsidRPr="00000000">
                <w:rPr>
                  <w:rtl w:val="0"/>
                </w:rPr>
                <w:t xml:space="preserve">87</w:t>
              </w:r>
            </w:ins>
          </w:p>
        </w:tc>
        <w:tc>
          <w:tcPr/>
          <w:p w:rsidR="00000000" w:rsidDel="00000000" w:rsidP="00000000" w:rsidRDefault="00000000" w:rsidRPr="00000000" w14:paraId="000008FC">
            <w:pPr>
              <w:ind w:firstLine="0"/>
              <w:jc w:val="left"/>
              <w:rPr>
                <w:ins w:author="li" w:id="92" w:date="2019-09-19T15:18:00Z"/>
              </w:rPr>
            </w:pPr>
            <w:ins w:author="li" w:id="92" w:date="2019-09-19T15:18:00Z">
              <w:r w:rsidDel="00000000" w:rsidR="00000000" w:rsidRPr="00000000">
                <w:rPr>
                  <w:rtl w:val="0"/>
                </w:rPr>
                <w:t xml:space="preserve">uint8_t</w:t>
              </w:r>
            </w:ins>
          </w:p>
        </w:tc>
        <w:tc>
          <w:tcPr/>
          <w:p w:rsidR="00000000" w:rsidDel="00000000" w:rsidP="00000000" w:rsidRDefault="00000000" w:rsidRPr="00000000" w14:paraId="000008FD">
            <w:pPr>
              <w:ind w:firstLine="0"/>
              <w:jc w:val="left"/>
              <w:rPr>
                <w:ins w:author="li" w:id="92" w:date="2019-09-19T15:18:00Z"/>
              </w:rPr>
            </w:pPr>
            <w:ins w:author="li" w:id="92" w:date="2019-09-19T15:18:00Z">
              <w:r w:rsidDel="00000000" w:rsidR="00000000" w:rsidRPr="00000000">
                <w:rPr>
                  <w:rtl w:val="0"/>
                </w:rPr>
                <w:t xml:space="preserve">0…1</w:t>
              </w:r>
            </w:ins>
          </w:p>
        </w:tc>
        <w:tc>
          <w:tcPr/>
          <w:p w:rsidR="00000000" w:rsidDel="00000000" w:rsidP="00000000" w:rsidRDefault="00000000" w:rsidRPr="00000000" w14:paraId="000008FE">
            <w:pPr>
              <w:ind w:firstLine="0"/>
              <w:jc w:val="left"/>
              <w:rPr>
                <w:ins w:author="li" w:id="92" w:date="2019-09-19T15:18:00Z"/>
              </w:rPr>
            </w:pPr>
            <w:ins w:author="li" w:id="92" w:date="2019-09-19T15:18:00Z">
              <w:r w:rsidDel="00000000" w:rsidR="00000000" w:rsidRPr="00000000">
                <w:rPr>
                  <w:rtl w:val="0"/>
                </w:rPr>
                <w:t xml:space="preserve">Carry the field strength when pushing the imsi</w:t>
              </w:r>
            </w:ins>
          </w:p>
          <w:p w:rsidR="00000000" w:rsidDel="00000000" w:rsidP="00000000" w:rsidRDefault="00000000" w:rsidRPr="00000000" w14:paraId="000008FF">
            <w:pPr>
              <w:ind w:firstLine="0"/>
              <w:jc w:val="left"/>
              <w:rPr>
                <w:ins w:author="li" w:id="92" w:date="2019-09-19T15:18:00Z"/>
              </w:rPr>
            </w:pPr>
            <w:ins w:author="li" w:id="92" w:date="2019-09-19T15:18:00Z">
              <w:r w:rsidDel="00000000" w:rsidR="00000000" w:rsidRPr="00000000">
                <w:rPr>
                  <w:rtl w:val="0"/>
                </w:rPr>
                <w:t xml:space="preserve">0: Not enabled</w:t>
              </w:r>
            </w:ins>
          </w:p>
          <w:p w:rsidR="00000000" w:rsidDel="00000000" w:rsidP="00000000" w:rsidRDefault="00000000" w:rsidRPr="00000000" w14:paraId="00000900">
            <w:pPr>
              <w:ind w:firstLine="0"/>
              <w:jc w:val="left"/>
              <w:rPr>
                <w:ins w:author="li" w:id="92" w:date="2019-09-19T15:18:00Z"/>
              </w:rPr>
            </w:pPr>
            <w:ins w:author="li" w:id="92" w:date="2019-09-19T15:18:00Z">
              <w:r w:rsidDel="00000000" w:rsidR="00000000" w:rsidRPr="00000000">
                <w:rPr>
                  <w:rtl w:val="0"/>
                </w:rPr>
                <w:t xml:space="preserve">1: Enable</w:t>
              </w:r>
            </w:ins>
          </w:p>
        </w:tc>
      </w:tr>
    </w:tbl>
    <w:p w:rsidR="00000000" w:rsidDel="00000000" w:rsidP="00000000" w:rsidRDefault="00000000" w:rsidRPr="00000000" w14:paraId="00000901">
      <w:pPr>
        <w:pStyle w:val="Heading3"/>
        <w:numPr>
          <w:ilvl w:val="2"/>
          <w:numId w:val="12"/>
        </w:numPr>
        <w:ind w:left="720" w:hanging="720"/>
        <w:rPr/>
      </w:pPr>
      <w:r w:rsidDel="00000000" w:rsidR="00000000" w:rsidRPr="00000000">
        <w:rPr>
          <w:rtl w:val="0"/>
        </w:rPr>
        <w:t xml:space="preserve">Runtime parameter response</w:t>
      </w:r>
    </w:p>
    <w:tbl>
      <w:tblPr>
        <w:tblStyle w:val="Table10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02">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903">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904">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905">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906">
            <w:pPr>
              <w:ind w:firstLine="0"/>
              <w:jc w:val="left"/>
              <w:rPr/>
            </w:pPr>
            <w:r w:rsidDel="00000000" w:rsidR="00000000" w:rsidRPr="00000000">
              <w:rPr>
                <w:rtl w:val="0"/>
              </w:rPr>
              <w:t xml:space="preserve">78</w:t>
            </w:r>
          </w:p>
        </w:tc>
        <w:tc>
          <w:tcPr/>
          <w:p w:rsidR="00000000" w:rsidDel="00000000" w:rsidP="00000000" w:rsidRDefault="00000000" w:rsidRPr="00000000" w14:paraId="00000907">
            <w:pPr>
              <w:ind w:firstLine="0"/>
              <w:jc w:val="left"/>
              <w:rPr/>
            </w:pPr>
            <w:r w:rsidDel="00000000" w:rsidR="00000000" w:rsidRPr="00000000">
              <w:rPr>
                <w:rtl w:val="0"/>
              </w:rPr>
              <w:t xml:space="preserve">uint32_t</w:t>
            </w:r>
          </w:p>
        </w:tc>
        <w:tc>
          <w:tcPr/>
          <w:p w:rsidR="00000000" w:rsidDel="00000000" w:rsidP="00000000" w:rsidRDefault="00000000" w:rsidRPr="00000000" w14:paraId="00000908">
            <w:pPr>
              <w:ind w:firstLine="0"/>
              <w:jc w:val="left"/>
              <w:rPr/>
            </w:pPr>
            <w:r w:rsidDel="00000000" w:rsidR="00000000" w:rsidRPr="00000000">
              <w:rPr>
                <w:rtl w:val="0"/>
              </w:rPr>
              <w:t xml:space="preserve">1</w:t>
            </w:r>
          </w:p>
        </w:tc>
        <w:tc>
          <w:tcPr/>
          <w:p w:rsidR="00000000" w:rsidDel="00000000" w:rsidP="00000000" w:rsidRDefault="00000000" w:rsidRPr="00000000" w14:paraId="00000909">
            <w:pPr>
              <w:ind w:firstLine="0"/>
              <w:jc w:val="left"/>
              <w:rPr/>
            </w:pPr>
            <w:r w:rsidDel="00000000" w:rsidR="00000000" w:rsidRPr="00000000">
              <w:rPr>
                <w:rtl w:val="0"/>
              </w:rPr>
              <w:t xml:space="preserve">The number of failed parameters corresponding to the tag, of the</w:t>
            </w:r>
          </w:p>
        </w:tc>
      </w:tr>
      <w:tr>
        <w:trPr>
          <w:cantSplit w:val="0"/>
          <w:tblHeader w:val="0"/>
        </w:trPr>
        <w:tc>
          <w:tcPr/>
          <w:p w:rsidR="00000000" w:rsidDel="00000000" w:rsidP="00000000" w:rsidRDefault="00000000" w:rsidRPr="00000000" w14:paraId="0000090A">
            <w:pPr>
              <w:ind w:firstLine="0"/>
              <w:jc w:val="left"/>
              <w:rPr/>
            </w:pPr>
            <w:r w:rsidDel="00000000" w:rsidR="00000000" w:rsidRPr="00000000">
              <w:rPr>
                <w:rtl w:val="0"/>
              </w:rPr>
              <w:t xml:space="preserve">79</w:t>
            </w:r>
          </w:p>
        </w:tc>
        <w:tc>
          <w:tcPr/>
          <w:p w:rsidR="00000000" w:rsidDel="00000000" w:rsidP="00000000" w:rsidRDefault="00000000" w:rsidRPr="00000000" w14:paraId="0000090B">
            <w:pPr>
              <w:ind w:firstLine="0"/>
              <w:jc w:val="left"/>
              <w:rPr/>
            </w:pPr>
            <w:r w:rsidDel="00000000" w:rsidR="00000000" w:rsidRPr="00000000">
              <w:rPr>
                <w:rtl w:val="0"/>
              </w:rPr>
              <w:t xml:space="preserve">uint8_t</w:t>
            </w:r>
          </w:p>
        </w:tc>
        <w:tc>
          <w:tcPr/>
          <w:p w:rsidR="00000000" w:rsidDel="00000000" w:rsidP="00000000" w:rsidRDefault="00000000" w:rsidRPr="00000000" w14:paraId="0000090C">
            <w:pPr>
              <w:ind w:firstLine="0"/>
              <w:jc w:val="left"/>
              <w:rPr/>
            </w:pPr>
            <w:r w:rsidDel="00000000" w:rsidR="00000000" w:rsidRPr="00000000">
              <w:rPr>
                <w:rtl w:val="0"/>
              </w:rPr>
              <w:t xml:space="preserve">0…n</w:t>
            </w:r>
          </w:p>
        </w:tc>
        <w:tc>
          <w:tcPr/>
          <w:p w:rsidR="00000000" w:rsidDel="00000000" w:rsidP="00000000" w:rsidRDefault="00000000" w:rsidRPr="00000000" w14:paraId="0000090D">
            <w:pPr>
              <w:ind w:firstLine="0"/>
              <w:jc w:val="left"/>
              <w:rPr/>
            </w:pPr>
            <w:r w:rsidDel="00000000" w:rsidR="00000000" w:rsidRPr="00000000">
              <w:rPr>
                <w:rtl w:val="0"/>
              </w:rPr>
              <w:t xml:space="preserve">The tag value corresponding to the failed parameter</w:t>
            </w:r>
          </w:p>
        </w:tc>
      </w:tr>
    </w:tbl>
    <w:p w:rsidR="00000000" w:rsidDel="00000000" w:rsidP="00000000" w:rsidRDefault="00000000" w:rsidRPr="00000000" w14:paraId="0000090E">
      <w:pPr>
        <w:pStyle w:val="Heading3"/>
        <w:numPr>
          <w:ilvl w:val="2"/>
          <w:numId w:val="12"/>
        </w:numPr>
        <w:ind w:left="720" w:hanging="720"/>
        <w:rPr/>
      </w:pPr>
      <w:r w:rsidDel="00000000" w:rsidR="00000000" w:rsidRPr="00000000">
        <w:rPr>
          <w:rtl w:val="0"/>
        </w:rPr>
        <w:t xml:space="preserve">Position field strong report</w:t>
      </w:r>
    </w:p>
    <w:tbl>
      <w:tblPr>
        <w:tblStyle w:val="Table10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0F">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91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911">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912">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913">
            <w:pPr>
              <w:ind w:firstLine="0"/>
              <w:jc w:val="left"/>
              <w:rPr/>
            </w:pPr>
            <w:r w:rsidDel="00000000" w:rsidR="00000000" w:rsidRPr="00000000">
              <w:rPr>
                <w:rtl w:val="0"/>
              </w:rPr>
              <w:t xml:space="preserve">53</w:t>
            </w:r>
          </w:p>
        </w:tc>
        <w:tc>
          <w:tcPr/>
          <w:p w:rsidR="00000000" w:rsidDel="00000000" w:rsidP="00000000" w:rsidRDefault="00000000" w:rsidRPr="00000000" w14:paraId="0000091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915">
            <w:pPr>
              <w:ind w:firstLine="0"/>
              <w:jc w:val="left"/>
              <w:rPr/>
            </w:pPr>
            <w:r w:rsidDel="00000000" w:rsidR="00000000" w:rsidRPr="00000000">
              <w:rPr>
                <w:rtl w:val="0"/>
              </w:rPr>
              <w:t xml:space="preserve">1</w:t>
            </w:r>
          </w:p>
        </w:tc>
        <w:tc>
          <w:tcPr/>
          <w:p w:rsidR="00000000" w:rsidDel="00000000" w:rsidP="00000000" w:rsidRDefault="00000000" w:rsidRPr="00000000" w14:paraId="00000916">
            <w:pPr>
              <w:ind w:firstLine="0"/>
              <w:jc w:val="left"/>
              <w:rPr/>
            </w:pPr>
            <w:r w:rsidDel="00000000" w:rsidR="00000000" w:rsidRPr="00000000">
              <w:rPr>
                <w:rtl w:val="0"/>
              </w:rPr>
              <w:t xml:space="preserve">IMSI</w:t>
            </w:r>
          </w:p>
        </w:tc>
      </w:tr>
      <w:tr>
        <w:trPr>
          <w:cantSplit w:val="0"/>
          <w:tblHeader w:val="0"/>
        </w:trPr>
        <w:tc>
          <w:tcPr/>
          <w:p w:rsidR="00000000" w:rsidDel="00000000" w:rsidP="00000000" w:rsidRDefault="00000000" w:rsidRPr="00000000" w14:paraId="00000917">
            <w:pPr>
              <w:ind w:firstLine="0"/>
              <w:jc w:val="left"/>
              <w:rPr/>
            </w:pPr>
            <w:r w:rsidDel="00000000" w:rsidR="00000000" w:rsidRPr="00000000">
              <w:rPr>
                <w:rtl w:val="0"/>
              </w:rPr>
              <w:t xml:space="preserve">54</w:t>
            </w:r>
          </w:p>
        </w:tc>
        <w:tc>
          <w:tcPr/>
          <w:p w:rsidR="00000000" w:rsidDel="00000000" w:rsidP="00000000" w:rsidRDefault="00000000" w:rsidRPr="00000000" w14:paraId="00000918">
            <w:pPr>
              <w:ind w:firstLine="0"/>
              <w:jc w:val="left"/>
              <w:rPr/>
            </w:pPr>
            <w:r w:rsidDel="00000000" w:rsidR="00000000" w:rsidRPr="00000000">
              <w:rPr>
                <w:rtl w:val="0"/>
              </w:rPr>
              <w:t xml:space="preserve">uint16_t</w:t>
            </w:r>
          </w:p>
        </w:tc>
        <w:tc>
          <w:tcPr/>
          <w:p w:rsidR="00000000" w:rsidDel="00000000" w:rsidP="00000000" w:rsidRDefault="00000000" w:rsidRPr="00000000" w14:paraId="00000919">
            <w:pPr>
              <w:ind w:firstLine="0"/>
              <w:jc w:val="left"/>
              <w:rPr/>
            </w:pPr>
            <w:r w:rsidDel="00000000" w:rsidR="00000000" w:rsidRPr="00000000">
              <w:rPr>
                <w:rtl w:val="0"/>
              </w:rPr>
              <w:t xml:space="preserve">1</w:t>
            </w:r>
          </w:p>
        </w:tc>
        <w:tc>
          <w:tcPr/>
          <w:p w:rsidR="00000000" w:rsidDel="00000000" w:rsidP="00000000" w:rsidRDefault="00000000" w:rsidRPr="00000000" w14:paraId="0000091A">
            <w:pPr>
              <w:ind w:firstLine="0"/>
              <w:jc w:val="left"/>
              <w:rPr/>
            </w:pPr>
            <w:r w:rsidDel="00000000" w:rsidR="00000000" w:rsidRPr="00000000">
              <w:rPr>
                <w:rtl w:val="0"/>
              </w:rPr>
              <w:t xml:space="preserve">time delay</w:t>
            </w:r>
          </w:p>
        </w:tc>
      </w:tr>
      <w:tr>
        <w:trPr>
          <w:cantSplit w:val="0"/>
          <w:tblHeader w:val="0"/>
        </w:trPr>
        <w:tc>
          <w:tcPr/>
          <w:p w:rsidR="00000000" w:rsidDel="00000000" w:rsidP="00000000" w:rsidRDefault="00000000" w:rsidRPr="00000000" w14:paraId="0000091B">
            <w:pPr>
              <w:ind w:firstLine="0"/>
              <w:jc w:val="left"/>
              <w:rPr/>
            </w:pPr>
            <w:r w:rsidDel="00000000" w:rsidR="00000000" w:rsidRPr="00000000">
              <w:rPr>
                <w:rtl w:val="0"/>
              </w:rPr>
              <w:t xml:space="preserve">55</w:t>
            </w:r>
          </w:p>
        </w:tc>
        <w:tc>
          <w:tcPr/>
          <w:p w:rsidR="00000000" w:rsidDel="00000000" w:rsidP="00000000" w:rsidRDefault="00000000" w:rsidRPr="00000000" w14:paraId="0000091C">
            <w:pPr>
              <w:ind w:firstLine="0"/>
              <w:jc w:val="left"/>
              <w:rPr/>
            </w:pPr>
            <w:r w:rsidDel="00000000" w:rsidR="00000000" w:rsidRPr="00000000">
              <w:rPr>
                <w:rtl w:val="0"/>
              </w:rPr>
              <w:t xml:space="preserve">uint32_t</w:t>
            </w:r>
          </w:p>
        </w:tc>
        <w:tc>
          <w:tcPr/>
          <w:p w:rsidR="00000000" w:rsidDel="00000000" w:rsidP="00000000" w:rsidRDefault="00000000" w:rsidRPr="00000000" w14:paraId="0000091D">
            <w:pPr>
              <w:ind w:firstLine="0"/>
              <w:jc w:val="left"/>
              <w:rPr/>
            </w:pPr>
            <w:r w:rsidDel="00000000" w:rsidR="00000000" w:rsidRPr="00000000">
              <w:rPr>
                <w:rtl w:val="0"/>
              </w:rPr>
              <w:t xml:space="preserve">1</w:t>
            </w:r>
          </w:p>
        </w:tc>
        <w:tc>
          <w:tcPr/>
          <w:p w:rsidR="00000000" w:rsidDel="00000000" w:rsidP="00000000" w:rsidRDefault="00000000" w:rsidRPr="00000000" w14:paraId="0000091E">
            <w:pPr>
              <w:ind w:firstLine="0"/>
              <w:jc w:val="left"/>
              <w:rPr/>
            </w:pPr>
            <w:r w:rsidDel="00000000" w:rsidR="00000000" w:rsidRPr="00000000">
              <w:rPr>
                <w:rtl w:val="0"/>
              </w:rPr>
              <w:t xml:space="preserve">SINR</w:t>
            </w:r>
          </w:p>
        </w:tc>
      </w:tr>
      <w:tr>
        <w:trPr>
          <w:cantSplit w:val="0"/>
          <w:tblHeader w:val="0"/>
        </w:trPr>
        <w:tc>
          <w:tcPr/>
          <w:p w:rsidR="00000000" w:rsidDel="00000000" w:rsidP="00000000" w:rsidRDefault="00000000" w:rsidRPr="00000000" w14:paraId="0000091F">
            <w:pPr>
              <w:ind w:firstLine="0"/>
              <w:jc w:val="left"/>
              <w:rPr/>
            </w:pPr>
            <w:r w:rsidDel="00000000" w:rsidR="00000000" w:rsidRPr="00000000">
              <w:rPr>
                <w:rtl w:val="0"/>
              </w:rPr>
              <w:t xml:space="preserve">70</w:t>
            </w:r>
          </w:p>
        </w:tc>
        <w:tc>
          <w:tcPr/>
          <w:p w:rsidR="00000000" w:rsidDel="00000000" w:rsidP="00000000" w:rsidRDefault="00000000" w:rsidRPr="00000000" w14:paraId="00000920">
            <w:pPr>
              <w:ind w:firstLine="0"/>
              <w:jc w:val="left"/>
              <w:rPr/>
            </w:pPr>
            <w:r w:rsidDel="00000000" w:rsidR="00000000" w:rsidRPr="00000000">
              <w:rPr>
                <w:rtl w:val="0"/>
              </w:rPr>
              <w:t xml:space="preserve">uint16_t</w:t>
            </w:r>
          </w:p>
        </w:tc>
        <w:tc>
          <w:tcPr/>
          <w:p w:rsidR="00000000" w:rsidDel="00000000" w:rsidP="00000000" w:rsidRDefault="00000000" w:rsidRPr="00000000" w14:paraId="00000921">
            <w:pPr>
              <w:ind w:firstLine="0"/>
              <w:jc w:val="left"/>
              <w:rPr/>
            </w:pPr>
            <w:r w:rsidDel="00000000" w:rsidR="00000000" w:rsidRPr="00000000">
              <w:rPr>
                <w:rtl w:val="0"/>
              </w:rPr>
              <w:t xml:space="preserve">1</w:t>
            </w:r>
          </w:p>
        </w:tc>
        <w:tc>
          <w:tcPr/>
          <w:p w:rsidR="00000000" w:rsidDel="00000000" w:rsidP="00000000" w:rsidRDefault="00000000" w:rsidRPr="00000000" w14:paraId="00000922">
            <w:pPr>
              <w:ind w:firstLine="0"/>
              <w:jc w:val="left"/>
              <w:rPr/>
            </w:pPr>
            <w:r w:rsidDel="00000000" w:rsidR="00000000" w:rsidRPr="00000000">
              <w:rPr>
                <w:rtl w:val="0"/>
              </w:rPr>
              <w:t xml:space="preserve">RSRP</w:t>
            </w:r>
          </w:p>
        </w:tc>
      </w:tr>
      <w:tr>
        <w:trPr>
          <w:cantSplit w:val="0"/>
          <w:tblHeader w:val="0"/>
        </w:trPr>
        <w:tc>
          <w:tcPr/>
          <w:p w:rsidR="00000000" w:rsidDel="00000000" w:rsidP="00000000" w:rsidRDefault="00000000" w:rsidRPr="00000000" w14:paraId="00000923">
            <w:pPr>
              <w:ind w:firstLine="0"/>
              <w:jc w:val="left"/>
              <w:rPr/>
            </w:pPr>
            <w:r w:rsidDel="00000000" w:rsidR="00000000" w:rsidRPr="00000000">
              <w:rPr>
                <w:rtl w:val="0"/>
              </w:rPr>
              <w:t xml:space="preserve">71</w:t>
            </w:r>
          </w:p>
        </w:tc>
        <w:tc>
          <w:tcPr/>
          <w:p w:rsidR="00000000" w:rsidDel="00000000" w:rsidP="00000000" w:rsidRDefault="00000000" w:rsidRPr="00000000" w14:paraId="00000924">
            <w:pPr>
              <w:ind w:firstLine="0"/>
              <w:jc w:val="left"/>
              <w:rPr/>
            </w:pPr>
            <w:r w:rsidDel="00000000" w:rsidR="00000000" w:rsidRPr="00000000">
              <w:rPr>
                <w:rtl w:val="0"/>
              </w:rPr>
              <w:t xml:space="preserve">uint16_t</w:t>
            </w:r>
          </w:p>
        </w:tc>
        <w:tc>
          <w:tcPr/>
          <w:p w:rsidR="00000000" w:rsidDel="00000000" w:rsidP="00000000" w:rsidRDefault="00000000" w:rsidRPr="00000000" w14:paraId="00000925">
            <w:pPr>
              <w:ind w:firstLine="0"/>
              <w:jc w:val="left"/>
              <w:rPr/>
            </w:pPr>
            <w:r w:rsidDel="00000000" w:rsidR="00000000" w:rsidRPr="00000000">
              <w:rPr>
                <w:rtl w:val="0"/>
              </w:rPr>
              <w:t xml:space="preserve">1</w:t>
            </w:r>
          </w:p>
        </w:tc>
        <w:tc>
          <w:tcPr/>
          <w:p w:rsidR="00000000" w:rsidDel="00000000" w:rsidP="00000000" w:rsidRDefault="00000000" w:rsidRPr="00000000" w14:paraId="00000926">
            <w:pPr>
              <w:ind w:firstLine="0"/>
              <w:jc w:val="left"/>
              <w:rPr/>
            </w:pPr>
            <w:r w:rsidDel="00000000" w:rsidR="00000000" w:rsidRPr="00000000">
              <w:rPr>
                <w:rtl w:val="0"/>
              </w:rPr>
              <w:t xml:space="preserve">Up-line frequency point</w:t>
            </w:r>
          </w:p>
        </w:tc>
      </w:tr>
      <w:tr>
        <w:trPr>
          <w:cantSplit w:val="0"/>
          <w:tblHeader w:val="0"/>
        </w:trPr>
        <w:tc>
          <w:tcPr/>
          <w:p w:rsidR="00000000" w:rsidDel="00000000" w:rsidP="00000000" w:rsidRDefault="00000000" w:rsidRPr="00000000" w14:paraId="00000927">
            <w:pPr>
              <w:ind w:firstLine="0"/>
              <w:jc w:val="left"/>
              <w:rPr/>
            </w:pPr>
            <w:r w:rsidDel="00000000" w:rsidR="00000000" w:rsidRPr="00000000">
              <w:rPr>
                <w:rtl w:val="0"/>
              </w:rPr>
              <w:t xml:space="preserve">85</w:t>
            </w:r>
          </w:p>
        </w:tc>
        <w:tc>
          <w:tcPr/>
          <w:p w:rsidR="00000000" w:rsidDel="00000000" w:rsidP="00000000" w:rsidRDefault="00000000" w:rsidRPr="00000000" w14:paraId="00000928">
            <w:pPr>
              <w:ind w:firstLine="0"/>
              <w:jc w:val="left"/>
              <w:rPr/>
            </w:pPr>
            <w:r w:rsidDel="00000000" w:rsidR="00000000" w:rsidRPr="00000000">
              <w:rPr>
                <w:rtl w:val="0"/>
              </w:rPr>
              <w:t xml:space="preserve">uint16_t</w:t>
            </w:r>
          </w:p>
        </w:tc>
        <w:tc>
          <w:tcPr/>
          <w:p w:rsidR="00000000" w:rsidDel="00000000" w:rsidP="00000000" w:rsidRDefault="00000000" w:rsidRPr="00000000" w14:paraId="00000929">
            <w:pPr>
              <w:ind w:firstLine="0"/>
              <w:jc w:val="left"/>
              <w:rPr/>
            </w:pPr>
            <w:r w:rsidDel="00000000" w:rsidR="00000000" w:rsidRPr="00000000">
              <w:rPr>
                <w:rtl w:val="0"/>
              </w:rPr>
              <w:t xml:space="preserve">1</w:t>
            </w:r>
          </w:p>
        </w:tc>
        <w:tc>
          <w:tcPr/>
          <w:p w:rsidR="00000000" w:rsidDel="00000000" w:rsidP="00000000" w:rsidRDefault="00000000" w:rsidRPr="00000000" w14:paraId="0000092A">
            <w:pPr>
              <w:ind w:firstLine="0"/>
              <w:jc w:val="left"/>
              <w:rPr/>
            </w:pPr>
            <w:r w:rsidDel="00000000" w:rsidR="00000000" w:rsidRPr="00000000">
              <w:rPr>
                <w:rtl w:val="0"/>
              </w:rPr>
              <w:t xml:space="preserve">CRNTI</w:t>
            </w:r>
          </w:p>
        </w:tc>
      </w:tr>
    </w:tbl>
    <w:p w:rsidR="00000000" w:rsidDel="00000000" w:rsidP="00000000" w:rsidRDefault="00000000" w:rsidRPr="00000000" w14:paraId="0000092B">
      <w:pPr>
        <w:pStyle w:val="Heading3"/>
        <w:numPr>
          <w:ilvl w:val="2"/>
          <w:numId w:val="12"/>
        </w:numPr>
        <w:ind w:left="720" w:hanging="720"/>
        <w:rPr/>
      </w:pPr>
      <w:r w:rsidDel="00000000" w:rsidR="00000000" w:rsidRPr="00000000">
        <w:rPr>
          <w:rtl w:val="0"/>
        </w:rPr>
        <w:t xml:space="preserve">STMSI Location configuration</w:t>
      </w:r>
    </w:p>
    <w:tbl>
      <w:tblPr>
        <w:tblStyle w:val="Table10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2C">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92D">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92E">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92F">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930">
            <w:pPr>
              <w:ind w:firstLine="0"/>
              <w:jc w:val="left"/>
              <w:rPr/>
            </w:pPr>
            <w:r w:rsidDel="00000000" w:rsidR="00000000" w:rsidRPr="00000000">
              <w:rPr>
                <w:rtl w:val="0"/>
              </w:rPr>
              <w:t xml:space="preserve">81</w:t>
            </w:r>
          </w:p>
        </w:tc>
        <w:tc>
          <w:tcPr/>
          <w:p w:rsidR="00000000" w:rsidDel="00000000" w:rsidP="00000000" w:rsidRDefault="00000000" w:rsidRPr="00000000" w14:paraId="00000931">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932">
            <w:pPr>
              <w:ind w:firstLine="0"/>
              <w:jc w:val="left"/>
              <w:rPr/>
            </w:pPr>
            <w:r w:rsidDel="00000000" w:rsidR="00000000" w:rsidRPr="00000000">
              <w:rPr>
                <w:rtl w:val="0"/>
              </w:rPr>
              <w:t xml:space="preserve">1</w:t>
            </w:r>
          </w:p>
        </w:tc>
        <w:tc>
          <w:tcPr/>
          <w:p w:rsidR="00000000" w:rsidDel="00000000" w:rsidP="00000000" w:rsidRDefault="00000000" w:rsidRPr="00000000" w14:paraId="00000933">
            <w:pPr>
              <w:ind w:firstLine="0"/>
              <w:jc w:val="left"/>
              <w:rPr/>
            </w:pPr>
            <w:r w:rsidDel="00000000" w:rsidR="00000000" w:rsidRPr="00000000">
              <w:rPr>
                <w:rFonts w:ascii="Gungsuh" w:cs="Gungsuh" w:eastAsia="Gungsuh" w:hAnsi="Gungsuh"/>
                <w:rtl w:val="0"/>
              </w:rPr>
              <w:t xml:space="preserve">STMSI 。1-byte mmec, 4-bytes mtmsi, for a total of 5 bytes.16 The input code stream.</w:t>
            </w:r>
          </w:p>
        </w:tc>
      </w:tr>
    </w:tbl>
    <w:p w:rsidR="00000000" w:rsidDel="00000000" w:rsidP="00000000" w:rsidRDefault="00000000" w:rsidRPr="00000000" w14:paraId="00000934">
      <w:pPr>
        <w:pStyle w:val="Heading3"/>
        <w:numPr>
          <w:ilvl w:val="2"/>
          <w:numId w:val="12"/>
        </w:numPr>
        <w:ind w:left="720" w:hanging="720"/>
        <w:rPr/>
      </w:pPr>
      <w:r w:rsidDel="00000000" w:rsidR="00000000" w:rsidRPr="00000000">
        <w:rPr>
          <w:rtl w:val="0"/>
        </w:rPr>
        <w:t xml:space="preserve">STMSI Position the configuration response</w:t>
      </w:r>
    </w:p>
    <w:tbl>
      <w:tblPr>
        <w:tblStyle w:val="Table10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35">
            <w:pPr>
              <w:spacing w:line="267" w:lineRule="auto"/>
              <w:ind w:firstLine="0"/>
              <w:rPr>
                <w:b w:val="1"/>
              </w:rPr>
            </w:pPr>
            <w:r w:rsidDel="00000000" w:rsidR="00000000" w:rsidRPr="00000000">
              <w:rPr>
                <w:b w:val="1"/>
                <w:rtl w:val="0"/>
              </w:rPr>
              <w:t xml:space="preserve">TAG price</w:t>
            </w:r>
          </w:p>
        </w:tc>
        <w:tc>
          <w:tcPr>
            <w:shd w:fill="d9d9d9" w:val="clear"/>
          </w:tcPr>
          <w:p w:rsidR="00000000" w:rsidDel="00000000" w:rsidP="00000000" w:rsidRDefault="00000000" w:rsidRPr="00000000" w14:paraId="00000936">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937">
            <w:pPr>
              <w:spacing w:line="267" w:lineRule="auto"/>
              <w:ind w:firstLine="0"/>
              <w:rPr>
                <w:b w:val="1"/>
              </w:rPr>
            </w:pPr>
            <w:r w:rsidDel="00000000" w:rsidR="00000000" w:rsidRPr="00000000">
              <w:rPr>
                <w:b w:val="1"/>
                <w:rtl w:val="0"/>
              </w:rPr>
              <w:t xml:space="preserve">The number of times it can appear</w:t>
            </w:r>
          </w:p>
        </w:tc>
        <w:tc>
          <w:tcPr>
            <w:shd w:fill="d9d9d9" w:val="clear"/>
          </w:tcPr>
          <w:p w:rsidR="00000000" w:rsidDel="00000000" w:rsidP="00000000" w:rsidRDefault="00000000" w:rsidRPr="00000000" w14:paraId="00000938">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939">
            <w:pPr>
              <w:ind w:firstLine="0"/>
              <w:jc w:val="left"/>
              <w:rPr/>
            </w:pPr>
            <w:r w:rsidDel="00000000" w:rsidR="00000000" w:rsidRPr="00000000">
              <w:rPr>
                <w:rtl w:val="0"/>
              </w:rPr>
              <w:t xml:space="preserve">2</w:t>
            </w:r>
          </w:p>
        </w:tc>
        <w:tc>
          <w:tcPr/>
          <w:p w:rsidR="00000000" w:rsidDel="00000000" w:rsidP="00000000" w:rsidRDefault="00000000" w:rsidRPr="00000000" w14:paraId="0000093A">
            <w:pPr>
              <w:ind w:firstLine="0"/>
              <w:jc w:val="left"/>
              <w:rPr/>
            </w:pPr>
            <w:r w:rsidDel="00000000" w:rsidR="00000000" w:rsidRPr="00000000">
              <w:rPr>
                <w:rtl w:val="0"/>
              </w:rPr>
              <w:t xml:space="preserve">uint8_t</w:t>
            </w:r>
          </w:p>
        </w:tc>
        <w:tc>
          <w:tcPr/>
          <w:p w:rsidR="00000000" w:rsidDel="00000000" w:rsidP="00000000" w:rsidRDefault="00000000" w:rsidRPr="00000000" w14:paraId="0000093B">
            <w:pPr>
              <w:ind w:firstLine="0"/>
              <w:jc w:val="left"/>
              <w:rPr/>
            </w:pPr>
            <w:r w:rsidDel="00000000" w:rsidR="00000000" w:rsidRPr="00000000">
              <w:rPr>
                <w:rtl w:val="0"/>
              </w:rPr>
              <w:t xml:space="preserve">1</w:t>
            </w:r>
          </w:p>
        </w:tc>
        <w:tc>
          <w:tcPr/>
          <w:p w:rsidR="00000000" w:rsidDel="00000000" w:rsidP="00000000" w:rsidRDefault="00000000" w:rsidRPr="00000000" w14:paraId="0000093C">
            <w:pPr>
              <w:ind w:firstLine="0"/>
              <w:jc w:val="left"/>
              <w:rPr/>
            </w:pPr>
            <w:r w:rsidDel="00000000" w:rsidR="00000000" w:rsidRPr="00000000">
              <w:rPr>
                <w:rtl w:val="0"/>
              </w:rPr>
              <w:t xml:space="preserve">Return value: 0 indicates success</w:t>
            </w:r>
          </w:p>
        </w:tc>
      </w:tr>
    </w:tbl>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pStyle w:val="Heading3"/>
        <w:numPr>
          <w:ilvl w:val="2"/>
          <w:numId w:val="12"/>
        </w:numPr>
        <w:ind w:left="720" w:hanging="720"/>
        <w:rPr/>
      </w:pPr>
      <w:ins w:author="li" w:id="93" w:date="2019-07-19T14:53:00Z">
        <w:r w:rsidDel="00000000" w:rsidR="00000000" w:rsidRPr="00000000">
          <w:rPr>
            <w:rtl w:val="0"/>
          </w:rPr>
          <w:t xml:space="preserve">The last restartcause</w:t>
        </w:r>
      </w:ins>
      <w:r w:rsidDel="00000000" w:rsidR="00000000" w:rsidRPr="00000000">
        <w:rPr>
          <w:rtl w:val="0"/>
        </w:rPr>
      </w:r>
    </w:p>
    <w:tbl>
      <w:tblPr>
        <w:tblStyle w:val="Table10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4" w:date="2019-07-19T14:57:00Z"/>
        </w:trPr>
        <w:tc>
          <w:tcPr>
            <w:shd w:fill="d9d9d9" w:val="clear"/>
            <w:vAlign w:val="center"/>
          </w:tcPr>
          <w:p w:rsidR="00000000" w:rsidDel="00000000" w:rsidP="00000000" w:rsidRDefault="00000000" w:rsidRPr="00000000" w14:paraId="0000093F">
            <w:pPr>
              <w:spacing w:line="267" w:lineRule="auto"/>
              <w:ind w:firstLine="0"/>
              <w:rPr>
                <w:ins w:author="li" w:id="94" w:date="2019-07-19T14:57:00Z"/>
                <w:b w:val="1"/>
              </w:rPr>
            </w:pPr>
            <w:ins w:author="li" w:id="94" w:date="2019-07-19T14:57:00Z">
              <w:r w:rsidDel="00000000" w:rsidR="00000000" w:rsidRPr="00000000">
                <w:rPr>
                  <w:b w:val="1"/>
                  <w:rtl w:val="0"/>
                </w:rPr>
                <w:t xml:space="preserve">TAG price</w:t>
              </w:r>
            </w:ins>
          </w:p>
        </w:tc>
        <w:tc>
          <w:tcPr>
            <w:shd w:fill="d9d9d9" w:val="clear"/>
          </w:tcPr>
          <w:p w:rsidR="00000000" w:rsidDel="00000000" w:rsidP="00000000" w:rsidRDefault="00000000" w:rsidRPr="00000000" w14:paraId="00000940">
            <w:pPr>
              <w:spacing w:line="267" w:lineRule="auto"/>
              <w:ind w:firstLine="0"/>
              <w:rPr>
                <w:ins w:author="li" w:id="94" w:date="2019-07-19T14:57:00Z"/>
                <w:b w:val="1"/>
              </w:rPr>
            </w:pPr>
            <w:ins w:author="li" w:id="94" w:date="2019-07-19T14:57:00Z">
              <w:r w:rsidDel="00000000" w:rsidR="00000000" w:rsidRPr="00000000">
                <w:rPr>
                  <w:b w:val="1"/>
                  <w:rtl w:val="0"/>
                </w:rPr>
                <w:t xml:space="preserve">type</w:t>
              </w:r>
            </w:ins>
          </w:p>
        </w:tc>
        <w:tc>
          <w:tcPr>
            <w:shd w:fill="d9d9d9" w:val="clear"/>
          </w:tcPr>
          <w:p w:rsidR="00000000" w:rsidDel="00000000" w:rsidP="00000000" w:rsidRDefault="00000000" w:rsidRPr="00000000" w14:paraId="00000941">
            <w:pPr>
              <w:spacing w:line="267" w:lineRule="auto"/>
              <w:ind w:firstLine="0"/>
              <w:rPr>
                <w:ins w:author="li" w:id="94" w:date="2019-07-19T14:57:00Z"/>
                <w:b w:val="1"/>
              </w:rPr>
            </w:pPr>
            <w:ins w:author="li" w:id="94" w:date="2019-07-19T14:57: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42">
            <w:pPr>
              <w:spacing w:line="267" w:lineRule="auto"/>
              <w:ind w:firstLine="0"/>
              <w:rPr>
                <w:ins w:author="li" w:id="94" w:date="2019-07-19T14:57:00Z"/>
                <w:b w:val="1"/>
              </w:rPr>
            </w:pPr>
            <w:ins w:author="li" w:id="94" w:date="2019-07-19T14:57:00Z">
              <w:r w:rsidDel="00000000" w:rsidR="00000000" w:rsidRPr="00000000">
                <w:rPr>
                  <w:b w:val="1"/>
                  <w:rtl w:val="0"/>
                </w:rPr>
                <w:t xml:space="preserve">description</w:t>
              </w:r>
            </w:ins>
          </w:p>
        </w:tc>
      </w:tr>
      <w:tr>
        <w:trPr>
          <w:cantSplit w:val="0"/>
          <w:tblHeader w:val="0"/>
          <w:ins w:author="li" w:id="94" w:date="2019-07-19T14:57:00Z"/>
        </w:trPr>
        <w:tc>
          <w:tcPr/>
          <w:p w:rsidR="00000000" w:rsidDel="00000000" w:rsidP="00000000" w:rsidRDefault="00000000" w:rsidRPr="00000000" w14:paraId="00000943">
            <w:pPr>
              <w:ind w:firstLine="0"/>
              <w:jc w:val="left"/>
              <w:rPr>
                <w:ins w:author="li" w:id="94" w:date="2019-07-19T14:57:00Z"/>
              </w:rPr>
            </w:pPr>
            <w:ins w:author="li" w:id="94" w:date="2019-07-19T14:57:00Z">
              <w:r w:rsidDel="00000000" w:rsidR="00000000" w:rsidRPr="00000000">
                <w:rPr>
                  <w:rtl w:val="0"/>
                </w:rPr>
                <w:t xml:space="preserve">84</w:t>
              </w:r>
            </w:ins>
          </w:p>
        </w:tc>
        <w:tc>
          <w:tcPr/>
          <w:p w:rsidR="00000000" w:rsidDel="00000000" w:rsidP="00000000" w:rsidRDefault="00000000" w:rsidRPr="00000000" w14:paraId="00000944">
            <w:pPr>
              <w:ind w:firstLine="0"/>
              <w:jc w:val="left"/>
              <w:rPr>
                <w:ins w:author="li" w:id="94" w:date="2019-07-19T14:57:00Z"/>
              </w:rPr>
            </w:pPr>
            <w:ins w:author="li" w:id="94" w:date="2019-07-19T14:57:00Z">
              <w:r w:rsidDel="00000000" w:rsidR="00000000" w:rsidRPr="00000000">
                <w:rPr>
                  <w:rtl w:val="0"/>
                </w:rPr>
                <w:t xml:space="preserve">uint8_t</w:t>
              </w:r>
            </w:ins>
          </w:p>
        </w:tc>
        <w:tc>
          <w:tcPr/>
          <w:p w:rsidR="00000000" w:rsidDel="00000000" w:rsidP="00000000" w:rsidRDefault="00000000" w:rsidRPr="00000000" w14:paraId="00000945">
            <w:pPr>
              <w:ind w:firstLine="0"/>
              <w:jc w:val="left"/>
              <w:rPr>
                <w:ins w:author="li" w:id="94" w:date="2019-07-19T14:57:00Z"/>
              </w:rPr>
            </w:pPr>
            <w:ins w:author="li" w:id="94" w:date="2019-07-19T14:57:00Z">
              <w:r w:rsidDel="00000000" w:rsidR="00000000" w:rsidRPr="00000000">
                <w:rPr>
                  <w:rtl w:val="0"/>
                </w:rPr>
                <w:t xml:space="preserve">1</w:t>
              </w:r>
            </w:ins>
          </w:p>
        </w:tc>
        <w:tc>
          <w:tcPr/>
          <w:p w:rsidR="00000000" w:rsidDel="00000000" w:rsidP="00000000" w:rsidRDefault="00000000" w:rsidRPr="00000000" w14:paraId="00000946">
            <w:pPr>
              <w:ind w:firstLine="0"/>
              <w:jc w:val="left"/>
              <w:rPr>
                <w:ins w:author="li" w:id="94" w:date="2019-07-19T14:57:00Z"/>
              </w:rPr>
            </w:pPr>
            <w:ins w:author="li" w:id="94" w:date="2019-07-19T14:57:00Z">
              <w:r w:rsidDel="00000000" w:rsidR="00000000" w:rsidRPr="00000000">
                <w:rPr>
                  <w:rtl w:val="0"/>
                </w:rPr>
                <w:t xml:space="preserve">0: Upgrade</w:t>
              </w:r>
            </w:ins>
          </w:p>
          <w:p w:rsidR="00000000" w:rsidDel="00000000" w:rsidP="00000000" w:rsidRDefault="00000000" w:rsidRPr="00000000" w14:paraId="00000947">
            <w:pPr>
              <w:ind w:firstLine="0"/>
              <w:jc w:val="left"/>
              <w:rPr>
                <w:ins w:author="li" w:id="94" w:date="2019-07-19T14:57:00Z"/>
              </w:rPr>
            </w:pPr>
            <w:ins w:author="li" w:id="94" w:date="2019-07-19T14:57:00Z">
              <w:r w:rsidDel="00000000" w:rsidR="00000000" w:rsidRPr="00000000">
                <w:rPr>
                  <w:rtl w:val="0"/>
                </w:rPr>
                <w:t xml:space="preserve">1：Software restart</w:t>
              </w:r>
            </w:ins>
          </w:p>
          <w:p w:rsidR="00000000" w:rsidDel="00000000" w:rsidP="00000000" w:rsidRDefault="00000000" w:rsidRPr="00000000" w14:paraId="00000948">
            <w:pPr>
              <w:ind w:firstLine="0"/>
              <w:jc w:val="left"/>
              <w:rPr>
                <w:ins w:author="li" w:id="94" w:date="2019-07-19T14:57:00Z"/>
              </w:rPr>
            </w:pPr>
            <w:ins w:author="li" w:id="94" w:date="2019-07-19T14:57:00Z">
              <w:r w:rsidDel="00000000" w:rsidR="00000000" w:rsidRPr="00000000">
                <w:rPr>
                  <w:rtl w:val="0"/>
                </w:rPr>
                <w:t xml:space="preserve">2: Unknown reasons</w:t>
              </w:r>
            </w:ins>
          </w:p>
        </w:tc>
      </w:tr>
      <w:tr>
        <w:trPr>
          <w:cantSplit w:val="0"/>
          <w:tblHeader w:val="0"/>
          <w:ins w:author="li" w:id="94" w:date="2019-07-19T14:57:00Z"/>
        </w:trPr>
        <w:tc>
          <w:tcPr/>
          <w:p w:rsidR="00000000" w:rsidDel="00000000" w:rsidP="00000000" w:rsidRDefault="00000000" w:rsidRPr="00000000" w14:paraId="00000949">
            <w:pPr>
              <w:ind w:firstLine="0"/>
              <w:jc w:val="left"/>
              <w:rPr>
                <w:ins w:author="li" w:id="94" w:date="2019-07-19T14:57:00Z"/>
              </w:rPr>
            </w:pPr>
            <w:ins w:author="li" w:id="94" w:date="2019-07-19T14:57:00Z">
              <w:r w:rsidDel="00000000" w:rsidR="00000000" w:rsidRPr="00000000">
                <w:rPr>
                  <w:rtl w:val="0"/>
                </w:rPr>
                <w:t xml:space="preserve">83</w:t>
              </w:r>
            </w:ins>
          </w:p>
        </w:tc>
        <w:tc>
          <w:tcPr/>
          <w:p w:rsidR="00000000" w:rsidDel="00000000" w:rsidP="00000000" w:rsidRDefault="00000000" w:rsidRPr="00000000" w14:paraId="0000094A">
            <w:pPr>
              <w:ind w:firstLine="0"/>
              <w:jc w:val="left"/>
              <w:rPr>
                <w:ins w:author="li" w:id="94" w:date="2019-07-19T14:57:00Z"/>
              </w:rPr>
            </w:pPr>
            <w:ins w:author="li" w:id="94" w:date="2019-07-19T14:57:00Z">
              <w:r w:rsidDel="00000000" w:rsidR="00000000" w:rsidRPr="00000000">
                <w:rPr>
                  <w:rtl w:val="0"/>
                </w:rPr>
                <w:t xml:space="preserve">A rray  ofuint8_t</w:t>
              </w:r>
            </w:ins>
          </w:p>
        </w:tc>
        <w:tc>
          <w:tcPr/>
          <w:p w:rsidR="00000000" w:rsidDel="00000000" w:rsidP="00000000" w:rsidRDefault="00000000" w:rsidRPr="00000000" w14:paraId="0000094B">
            <w:pPr>
              <w:ind w:firstLine="0"/>
              <w:jc w:val="left"/>
              <w:rPr>
                <w:ins w:author="li" w:id="94" w:date="2019-07-19T14:57:00Z"/>
              </w:rPr>
            </w:pPr>
            <w:ins w:author="li" w:id="94" w:date="2019-07-19T14:57:00Z">
              <w:r w:rsidDel="00000000" w:rsidR="00000000" w:rsidRPr="00000000">
                <w:rPr>
                  <w:rtl w:val="0"/>
                </w:rPr>
                <w:t xml:space="preserve">0…n</w:t>
              </w:r>
            </w:ins>
          </w:p>
        </w:tc>
        <w:tc>
          <w:tcPr/>
          <w:p w:rsidR="00000000" w:rsidDel="00000000" w:rsidP="00000000" w:rsidRDefault="00000000" w:rsidRPr="00000000" w14:paraId="0000094C">
            <w:pPr>
              <w:ind w:firstLine="0"/>
              <w:jc w:val="left"/>
              <w:rPr>
                <w:ins w:author="li" w:id="94" w:date="2019-07-19T14:57:00Z"/>
              </w:rPr>
            </w:pPr>
            <w:ins w:author="li" w:id="94" w:date="2019-07-19T14:57:00Z">
              <w:r w:rsidDel="00000000" w:rsidR="00000000" w:rsidRPr="00000000">
                <w:rPr>
                  <w:rtl w:val="0"/>
                </w:rPr>
                <w:t xml:space="preserve">Description of the restart reason</w:t>
              </w:r>
            </w:ins>
          </w:p>
        </w:tc>
      </w:tr>
    </w:tbl>
    <w:p w:rsidR="00000000" w:rsidDel="00000000" w:rsidP="00000000" w:rsidRDefault="00000000" w:rsidRPr="00000000" w14:paraId="0000094D">
      <w:pPr>
        <w:rPr>
          <w:ins w:author="li" w:id="95" w:date="2019-08-21T11:20:00Z"/>
        </w:rPr>
      </w:pPr>
      <w:ins w:author="li" w:id="95" w:date="2019-08-21T11:20:00Z">
        <w:r w:rsidDel="00000000" w:rsidR="00000000" w:rsidRPr="00000000">
          <w:rPr>
            <w:rtl w:val="0"/>
          </w:rPr>
        </w:r>
      </w:ins>
    </w:p>
    <w:p w:rsidR="00000000" w:rsidDel="00000000" w:rsidP="00000000" w:rsidRDefault="00000000" w:rsidRPr="00000000" w14:paraId="0000094E">
      <w:pPr>
        <w:pStyle w:val="Heading3"/>
        <w:numPr>
          <w:ilvl w:val="2"/>
          <w:numId w:val="12"/>
        </w:numPr>
        <w:ind w:left="720" w:hanging="720"/>
        <w:rPr/>
      </w:pPr>
      <w:ins w:author="li" w:id="95" w:date="2019-08-21T11:20:00Z">
        <w:r w:rsidDel="00000000" w:rsidR="00000000" w:rsidRPr="00000000">
          <w:rPr>
            <w:rtl w:val="0"/>
          </w:rPr>
          <w:t xml:space="preserve">Query the number of access to messages 1 to 5</w:t>
        </w:r>
      </w:ins>
      <w:r w:rsidDel="00000000" w:rsidR="00000000" w:rsidRPr="00000000">
        <w:rPr>
          <w:rtl w:val="0"/>
        </w:rPr>
      </w:r>
    </w:p>
    <w:tbl>
      <w:tblPr>
        <w:tblStyle w:val="Table10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6" w:date="2019-08-21T11:25:00Z"/>
        </w:trPr>
        <w:tc>
          <w:tcPr>
            <w:shd w:fill="d9d9d9" w:val="clear"/>
            <w:vAlign w:val="center"/>
          </w:tcPr>
          <w:p w:rsidR="00000000" w:rsidDel="00000000" w:rsidP="00000000" w:rsidRDefault="00000000" w:rsidRPr="00000000" w14:paraId="0000094F">
            <w:pPr>
              <w:spacing w:line="267" w:lineRule="auto"/>
              <w:ind w:firstLine="0"/>
              <w:rPr>
                <w:ins w:author="li" w:id="96" w:date="2019-08-21T11:25:00Z"/>
                <w:b w:val="1"/>
              </w:rPr>
            </w:pPr>
            <w:ins w:author="li" w:id="96" w:date="2019-08-21T11:25:00Z">
              <w:r w:rsidDel="00000000" w:rsidR="00000000" w:rsidRPr="00000000">
                <w:rPr>
                  <w:b w:val="1"/>
                  <w:rtl w:val="0"/>
                </w:rPr>
                <w:t xml:space="preserve">TAG price</w:t>
              </w:r>
            </w:ins>
          </w:p>
        </w:tc>
        <w:tc>
          <w:tcPr>
            <w:shd w:fill="d9d9d9" w:val="clear"/>
          </w:tcPr>
          <w:p w:rsidR="00000000" w:rsidDel="00000000" w:rsidP="00000000" w:rsidRDefault="00000000" w:rsidRPr="00000000" w14:paraId="00000950">
            <w:pPr>
              <w:spacing w:line="267" w:lineRule="auto"/>
              <w:ind w:firstLine="0"/>
              <w:rPr>
                <w:ins w:author="li" w:id="96" w:date="2019-08-21T11:25:00Z"/>
                <w:b w:val="1"/>
              </w:rPr>
            </w:pPr>
            <w:ins w:author="li" w:id="96" w:date="2019-08-21T11:25:00Z">
              <w:r w:rsidDel="00000000" w:rsidR="00000000" w:rsidRPr="00000000">
                <w:rPr>
                  <w:b w:val="1"/>
                  <w:rtl w:val="0"/>
                </w:rPr>
                <w:t xml:space="preserve">type</w:t>
              </w:r>
            </w:ins>
          </w:p>
        </w:tc>
        <w:tc>
          <w:tcPr>
            <w:shd w:fill="d9d9d9" w:val="clear"/>
          </w:tcPr>
          <w:p w:rsidR="00000000" w:rsidDel="00000000" w:rsidP="00000000" w:rsidRDefault="00000000" w:rsidRPr="00000000" w14:paraId="00000951">
            <w:pPr>
              <w:spacing w:line="267" w:lineRule="auto"/>
              <w:ind w:firstLine="0"/>
              <w:rPr>
                <w:ins w:author="li" w:id="96" w:date="2019-08-21T11:25:00Z"/>
                <w:b w:val="1"/>
              </w:rPr>
            </w:pPr>
            <w:ins w:author="li" w:id="96" w:date="2019-08-21T11:25: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52">
            <w:pPr>
              <w:spacing w:line="267" w:lineRule="auto"/>
              <w:ind w:firstLine="0"/>
              <w:rPr>
                <w:ins w:author="li" w:id="96" w:date="2019-08-21T11:25:00Z"/>
                <w:b w:val="1"/>
              </w:rPr>
            </w:pPr>
            <w:ins w:author="li" w:id="96" w:date="2019-08-21T11:25:00Z">
              <w:r w:rsidDel="00000000" w:rsidR="00000000" w:rsidRPr="00000000">
                <w:rPr>
                  <w:b w:val="1"/>
                  <w:rtl w:val="0"/>
                </w:rPr>
                <w:t xml:space="preserve">description</w:t>
              </w:r>
            </w:ins>
          </w:p>
        </w:tc>
      </w:tr>
      <w:tr>
        <w:trPr>
          <w:cantSplit w:val="0"/>
          <w:tblHeader w:val="0"/>
          <w:ins w:author="li" w:id="96" w:date="2019-08-21T11:25:00Z"/>
        </w:trPr>
        <w:tc>
          <w:tcPr/>
          <w:p w:rsidR="00000000" w:rsidDel="00000000" w:rsidP="00000000" w:rsidRDefault="00000000" w:rsidRPr="00000000" w14:paraId="00000953">
            <w:pPr>
              <w:ind w:firstLine="0"/>
              <w:jc w:val="left"/>
              <w:rPr>
                <w:ins w:author="li" w:id="96" w:date="2019-08-21T11:25:00Z"/>
              </w:rPr>
            </w:pPr>
            <w:ins w:author="li" w:id="96" w:date="2019-08-21T11:25:00Z">
              <w:r w:rsidDel="00000000" w:rsidR="00000000" w:rsidRPr="00000000">
                <w:rPr>
                  <w:rtl w:val="0"/>
                </w:rPr>
                <w:t xml:space="preserve">not have</w:t>
              </w:r>
            </w:ins>
          </w:p>
        </w:tc>
        <w:tc>
          <w:tcPr/>
          <w:p w:rsidR="00000000" w:rsidDel="00000000" w:rsidP="00000000" w:rsidRDefault="00000000" w:rsidRPr="00000000" w14:paraId="00000954">
            <w:pPr>
              <w:ind w:firstLine="0"/>
              <w:jc w:val="left"/>
              <w:rPr>
                <w:ins w:author="li" w:id="96" w:date="2019-08-21T11:25:00Z"/>
              </w:rPr>
            </w:pPr>
            <w:ins w:author="li" w:id="96" w:date="2019-08-21T11:25:00Z">
              <w:r w:rsidDel="00000000" w:rsidR="00000000" w:rsidRPr="00000000">
                <w:rPr>
                  <w:rtl w:val="0"/>
                </w:rPr>
              </w:r>
            </w:ins>
          </w:p>
        </w:tc>
        <w:tc>
          <w:tcPr/>
          <w:p w:rsidR="00000000" w:rsidDel="00000000" w:rsidP="00000000" w:rsidRDefault="00000000" w:rsidRPr="00000000" w14:paraId="00000955">
            <w:pPr>
              <w:ind w:firstLine="0"/>
              <w:jc w:val="left"/>
              <w:rPr>
                <w:ins w:author="li" w:id="96" w:date="2019-08-21T11:25:00Z"/>
              </w:rPr>
            </w:pPr>
            <w:ins w:author="li" w:id="96" w:date="2019-08-21T11:25:00Z">
              <w:r w:rsidDel="00000000" w:rsidR="00000000" w:rsidRPr="00000000">
                <w:rPr>
                  <w:rtl w:val="0"/>
                </w:rPr>
              </w:r>
            </w:ins>
          </w:p>
        </w:tc>
        <w:tc>
          <w:tcPr/>
          <w:p w:rsidR="00000000" w:rsidDel="00000000" w:rsidP="00000000" w:rsidRDefault="00000000" w:rsidRPr="00000000" w14:paraId="00000956">
            <w:pPr>
              <w:ind w:firstLine="0"/>
              <w:jc w:val="left"/>
              <w:rPr>
                <w:ins w:author="li" w:id="96" w:date="2019-08-21T11:25:00Z"/>
              </w:rPr>
            </w:pPr>
            <w:ins w:author="li" w:id="96" w:date="2019-08-21T11:25:00Z">
              <w:r w:rsidDel="00000000" w:rsidR="00000000" w:rsidRPr="00000000">
                <w:rPr>
                  <w:rtl w:val="0"/>
                </w:rPr>
              </w:r>
            </w:ins>
          </w:p>
        </w:tc>
      </w:tr>
    </w:tbl>
    <w:p w:rsidR="00000000" w:rsidDel="00000000" w:rsidP="00000000" w:rsidRDefault="00000000" w:rsidRPr="00000000" w14:paraId="00000957">
      <w:pPr>
        <w:rPr>
          <w:ins w:author="li" w:id="97" w:date="2019-08-21T11:25:00Z"/>
        </w:rPr>
      </w:pPr>
      <w:ins w:author="li" w:id="97" w:date="2019-08-21T11:25:00Z">
        <w:r w:rsidDel="00000000" w:rsidR="00000000" w:rsidRPr="00000000">
          <w:rPr>
            <w:rtl w:val="0"/>
          </w:rPr>
        </w:r>
      </w:ins>
    </w:p>
    <w:p w:rsidR="00000000" w:rsidDel="00000000" w:rsidP="00000000" w:rsidRDefault="00000000" w:rsidRPr="00000000" w14:paraId="00000958">
      <w:pPr>
        <w:pStyle w:val="Heading3"/>
        <w:numPr>
          <w:ilvl w:val="2"/>
          <w:numId w:val="12"/>
        </w:numPr>
        <w:ind w:left="720" w:hanging="720"/>
        <w:rPr/>
      </w:pPr>
      <w:ins w:author="li" w:id="97" w:date="2019-08-21T11:25:00Z">
        <w:r w:rsidDel="00000000" w:rsidR="00000000" w:rsidRPr="00000000">
          <w:rPr>
            <w:rtl w:val="0"/>
          </w:rPr>
          <w:t xml:space="preserve">Report the number of messages 1 to message 5</w:t>
        </w:r>
      </w:ins>
      <w:r w:rsidDel="00000000" w:rsidR="00000000" w:rsidRPr="00000000">
        <w:rPr>
          <w:rtl w:val="0"/>
        </w:rPr>
      </w:r>
    </w:p>
    <w:tbl>
      <w:tblPr>
        <w:tblStyle w:val="Table10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8" w:date="2019-08-21T11:23:00Z"/>
        </w:trPr>
        <w:tc>
          <w:tcPr>
            <w:shd w:fill="d9d9d9" w:val="clear"/>
            <w:vAlign w:val="center"/>
          </w:tcPr>
          <w:p w:rsidR="00000000" w:rsidDel="00000000" w:rsidP="00000000" w:rsidRDefault="00000000" w:rsidRPr="00000000" w14:paraId="00000959">
            <w:pPr>
              <w:spacing w:line="267" w:lineRule="auto"/>
              <w:ind w:firstLine="0"/>
              <w:rPr>
                <w:ins w:author="li" w:id="98" w:date="2019-08-21T11:23:00Z"/>
                <w:b w:val="1"/>
              </w:rPr>
            </w:pPr>
            <w:ins w:author="li" w:id="98" w:date="2019-08-21T11:23:00Z">
              <w:r w:rsidDel="00000000" w:rsidR="00000000" w:rsidRPr="00000000">
                <w:rPr>
                  <w:b w:val="1"/>
                  <w:rtl w:val="0"/>
                </w:rPr>
                <w:t xml:space="preserve">TAG price</w:t>
              </w:r>
            </w:ins>
          </w:p>
        </w:tc>
        <w:tc>
          <w:tcPr>
            <w:shd w:fill="d9d9d9" w:val="clear"/>
          </w:tcPr>
          <w:p w:rsidR="00000000" w:rsidDel="00000000" w:rsidP="00000000" w:rsidRDefault="00000000" w:rsidRPr="00000000" w14:paraId="0000095A">
            <w:pPr>
              <w:spacing w:line="267" w:lineRule="auto"/>
              <w:ind w:firstLine="0"/>
              <w:rPr>
                <w:ins w:author="li" w:id="98" w:date="2019-08-21T11:23:00Z"/>
                <w:b w:val="1"/>
              </w:rPr>
            </w:pPr>
            <w:ins w:author="li" w:id="98" w:date="2019-08-21T11:23:00Z">
              <w:r w:rsidDel="00000000" w:rsidR="00000000" w:rsidRPr="00000000">
                <w:rPr>
                  <w:b w:val="1"/>
                  <w:rtl w:val="0"/>
                </w:rPr>
                <w:t xml:space="preserve">type</w:t>
              </w:r>
            </w:ins>
          </w:p>
        </w:tc>
        <w:tc>
          <w:tcPr>
            <w:shd w:fill="d9d9d9" w:val="clear"/>
          </w:tcPr>
          <w:p w:rsidR="00000000" w:rsidDel="00000000" w:rsidP="00000000" w:rsidRDefault="00000000" w:rsidRPr="00000000" w14:paraId="0000095B">
            <w:pPr>
              <w:spacing w:line="267" w:lineRule="auto"/>
              <w:ind w:firstLine="0"/>
              <w:rPr>
                <w:ins w:author="li" w:id="98" w:date="2019-08-21T11:23:00Z"/>
                <w:b w:val="1"/>
              </w:rPr>
            </w:pPr>
            <w:ins w:author="li" w:id="98" w:date="2019-08-21T11:23: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5C">
            <w:pPr>
              <w:spacing w:line="267" w:lineRule="auto"/>
              <w:ind w:firstLine="0"/>
              <w:rPr>
                <w:ins w:author="li" w:id="98" w:date="2019-08-21T11:23:00Z"/>
                <w:b w:val="1"/>
              </w:rPr>
            </w:pPr>
            <w:ins w:author="li" w:id="98" w:date="2019-08-21T11:23:00Z">
              <w:r w:rsidDel="00000000" w:rsidR="00000000" w:rsidRPr="00000000">
                <w:rPr>
                  <w:b w:val="1"/>
                  <w:rtl w:val="0"/>
                </w:rPr>
                <w:t xml:space="preserve">description</w:t>
              </w:r>
            </w:ins>
          </w:p>
        </w:tc>
      </w:tr>
      <w:tr>
        <w:trPr>
          <w:cantSplit w:val="0"/>
          <w:tblHeader w:val="0"/>
          <w:ins w:author="li" w:id="98" w:date="2019-08-21T11:23:00Z"/>
        </w:trPr>
        <w:tc>
          <w:tcPr/>
          <w:p w:rsidR="00000000" w:rsidDel="00000000" w:rsidP="00000000" w:rsidRDefault="00000000" w:rsidRPr="00000000" w14:paraId="0000095D">
            <w:pPr>
              <w:ind w:firstLine="0"/>
              <w:jc w:val="left"/>
              <w:rPr>
                <w:ins w:author="li" w:id="98" w:date="2019-08-21T11:23:00Z"/>
              </w:rPr>
            </w:pPr>
            <w:ins w:author="li" w:id="98" w:date="2019-08-21T11:23:00Z">
              <w:r w:rsidDel="00000000" w:rsidR="00000000" w:rsidRPr="00000000">
                <w:rPr>
                  <w:rtl w:val="0"/>
                </w:rPr>
                <w:t xml:space="preserve">90</w:t>
              </w:r>
            </w:ins>
          </w:p>
        </w:tc>
        <w:tc>
          <w:tcPr/>
          <w:p w:rsidR="00000000" w:rsidDel="00000000" w:rsidP="00000000" w:rsidRDefault="00000000" w:rsidRPr="00000000" w14:paraId="0000095E">
            <w:pPr>
              <w:ind w:firstLine="0"/>
              <w:jc w:val="left"/>
              <w:rPr>
                <w:ins w:author="li" w:id="98" w:date="2019-08-21T11:23:00Z"/>
              </w:rPr>
            </w:pPr>
            <w:ins w:author="li" w:id="98" w:date="2019-08-21T11:23:00Z">
              <w:r w:rsidDel="00000000" w:rsidR="00000000" w:rsidRPr="00000000">
                <w:rPr>
                  <w:rtl w:val="0"/>
                </w:rPr>
                <w:t xml:space="preserve">u int 32_t</w:t>
              </w:r>
            </w:ins>
          </w:p>
        </w:tc>
        <w:tc>
          <w:tcPr/>
          <w:p w:rsidR="00000000" w:rsidDel="00000000" w:rsidP="00000000" w:rsidRDefault="00000000" w:rsidRPr="00000000" w14:paraId="0000095F">
            <w:pPr>
              <w:ind w:firstLine="0"/>
              <w:jc w:val="left"/>
              <w:rPr>
                <w:ins w:author="li" w:id="98" w:date="2019-08-21T11:23:00Z"/>
              </w:rPr>
            </w:pPr>
            <w:ins w:author="li" w:id="98" w:date="2019-08-21T11:23:00Z">
              <w:r w:rsidDel="00000000" w:rsidR="00000000" w:rsidRPr="00000000">
                <w:rPr>
                  <w:rtl w:val="0"/>
                </w:rPr>
                <w:t xml:space="preserve">1</w:t>
              </w:r>
            </w:ins>
          </w:p>
        </w:tc>
        <w:tc>
          <w:tcPr/>
          <w:p w:rsidR="00000000" w:rsidDel="00000000" w:rsidP="00000000" w:rsidRDefault="00000000" w:rsidRPr="00000000" w14:paraId="00000960">
            <w:pPr>
              <w:ind w:firstLine="0"/>
              <w:jc w:val="left"/>
              <w:rPr>
                <w:ins w:author="li" w:id="98" w:date="2019-08-21T11:23:00Z"/>
              </w:rPr>
            </w:pPr>
            <w:ins w:author="li" w:id="98" w:date="2019-08-21T11:23:00Z">
              <w:r w:rsidDel="00000000" w:rsidR="00000000" w:rsidRPr="00000000">
                <w:rPr>
                  <w:rtl w:val="0"/>
                </w:rPr>
                <w:t xml:space="preserve">Message 1 number</w:t>
              </w:r>
            </w:ins>
          </w:p>
        </w:tc>
      </w:tr>
      <w:tr>
        <w:trPr>
          <w:cantSplit w:val="0"/>
          <w:tblHeader w:val="0"/>
          <w:ins w:author="li" w:id="98" w:date="2019-08-21T11:23:00Z"/>
        </w:trPr>
        <w:tc>
          <w:tcPr/>
          <w:p w:rsidR="00000000" w:rsidDel="00000000" w:rsidP="00000000" w:rsidRDefault="00000000" w:rsidRPr="00000000" w14:paraId="00000961">
            <w:pPr>
              <w:ind w:firstLine="0"/>
              <w:jc w:val="left"/>
              <w:rPr>
                <w:ins w:author="li" w:id="98" w:date="2019-08-21T11:23:00Z"/>
              </w:rPr>
            </w:pPr>
            <w:ins w:author="li" w:id="98" w:date="2019-08-21T11:23:00Z">
              <w:r w:rsidDel="00000000" w:rsidR="00000000" w:rsidRPr="00000000">
                <w:rPr>
                  <w:rtl w:val="0"/>
                </w:rPr>
                <w:t xml:space="preserve">91</w:t>
              </w:r>
            </w:ins>
          </w:p>
        </w:tc>
        <w:tc>
          <w:tcPr/>
          <w:p w:rsidR="00000000" w:rsidDel="00000000" w:rsidP="00000000" w:rsidRDefault="00000000" w:rsidRPr="00000000" w14:paraId="00000962">
            <w:pPr>
              <w:ind w:firstLine="0"/>
              <w:jc w:val="left"/>
              <w:rPr>
                <w:ins w:author="li" w:id="98" w:date="2019-08-21T11:23:00Z"/>
              </w:rPr>
            </w:pPr>
            <w:ins w:author="li" w:id="98" w:date="2019-08-21T11:23:00Z">
              <w:r w:rsidDel="00000000" w:rsidR="00000000" w:rsidRPr="00000000">
                <w:rPr>
                  <w:rtl w:val="0"/>
                </w:rPr>
                <w:t xml:space="preserve">u int 32_t</w:t>
              </w:r>
            </w:ins>
          </w:p>
        </w:tc>
        <w:tc>
          <w:tcPr/>
          <w:p w:rsidR="00000000" w:rsidDel="00000000" w:rsidP="00000000" w:rsidRDefault="00000000" w:rsidRPr="00000000" w14:paraId="00000963">
            <w:pPr>
              <w:ind w:firstLine="0"/>
              <w:jc w:val="left"/>
              <w:rPr>
                <w:ins w:author="li" w:id="98" w:date="2019-08-21T11:23:00Z"/>
              </w:rPr>
            </w:pPr>
            <w:ins w:author="li" w:id="98" w:date="2019-08-21T11:23:00Z">
              <w:r w:rsidDel="00000000" w:rsidR="00000000" w:rsidRPr="00000000">
                <w:rPr>
                  <w:rtl w:val="0"/>
                </w:rPr>
                <w:t xml:space="preserve">1</w:t>
              </w:r>
            </w:ins>
          </w:p>
        </w:tc>
        <w:tc>
          <w:tcPr/>
          <w:p w:rsidR="00000000" w:rsidDel="00000000" w:rsidP="00000000" w:rsidRDefault="00000000" w:rsidRPr="00000000" w14:paraId="00000964">
            <w:pPr>
              <w:ind w:firstLine="0"/>
              <w:jc w:val="left"/>
              <w:rPr>
                <w:ins w:author="li" w:id="98" w:date="2019-08-21T11:23:00Z"/>
              </w:rPr>
            </w:pPr>
            <w:ins w:author="li" w:id="98" w:date="2019-08-21T11:23:00Z">
              <w:r w:rsidDel="00000000" w:rsidR="00000000" w:rsidRPr="00000000">
                <w:rPr>
                  <w:rtl w:val="0"/>
                </w:rPr>
                <w:t xml:space="preserve">Message 2 number</w:t>
              </w:r>
            </w:ins>
          </w:p>
        </w:tc>
      </w:tr>
      <w:tr>
        <w:trPr>
          <w:cantSplit w:val="0"/>
          <w:tblHeader w:val="0"/>
          <w:ins w:author="li" w:id="98" w:date="2019-08-21T11:23:00Z"/>
        </w:trPr>
        <w:tc>
          <w:tcPr/>
          <w:p w:rsidR="00000000" w:rsidDel="00000000" w:rsidP="00000000" w:rsidRDefault="00000000" w:rsidRPr="00000000" w14:paraId="00000965">
            <w:pPr>
              <w:ind w:firstLine="0"/>
              <w:jc w:val="left"/>
              <w:rPr>
                <w:ins w:author="li" w:id="98" w:date="2019-08-21T11:23:00Z"/>
              </w:rPr>
            </w:pPr>
            <w:ins w:author="li" w:id="98" w:date="2019-08-21T11:23:00Z">
              <w:r w:rsidDel="00000000" w:rsidR="00000000" w:rsidRPr="00000000">
                <w:rPr>
                  <w:rtl w:val="0"/>
                </w:rPr>
                <w:t xml:space="preserve">92</w:t>
              </w:r>
            </w:ins>
          </w:p>
        </w:tc>
        <w:tc>
          <w:tcPr/>
          <w:p w:rsidR="00000000" w:rsidDel="00000000" w:rsidP="00000000" w:rsidRDefault="00000000" w:rsidRPr="00000000" w14:paraId="00000966">
            <w:pPr>
              <w:ind w:firstLine="0"/>
              <w:jc w:val="left"/>
              <w:rPr>
                <w:ins w:author="li" w:id="98" w:date="2019-08-21T11:23:00Z"/>
              </w:rPr>
            </w:pPr>
            <w:ins w:author="li" w:id="98" w:date="2019-08-21T11:23:00Z">
              <w:r w:rsidDel="00000000" w:rsidR="00000000" w:rsidRPr="00000000">
                <w:rPr>
                  <w:rtl w:val="0"/>
                </w:rPr>
                <w:t xml:space="preserve">u int 32_t</w:t>
              </w:r>
            </w:ins>
          </w:p>
        </w:tc>
        <w:tc>
          <w:tcPr/>
          <w:p w:rsidR="00000000" w:rsidDel="00000000" w:rsidP="00000000" w:rsidRDefault="00000000" w:rsidRPr="00000000" w14:paraId="00000967">
            <w:pPr>
              <w:ind w:firstLine="0"/>
              <w:jc w:val="left"/>
              <w:rPr>
                <w:ins w:author="li" w:id="98" w:date="2019-08-21T11:23:00Z"/>
              </w:rPr>
            </w:pPr>
            <w:ins w:author="li" w:id="98" w:date="2019-08-21T11:23:00Z">
              <w:r w:rsidDel="00000000" w:rsidR="00000000" w:rsidRPr="00000000">
                <w:rPr>
                  <w:rtl w:val="0"/>
                </w:rPr>
                <w:t xml:space="preserve">1</w:t>
              </w:r>
            </w:ins>
          </w:p>
        </w:tc>
        <w:tc>
          <w:tcPr/>
          <w:p w:rsidR="00000000" w:rsidDel="00000000" w:rsidP="00000000" w:rsidRDefault="00000000" w:rsidRPr="00000000" w14:paraId="00000968">
            <w:pPr>
              <w:ind w:firstLine="0"/>
              <w:jc w:val="left"/>
              <w:rPr>
                <w:ins w:author="li" w:id="98" w:date="2019-08-21T11:23:00Z"/>
              </w:rPr>
            </w:pPr>
            <w:ins w:author="li" w:id="98" w:date="2019-08-21T11:23:00Z">
              <w:r w:rsidDel="00000000" w:rsidR="00000000" w:rsidRPr="00000000">
                <w:rPr>
                  <w:rtl w:val="0"/>
                </w:rPr>
                <w:t xml:space="preserve">Message 3 number</w:t>
              </w:r>
            </w:ins>
          </w:p>
        </w:tc>
      </w:tr>
      <w:tr>
        <w:trPr>
          <w:cantSplit w:val="0"/>
          <w:tblHeader w:val="0"/>
          <w:ins w:author="li" w:id="98" w:date="2019-08-21T11:23:00Z"/>
        </w:trPr>
        <w:tc>
          <w:tcPr/>
          <w:p w:rsidR="00000000" w:rsidDel="00000000" w:rsidP="00000000" w:rsidRDefault="00000000" w:rsidRPr="00000000" w14:paraId="00000969">
            <w:pPr>
              <w:ind w:firstLine="0"/>
              <w:jc w:val="left"/>
              <w:rPr>
                <w:ins w:author="li" w:id="98" w:date="2019-08-21T11:23:00Z"/>
              </w:rPr>
            </w:pPr>
            <w:ins w:author="li" w:id="98" w:date="2019-08-21T11:23:00Z">
              <w:r w:rsidDel="00000000" w:rsidR="00000000" w:rsidRPr="00000000">
                <w:rPr>
                  <w:rtl w:val="0"/>
                </w:rPr>
                <w:t xml:space="preserve">93</w:t>
              </w:r>
            </w:ins>
          </w:p>
        </w:tc>
        <w:tc>
          <w:tcPr/>
          <w:p w:rsidR="00000000" w:rsidDel="00000000" w:rsidP="00000000" w:rsidRDefault="00000000" w:rsidRPr="00000000" w14:paraId="0000096A">
            <w:pPr>
              <w:ind w:firstLine="0"/>
              <w:jc w:val="left"/>
              <w:rPr>
                <w:ins w:author="li" w:id="98" w:date="2019-08-21T11:23:00Z"/>
              </w:rPr>
            </w:pPr>
            <w:ins w:author="li" w:id="98" w:date="2019-08-21T11:23:00Z">
              <w:r w:rsidDel="00000000" w:rsidR="00000000" w:rsidRPr="00000000">
                <w:rPr>
                  <w:rtl w:val="0"/>
                </w:rPr>
                <w:t xml:space="preserve">u int 32_t</w:t>
              </w:r>
            </w:ins>
          </w:p>
        </w:tc>
        <w:tc>
          <w:tcPr/>
          <w:p w:rsidR="00000000" w:rsidDel="00000000" w:rsidP="00000000" w:rsidRDefault="00000000" w:rsidRPr="00000000" w14:paraId="0000096B">
            <w:pPr>
              <w:ind w:firstLine="0"/>
              <w:jc w:val="left"/>
              <w:rPr>
                <w:ins w:author="li" w:id="98" w:date="2019-08-21T11:23:00Z"/>
              </w:rPr>
            </w:pPr>
            <w:ins w:author="li" w:id="98" w:date="2019-08-21T11:23:00Z">
              <w:r w:rsidDel="00000000" w:rsidR="00000000" w:rsidRPr="00000000">
                <w:rPr>
                  <w:rtl w:val="0"/>
                </w:rPr>
                <w:t xml:space="preserve">1</w:t>
              </w:r>
            </w:ins>
          </w:p>
        </w:tc>
        <w:tc>
          <w:tcPr/>
          <w:p w:rsidR="00000000" w:rsidDel="00000000" w:rsidP="00000000" w:rsidRDefault="00000000" w:rsidRPr="00000000" w14:paraId="0000096C">
            <w:pPr>
              <w:ind w:firstLine="0"/>
              <w:jc w:val="left"/>
              <w:rPr>
                <w:ins w:author="li" w:id="98" w:date="2019-08-21T11:23:00Z"/>
              </w:rPr>
            </w:pPr>
            <w:ins w:author="li" w:id="98" w:date="2019-08-21T11:23:00Z">
              <w:r w:rsidDel="00000000" w:rsidR="00000000" w:rsidRPr="00000000">
                <w:rPr>
                  <w:rtl w:val="0"/>
                </w:rPr>
                <w:t xml:space="preserve">Message 4 number</w:t>
              </w:r>
            </w:ins>
          </w:p>
        </w:tc>
      </w:tr>
      <w:tr>
        <w:trPr>
          <w:cantSplit w:val="0"/>
          <w:tblHeader w:val="0"/>
          <w:ins w:author="li" w:id="98" w:date="2019-08-21T11:23:00Z"/>
        </w:trPr>
        <w:tc>
          <w:tcPr/>
          <w:p w:rsidR="00000000" w:rsidDel="00000000" w:rsidP="00000000" w:rsidRDefault="00000000" w:rsidRPr="00000000" w14:paraId="0000096D">
            <w:pPr>
              <w:ind w:firstLine="0"/>
              <w:jc w:val="left"/>
              <w:rPr>
                <w:ins w:author="li" w:id="98" w:date="2019-08-21T11:23:00Z"/>
              </w:rPr>
            </w:pPr>
            <w:ins w:author="li" w:id="98" w:date="2019-08-21T11:23:00Z">
              <w:r w:rsidDel="00000000" w:rsidR="00000000" w:rsidRPr="00000000">
                <w:rPr>
                  <w:rtl w:val="0"/>
                </w:rPr>
                <w:t xml:space="preserve">94</w:t>
              </w:r>
            </w:ins>
          </w:p>
        </w:tc>
        <w:tc>
          <w:tcPr/>
          <w:p w:rsidR="00000000" w:rsidDel="00000000" w:rsidP="00000000" w:rsidRDefault="00000000" w:rsidRPr="00000000" w14:paraId="0000096E">
            <w:pPr>
              <w:ind w:firstLine="0"/>
              <w:jc w:val="left"/>
              <w:rPr>
                <w:ins w:author="li" w:id="98" w:date="2019-08-21T11:23:00Z"/>
              </w:rPr>
            </w:pPr>
            <w:ins w:author="li" w:id="98" w:date="2019-08-21T11:23:00Z">
              <w:r w:rsidDel="00000000" w:rsidR="00000000" w:rsidRPr="00000000">
                <w:rPr>
                  <w:rtl w:val="0"/>
                </w:rPr>
                <w:t xml:space="preserve">u int 32_t</w:t>
              </w:r>
            </w:ins>
          </w:p>
        </w:tc>
        <w:tc>
          <w:tcPr/>
          <w:p w:rsidR="00000000" w:rsidDel="00000000" w:rsidP="00000000" w:rsidRDefault="00000000" w:rsidRPr="00000000" w14:paraId="0000096F">
            <w:pPr>
              <w:ind w:firstLine="0"/>
              <w:jc w:val="left"/>
              <w:rPr>
                <w:ins w:author="li" w:id="98" w:date="2019-08-21T11:23:00Z"/>
              </w:rPr>
            </w:pPr>
            <w:ins w:author="li" w:id="98" w:date="2019-08-21T11:23:00Z">
              <w:r w:rsidDel="00000000" w:rsidR="00000000" w:rsidRPr="00000000">
                <w:rPr>
                  <w:rtl w:val="0"/>
                </w:rPr>
                <w:t xml:space="preserve">1</w:t>
              </w:r>
            </w:ins>
          </w:p>
        </w:tc>
        <w:tc>
          <w:tcPr/>
          <w:p w:rsidR="00000000" w:rsidDel="00000000" w:rsidP="00000000" w:rsidRDefault="00000000" w:rsidRPr="00000000" w14:paraId="00000970">
            <w:pPr>
              <w:ind w:firstLine="0"/>
              <w:jc w:val="left"/>
              <w:rPr>
                <w:ins w:author="li" w:id="98" w:date="2019-08-21T11:23:00Z"/>
              </w:rPr>
            </w:pPr>
            <w:ins w:author="li" w:id="98" w:date="2019-08-21T11:23:00Z">
              <w:r w:rsidDel="00000000" w:rsidR="00000000" w:rsidRPr="00000000">
                <w:rPr>
                  <w:rtl w:val="0"/>
                </w:rPr>
                <w:t xml:space="preserve">message 5number</w:t>
              </w:r>
            </w:ins>
          </w:p>
        </w:tc>
      </w:tr>
    </w:tbl>
    <w:p w:rsidR="00000000" w:rsidDel="00000000" w:rsidP="00000000" w:rsidRDefault="00000000" w:rsidRPr="00000000" w14:paraId="00000971">
      <w:pPr>
        <w:rPr>
          <w:ins w:author="li" w:id="99" w:date="2019-09-19T15:21:00Z"/>
        </w:rPr>
      </w:pPr>
      <w:ins w:author="li" w:id="99" w:date="2019-09-19T15:21:00Z">
        <w:r w:rsidDel="00000000" w:rsidR="00000000" w:rsidRPr="00000000">
          <w:rPr>
            <w:rtl w:val="0"/>
          </w:rPr>
        </w:r>
      </w:ins>
    </w:p>
    <w:p w:rsidR="00000000" w:rsidDel="00000000" w:rsidP="00000000" w:rsidRDefault="00000000" w:rsidRPr="00000000" w14:paraId="00000972">
      <w:pPr>
        <w:pStyle w:val="Heading3"/>
        <w:numPr>
          <w:ilvl w:val="2"/>
          <w:numId w:val="12"/>
        </w:numPr>
        <w:ind w:left="720" w:hanging="720"/>
        <w:rPr/>
      </w:pPr>
      <w:ins w:author="li" w:id="99" w:date="2019-09-19T15:21:00Z">
        <w:r w:rsidDel="00000000" w:rsidR="00000000" w:rsidRPr="00000000">
          <w:rPr>
            <w:rtl w:val="0"/>
          </w:rPr>
          <w:t xml:space="preserve">Report the I MSI and field strength information</w:t>
        </w:r>
      </w:ins>
      <w:r w:rsidDel="00000000" w:rsidR="00000000" w:rsidRPr="00000000">
        <w:rPr>
          <w:rtl w:val="0"/>
        </w:rPr>
      </w:r>
    </w:p>
    <w:tbl>
      <w:tblPr>
        <w:tblStyle w:val="Table11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100" w:date="2019-09-19T15:23:00Z"/>
        </w:trPr>
        <w:tc>
          <w:tcPr>
            <w:shd w:fill="d9d9d9" w:val="clear"/>
            <w:vAlign w:val="center"/>
          </w:tcPr>
          <w:p w:rsidR="00000000" w:rsidDel="00000000" w:rsidP="00000000" w:rsidRDefault="00000000" w:rsidRPr="00000000" w14:paraId="00000973">
            <w:pPr>
              <w:spacing w:line="267" w:lineRule="auto"/>
              <w:ind w:firstLine="0"/>
              <w:rPr>
                <w:ins w:author="li" w:id="100" w:date="2019-09-19T15:23:00Z"/>
                <w:b w:val="1"/>
              </w:rPr>
            </w:pPr>
            <w:ins w:author="li" w:id="100" w:date="2019-09-19T15:23:00Z">
              <w:r w:rsidDel="00000000" w:rsidR="00000000" w:rsidRPr="00000000">
                <w:rPr>
                  <w:b w:val="1"/>
                  <w:rtl w:val="0"/>
                </w:rPr>
                <w:t xml:space="preserve">TAG price</w:t>
              </w:r>
            </w:ins>
          </w:p>
        </w:tc>
        <w:tc>
          <w:tcPr>
            <w:shd w:fill="d9d9d9" w:val="clear"/>
          </w:tcPr>
          <w:p w:rsidR="00000000" w:rsidDel="00000000" w:rsidP="00000000" w:rsidRDefault="00000000" w:rsidRPr="00000000" w14:paraId="00000974">
            <w:pPr>
              <w:spacing w:line="267" w:lineRule="auto"/>
              <w:ind w:firstLine="0"/>
              <w:rPr>
                <w:ins w:author="li" w:id="100" w:date="2019-09-19T15:23:00Z"/>
                <w:b w:val="1"/>
              </w:rPr>
            </w:pPr>
            <w:ins w:author="li" w:id="100" w:date="2019-09-19T15:23:00Z">
              <w:r w:rsidDel="00000000" w:rsidR="00000000" w:rsidRPr="00000000">
                <w:rPr>
                  <w:b w:val="1"/>
                  <w:rtl w:val="0"/>
                </w:rPr>
                <w:t xml:space="preserve">type</w:t>
              </w:r>
            </w:ins>
          </w:p>
        </w:tc>
        <w:tc>
          <w:tcPr>
            <w:shd w:fill="d9d9d9" w:val="clear"/>
          </w:tcPr>
          <w:p w:rsidR="00000000" w:rsidDel="00000000" w:rsidP="00000000" w:rsidRDefault="00000000" w:rsidRPr="00000000" w14:paraId="00000975">
            <w:pPr>
              <w:spacing w:line="267" w:lineRule="auto"/>
              <w:ind w:firstLine="0"/>
              <w:rPr>
                <w:ins w:author="li" w:id="100" w:date="2019-09-19T15:23:00Z"/>
                <w:b w:val="1"/>
              </w:rPr>
            </w:pPr>
            <w:ins w:author="li" w:id="100" w:date="2019-09-19T15:23: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76">
            <w:pPr>
              <w:spacing w:line="267" w:lineRule="auto"/>
              <w:ind w:firstLine="0"/>
              <w:rPr>
                <w:ins w:author="li" w:id="100" w:date="2019-09-19T15:23:00Z"/>
                <w:b w:val="1"/>
              </w:rPr>
            </w:pPr>
            <w:ins w:author="li" w:id="100" w:date="2019-09-19T15:23:00Z">
              <w:r w:rsidDel="00000000" w:rsidR="00000000" w:rsidRPr="00000000">
                <w:rPr>
                  <w:b w:val="1"/>
                  <w:rtl w:val="0"/>
                </w:rPr>
                <w:t xml:space="preserve">description</w:t>
              </w:r>
            </w:ins>
          </w:p>
        </w:tc>
      </w:tr>
      <w:tr>
        <w:trPr>
          <w:cantSplit w:val="0"/>
          <w:tblHeader w:val="0"/>
          <w:ins w:author="li" w:id="100" w:date="2019-09-19T15:23:00Z"/>
        </w:trPr>
        <w:tc>
          <w:tcPr/>
          <w:p w:rsidR="00000000" w:rsidDel="00000000" w:rsidP="00000000" w:rsidRDefault="00000000" w:rsidRPr="00000000" w14:paraId="00000977">
            <w:pPr>
              <w:ind w:firstLine="0"/>
              <w:jc w:val="left"/>
              <w:rPr>
                <w:ins w:author="li" w:id="100" w:date="2019-09-19T15:23:00Z"/>
              </w:rPr>
            </w:pPr>
            <w:ins w:author="li" w:id="100" w:date="2019-09-19T15:23:00Z">
              <w:r w:rsidDel="00000000" w:rsidR="00000000" w:rsidRPr="00000000">
                <w:rPr>
                  <w:rtl w:val="0"/>
                </w:rPr>
                <w:t xml:space="preserve">53</w:t>
              </w:r>
            </w:ins>
          </w:p>
        </w:tc>
        <w:tc>
          <w:tcPr/>
          <w:p w:rsidR="00000000" w:rsidDel="00000000" w:rsidP="00000000" w:rsidRDefault="00000000" w:rsidRPr="00000000" w14:paraId="00000978">
            <w:pPr>
              <w:ind w:firstLine="0"/>
              <w:jc w:val="left"/>
              <w:rPr>
                <w:ins w:author="li" w:id="100" w:date="2019-09-19T15:23:00Z"/>
              </w:rPr>
            </w:pPr>
            <w:ins w:author="li" w:id="100" w:date="2019-09-19T15:23:00Z">
              <w:r w:rsidDel="00000000" w:rsidR="00000000" w:rsidRPr="00000000">
                <w:rPr>
                  <w:rtl w:val="0"/>
                </w:rPr>
                <w:t xml:space="preserve">array of uint8_t</w:t>
              </w:r>
            </w:ins>
          </w:p>
        </w:tc>
        <w:tc>
          <w:tcPr/>
          <w:p w:rsidR="00000000" w:rsidDel="00000000" w:rsidP="00000000" w:rsidRDefault="00000000" w:rsidRPr="00000000" w14:paraId="00000979">
            <w:pPr>
              <w:ind w:firstLine="0"/>
              <w:jc w:val="left"/>
              <w:rPr>
                <w:ins w:author="li" w:id="100" w:date="2019-09-19T15:23:00Z"/>
              </w:rPr>
            </w:pPr>
            <w:ins w:author="li" w:id="100" w:date="2019-09-19T15:23:00Z">
              <w:r w:rsidDel="00000000" w:rsidR="00000000" w:rsidRPr="00000000">
                <w:rPr>
                  <w:rtl w:val="0"/>
                </w:rPr>
                <w:t xml:space="preserve">1</w:t>
              </w:r>
            </w:ins>
          </w:p>
        </w:tc>
        <w:tc>
          <w:tcPr/>
          <w:p w:rsidR="00000000" w:rsidDel="00000000" w:rsidP="00000000" w:rsidRDefault="00000000" w:rsidRPr="00000000" w14:paraId="0000097A">
            <w:pPr>
              <w:ind w:firstLine="0"/>
              <w:jc w:val="left"/>
              <w:rPr>
                <w:ins w:author="li" w:id="100" w:date="2019-09-19T15:23:00Z"/>
              </w:rPr>
            </w:pPr>
            <w:ins w:author="li" w:id="100" w:date="2019-09-19T15:23:00Z">
              <w:r w:rsidDel="00000000" w:rsidR="00000000" w:rsidRPr="00000000">
                <w:rPr>
                  <w:rtl w:val="0"/>
                </w:rPr>
                <w:t xml:space="preserve">i msi</w:t>
              </w:r>
            </w:ins>
          </w:p>
        </w:tc>
      </w:tr>
      <w:tr>
        <w:trPr>
          <w:cantSplit w:val="0"/>
          <w:tblHeader w:val="0"/>
          <w:ins w:author="li" w:id="100" w:date="2019-09-19T15:23:00Z"/>
        </w:trPr>
        <w:tc>
          <w:tcPr/>
          <w:p w:rsidR="00000000" w:rsidDel="00000000" w:rsidP="00000000" w:rsidRDefault="00000000" w:rsidRPr="00000000" w14:paraId="0000097B">
            <w:pPr>
              <w:ind w:firstLine="0"/>
              <w:jc w:val="left"/>
              <w:rPr>
                <w:ins w:author="li" w:id="100" w:date="2019-09-19T15:23:00Z"/>
              </w:rPr>
            </w:pPr>
            <w:ins w:author="li" w:id="100" w:date="2019-09-19T15:23:00Z">
              <w:r w:rsidDel="00000000" w:rsidR="00000000" w:rsidRPr="00000000">
                <w:rPr>
                  <w:rtl w:val="0"/>
                </w:rPr>
                <w:t xml:space="preserve">55</w:t>
              </w:r>
            </w:ins>
          </w:p>
        </w:tc>
        <w:tc>
          <w:tcPr/>
          <w:p w:rsidR="00000000" w:rsidDel="00000000" w:rsidP="00000000" w:rsidRDefault="00000000" w:rsidRPr="00000000" w14:paraId="0000097C">
            <w:pPr>
              <w:ind w:firstLine="0"/>
              <w:jc w:val="left"/>
              <w:rPr>
                <w:ins w:author="li" w:id="100" w:date="2019-09-19T15:23:00Z"/>
              </w:rPr>
            </w:pPr>
            <w:ins w:author="li" w:id="100" w:date="2019-09-19T15:23:00Z">
              <w:r w:rsidDel="00000000" w:rsidR="00000000" w:rsidRPr="00000000">
                <w:rPr>
                  <w:rtl w:val="0"/>
                </w:rPr>
                <w:t xml:space="preserve">u int 32_t</w:t>
              </w:r>
            </w:ins>
          </w:p>
        </w:tc>
        <w:tc>
          <w:tcPr/>
          <w:p w:rsidR="00000000" w:rsidDel="00000000" w:rsidP="00000000" w:rsidRDefault="00000000" w:rsidRPr="00000000" w14:paraId="0000097D">
            <w:pPr>
              <w:ind w:firstLine="0"/>
              <w:jc w:val="left"/>
              <w:rPr>
                <w:ins w:author="li" w:id="100" w:date="2019-09-19T15:23:00Z"/>
              </w:rPr>
            </w:pPr>
            <w:ins w:author="li" w:id="100" w:date="2019-09-19T15:23:00Z">
              <w:r w:rsidDel="00000000" w:rsidR="00000000" w:rsidRPr="00000000">
                <w:rPr>
                  <w:rtl w:val="0"/>
                </w:rPr>
                <w:t xml:space="preserve">1</w:t>
              </w:r>
            </w:ins>
          </w:p>
        </w:tc>
        <w:tc>
          <w:tcPr/>
          <w:p w:rsidR="00000000" w:rsidDel="00000000" w:rsidP="00000000" w:rsidRDefault="00000000" w:rsidRPr="00000000" w14:paraId="0000097E">
            <w:pPr>
              <w:ind w:firstLine="0"/>
              <w:jc w:val="left"/>
              <w:rPr>
                <w:ins w:author="li" w:id="100" w:date="2019-09-19T15:23:00Z"/>
              </w:rPr>
            </w:pPr>
            <w:ins w:author="li" w:id="100" w:date="2019-09-19T15:23:00Z">
              <w:r w:rsidDel="00000000" w:rsidR="00000000" w:rsidRPr="00000000">
                <w:rPr>
                  <w:rtl w:val="0"/>
                </w:rPr>
                <w:t xml:space="preserve">field strength</w:t>
              </w:r>
            </w:ins>
          </w:p>
        </w:tc>
      </w:tr>
      <w:tr>
        <w:trPr>
          <w:cantSplit w:val="0"/>
          <w:tblHeader w:val="0"/>
          <w:ins w:author="li" w:id="100" w:date="2019-09-19T15:23:00Z"/>
        </w:trPr>
        <w:tc>
          <w:tcPr/>
          <w:p w:rsidR="00000000" w:rsidDel="00000000" w:rsidP="00000000" w:rsidRDefault="00000000" w:rsidRPr="00000000" w14:paraId="0000097F">
            <w:pPr>
              <w:ind w:firstLine="0"/>
              <w:jc w:val="left"/>
              <w:rPr>
                <w:ins w:author="li" w:id="100" w:date="2019-09-19T15:23:00Z"/>
              </w:rPr>
            </w:pPr>
            <w:ins w:author="li" w:id="100" w:date="2019-09-19T15:23:00Z">
              <w:r w:rsidDel="00000000" w:rsidR="00000000" w:rsidRPr="00000000">
                <w:rPr>
                  <w:rtl w:val="0"/>
                </w:rPr>
                <w:t xml:space="preserve">85</w:t>
              </w:r>
            </w:ins>
          </w:p>
        </w:tc>
        <w:tc>
          <w:tcPr/>
          <w:p w:rsidR="00000000" w:rsidDel="00000000" w:rsidP="00000000" w:rsidRDefault="00000000" w:rsidRPr="00000000" w14:paraId="00000980">
            <w:pPr>
              <w:ind w:firstLine="0"/>
              <w:jc w:val="left"/>
              <w:rPr>
                <w:ins w:author="li" w:id="100" w:date="2019-09-19T15:23:00Z"/>
              </w:rPr>
            </w:pPr>
            <w:ins w:author="li" w:id="100" w:date="2019-09-19T15:23:00Z">
              <w:r w:rsidDel="00000000" w:rsidR="00000000" w:rsidRPr="00000000">
                <w:rPr>
                  <w:rtl w:val="0"/>
                </w:rPr>
                <w:t xml:space="preserve">uint16_t</w:t>
              </w:r>
            </w:ins>
          </w:p>
        </w:tc>
        <w:tc>
          <w:tcPr/>
          <w:p w:rsidR="00000000" w:rsidDel="00000000" w:rsidP="00000000" w:rsidRDefault="00000000" w:rsidRPr="00000000" w14:paraId="00000981">
            <w:pPr>
              <w:ind w:firstLine="0"/>
              <w:jc w:val="left"/>
              <w:rPr>
                <w:ins w:author="li" w:id="100" w:date="2019-09-19T15:23:00Z"/>
              </w:rPr>
            </w:pPr>
            <w:ins w:author="li" w:id="100" w:date="2019-09-19T15:23:00Z">
              <w:r w:rsidDel="00000000" w:rsidR="00000000" w:rsidRPr="00000000">
                <w:rPr>
                  <w:rtl w:val="0"/>
                </w:rPr>
                <w:t xml:space="preserve">1</w:t>
              </w:r>
            </w:ins>
          </w:p>
        </w:tc>
        <w:tc>
          <w:tcPr/>
          <w:p w:rsidR="00000000" w:rsidDel="00000000" w:rsidP="00000000" w:rsidRDefault="00000000" w:rsidRPr="00000000" w14:paraId="00000982">
            <w:pPr>
              <w:ind w:firstLine="0"/>
              <w:jc w:val="left"/>
              <w:rPr>
                <w:ins w:author="li" w:id="100" w:date="2019-09-19T15:23:00Z"/>
              </w:rPr>
            </w:pPr>
            <w:ins w:author="li" w:id="100" w:date="2019-09-19T15:23:00Z">
              <w:r w:rsidDel="00000000" w:rsidR="00000000" w:rsidRPr="00000000">
                <w:rPr>
                  <w:rtl w:val="0"/>
                </w:rPr>
                <w:t xml:space="preserve">c rnti</w:t>
              </w:r>
            </w:ins>
          </w:p>
        </w:tc>
      </w:tr>
    </w:tbl>
    <w:p w:rsidR="00000000" w:rsidDel="00000000" w:rsidP="00000000" w:rsidRDefault="00000000" w:rsidRPr="00000000" w14:paraId="00000983">
      <w:pPr>
        <w:rPr>
          <w:ins w:author="li" w:id="101" w:date="2019-09-19T15:21:00Z"/>
        </w:rPr>
      </w:pPr>
      <w:ins w:author="li" w:id="101" w:date="2019-09-19T15:21:00Z">
        <w:r w:rsidDel="00000000" w:rsidR="00000000" w:rsidRPr="00000000">
          <w:rPr>
            <w:rtl w:val="0"/>
          </w:rPr>
        </w:r>
      </w:ins>
    </w:p>
    <w:p w:rsidR="00000000" w:rsidDel="00000000" w:rsidP="00000000" w:rsidRDefault="00000000" w:rsidRPr="00000000" w14:paraId="00000984">
      <w:pPr>
        <w:pStyle w:val="Heading3"/>
        <w:numPr>
          <w:ilvl w:val="2"/>
          <w:numId w:val="12"/>
        </w:numPr>
        <w:ind w:left="720" w:hanging="720"/>
        <w:rPr/>
      </w:pPr>
      <w:ins w:author="li" w:id="101" w:date="2019-09-19T15:21:00Z">
        <w:r w:rsidDel="00000000" w:rsidR="00000000" w:rsidRPr="00000000">
          <w:rPr>
            <w:rtl w:val="0"/>
          </w:rPr>
          <w:t xml:space="preserve">Report the current usage frequency point</w:t>
        </w:r>
      </w:ins>
      <w:r w:rsidDel="00000000" w:rsidR="00000000" w:rsidRPr="00000000">
        <w:rPr>
          <w:rtl w:val="0"/>
        </w:rPr>
      </w:r>
    </w:p>
    <w:tbl>
      <w:tblPr>
        <w:tblStyle w:val="Table11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102" w:date="2019-12-06T10:06:00Z"/>
        </w:trPr>
        <w:tc>
          <w:tcPr>
            <w:shd w:fill="d9d9d9" w:val="clear"/>
            <w:vAlign w:val="center"/>
          </w:tcPr>
          <w:p w:rsidR="00000000" w:rsidDel="00000000" w:rsidP="00000000" w:rsidRDefault="00000000" w:rsidRPr="00000000" w14:paraId="00000985">
            <w:pPr>
              <w:spacing w:line="267" w:lineRule="auto"/>
              <w:ind w:firstLine="0"/>
              <w:rPr>
                <w:ins w:author="li" w:id="102" w:date="2019-12-06T10:06:00Z"/>
                <w:b w:val="1"/>
              </w:rPr>
            </w:pPr>
            <w:ins w:author="li" w:id="102" w:date="2019-12-06T10:06:00Z">
              <w:r w:rsidDel="00000000" w:rsidR="00000000" w:rsidRPr="00000000">
                <w:rPr>
                  <w:b w:val="1"/>
                  <w:rtl w:val="0"/>
                </w:rPr>
                <w:t xml:space="preserve">TAG price</w:t>
              </w:r>
            </w:ins>
          </w:p>
        </w:tc>
        <w:tc>
          <w:tcPr>
            <w:shd w:fill="d9d9d9" w:val="clear"/>
          </w:tcPr>
          <w:p w:rsidR="00000000" w:rsidDel="00000000" w:rsidP="00000000" w:rsidRDefault="00000000" w:rsidRPr="00000000" w14:paraId="00000986">
            <w:pPr>
              <w:spacing w:line="267" w:lineRule="auto"/>
              <w:ind w:firstLine="0"/>
              <w:rPr>
                <w:ins w:author="li" w:id="102" w:date="2019-12-06T10:06:00Z"/>
                <w:b w:val="1"/>
              </w:rPr>
            </w:pPr>
            <w:ins w:author="li" w:id="102" w:date="2019-12-06T10:06:00Z">
              <w:r w:rsidDel="00000000" w:rsidR="00000000" w:rsidRPr="00000000">
                <w:rPr>
                  <w:b w:val="1"/>
                  <w:rtl w:val="0"/>
                </w:rPr>
                <w:t xml:space="preserve">type</w:t>
              </w:r>
            </w:ins>
          </w:p>
        </w:tc>
        <w:tc>
          <w:tcPr>
            <w:shd w:fill="d9d9d9" w:val="clear"/>
          </w:tcPr>
          <w:p w:rsidR="00000000" w:rsidDel="00000000" w:rsidP="00000000" w:rsidRDefault="00000000" w:rsidRPr="00000000" w14:paraId="00000987">
            <w:pPr>
              <w:spacing w:line="267" w:lineRule="auto"/>
              <w:ind w:firstLine="0"/>
              <w:rPr>
                <w:ins w:author="li" w:id="102" w:date="2019-12-06T10:06:00Z"/>
                <w:b w:val="1"/>
              </w:rPr>
            </w:pPr>
            <w:ins w:author="li" w:id="102" w:date="2019-12-06T10:06: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88">
            <w:pPr>
              <w:spacing w:line="267" w:lineRule="auto"/>
              <w:ind w:firstLine="0"/>
              <w:rPr>
                <w:ins w:author="li" w:id="102" w:date="2019-12-06T10:06:00Z"/>
                <w:b w:val="1"/>
              </w:rPr>
            </w:pPr>
            <w:ins w:author="li" w:id="102" w:date="2019-12-06T10:06:00Z">
              <w:r w:rsidDel="00000000" w:rsidR="00000000" w:rsidRPr="00000000">
                <w:rPr>
                  <w:b w:val="1"/>
                  <w:rtl w:val="0"/>
                </w:rPr>
                <w:t xml:space="preserve">description</w:t>
              </w:r>
            </w:ins>
          </w:p>
        </w:tc>
      </w:tr>
      <w:tr>
        <w:trPr>
          <w:cantSplit w:val="0"/>
          <w:tblHeader w:val="0"/>
          <w:ins w:author="li" w:id="102" w:date="2019-12-06T10:06:00Z"/>
        </w:trPr>
        <w:tc>
          <w:tcPr/>
          <w:p w:rsidR="00000000" w:rsidDel="00000000" w:rsidP="00000000" w:rsidRDefault="00000000" w:rsidRPr="00000000" w14:paraId="00000989">
            <w:pPr>
              <w:ind w:firstLine="0"/>
              <w:jc w:val="left"/>
              <w:rPr>
                <w:ins w:author="li" w:id="102" w:date="2019-12-06T10:06:00Z"/>
              </w:rPr>
            </w:pPr>
            <w:ins w:author="li" w:id="102" w:date="2019-12-06T10:06:00Z">
              <w:r w:rsidDel="00000000" w:rsidR="00000000" w:rsidRPr="00000000">
                <w:rPr>
                  <w:rtl w:val="0"/>
                </w:rPr>
                <w:t xml:space="preserve">88</w:t>
              </w:r>
            </w:ins>
          </w:p>
        </w:tc>
        <w:tc>
          <w:tcPr/>
          <w:p w:rsidR="00000000" w:rsidDel="00000000" w:rsidP="00000000" w:rsidRDefault="00000000" w:rsidRPr="00000000" w14:paraId="0000098A">
            <w:pPr>
              <w:ind w:firstLine="0"/>
              <w:jc w:val="left"/>
              <w:rPr>
                <w:ins w:author="li" w:id="102" w:date="2019-12-06T10:06:00Z"/>
              </w:rPr>
            </w:pPr>
            <w:ins w:author="li" w:id="102" w:date="2019-12-06T10:06:00Z">
              <w:r w:rsidDel="00000000" w:rsidR="00000000" w:rsidRPr="00000000">
                <w:rPr>
                  <w:rtl w:val="0"/>
                </w:rPr>
                <w:t xml:space="preserve">u int 16_t</w:t>
              </w:r>
            </w:ins>
          </w:p>
        </w:tc>
        <w:tc>
          <w:tcPr/>
          <w:p w:rsidR="00000000" w:rsidDel="00000000" w:rsidP="00000000" w:rsidRDefault="00000000" w:rsidRPr="00000000" w14:paraId="0000098B">
            <w:pPr>
              <w:ind w:firstLine="0"/>
              <w:jc w:val="left"/>
              <w:rPr>
                <w:ins w:author="li" w:id="102" w:date="2019-12-06T10:06:00Z"/>
              </w:rPr>
            </w:pPr>
            <w:ins w:author="li" w:id="102" w:date="2019-12-06T10:06:00Z">
              <w:r w:rsidDel="00000000" w:rsidR="00000000" w:rsidRPr="00000000">
                <w:rPr>
                  <w:rtl w:val="0"/>
                </w:rPr>
                <w:t xml:space="preserve">1</w:t>
              </w:r>
            </w:ins>
          </w:p>
        </w:tc>
        <w:tc>
          <w:tcPr/>
          <w:p w:rsidR="00000000" w:rsidDel="00000000" w:rsidP="00000000" w:rsidRDefault="00000000" w:rsidRPr="00000000" w14:paraId="0000098C">
            <w:pPr>
              <w:ind w:firstLine="0"/>
              <w:jc w:val="left"/>
              <w:rPr>
                <w:ins w:author="li" w:id="102" w:date="2019-12-06T10:06:00Z"/>
              </w:rPr>
            </w:pPr>
            <w:ins w:author="li" w:id="102" w:date="2019-12-06T10:06:00Z">
              <w:r w:rsidDel="00000000" w:rsidR="00000000" w:rsidRPr="00000000">
                <w:rPr>
                  <w:rtl w:val="0"/>
                </w:rPr>
                <w:t xml:space="preserve">Lower line frequency point</w:t>
              </w:r>
            </w:ins>
          </w:p>
        </w:tc>
      </w:tr>
    </w:tbl>
    <w:p w:rsidR="00000000" w:rsidDel="00000000" w:rsidP="00000000" w:rsidRDefault="00000000" w:rsidRPr="00000000" w14:paraId="0000098D">
      <w:pPr>
        <w:rPr>
          <w:ins w:author="li" w:id="103" w:date="2020-03-20T10:06:00Z"/>
        </w:rPr>
      </w:pPr>
      <w:ins w:author="li" w:id="103" w:date="2020-03-20T10:06:00Z">
        <w:r w:rsidDel="00000000" w:rsidR="00000000" w:rsidRPr="00000000">
          <w:rPr>
            <w:rtl w:val="0"/>
          </w:rPr>
        </w:r>
      </w:ins>
    </w:p>
    <w:p w:rsidR="00000000" w:rsidDel="00000000" w:rsidP="00000000" w:rsidRDefault="00000000" w:rsidRPr="00000000" w14:paraId="0000098E">
      <w:pPr>
        <w:pStyle w:val="Heading3"/>
        <w:numPr>
          <w:ilvl w:val="2"/>
          <w:numId w:val="12"/>
        </w:numPr>
        <w:ind w:left="720" w:hanging="720"/>
        <w:rPr/>
      </w:pPr>
      <w:ins w:author="li" w:id="103" w:date="2020-03-20T10:06:00Z">
        <w:r w:rsidDel="00000000" w:rsidR="00000000" w:rsidRPr="00000000">
          <w:rPr>
            <w:rtl w:val="0"/>
          </w:rPr>
          <w:t xml:space="preserve">Configure the location list under the control system</w:t>
        </w:r>
      </w:ins>
      <w:r w:rsidDel="00000000" w:rsidR="00000000" w:rsidRPr="00000000">
        <w:rPr>
          <w:rtl w:val="0"/>
        </w:rPr>
      </w:r>
    </w:p>
    <w:tbl>
      <w:tblPr>
        <w:tblStyle w:val="Table11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0"/>
          <w:ins w:author="li" w:id="104" w:date="2020-03-20T10:07:00Z"/>
        </w:trPr>
        <w:tc>
          <w:tcPr>
            <w:vAlign w:val="center"/>
          </w:tcPr>
          <w:p w:rsidR="00000000" w:rsidDel="00000000" w:rsidP="00000000" w:rsidRDefault="00000000" w:rsidRPr="00000000" w14:paraId="0000098F">
            <w:pPr>
              <w:ind w:firstLine="0"/>
              <w:jc w:val="left"/>
              <w:rPr>
                <w:ins w:author="li" w:id="104" w:date="2020-03-20T10:07:00Z"/>
              </w:rPr>
            </w:pPr>
            <w:ins w:author="li" w:id="104" w:date="2020-03-20T10:07:00Z">
              <w:r w:rsidDel="00000000" w:rsidR="00000000" w:rsidRPr="00000000">
                <w:rPr>
                  <w:rtl w:val="0"/>
                </w:rPr>
                <w:t xml:space="preserve">36</w:t>
              </w:r>
            </w:ins>
          </w:p>
        </w:tc>
        <w:tc>
          <w:tcPr/>
          <w:p w:rsidR="00000000" w:rsidDel="00000000" w:rsidP="00000000" w:rsidRDefault="00000000" w:rsidRPr="00000000" w14:paraId="00000990">
            <w:pPr>
              <w:ind w:firstLine="0"/>
              <w:jc w:val="left"/>
              <w:rPr>
                <w:ins w:author="li" w:id="104" w:date="2020-03-20T10:07:00Z"/>
              </w:rPr>
            </w:pPr>
            <w:ins w:author="li" w:id="104" w:date="2020-03-20T10:07:00Z">
              <w:r w:rsidDel="00000000" w:rsidR="00000000" w:rsidRPr="00000000">
                <w:rPr>
                  <w:rtl w:val="0"/>
                </w:rPr>
                <w:t xml:space="preserve">uint8_t</w:t>
              </w:r>
            </w:ins>
          </w:p>
        </w:tc>
        <w:tc>
          <w:tcPr/>
          <w:p w:rsidR="00000000" w:rsidDel="00000000" w:rsidP="00000000" w:rsidRDefault="00000000" w:rsidRPr="00000000" w14:paraId="00000991">
            <w:pPr>
              <w:ind w:firstLine="0"/>
              <w:jc w:val="left"/>
              <w:rPr>
                <w:ins w:author="li" w:id="104" w:date="2020-03-20T10:07:00Z"/>
              </w:rPr>
            </w:pPr>
            <w:ins w:author="li" w:id="104" w:date="2020-03-20T10:07:00Z">
              <w:r w:rsidDel="00000000" w:rsidR="00000000" w:rsidRPr="00000000">
                <w:rPr>
                  <w:rtl w:val="0"/>
                </w:rPr>
                <w:t xml:space="preserve">1</w:t>
              </w:r>
            </w:ins>
          </w:p>
        </w:tc>
        <w:tc>
          <w:tcPr/>
          <w:p w:rsidR="00000000" w:rsidDel="00000000" w:rsidP="00000000" w:rsidRDefault="00000000" w:rsidRPr="00000000" w14:paraId="00000992">
            <w:pPr>
              <w:ind w:firstLine="0"/>
              <w:jc w:val="left"/>
              <w:rPr>
                <w:ins w:author="li" w:id="104" w:date="2020-03-20T10:07:00Z"/>
              </w:rPr>
            </w:pPr>
            <w:ins w:author="li" w:id="104" w:date="2020-03-20T10:07:00Z">
              <w:r w:rsidDel="00000000" w:rsidR="00000000" w:rsidRPr="00000000">
                <w:rPr>
                  <w:rtl w:val="0"/>
                </w:rPr>
                <w:t xml:space="preserve">Whether to open</w:t>
              </w:r>
            </w:ins>
          </w:p>
          <w:p w:rsidR="00000000" w:rsidDel="00000000" w:rsidP="00000000" w:rsidRDefault="00000000" w:rsidRPr="00000000" w14:paraId="00000993">
            <w:pPr>
              <w:ind w:firstLine="0"/>
              <w:jc w:val="left"/>
              <w:rPr>
                <w:ins w:author="li" w:id="104" w:date="2020-03-20T10:07:00Z"/>
              </w:rPr>
            </w:pPr>
            <w:ins w:author="li" w:id="104" w:date="2020-03-20T10:07:00Z">
              <w:r w:rsidDel="00000000" w:rsidR="00000000" w:rsidRPr="00000000">
                <w:rPr>
                  <w:rtl w:val="0"/>
                </w:rPr>
                <w:t xml:space="preserve">0: Close</w:t>
              </w:r>
            </w:ins>
          </w:p>
          <w:p w:rsidR="00000000" w:rsidDel="00000000" w:rsidP="00000000" w:rsidRDefault="00000000" w:rsidRPr="00000000" w14:paraId="00000994">
            <w:pPr>
              <w:ind w:firstLine="0"/>
              <w:jc w:val="left"/>
              <w:rPr>
                <w:ins w:author="li" w:id="104" w:date="2020-03-20T10:07:00Z"/>
              </w:rPr>
            </w:pPr>
            <w:ins w:author="li" w:id="104" w:date="2020-03-20T10:07:00Z">
              <w:r w:rsidDel="00000000" w:rsidR="00000000" w:rsidRPr="00000000">
                <w:rPr>
                  <w:rtl w:val="0"/>
                </w:rPr>
                <w:t xml:space="preserve">1: Open</w:t>
              </w:r>
            </w:ins>
          </w:p>
        </w:tc>
      </w:tr>
      <w:tr>
        <w:trPr>
          <w:cantSplit w:val="0"/>
          <w:tblHeader w:val="0"/>
          <w:ins w:author="li" w:id="104" w:date="2020-03-20T10:07:00Z"/>
        </w:trPr>
        <w:tc>
          <w:tcPr/>
          <w:p w:rsidR="00000000" w:rsidDel="00000000" w:rsidP="00000000" w:rsidRDefault="00000000" w:rsidRPr="00000000" w14:paraId="00000995">
            <w:pPr>
              <w:ind w:firstLine="0"/>
              <w:jc w:val="left"/>
              <w:rPr>
                <w:ins w:author="li" w:id="104" w:date="2020-03-20T10:07:00Z"/>
              </w:rPr>
            </w:pPr>
            <w:ins w:author="li" w:id="104" w:date="2020-03-20T10:07:00Z">
              <w:r w:rsidDel="00000000" w:rsidR="00000000" w:rsidRPr="00000000">
                <w:rPr>
                  <w:rtl w:val="0"/>
                </w:rPr>
                <w:t xml:space="preserve">37</w:t>
              </w:r>
            </w:ins>
          </w:p>
        </w:tc>
        <w:tc>
          <w:tcPr/>
          <w:p w:rsidR="00000000" w:rsidDel="00000000" w:rsidP="00000000" w:rsidRDefault="00000000" w:rsidRPr="00000000" w14:paraId="00000996">
            <w:pPr>
              <w:ind w:firstLine="0"/>
              <w:jc w:val="left"/>
              <w:rPr>
                <w:ins w:author="li" w:id="104" w:date="2020-03-20T10:07:00Z"/>
              </w:rPr>
            </w:pPr>
            <w:ins w:author="li" w:id="104" w:date="2020-03-20T10:07:00Z">
              <w:r w:rsidDel="00000000" w:rsidR="00000000" w:rsidRPr="00000000">
                <w:rPr>
                  <w:rtl w:val="0"/>
                </w:rPr>
                <w:t xml:space="preserve">array of uint8_t</w:t>
              </w:r>
            </w:ins>
          </w:p>
        </w:tc>
        <w:tc>
          <w:tcPr/>
          <w:p w:rsidR="00000000" w:rsidDel="00000000" w:rsidP="00000000" w:rsidRDefault="00000000" w:rsidRPr="00000000" w14:paraId="00000997">
            <w:pPr>
              <w:ind w:firstLine="0"/>
              <w:jc w:val="left"/>
              <w:rPr>
                <w:ins w:author="li" w:id="104" w:date="2020-03-20T10:07:00Z"/>
              </w:rPr>
            </w:pPr>
            <w:ins w:author="li" w:id="104" w:date="2020-03-20T10:07:00Z">
              <w:r w:rsidDel="00000000" w:rsidR="00000000" w:rsidRPr="00000000">
                <w:rPr>
                  <w:rtl w:val="0"/>
                </w:rPr>
                <w:t xml:space="preserve">0…1</w:t>
              </w:r>
            </w:ins>
          </w:p>
        </w:tc>
        <w:tc>
          <w:tcPr/>
          <w:p w:rsidR="00000000" w:rsidDel="00000000" w:rsidP="00000000" w:rsidRDefault="00000000" w:rsidRPr="00000000" w14:paraId="00000998">
            <w:pPr>
              <w:ind w:firstLine="0"/>
              <w:jc w:val="left"/>
              <w:rPr>
                <w:ins w:author="li" w:id="104" w:date="2020-03-20T10:07:00Z"/>
              </w:rPr>
            </w:pPr>
            <w:ins w:author="li" w:id="104" w:date="2020-03-20T10:07:00Z">
              <w:r w:rsidDel="00000000" w:rsidR="00000000" w:rsidRPr="00000000">
                <w:rPr>
                  <w:rtl w:val="0"/>
                </w:rPr>
                <w:t xml:space="preserve">IMSI tabulation. It can be equipped with 1,000 pieces. There are limits to the base station capacity. A 15-bit string. Do not carry when closing</w:t>
              </w:r>
            </w:ins>
          </w:p>
        </w:tc>
      </w:tr>
    </w:tbl>
    <w:p w:rsidR="00000000" w:rsidDel="00000000" w:rsidP="00000000" w:rsidRDefault="00000000" w:rsidRPr="00000000" w14:paraId="00000999">
      <w:pPr>
        <w:pStyle w:val="Heading3"/>
        <w:numPr>
          <w:ilvl w:val="2"/>
          <w:numId w:val="12"/>
        </w:numPr>
        <w:ind w:left="720" w:hanging="720"/>
        <w:rPr/>
      </w:pPr>
      <w:ins w:author="li" w:id="105" w:date="2020-03-20T10:07:00Z">
        <w:r w:rsidDel="00000000" w:rsidR="00000000" w:rsidRPr="00000000">
          <w:rPr>
            <w:rtl w:val="0"/>
          </w:rPr>
          <w:t xml:space="preserve">Configure location list response under control</w:t>
        </w:r>
      </w:ins>
      <w:r w:rsidDel="00000000" w:rsidR="00000000" w:rsidRPr="00000000">
        <w:rPr>
          <w:rtl w:val="0"/>
        </w:rPr>
      </w:r>
    </w:p>
    <w:tbl>
      <w:tblPr>
        <w:tblStyle w:val="Table11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106" w:date="2020-03-20T10:08:00Z"/>
        </w:trPr>
        <w:tc>
          <w:tcPr>
            <w:shd w:fill="d9d9d9" w:val="clear"/>
            <w:vAlign w:val="center"/>
          </w:tcPr>
          <w:p w:rsidR="00000000" w:rsidDel="00000000" w:rsidP="00000000" w:rsidRDefault="00000000" w:rsidRPr="00000000" w14:paraId="0000099A">
            <w:pPr>
              <w:spacing w:line="267" w:lineRule="auto"/>
              <w:ind w:firstLine="0"/>
              <w:rPr>
                <w:ins w:author="li" w:id="106" w:date="2020-03-20T10:08:00Z"/>
                <w:b w:val="1"/>
              </w:rPr>
            </w:pPr>
            <w:ins w:author="li" w:id="106" w:date="2020-03-20T10:08:00Z">
              <w:r w:rsidDel="00000000" w:rsidR="00000000" w:rsidRPr="00000000">
                <w:rPr>
                  <w:b w:val="1"/>
                  <w:rtl w:val="0"/>
                </w:rPr>
                <w:t xml:space="preserve">TAG price</w:t>
              </w:r>
            </w:ins>
          </w:p>
        </w:tc>
        <w:tc>
          <w:tcPr>
            <w:shd w:fill="d9d9d9" w:val="clear"/>
          </w:tcPr>
          <w:p w:rsidR="00000000" w:rsidDel="00000000" w:rsidP="00000000" w:rsidRDefault="00000000" w:rsidRPr="00000000" w14:paraId="0000099B">
            <w:pPr>
              <w:spacing w:line="267" w:lineRule="auto"/>
              <w:ind w:firstLine="0"/>
              <w:rPr>
                <w:ins w:author="li" w:id="106" w:date="2020-03-20T10:08:00Z"/>
                <w:b w:val="1"/>
              </w:rPr>
            </w:pPr>
            <w:ins w:author="li" w:id="106" w:date="2020-03-20T10:08:00Z">
              <w:r w:rsidDel="00000000" w:rsidR="00000000" w:rsidRPr="00000000">
                <w:rPr>
                  <w:b w:val="1"/>
                  <w:rtl w:val="0"/>
                </w:rPr>
                <w:t xml:space="preserve">type</w:t>
              </w:r>
            </w:ins>
          </w:p>
        </w:tc>
        <w:tc>
          <w:tcPr>
            <w:shd w:fill="d9d9d9" w:val="clear"/>
          </w:tcPr>
          <w:p w:rsidR="00000000" w:rsidDel="00000000" w:rsidP="00000000" w:rsidRDefault="00000000" w:rsidRPr="00000000" w14:paraId="0000099C">
            <w:pPr>
              <w:spacing w:line="267" w:lineRule="auto"/>
              <w:ind w:firstLine="0"/>
              <w:rPr>
                <w:ins w:author="li" w:id="106" w:date="2020-03-20T10:08:00Z"/>
                <w:b w:val="1"/>
              </w:rPr>
            </w:pPr>
            <w:ins w:author="li" w:id="106" w:date="2020-03-20T10:08:00Z">
              <w:r w:rsidDel="00000000" w:rsidR="00000000" w:rsidRPr="00000000">
                <w:rPr>
                  <w:b w:val="1"/>
                  <w:rtl w:val="0"/>
                </w:rPr>
                <w:t xml:space="preserve">The number of times it can appear</w:t>
              </w:r>
            </w:ins>
          </w:p>
        </w:tc>
        <w:tc>
          <w:tcPr>
            <w:shd w:fill="d9d9d9" w:val="clear"/>
          </w:tcPr>
          <w:p w:rsidR="00000000" w:rsidDel="00000000" w:rsidP="00000000" w:rsidRDefault="00000000" w:rsidRPr="00000000" w14:paraId="0000099D">
            <w:pPr>
              <w:spacing w:line="267" w:lineRule="auto"/>
              <w:ind w:firstLine="0"/>
              <w:rPr>
                <w:ins w:author="li" w:id="106" w:date="2020-03-20T10:08:00Z"/>
                <w:b w:val="1"/>
              </w:rPr>
            </w:pPr>
            <w:ins w:author="li" w:id="106" w:date="2020-03-20T10:08:00Z">
              <w:r w:rsidDel="00000000" w:rsidR="00000000" w:rsidRPr="00000000">
                <w:rPr>
                  <w:b w:val="1"/>
                  <w:rtl w:val="0"/>
                </w:rPr>
                <w:t xml:space="preserve">description</w:t>
              </w:r>
            </w:ins>
          </w:p>
        </w:tc>
      </w:tr>
      <w:tr>
        <w:trPr>
          <w:cantSplit w:val="0"/>
          <w:tblHeader w:val="0"/>
          <w:ins w:author="li" w:id="106" w:date="2020-03-20T10:08:00Z"/>
        </w:trPr>
        <w:tc>
          <w:tcPr/>
          <w:p w:rsidR="00000000" w:rsidDel="00000000" w:rsidP="00000000" w:rsidRDefault="00000000" w:rsidRPr="00000000" w14:paraId="0000099E">
            <w:pPr>
              <w:ind w:firstLine="0"/>
              <w:jc w:val="left"/>
              <w:rPr>
                <w:ins w:author="li" w:id="106" w:date="2020-03-20T10:08:00Z"/>
              </w:rPr>
            </w:pPr>
            <w:ins w:author="li" w:id="106" w:date="2020-03-20T10:08:00Z">
              <w:r w:rsidDel="00000000" w:rsidR="00000000" w:rsidRPr="00000000">
                <w:rPr>
                  <w:rtl w:val="0"/>
                </w:rPr>
                <w:t xml:space="preserve">2</w:t>
              </w:r>
            </w:ins>
          </w:p>
        </w:tc>
        <w:tc>
          <w:tcPr/>
          <w:p w:rsidR="00000000" w:rsidDel="00000000" w:rsidP="00000000" w:rsidRDefault="00000000" w:rsidRPr="00000000" w14:paraId="0000099F">
            <w:pPr>
              <w:ind w:firstLine="0"/>
              <w:jc w:val="left"/>
              <w:rPr>
                <w:ins w:author="li" w:id="106" w:date="2020-03-20T10:08:00Z"/>
              </w:rPr>
            </w:pPr>
            <w:ins w:author="li" w:id="106" w:date="2020-03-20T10:08:00Z">
              <w:r w:rsidDel="00000000" w:rsidR="00000000" w:rsidRPr="00000000">
                <w:rPr>
                  <w:rtl w:val="0"/>
                </w:rPr>
                <w:t xml:space="preserve">uint8_t</w:t>
              </w:r>
            </w:ins>
          </w:p>
        </w:tc>
        <w:tc>
          <w:tcPr/>
          <w:p w:rsidR="00000000" w:rsidDel="00000000" w:rsidP="00000000" w:rsidRDefault="00000000" w:rsidRPr="00000000" w14:paraId="000009A0">
            <w:pPr>
              <w:ind w:firstLine="0"/>
              <w:jc w:val="left"/>
              <w:rPr>
                <w:ins w:author="li" w:id="106" w:date="2020-03-20T10:08:00Z"/>
              </w:rPr>
            </w:pPr>
            <w:ins w:author="li" w:id="106" w:date="2020-03-20T10:08:00Z">
              <w:r w:rsidDel="00000000" w:rsidR="00000000" w:rsidRPr="00000000">
                <w:rPr>
                  <w:rtl w:val="0"/>
                </w:rPr>
                <w:t xml:space="preserve">1</w:t>
              </w:r>
            </w:ins>
          </w:p>
        </w:tc>
        <w:tc>
          <w:tcPr/>
          <w:p w:rsidR="00000000" w:rsidDel="00000000" w:rsidP="00000000" w:rsidRDefault="00000000" w:rsidRPr="00000000" w14:paraId="000009A1">
            <w:pPr>
              <w:ind w:firstLine="0"/>
              <w:jc w:val="left"/>
              <w:rPr>
                <w:ins w:author="li" w:id="106" w:date="2020-03-20T10:08:00Z"/>
              </w:rPr>
            </w:pPr>
            <w:ins w:author="li" w:id="106" w:date="2020-03-20T10:08:00Z">
              <w:r w:rsidDel="00000000" w:rsidR="00000000" w:rsidRPr="00000000">
                <w:rPr>
                  <w:rtl w:val="0"/>
                </w:rPr>
                <w:t xml:space="preserve">return code</w:t>
              </w:r>
            </w:ins>
          </w:p>
          <w:p w:rsidR="00000000" w:rsidDel="00000000" w:rsidP="00000000" w:rsidRDefault="00000000" w:rsidRPr="00000000" w14:paraId="000009A2">
            <w:pPr>
              <w:ind w:firstLine="0"/>
              <w:jc w:val="left"/>
              <w:rPr>
                <w:ins w:author="li" w:id="106" w:date="2020-03-20T10:08:00Z"/>
              </w:rPr>
            </w:pPr>
            <w:ins w:author="li" w:id="106" w:date="2020-03-20T10:08:00Z">
              <w:r w:rsidDel="00000000" w:rsidR="00000000" w:rsidRPr="00000000">
                <w:rPr>
                  <w:rtl w:val="0"/>
                </w:rPr>
                <w:t xml:space="preserve">0: Success</w:t>
              </w:r>
            </w:ins>
          </w:p>
          <w:p w:rsidR="00000000" w:rsidDel="00000000" w:rsidP="00000000" w:rsidRDefault="00000000" w:rsidRPr="00000000" w14:paraId="000009A3">
            <w:pPr>
              <w:ind w:firstLine="0"/>
              <w:jc w:val="left"/>
              <w:rPr>
                <w:ins w:author="li" w:id="106" w:date="2020-03-20T10:08:00Z"/>
              </w:rPr>
            </w:pPr>
            <w:ins w:author="li" w:id="106" w:date="2020-03-20T10:08:00Z">
              <w:r w:rsidDel="00000000" w:rsidR="00000000" w:rsidRPr="00000000">
                <w:rPr>
                  <w:rtl w:val="0"/>
                </w:rPr>
                <w:t xml:space="preserve">1: Analyze failure</w:t>
              </w:r>
            </w:ins>
          </w:p>
        </w:tc>
      </w:tr>
    </w:tbl>
    <w:p w:rsidR="00000000" w:rsidDel="00000000" w:rsidP="00000000" w:rsidRDefault="00000000" w:rsidRPr="00000000" w14:paraId="000009A4">
      <w:pPr>
        <w:rPr>
          <w:ins w:author="li" w:id="107" w:date="2020-03-20T10:06:00Z"/>
        </w:rPr>
      </w:pPr>
      <w:ins w:author="li" w:id="107" w:date="2020-03-20T10:06:00Z">
        <w:r w:rsidDel="00000000" w:rsidR="00000000" w:rsidRPr="00000000">
          <w:rPr>
            <w:rtl w:val="0"/>
          </w:rPr>
        </w:r>
      </w:ins>
    </w:p>
    <w:p w:rsidR="00000000" w:rsidDel="00000000" w:rsidP="00000000" w:rsidRDefault="00000000" w:rsidRPr="00000000" w14:paraId="000009A5">
      <w:pPr>
        <w:rPr>
          <w:ins w:author="li" w:id="107" w:date="2020-03-20T10:06:00Z"/>
        </w:rPr>
      </w:pPr>
      <w:ins w:author="li" w:id="107" w:date="2020-03-20T10:06:00Z">
        <w:r w:rsidDel="00000000" w:rsidR="00000000" w:rsidRPr="00000000">
          <w:rPr>
            <w:rtl w:val="0"/>
          </w:rPr>
        </w:r>
      </w:ins>
    </w:p>
    <w:p w:rsidR="00000000" w:rsidDel="00000000" w:rsidP="00000000" w:rsidRDefault="00000000" w:rsidRPr="00000000" w14:paraId="000009A6">
      <w:pPr>
        <w:rPr/>
      </w:pPr>
      <w:r w:rsidDel="00000000" w:rsidR="00000000" w:rsidRPr="00000000">
        <w:rPr>
          <w:rtl w:val="0"/>
        </w:rPr>
      </w:r>
    </w:p>
    <w:bookmarkStart w:colFirst="0" w:colLast="0" w:name="3bj1y38" w:id="114"/>
    <w:bookmarkEnd w:id="114"/>
    <w:bookmarkStart w:colFirst="0" w:colLast="0" w:name="rjefff" w:id="115"/>
    <w:bookmarkEnd w:id="115"/>
    <w:p w:rsidR="00000000" w:rsidDel="00000000" w:rsidP="00000000" w:rsidRDefault="00000000" w:rsidRPr="00000000" w14:paraId="000009A7">
      <w:pPr>
        <w:pStyle w:val="Heading2"/>
        <w:numPr>
          <w:ilvl w:val="1"/>
          <w:numId w:val="12"/>
        </w:numPr>
        <w:ind w:left="576" w:hanging="576"/>
        <w:rPr/>
      </w:pPr>
      <w:bookmarkStart w:colFirst="0" w:colLast="0" w:name="_2ce457m" w:id="116"/>
      <w:bookmarkEnd w:id="116"/>
      <w:r w:rsidDel="00000000" w:rsidR="00000000" w:rsidRPr="00000000">
        <w:rPr>
          <w:rtl w:val="0"/>
        </w:rPr>
        <w:t xml:space="preserve">System alarm (not supported)</w:t>
      </w:r>
    </w:p>
    <w:p w:rsidR="00000000" w:rsidDel="00000000" w:rsidP="00000000" w:rsidRDefault="00000000" w:rsidRPr="00000000" w14:paraId="000009A8">
      <w:pPr>
        <w:pStyle w:val="Heading4"/>
        <w:numPr>
          <w:ilvl w:val="3"/>
          <w:numId w:val="12"/>
        </w:numPr>
        <w:ind w:left="864" w:hanging="864"/>
        <w:rPr/>
      </w:pPr>
      <w:r w:rsidDel="00000000" w:rsidR="00000000" w:rsidRPr="00000000">
        <w:rPr>
          <w:rtl w:val="0"/>
        </w:rPr>
        <w:t xml:space="preserve">general format</w:t>
      </w:r>
    </w:p>
    <w:p w:rsidR="00000000" w:rsidDel="00000000" w:rsidP="00000000" w:rsidRDefault="00000000" w:rsidRPr="00000000" w14:paraId="000009A9">
      <w:pPr>
        <w:rPr/>
      </w:pPr>
      <w:r w:rsidDel="00000000" w:rsidR="00000000" w:rsidRPr="00000000">
        <w:rPr>
          <w:rtl w:val="0"/>
        </w:rPr>
        <w:t xml:space="preserve">Composition of the alarm code:</w:t>
      </w:r>
    </w:p>
    <w:tbl>
      <w:tblPr>
        <w:tblStyle w:val="Table114"/>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2392"/>
        <w:gridCol w:w="2392"/>
        <w:gridCol w:w="2393"/>
        <w:gridCol w:w="2393"/>
        <w:tblGridChange w:id="0">
          <w:tblGrid>
            <w:gridCol w:w="2392"/>
            <w:gridCol w:w="2392"/>
            <w:gridCol w:w="2393"/>
            <w:gridCol w:w="2393"/>
          </w:tblGrid>
        </w:tblGridChange>
      </w:tblGrid>
      <w:tr>
        <w:trPr>
          <w:cantSplit w:val="0"/>
          <w:tblHeader w:val="0"/>
        </w:trPr>
        <w:tc>
          <w:tcPr>
            <w:vAlign w:val="center"/>
          </w:tcPr>
          <w:p w:rsidR="00000000" w:rsidDel="00000000" w:rsidP="00000000" w:rsidRDefault="00000000" w:rsidRPr="00000000" w14:paraId="000009AA">
            <w:pPr>
              <w:ind w:firstLine="0"/>
              <w:rPr/>
            </w:pPr>
            <w:r w:rsidDel="00000000" w:rsidR="00000000" w:rsidRPr="00000000">
              <w:rPr>
                <w:rtl w:val="0"/>
              </w:rPr>
              <w:t xml:space="preserve">The highest three:</w:t>
            </w:r>
          </w:p>
          <w:p w:rsidR="00000000" w:rsidDel="00000000" w:rsidP="00000000" w:rsidRDefault="00000000" w:rsidRPr="00000000" w14:paraId="000009AB">
            <w:pPr>
              <w:ind w:firstLine="0"/>
              <w:rPr/>
            </w:pPr>
            <w:r w:rsidDel="00000000" w:rsidR="00000000" w:rsidRPr="00000000">
              <w:rPr>
                <w:rtl w:val="0"/>
              </w:rPr>
              <w:t xml:space="preserve">0: One-time alarm</w:t>
            </w:r>
          </w:p>
          <w:p w:rsidR="00000000" w:rsidDel="00000000" w:rsidP="00000000" w:rsidRDefault="00000000" w:rsidRPr="00000000" w14:paraId="000009AC">
            <w:pPr>
              <w:ind w:firstLine="0"/>
              <w:rPr/>
            </w:pPr>
            <w:r w:rsidDel="00000000" w:rsidR="00000000" w:rsidRPr="00000000">
              <w:rPr>
                <w:rtl w:val="0"/>
              </w:rPr>
              <w:t xml:space="preserve">1: Persistent alarm</w:t>
            </w:r>
          </w:p>
        </w:tc>
        <w:tc>
          <w:tcPr/>
          <w:p w:rsidR="00000000" w:rsidDel="00000000" w:rsidP="00000000" w:rsidRDefault="00000000" w:rsidRPr="00000000" w14:paraId="000009AD">
            <w:pPr>
              <w:ind w:firstLine="0"/>
              <w:rPr/>
            </w:pPr>
            <w:r w:rsidDel="00000000" w:rsidR="00000000" w:rsidRPr="00000000">
              <w:rPr>
                <w:rtl w:val="0"/>
              </w:rPr>
              <w:t xml:space="preserve">Three: level</w:t>
            </w:r>
          </w:p>
          <w:p w:rsidR="00000000" w:rsidDel="00000000" w:rsidP="00000000" w:rsidRDefault="00000000" w:rsidRPr="00000000" w14:paraId="000009AE">
            <w:pPr>
              <w:ind w:firstLine="0"/>
              <w:rPr/>
            </w:pPr>
            <w:r w:rsidDel="00000000" w:rsidR="00000000" w:rsidRPr="00000000">
              <w:rPr>
                <w:rFonts w:ascii="Gungsuh" w:cs="Gungsuh" w:eastAsia="Gungsuh" w:hAnsi="Gungsuh"/>
                <w:rtl w:val="0"/>
              </w:rPr>
              <w:t xml:space="preserve">0：minor</w:t>
            </w:r>
          </w:p>
          <w:p w:rsidR="00000000" w:rsidDel="00000000" w:rsidP="00000000" w:rsidRDefault="00000000" w:rsidRPr="00000000" w14:paraId="000009AF">
            <w:pPr>
              <w:ind w:firstLine="0"/>
              <w:rPr/>
            </w:pPr>
            <w:r w:rsidDel="00000000" w:rsidR="00000000" w:rsidRPr="00000000">
              <w:rPr>
                <w:rFonts w:ascii="Gungsuh" w:cs="Gungsuh" w:eastAsia="Gungsuh" w:hAnsi="Gungsuh"/>
                <w:rtl w:val="0"/>
              </w:rPr>
              <w:t xml:space="preserve">1：major</w:t>
            </w:r>
          </w:p>
          <w:p w:rsidR="00000000" w:rsidDel="00000000" w:rsidP="00000000" w:rsidRDefault="00000000" w:rsidRPr="00000000" w14:paraId="000009B0">
            <w:pPr>
              <w:ind w:firstLine="0"/>
              <w:rPr/>
            </w:pPr>
            <w:r w:rsidDel="00000000" w:rsidR="00000000" w:rsidRPr="00000000">
              <w:rPr>
                <w:rFonts w:ascii="Gungsuh" w:cs="Gungsuh" w:eastAsia="Gungsuh" w:hAnsi="Gungsuh"/>
                <w:rtl w:val="0"/>
              </w:rPr>
              <w:t xml:space="preserve">2：critical</w:t>
            </w:r>
          </w:p>
        </w:tc>
        <w:tc>
          <w:tcPr/>
          <w:p w:rsidR="00000000" w:rsidDel="00000000" w:rsidP="00000000" w:rsidRDefault="00000000" w:rsidRPr="00000000" w14:paraId="000009B1">
            <w:pPr>
              <w:ind w:firstLine="0"/>
              <w:rPr/>
            </w:pPr>
            <w:r w:rsidDel="00000000" w:rsidR="00000000" w:rsidRPr="00000000">
              <w:rPr>
                <w:rtl w:val="0"/>
              </w:rPr>
              <w:t xml:space="preserve">10-bit: Device type</w:t>
            </w:r>
          </w:p>
          <w:p w:rsidR="00000000" w:rsidDel="00000000" w:rsidP="00000000" w:rsidRDefault="00000000" w:rsidRPr="00000000" w14:paraId="000009B2">
            <w:pPr>
              <w:ind w:firstLine="0"/>
              <w:rPr/>
            </w:pPr>
            <w:r w:rsidDel="00000000" w:rsidR="00000000" w:rsidRPr="00000000">
              <w:rPr>
                <w:rFonts w:ascii="Gungsuh" w:cs="Gungsuh" w:eastAsia="Gungsuh" w:hAnsi="Gungsuh"/>
                <w:rtl w:val="0"/>
              </w:rPr>
              <w:t xml:space="preserve">0：</w:t>
            </w:r>
          </w:p>
        </w:tc>
        <w:tc>
          <w:tcPr/>
          <w:p w:rsidR="00000000" w:rsidDel="00000000" w:rsidP="00000000" w:rsidRDefault="00000000" w:rsidRPr="00000000" w14:paraId="000009B3">
            <w:pPr>
              <w:ind w:firstLine="0"/>
              <w:rPr/>
            </w:pPr>
            <w:r w:rsidDel="00000000" w:rsidR="00000000" w:rsidRPr="00000000">
              <w:rPr>
                <w:rtl w:val="0"/>
              </w:rPr>
              <w:t xml:space="preserve">16 Sites:</w:t>
            </w:r>
          </w:p>
          <w:p w:rsidR="00000000" w:rsidDel="00000000" w:rsidP="00000000" w:rsidRDefault="00000000" w:rsidRPr="00000000" w14:paraId="000009B4">
            <w:pPr>
              <w:ind w:firstLine="0"/>
              <w:rPr/>
            </w:pPr>
            <w:r w:rsidDel="00000000" w:rsidR="00000000" w:rsidRPr="00000000">
              <w:rPr>
                <w:rtl w:val="0"/>
              </w:rPr>
              <w:t xml:space="preserve">report an emergency</w:t>
            </w:r>
          </w:p>
        </w:tc>
      </w:tr>
    </w:tbl>
    <w:p w:rsidR="00000000" w:rsidDel="00000000" w:rsidP="00000000" w:rsidRDefault="00000000" w:rsidRPr="00000000" w14:paraId="000009B5">
      <w:pPr>
        <w:ind w:firstLine="0"/>
        <w:rPr/>
      </w:pPr>
      <w:r w:rsidDel="00000000" w:rsidR="00000000" w:rsidRPr="00000000">
        <w:rPr>
          <w:rtl w:val="0"/>
        </w:rPr>
      </w:r>
    </w:p>
    <w:bookmarkStart w:colFirst="0" w:colLast="0" w:name="4anzqyu" w:id="117"/>
    <w:bookmarkEnd w:id="117"/>
    <w:bookmarkStart w:colFirst="0" w:colLast="0" w:name="2pta16n" w:id="118"/>
    <w:bookmarkEnd w:id="118"/>
    <w:p w:rsidR="00000000" w:rsidDel="00000000" w:rsidP="00000000" w:rsidRDefault="00000000" w:rsidRPr="00000000" w14:paraId="000009B6">
      <w:pPr>
        <w:pStyle w:val="Heading3"/>
        <w:numPr>
          <w:ilvl w:val="2"/>
          <w:numId w:val="12"/>
        </w:numPr>
        <w:ind w:left="720" w:hanging="720"/>
        <w:rPr/>
      </w:pPr>
      <w:bookmarkStart w:colFirst="0" w:colLast="0" w:name="_1qoc8b1" w:id="119"/>
      <w:bookmarkEnd w:id="119"/>
      <w:r w:rsidDel="00000000" w:rsidR="00000000" w:rsidRPr="00000000">
        <w:rPr>
          <w:rtl w:val="0"/>
        </w:rPr>
        <w:t xml:space="preserve">Software alarm</w:t>
      </w:r>
    </w:p>
    <w:p w:rsidR="00000000" w:rsidDel="00000000" w:rsidP="00000000" w:rsidRDefault="00000000" w:rsidRPr="00000000" w14:paraId="000009B7">
      <w:pPr>
        <w:pStyle w:val="Heading3"/>
        <w:numPr>
          <w:ilvl w:val="2"/>
          <w:numId w:val="12"/>
        </w:numPr>
        <w:ind w:left="720" w:hanging="720"/>
        <w:rPr/>
      </w:pPr>
      <w:bookmarkStart w:colFirst="0" w:colLast="0" w:name="_14ykbeg" w:id="120"/>
      <w:bookmarkEnd w:id="120"/>
      <w:r w:rsidDel="00000000" w:rsidR="00000000" w:rsidRPr="00000000">
        <w:rPr>
          <w:rtl w:val="0"/>
        </w:rPr>
        <w:t xml:space="preserve">Hardware alarm</w:t>
      </w:r>
    </w:p>
    <w:tbl>
      <w:tblPr>
        <w:tblStyle w:val="Table115"/>
        <w:tblW w:w="873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799"/>
        <w:gridCol w:w="2552"/>
        <w:gridCol w:w="2551"/>
        <w:gridCol w:w="2835"/>
        <w:tblGridChange w:id="0">
          <w:tblGrid>
            <w:gridCol w:w="799"/>
            <w:gridCol w:w="2552"/>
            <w:gridCol w:w="2551"/>
            <w:gridCol w:w="2835"/>
          </w:tblGrid>
        </w:tblGridChange>
      </w:tblGrid>
      <w:tr>
        <w:trPr>
          <w:cantSplit w:val="0"/>
          <w:tblHeader w:val="1"/>
        </w:trPr>
        <w:tc>
          <w:tcPr>
            <w:shd w:fill="d9d9d9" w:val="clear"/>
            <w:vAlign w:val="center"/>
          </w:tcPr>
          <w:p w:rsidR="00000000" w:rsidDel="00000000" w:rsidP="00000000" w:rsidRDefault="00000000" w:rsidRPr="00000000" w14:paraId="000009B8">
            <w:pPr>
              <w:spacing w:line="267" w:lineRule="auto"/>
              <w:ind w:firstLine="0"/>
              <w:rPr>
                <w:b w:val="1"/>
              </w:rPr>
            </w:pPr>
            <w:r w:rsidDel="00000000" w:rsidR="00000000" w:rsidRPr="00000000">
              <w:rPr>
                <w:b w:val="1"/>
                <w:rtl w:val="0"/>
              </w:rPr>
              <w:t xml:space="preserve">order number</w:t>
            </w:r>
          </w:p>
        </w:tc>
        <w:tc>
          <w:tcPr>
            <w:shd w:fill="d9d9d9" w:val="clear"/>
          </w:tcPr>
          <w:p w:rsidR="00000000" w:rsidDel="00000000" w:rsidP="00000000" w:rsidRDefault="00000000" w:rsidRPr="00000000" w14:paraId="000009B9">
            <w:pPr>
              <w:spacing w:line="267" w:lineRule="auto"/>
              <w:ind w:firstLine="0"/>
              <w:rPr>
                <w:b w:val="1"/>
              </w:rPr>
            </w:pPr>
            <w:r w:rsidDel="00000000" w:rsidR="00000000" w:rsidRPr="00000000">
              <w:rPr>
                <w:b w:val="1"/>
                <w:rtl w:val="0"/>
              </w:rPr>
              <w:t xml:space="preserve">Alarm code (24 bits low)</w:t>
            </w:r>
          </w:p>
        </w:tc>
        <w:tc>
          <w:tcPr>
            <w:shd w:fill="d9d9d9" w:val="clear"/>
          </w:tcPr>
          <w:p w:rsidR="00000000" w:rsidDel="00000000" w:rsidP="00000000" w:rsidRDefault="00000000" w:rsidRPr="00000000" w14:paraId="000009BA">
            <w:pPr>
              <w:spacing w:line="267" w:lineRule="auto"/>
              <w:ind w:firstLine="0"/>
              <w:rPr>
                <w:b w:val="1"/>
              </w:rPr>
            </w:pPr>
            <w:r w:rsidDel="00000000" w:rsidR="00000000" w:rsidRPr="00000000">
              <w:rPr>
                <w:b w:val="1"/>
                <w:rtl w:val="0"/>
              </w:rPr>
              <w:t xml:space="preserve">explain</w:t>
            </w:r>
          </w:p>
        </w:tc>
        <w:tc>
          <w:tcPr>
            <w:shd w:fill="d9d9d9" w:val="clear"/>
          </w:tcPr>
          <w:p w:rsidR="00000000" w:rsidDel="00000000" w:rsidP="00000000" w:rsidRDefault="00000000" w:rsidRPr="00000000" w14:paraId="000009BB">
            <w:pPr>
              <w:spacing w:line="267" w:lineRule="auto"/>
              <w:ind w:firstLine="0"/>
              <w:rPr>
                <w:b w:val="1"/>
              </w:rPr>
            </w:pPr>
            <w:r w:rsidDel="00000000" w:rsidR="00000000" w:rsidRPr="00000000">
              <w:rPr>
                <w:b w:val="1"/>
                <w:rtl w:val="0"/>
              </w:rPr>
              <w:t xml:space="preserve">type</w:t>
            </w:r>
          </w:p>
        </w:tc>
      </w:tr>
      <w:tr>
        <w:trPr>
          <w:cantSplit w:val="0"/>
          <w:tblHeader w:val="0"/>
        </w:trPr>
        <w:tc>
          <w:tcPr/>
          <w:p w:rsidR="00000000" w:rsidDel="00000000" w:rsidP="00000000" w:rsidRDefault="00000000" w:rsidRPr="00000000" w14:paraId="000009BC">
            <w:pPr>
              <w:ind w:firstLine="0"/>
              <w:jc w:val="left"/>
              <w:rPr/>
            </w:pPr>
            <w:r w:rsidDel="00000000" w:rsidR="00000000" w:rsidRPr="00000000">
              <w:rPr>
                <w:rtl w:val="0"/>
              </w:rPr>
              <w:t xml:space="preserve">1</w:t>
            </w:r>
          </w:p>
        </w:tc>
        <w:tc>
          <w:tcPr/>
          <w:p w:rsidR="00000000" w:rsidDel="00000000" w:rsidP="00000000" w:rsidRDefault="00000000" w:rsidRPr="00000000" w14:paraId="000009BD">
            <w:pPr>
              <w:ind w:firstLine="0"/>
              <w:jc w:val="left"/>
              <w:rPr/>
            </w:pPr>
            <w:r w:rsidDel="00000000" w:rsidR="00000000" w:rsidRPr="00000000">
              <w:rPr>
                <w:rtl w:val="0"/>
              </w:rPr>
              <w:t xml:space="preserve">0x01</w:t>
            </w:r>
          </w:p>
        </w:tc>
        <w:tc>
          <w:tcPr/>
          <w:p w:rsidR="00000000" w:rsidDel="00000000" w:rsidP="00000000" w:rsidRDefault="00000000" w:rsidRPr="00000000" w14:paraId="000009BE">
            <w:pPr>
              <w:ind w:firstLine="0"/>
              <w:jc w:val="left"/>
              <w:rPr/>
            </w:pPr>
            <w:r w:rsidDel="00000000" w:rsidR="00000000" w:rsidRPr="00000000">
              <w:rPr>
                <w:rtl w:val="0"/>
              </w:rPr>
              <w:t xml:space="preserve">PA_OVER_POWER</w:t>
            </w:r>
          </w:p>
        </w:tc>
        <w:tc>
          <w:tcPr/>
          <w:p w:rsidR="00000000" w:rsidDel="00000000" w:rsidP="00000000" w:rsidRDefault="00000000" w:rsidRPr="00000000" w14:paraId="000009BF">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C0">
            <w:pPr>
              <w:ind w:firstLine="0"/>
              <w:jc w:val="left"/>
              <w:rPr/>
            </w:pPr>
            <w:r w:rsidDel="00000000" w:rsidR="00000000" w:rsidRPr="00000000">
              <w:rPr>
                <w:rtl w:val="0"/>
              </w:rPr>
              <w:t xml:space="preserve">2</w:t>
            </w:r>
          </w:p>
        </w:tc>
        <w:tc>
          <w:tcPr/>
          <w:p w:rsidR="00000000" w:rsidDel="00000000" w:rsidP="00000000" w:rsidRDefault="00000000" w:rsidRPr="00000000" w14:paraId="000009C1">
            <w:pPr>
              <w:ind w:firstLine="0"/>
              <w:jc w:val="left"/>
              <w:rPr/>
            </w:pPr>
            <w:r w:rsidDel="00000000" w:rsidR="00000000" w:rsidRPr="00000000">
              <w:rPr>
                <w:rtl w:val="0"/>
              </w:rPr>
              <w:t xml:space="preserve">0x02</w:t>
            </w:r>
          </w:p>
        </w:tc>
        <w:tc>
          <w:tcPr/>
          <w:p w:rsidR="00000000" w:rsidDel="00000000" w:rsidP="00000000" w:rsidRDefault="00000000" w:rsidRPr="00000000" w14:paraId="000009C2">
            <w:pPr>
              <w:ind w:firstLine="0"/>
              <w:jc w:val="left"/>
              <w:rPr/>
            </w:pPr>
            <w:r w:rsidDel="00000000" w:rsidR="00000000" w:rsidRPr="00000000">
              <w:rPr>
                <w:rtl w:val="0"/>
              </w:rPr>
              <w:t xml:space="preserve">PA_OVER_TEMP</w:t>
            </w:r>
          </w:p>
        </w:tc>
        <w:tc>
          <w:tcPr/>
          <w:p w:rsidR="00000000" w:rsidDel="00000000" w:rsidP="00000000" w:rsidRDefault="00000000" w:rsidRPr="00000000" w14:paraId="000009C3">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C4">
            <w:pPr>
              <w:ind w:firstLine="0"/>
              <w:jc w:val="left"/>
              <w:rPr/>
            </w:pPr>
            <w:r w:rsidDel="00000000" w:rsidR="00000000" w:rsidRPr="00000000">
              <w:rPr>
                <w:rtl w:val="0"/>
              </w:rPr>
              <w:t xml:space="preserve">3</w:t>
            </w:r>
          </w:p>
        </w:tc>
        <w:tc>
          <w:tcPr/>
          <w:p w:rsidR="00000000" w:rsidDel="00000000" w:rsidP="00000000" w:rsidRDefault="00000000" w:rsidRPr="00000000" w14:paraId="000009C5">
            <w:pPr>
              <w:ind w:firstLine="0"/>
              <w:jc w:val="left"/>
              <w:rPr/>
            </w:pPr>
            <w:r w:rsidDel="00000000" w:rsidR="00000000" w:rsidRPr="00000000">
              <w:rPr>
                <w:rtl w:val="0"/>
              </w:rPr>
              <w:t xml:space="preserve">0x03</w:t>
            </w:r>
          </w:p>
        </w:tc>
        <w:tc>
          <w:tcPr/>
          <w:p w:rsidR="00000000" w:rsidDel="00000000" w:rsidP="00000000" w:rsidRDefault="00000000" w:rsidRPr="00000000" w14:paraId="000009C6">
            <w:pPr>
              <w:ind w:firstLine="0"/>
              <w:jc w:val="left"/>
              <w:rPr/>
            </w:pPr>
            <w:r w:rsidDel="00000000" w:rsidR="00000000" w:rsidRPr="00000000">
              <w:rPr>
                <w:rtl w:val="0"/>
              </w:rPr>
              <w:t xml:space="preserve">PA_SWR</w:t>
            </w:r>
          </w:p>
        </w:tc>
        <w:tc>
          <w:tcPr/>
          <w:p w:rsidR="00000000" w:rsidDel="00000000" w:rsidP="00000000" w:rsidRDefault="00000000" w:rsidRPr="00000000" w14:paraId="000009C7">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C8">
            <w:pPr>
              <w:ind w:firstLine="0"/>
              <w:jc w:val="left"/>
              <w:rPr/>
            </w:pPr>
            <w:r w:rsidDel="00000000" w:rsidR="00000000" w:rsidRPr="00000000">
              <w:rPr>
                <w:rtl w:val="0"/>
              </w:rPr>
              <w:t xml:space="preserve">4</w:t>
            </w:r>
          </w:p>
        </w:tc>
        <w:tc>
          <w:tcPr/>
          <w:p w:rsidR="00000000" w:rsidDel="00000000" w:rsidP="00000000" w:rsidRDefault="00000000" w:rsidRPr="00000000" w14:paraId="000009C9">
            <w:pPr>
              <w:ind w:firstLine="0"/>
              <w:jc w:val="left"/>
              <w:rPr/>
            </w:pPr>
            <w:r w:rsidDel="00000000" w:rsidR="00000000" w:rsidRPr="00000000">
              <w:rPr>
                <w:rtl w:val="0"/>
              </w:rPr>
              <w:t xml:space="preserve">0x04</w:t>
            </w:r>
          </w:p>
        </w:tc>
        <w:tc>
          <w:tcPr/>
          <w:p w:rsidR="00000000" w:rsidDel="00000000" w:rsidP="00000000" w:rsidRDefault="00000000" w:rsidRPr="00000000" w14:paraId="000009CA">
            <w:pPr>
              <w:ind w:firstLine="0"/>
              <w:jc w:val="left"/>
              <w:rPr/>
            </w:pPr>
            <w:r w:rsidDel="00000000" w:rsidR="00000000" w:rsidRPr="00000000">
              <w:rPr>
                <w:rtl w:val="0"/>
              </w:rPr>
              <w:t xml:space="preserve">PA_FAULT_PA</w:t>
            </w:r>
          </w:p>
        </w:tc>
        <w:tc>
          <w:tcPr/>
          <w:p w:rsidR="00000000" w:rsidDel="00000000" w:rsidP="00000000" w:rsidRDefault="00000000" w:rsidRPr="00000000" w14:paraId="000009CB">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CC">
            <w:pPr>
              <w:ind w:firstLine="0"/>
              <w:jc w:val="left"/>
              <w:rPr/>
            </w:pPr>
            <w:r w:rsidDel="00000000" w:rsidR="00000000" w:rsidRPr="00000000">
              <w:rPr>
                <w:rtl w:val="0"/>
              </w:rPr>
              <w:t xml:space="preserve">5</w:t>
            </w:r>
          </w:p>
        </w:tc>
        <w:tc>
          <w:tcPr/>
          <w:p w:rsidR="00000000" w:rsidDel="00000000" w:rsidP="00000000" w:rsidRDefault="00000000" w:rsidRPr="00000000" w14:paraId="000009CD">
            <w:pPr>
              <w:ind w:firstLine="0"/>
              <w:jc w:val="left"/>
              <w:rPr/>
            </w:pPr>
            <w:r w:rsidDel="00000000" w:rsidR="00000000" w:rsidRPr="00000000">
              <w:rPr>
                <w:rtl w:val="0"/>
              </w:rPr>
              <w:t xml:space="preserve">0x05</w:t>
            </w:r>
          </w:p>
        </w:tc>
        <w:tc>
          <w:tcPr/>
          <w:p w:rsidR="00000000" w:rsidDel="00000000" w:rsidP="00000000" w:rsidRDefault="00000000" w:rsidRPr="00000000" w14:paraId="000009CE">
            <w:pPr>
              <w:ind w:firstLine="0"/>
              <w:jc w:val="left"/>
              <w:rPr/>
            </w:pPr>
            <w:r w:rsidDel="00000000" w:rsidR="00000000" w:rsidRPr="00000000">
              <w:rPr>
                <w:rtl w:val="0"/>
              </w:rPr>
              <w:t xml:space="preserve">PA_FAULT_LNA</w:t>
            </w:r>
          </w:p>
        </w:tc>
        <w:tc>
          <w:tcPr/>
          <w:p w:rsidR="00000000" w:rsidDel="00000000" w:rsidP="00000000" w:rsidRDefault="00000000" w:rsidRPr="00000000" w14:paraId="000009CF">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D0">
            <w:pPr>
              <w:ind w:firstLine="0"/>
              <w:jc w:val="left"/>
              <w:rPr/>
            </w:pPr>
            <w:r w:rsidDel="00000000" w:rsidR="00000000" w:rsidRPr="00000000">
              <w:rPr>
                <w:rtl w:val="0"/>
              </w:rPr>
              <w:t xml:space="preserve">6</w:t>
            </w:r>
          </w:p>
        </w:tc>
        <w:tc>
          <w:tcPr/>
          <w:p w:rsidR="00000000" w:rsidDel="00000000" w:rsidP="00000000" w:rsidRDefault="00000000" w:rsidRPr="00000000" w14:paraId="000009D1">
            <w:pPr>
              <w:ind w:firstLine="0"/>
              <w:jc w:val="left"/>
              <w:rPr/>
            </w:pPr>
            <w:r w:rsidDel="00000000" w:rsidR="00000000" w:rsidRPr="00000000">
              <w:rPr>
                <w:rtl w:val="0"/>
              </w:rPr>
              <w:t xml:space="preserve">0x06</w:t>
            </w:r>
          </w:p>
        </w:tc>
        <w:tc>
          <w:tcPr/>
          <w:p w:rsidR="00000000" w:rsidDel="00000000" w:rsidP="00000000" w:rsidRDefault="00000000" w:rsidRPr="00000000" w14:paraId="000009D2">
            <w:pPr>
              <w:ind w:firstLine="0"/>
              <w:jc w:val="left"/>
              <w:rPr/>
            </w:pPr>
            <w:r w:rsidDel="00000000" w:rsidR="00000000" w:rsidRPr="00000000">
              <w:rPr>
                <w:rtl w:val="0"/>
              </w:rPr>
              <w:t xml:space="preserve">PA_SE_PA</w:t>
            </w:r>
          </w:p>
        </w:tc>
        <w:tc>
          <w:tcPr/>
          <w:p w:rsidR="00000000" w:rsidDel="00000000" w:rsidP="00000000" w:rsidRDefault="00000000" w:rsidRPr="00000000" w14:paraId="000009D3">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D4">
            <w:pPr>
              <w:ind w:firstLine="0"/>
              <w:jc w:val="left"/>
              <w:rPr/>
            </w:pPr>
            <w:r w:rsidDel="00000000" w:rsidR="00000000" w:rsidRPr="00000000">
              <w:rPr>
                <w:rtl w:val="0"/>
              </w:rPr>
              <w:t xml:space="preserve">7</w:t>
            </w:r>
          </w:p>
        </w:tc>
        <w:tc>
          <w:tcPr/>
          <w:p w:rsidR="00000000" w:rsidDel="00000000" w:rsidP="00000000" w:rsidRDefault="00000000" w:rsidRPr="00000000" w14:paraId="000009D5">
            <w:pPr>
              <w:ind w:firstLine="0"/>
              <w:jc w:val="left"/>
              <w:rPr/>
            </w:pPr>
            <w:r w:rsidDel="00000000" w:rsidR="00000000" w:rsidRPr="00000000">
              <w:rPr>
                <w:rtl w:val="0"/>
              </w:rPr>
              <w:t xml:space="preserve">0x07</w:t>
            </w:r>
          </w:p>
        </w:tc>
        <w:tc>
          <w:tcPr/>
          <w:p w:rsidR="00000000" w:rsidDel="00000000" w:rsidP="00000000" w:rsidRDefault="00000000" w:rsidRPr="00000000" w14:paraId="000009D6">
            <w:pPr>
              <w:ind w:firstLine="0"/>
              <w:jc w:val="left"/>
              <w:rPr/>
            </w:pPr>
            <w:r w:rsidDel="00000000" w:rsidR="00000000" w:rsidRPr="00000000">
              <w:rPr>
                <w:rtl w:val="0"/>
              </w:rPr>
              <w:t xml:space="preserve">PA_SE_LNA</w:t>
            </w:r>
          </w:p>
        </w:tc>
        <w:tc>
          <w:tcPr/>
          <w:p w:rsidR="00000000" w:rsidDel="00000000" w:rsidP="00000000" w:rsidRDefault="00000000" w:rsidRPr="00000000" w14:paraId="000009D7">
            <w:pPr>
              <w:ind w:firstLine="0"/>
              <w:jc w:val="left"/>
              <w:rPr/>
            </w:pPr>
            <w:r w:rsidDel="00000000" w:rsidR="00000000" w:rsidRPr="00000000">
              <w:rPr>
                <w:rtl w:val="0"/>
              </w:rPr>
              <w:t xml:space="preserve">Continuous alarm</w:t>
            </w:r>
          </w:p>
        </w:tc>
      </w:tr>
      <w:tr>
        <w:trPr>
          <w:cantSplit w:val="0"/>
          <w:tblHeader w:val="0"/>
        </w:trPr>
        <w:tc>
          <w:tcPr/>
          <w:p w:rsidR="00000000" w:rsidDel="00000000" w:rsidP="00000000" w:rsidRDefault="00000000" w:rsidRPr="00000000" w14:paraId="000009D8">
            <w:pPr>
              <w:ind w:firstLine="0"/>
              <w:jc w:val="left"/>
              <w:rPr/>
            </w:pPr>
            <w:r w:rsidDel="00000000" w:rsidR="00000000" w:rsidRPr="00000000">
              <w:rPr>
                <w:rtl w:val="0"/>
              </w:rPr>
              <w:t xml:space="preserve">8</w:t>
            </w:r>
          </w:p>
        </w:tc>
        <w:tc>
          <w:tcPr/>
          <w:p w:rsidR="00000000" w:rsidDel="00000000" w:rsidP="00000000" w:rsidRDefault="00000000" w:rsidRPr="00000000" w14:paraId="000009D9">
            <w:pPr>
              <w:ind w:firstLine="0"/>
              <w:jc w:val="left"/>
              <w:rPr/>
            </w:pPr>
            <w:r w:rsidDel="00000000" w:rsidR="00000000" w:rsidRPr="00000000">
              <w:rPr>
                <w:rtl w:val="0"/>
              </w:rPr>
              <w:t xml:space="preserve">0x08</w:t>
            </w:r>
          </w:p>
        </w:tc>
        <w:tc>
          <w:tcPr/>
          <w:p w:rsidR="00000000" w:rsidDel="00000000" w:rsidP="00000000" w:rsidRDefault="00000000" w:rsidRPr="00000000" w14:paraId="000009DA">
            <w:pPr>
              <w:ind w:firstLine="0"/>
              <w:jc w:val="left"/>
              <w:rPr/>
            </w:pPr>
            <w:r w:rsidDel="00000000" w:rsidR="00000000" w:rsidRPr="00000000">
              <w:rPr>
                <w:rtl w:val="0"/>
              </w:rPr>
              <w:t xml:space="preserve">GPS_SERIAL_PORT_INVALID</w:t>
            </w:r>
          </w:p>
        </w:tc>
        <w:tc>
          <w:tcPr/>
          <w:p w:rsidR="00000000" w:rsidDel="00000000" w:rsidP="00000000" w:rsidRDefault="00000000" w:rsidRPr="00000000" w14:paraId="000009DB">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9DC">
            <w:pPr>
              <w:ind w:firstLine="0"/>
              <w:jc w:val="left"/>
              <w:rPr/>
            </w:pPr>
            <w:r w:rsidDel="00000000" w:rsidR="00000000" w:rsidRPr="00000000">
              <w:rPr>
                <w:rtl w:val="0"/>
              </w:rPr>
              <w:t xml:space="preserve">9</w:t>
            </w:r>
          </w:p>
        </w:tc>
        <w:tc>
          <w:tcPr/>
          <w:p w:rsidR="00000000" w:rsidDel="00000000" w:rsidP="00000000" w:rsidRDefault="00000000" w:rsidRPr="00000000" w14:paraId="000009DD">
            <w:pPr>
              <w:ind w:firstLine="0"/>
              <w:jc w:val="left"/>
              <w:rPr/>
            </w:pPr>
            <w:r w:rsidDel="00000000" w:rsidR="00000000" w:rsidRPr="00000000">
              <w:rPr>
                <w:rtl w:val="0"/>
              </w:rPr>
              <w:t xml:space="preserve">0x09</w:t>
            </w:r>
          </w:p>
        </w:tc>
        <w:tc>
          <w:tcPr/>
          <w:p w:rsidR="00000000" w:rsidDel="00000000" w:rsidP="00000000" w:rsidRDefault="00000000" w:rsidRPr="00000000" w14:paraId="000009DE">
            <w:pPr>
              <w:ind w:firstLine="0"/>
              <w:jc w:val="left"/>
              <w:rPr/>
            </w:pPr>
            <w:r w:rsidDel="00000000" w:rsidR="00000000" w:rsidRPr="00000000">
              <w:rPr>
                <w:rtl w:val="0"/>
              </w:rPr>
              <w:t xml:space="preserve">GPS_INVALID</w:t>
            </w:r>
          </w:p>
        </w:tc>
        <w:tc>
          <w:tcPr/>
          <w:p w:rsidR="00000000" w:rsidDel="00000000" w:rsidP="00000000" w:rsidRDefault="00000000" w:rsidRPr="00000000" w14:paraId="000009DF">
            <w:pPr>
              <w:ind w:firstLine="0"/>
              <w:jc w:val="left"/>
              <w:rPr/>
            </w:pPr>
            <w:r w:rsidDel="00000000" w:rsidR="00000000" w:rsidRPr="00000000">
              <w:rPr>
                <w:rtl w:val="0"/>
              </w:rPr>
            </w:r>
          </w:p>
        </w:tc>
      </w:tr>
    </w:tbl>
    <w:p w:rsidR="00000000" w:rsidDel="00000000" w:rsidP="00000000" w:rsidRDefault="00000000" w:rsidRPr="00000000" w14:paraId="000009E0">
      <w:pPr>
        <w:ind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type w:val="nextPage"/>
      <w:pgSz w:h="16838" w:w="11906" w:orient="portrait"/>
      <w:pgMar w:bottom="1134" w:top="1418"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SimSun"/>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7">
    <w:pPr>
      <w:ind w:firstLine="389"/>
      <w:rPr/>
    </w:pPr>
    <w:r w:rsidDel="00000000" w:rsidR="00000000" w:rsidRPr="00000000">
      <w:rPr>
        <w:rFonts w:ascii="Calibri" w:cs="Calibri" w:eastAsia="Calibri" w:hAnsi="Calibri"/>
        <w:sz w:val="22"/>
        <w:szCs w:val="22"/>
        <w:rtl w:val="0"/>
      </w:rPr>
      <w:t xml:space="preserve">4G code detection device interface protocol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9">
    <w:pPr>
      <w:ind w:firstLine="389"/>
      <w:rPr/>
    </w:pPr>
    <w:r w:rsidDel="00000000" w:rsidR="00000000" w:rsidRPr="00000000">
      <w:rPr>
        <w:rFonts w:ascii="Calibri" w:cs="Calibri" w:eastAsia="Calibri" w:hAnsi="Calibri"/>
        <w:sz w:val="22"/>
        <w:szCs w:val="22"/>
        <w:rtl w:val="0"/>
      </w:rPr>
      <w:t xml:space="preserve">4G code detection device interface protocol</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Template version: 2.2</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F0">
    <w:pPr>
      <w:ind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1">
    <w:pPr>
      <w:spacing w:after="160" w:line="264" w:lineRule="auto"/>
      <w:ind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2">
    <w:pPr>
      <w:spacing w:after="160" w:line="264"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Project code- -database design description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45" w:hanging="420"/>
      </w:pPr>
      <w:rPr/>
    </w:lvl>
    <w:lvl w:ilvl="1">
      <w:start w:val="1"/>
      <w:numFmt w:val="bullet"/>
      <w:lvlText w:val="■"/>
      <w:lvlJc w:val="left"/>
      <w:pPr>
        <w:ind w:left="1265" w:hanging="420"/>
      </w:pPr>
      <w:rPr>
        <w:rFonts w:ascii="Noto Sans Symbols" w:cs="Noto Sans Symbols" w:eastAsia="Noto Sans Symbols" w:hAnsi="Noto Sans Symbols"/>
      </w:rPr>
    </w:lvl>
    <w:lvl w:ilvl="2">
      <w:start w:val="1"/>
      <w:numFmt w:val="bullet"/>
      <w:lvlText w:val="◆"/>
      <w:lvlJc w:val="left"/>
      <w:pPr>
        <w:ind w:left="1685" w:hanging="420"/>
      </w:pPr>
      <w:rPr>
        <w:rFonts w:ascii="Noto Sans Symbols" w:cs="Noto Sans Symbols" w:eastAsia="Noto Sans Symbols" w:hAnsi="Noto Sans Symbols"/>
      </w:rPr>
    </w:lvl>
    <w:lvl w:ilvl="3">
      <w:start w:val="1"/>
      <w:numFmt w:val="bullet"/>
      <w:lvlText w:val="●"/>
      <w:lvlJc w:val="left"/>
      <w:pPr>
        <w:ind w:left="2105" w:hanging="420"/>
      </w:pPr>
      <w:rPr>
        <w:rFonts w:ascii="Noto Sans Symbols" w:cs="Noto Sans Symbols" w:eastAsia="Noto Sans Symbols" w:hAnsi="Noto Sans Symbols"/>
      </w:rPr>
    </w:lvl>
    <w:lvl w:ilvl="4">
      <w:start w:val="1"/>
      <w:numFmt w:val="bullet"/>
      <w:lvlText w:val="■"/>
      <w:lvlJc w:val="left"/>
      <w:pPr>
        <w:ind w:left="2525" w:hanging="420"/>
      </w:pPr>
      <w:rPr>
        <w:rFonts w:ascii="Noto Sans Symbols" w:cs="Noto Sans Symbols" w:eastAsia="Noto Sans Symbols" w:hAnsi="Noto Sans Symbols"/>
      </w:rPr>
    </w:lvl>
    <w:lvl w:ilvl="5">
      <w:start w:val="1"/>
      <w:numFmt w:val="bullet"/>
      <w:lvlText w:val="◆"/>
      <w:lvlJc w:val="left"/>
      <w:pPr>
        <w:ind w:left="2945" w:hanging="420"/>
      </w:pPr>
      <w:rPr>
        <w:rFonts w:ascii="Noto Sans Symbols" w:cs="Noto Sans Symbols" w:eastAsia="Noto Sans Symbols" w:hAnsi="Noto Sans Symbols"/>
      </w:rPr>
    </w:lvl>
    <w:lvl w:ilvl="6">
      <w:start w:val="1"/>
      <w:numFmt w:val="bullet"/>
      <w:lvlText w:val="●"/>
      <w:lvlJc w:val="left"/>
      <w:pPr>
        <w:ind w:left="3365" w:hanging="420"/>
      </w:pPr>
      <w:rPr>
        <w:rFonts w:ascii="Noto Sans Symbols" w:cs="Noto Sans Symbols" w:eastAsia="Noto Sans Symbols" w:hAnsi="Noto Sans Symbols"/>
      </w:rPr>
    </w:lvl>
    <w:lvl w:ilvl="7">
      <w:start w:val="1"/>
      <w:numFmt w:val="bullet"/>
      <w:lvlText w:val="■"/>
      <w:lvlJc w:val="left"/>
      <w:pPr>
        <w:ind w:left="3785" w:hanging="420"/>
      </w:pPr>
      <w:rPr>
        <w:rFonts w:ascii="Noto Sans Symbols" w:cs="Noto Sans Symbols" w:eastAsia="Noto Sans Symbols" w:hAnsi="Noto Sans Symbols"/>
      </w:rPr>
    </w:lvl>
    <w:lvl w:ilvl="8">
      <w:start w:val="1"/>
      <w:numFmt w:val="bullet"/>
      <w:lvlText w:val="◆"/>
      <w:lvlJc w:val="left"/>
      <w:pPr>
        <w:ind w:left="4205" w:hanging="420"/>
      </w:pPr>
      <w:rPr>
        <w:rFonts w:ascii="Noto Sans Symbols" w:cs="Noto Sans Symbols" w:eastAsia="Noto Sans Symbols" w:hAnsi="Noto Sans Symbols"/>
      </w:rPr>
    </w:lvl>
  </w:abstractNum>
  <w:abstractNum w:abstractNumId="5">
    <w:lvl w:ilvl="0">
      <w:start w:val="1"/>
      <w:numFmt w:val="decimal"/>
      <w:lvlText w:val="%1)"/>
      <w:lvlJc w:val="left"/>
      <w:pPr>
        <w:ind w:left="845" w:hanging="420"/>
      </w:pPr>
      <w:rPr/>
    </w:lvl>
    <w:lvl w:ilvl="1">
      <w:start w:val="1"/>
      <w:numFmt w:val="lowerLetter"/>
      <w:lvlText w:val="%2)"/>
      <w:lvlJc w:val="left"/>
      <w:pPr>
        <w:ind w:left="1265" w:hanging="420"/>
      </w:pPr>
      <w:rPr/>
    </w:lvl>
    <w:lvl w:ilvl="2">
      <w:start w:val="1"/>
      <w:numFmt w:val="lowerRoman"/>
      <w:lvlText w:val="%3."/>
      <w:lvlJc w:val="right"/>
      <w:pPr>
        <w:ind w:left="1685" w:hanging="420"/>
      </w:pPr>
      <w:rPr/>
    </w:lvl>
    <w:lvl w:ilvl="3">
      <w:start w:val="1"/>
      <w:numFmt w:val="decimal"/>
      <w:lvlText w:val="%4."/>
      <w:lvlJc w:val="left"/>
      <w:pPr>
        <w:ind w:left="2105" w:hanging="420"/>
      </w:pPr>
      <w:rPr/>
    </w:lvl>
    <w:lvl w:ilvl="4">
      <w:start w:val="1"/>
      <w:numFmt w:val="lowerLetter"/>
      <w:lvlText w:val="%5)"/>
      <w:lvlJc w:val="left"/>
      <w:pPr>
        <w:ind w:left="2525" w:hanging="420"/>
      </w:pPr>
      <w:rPr/>
    </w:lvl>
    <w:lvl w:ilvl="5">
      <w:start w:val="1"/>
      <w:numFmt w:val="lowerRoman"/>
      <w:lvlText w:val="%6."/>
      <w:lvlJc w:val="right"/>
      <w:pPr>
        <w:ind w:left="2945" w:hanging="420"/>
      </w:pPr>
      <w:rPr/>
    </w:lvl>
    <w:lvl w:ilvl="6">
      <w:start w:val="1"/>
      <w:numFmt w:val="decimal"/>
      <w:lvlText w:val="%7."/>
      <w:lvlJc w:val="left"/>
      <w:pPr>
        <w:ind w:left="3365" w:hanging="420"/>
      </w:pPr>
      <w:rPr/>
    </w:lvl>
    <w:lvl w:ilvl="7">
      <w:start w:val="1"/>
      <w:numFmt w:val="lowerLetter"/>
      <w:lvlText w:val="%8)"/>
      <w:lvlJc w:val="left"/>
      <w:pPr>
        <w:ind w:left="3785" w:hanging="420"/>
      </w:pPr>
      <w:rPr/>
    </w:lvl>
    <w:lvl w:ilvl="8">
      <w:start w:val="1"/>
      <w:numFmt w:val="lowerRoman"/>
      <w:lvlText w:val="%9."/>
      <w:lvlJc w:val="right"/>
      <w:pPr>
        <w:ind w:left="4205" w:hanging="420"/>
      </w:pPr>
      <w:rPr/>
    </w:lvl>
  </w:abstractNum>
  <w:abstractNum w:abstractNumId="6">
    <w:lvl w:ilvl="0">
      <w:start w:val="1"/>
      <w:numFmt w:val="decimal"/>
      <w:lvlText w:val="%1)"/>
      <w:lvlJc w:val="left"/>
      <w:pPr>
        <w:ind w:left="780" w:hanging="420"/>
      </w:pPr>
      <w:rPr/>
    </w:lvl>
    <w:lvl w:ilvl="1">
      <w:start w:val="1"/>
      <w:numFmt w:val="lowerLetter"/>
      <w:lvlText w:val="%2)"/>
      <w:lvlJc w:val="left"/>
      <w:pPr>
        <w:ind w:left="1200" w:hanging="420"/>
      </w:pPr>
      <w:rPr/>
    </w:lvl>
    <w:lvl w:ilvl="2">
      <w:start w:val="1"/>
      <w:numFmt w:val="lowerRoman"/>
      <w:lvlText w:val="%3."/>
      <w:lvlJc w:val="right"/>
      <w:pPr>
        <w:ind w:left="1620" w:hanging="420"/>
      </w:pPr>
      <w:rPr/>
    </w:lvl>
    <w:lvl w:ilvl="3">
      <w:start w:val="1"/>
      <w:numFmt w:val="decimal"/>
      <w:lvlText w:val="%4."/>
      <w:lvlJc w:val="left"/>
      <w:pPr>
        <w:ind w:left="2040" w:hanging="420"/>
      </w:pPr>
      <w:rPr/>
    </w:lvl>
    <w:lvl w:ilvl="4">
      <w:start w:val="1"/>
      <w:numFmt w:val="lowerLetter"/>
      <w:lvlText w:val="%5)"/>
      <w:lvlJc w:val="left"/>
      <w:pPr>
        <w:ind w:left="2460" w:hanging="420"/>
      </w:pPr>
      <w:rPr/>
    </w:lvl>
    <w:lvl w:ilvl="5">
      <w:start w:val="1"/>
      <w:numFmt w:val="lowerRoman"/>
      <w:lvlText w:val="%6."/>
      <w:lvlJc w:val="right"/>
      <w:pPr>
        <w:ind w:left="2880" w:hanging="420"/>
      </w:pPr>
      <w:rPr/>
    </w:lvl>
    <w:lvl w:ilvl="6">
      <w:start w:val="1"/>
      <w:numFmt w:val="decimal"/>
      <w:lvlText w:val="%7."/>
      <w:lvlJc w:val="left"/>
      <w:pPr>
        <w:ind w:left="3300" w:hanging="420"/>
      </w:pPr>
      <w:rPr/>
    </w:lvl>
    <w:lvl w:ilvl="7">
      <w:start w:val="1"/>
      <w:numFmt w:val="lowerLetter"/>
      <w:lvlText w:val="%8)"/>
      <w:lvlJc w:val="left"/>
      <w:pPr>
        <w:ind w:left="3720" w:hanging="420"/>
      </w:pPr>
      <w:rPr/>
    </w:lvl>
    <w:lvl w:ilvl="8">
      <w:start w:val="1"/>
      <w:numFmt w:val="lowerRoman"/>
      <w:lvlText w:val="%9."/>
      <w:lvlJc w:val="right"/>
      <w:pPr>
        <w:ind w:left="4140" w:hanging="420"/>
      </w:pPr>
      <w:rPr/>
    </w:lvl>
  </w:abstractNum>
  <w:abstractNum w:abstractNumId="7">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8">
    <w:lvl w:ilvl="0">
      <w:start w:val="1"/>
      <w:numFmt w:val="decimal"/>
      <w:lvlText w:val="%1)"/>
      <w:lvlJc w:val="left"/>
      <w:pPr>
        <w:ind w:left="1200" w:hanging="420"/>
      </w:pPr>
      <w:rPr/>
    </w:lvl>
    <w:lvl w:ilvl="1">
      <w:start w:val="1"/>
      <w:numFmt w:val="lowerLetter"/>
      <w:lvlText w:val="%2)"/>
      <w:lvlJc w:val="left"/>
      <w:pPr>
        <w:ind w:left="1620" w:hanging="420"/>
      </w:pPr>
      <w:rPr/>
    </w:lvl>
    <w:lvl w:ilvl="2">
      <w:start w:val="1"/>
      <w:numFmt w:val="lowerRoman"/>
      <w:lvlText w:val="%3."/>
      <w:lvlJc w:val="right"/>
      <w:pPr>
        <w:ind w:left="2040" w:hanging="420"/>
      </w:pPr>
      <w:rPr/>
    </w:lvl>
    <w:lvl w:ilvl="3">
      <w:start w:val="1"/>
      <w:numFmt w:val="decimal"/>
      <w:lvlText w:val="%4."/>
      <w:lvlJc w:val="left"/>
      <w:pPr>
        <w:ind w:left="2460" w:hanging="420"/>
      </w:pPr>
      <w:rPr/>
    </w:lvl>
    <w:lvl w:ilvl="4">
      <w:start w:val="1"/>
      <w:numFmt w:val="lowerLetter"/>
      <w:lvlText w:val="%5)"/>
      <w:lvlJc w:val="left"/>
      <w:pPr>
        <w:ind w:left="2880" w:hanging="420"/>
      </w:pPr>
      <w:rPr/>
    </w:lvl>
    <w:lvl w:ilvl="5">
      <w:start w:val="1"/>
      <w:numFmt w:val="lowerRoman"/>
      <w:lvlText w:val="%6."/>
      <w:lvlJc w:val="right"/>
      <w:pPr>
        <w:ind w:left="3300" w:hanging="420"/>
      </w:pPr>
      <w:rPr/>
    </w:lvl>
    <w:lvl w:ilvl="6">
      <w:start w:val="1"/>
      <w:numFmt w:val="decimal"/>
      <w:lvlText w:val="%7."/>
      <w:lvlJc w:val="left"/>
      <w:pPr>
        <w:ind w:left="3720" w:hanging="420"/>
      </w:pPr>
      <w:rPr/>
    </w:lvl>
    <w:lvl w:ilvl="7">
      <w:start w:val="1"/>
      <w:numFmt w:val="lowerLetter"/>
      <w:lvlText w:val="%8)"/>
      <w:lvlJc w:val="left"/>
      <w:pPr>
        <w:ind w:left="4140" w:hanging="420"/>
      </w:pPr>
      <w:rPr/>
    </w:lvl>
    <w:lvl w:ilvl="8">
      <w:start w:val="1"/>
      <w:numFmt w:val="lowerRoman"/>
      <w:lvlText w:val="%9."/>
      <w:lvlJc w:val="right"/>
      <w:pPr>
        <w:ind w:left="4560" w:hanging="420"/>
      </w:pPr>
      <w:rPr/>
    </w:lvl>
  </w:abstractNum>
  <w:abstractNum w:abstractNumId="9">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10">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2">
    <w:lvl w:ilvl="0">
      <w:start w:val="1"/>
      <w:numFmt w:val="decimal"/>
      <w:lvlText w:val="%1 "/>
      <w:lvlJc w:val="left"/>
      <w:pPr>
        <w:ind w:left="432" w:hanging="432"/>
      </w:pPr>
      <w:rPr>
        <w:rFonts w:ascii="Arial" w:cs="Arial" w:eastAsia="Arial" w:hAnsi="Arial"/>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9" w:hanging="1009"/>
      </w:pPr>
      <w:rPr/>
    </w:lvl>
    <w:lvl w:ilvl="5">
      <w:start w:val="1"/>
      <w:numFmt w:val="decimal"/>
      <w:lvlText w:val="%1.%2.%3.%4.%5.%6 "/>
      <w:lvlJc w:val="left"/>
      <w:pPr>
        <w:ind w:left="1152" w:hanging="1152"/>
      </w:pPr>
      <w:rPr/>
    </w:lvl>
    <w:lvl w:ilvl="6">
      <w:start w:val="1"/>
      <w:numFmt w:val="decimal"/>
      <w:lvlText w:val="表%1-%7"/>
      <w:lvlJc w:val="left"/>
      <w:pPr>
        <w:ind w:left="0" w:firstLine="0"/>
      </w:pPr>
      <w:rPr/>
    </w:lvl>
    <w:lvl w:ilvl="7">
      <w:start w:val="1"/>
      <w:numFmt w:val="decimal"/>
      <w:lvlText w:val="图%1-%8"/>
      <w:lvlJc w:val="left"/>
      <w:pPr>
        <w:ind w:left="0" w:firstLine="0"/>
      </w:pPr>
      <w:rPr>
        <w:b w:val="0"/>
        <w:i w:val="0"/>
        <w:smallCaps w:val="0"/>
        <w:strike w:val="0"/>
        <w:u w:val="none"/>
        <w:vertAlign w:val="baseline"/>
      </w:rPr>
    </w:lvl>
    <w:lvl w:ilvl="8">
      <w:start w:val="1"/>
      <w:numFmt w:val="decimal"/>
      <w:lvlText w:val="示例%1-%9"/>
      <w:lvlJc w:val="left"/>
      <w:pPr>
        <w:ind w:left="0" w:firstLine="0"/>
      </w:pPr>
      <w:rPr/>
    </w:lvl>
  </w:abstractNum>
  <w:abstractNum w:abstractNumId="1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12"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32" w:right="0" w:hanging="432"/>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76" w:right="0" w:hanging="576"/>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20" w:right="0" w:hanging="72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864" w:right="0" w:hanging="864"/>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09" w:right="0" w:hanging="1009"/>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2" w:right="0" w:hanging="1152"/>
      <w:jc w:val="both"/>
    </w:pPr>
    <w:rPr>
      <w:rFonts w:ascii="Arial" w:cs="Arial" w:eastAsia="Arial" w:hAnsi="Arial"/>
      <w:b w:val="0"/>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eader" Target="header3.xml"/><Relationship Id="rId13" Type="http://schemas.openxmlformats.org/officeDocument/2006/relationships/footer" Target="foot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