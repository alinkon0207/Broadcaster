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9A3A" w14:textId="77777777" w:rsidR="00BB75E2" w:rsidRDefault="009A49DB">
      <w:pPr>
        <w:pStyle w:val="TOC1"/>
        <w:tabs>
          <w:tab w:val="right" w:leader="dot" w:pos="9344"/>
        </w:tabs>
        <w:rPr>
          <w:rFonts w:asciiTheme="minorHAnsi" w:eastAsiaTheme="minorEastAsia" w:hAnsiTheme="minorHAnsi" w:cstheme="minorBidi"/>
          <w:sz w:val="21"/>
          <w:szCs w:val="22"/>
        </w:rPr>
      </w:pPr>
      <w:r>
        <w:fldChar w:fldCharType="begin"/>
      </w:r>
      <w:r>
        <w:instrText xml:space="preserve"> </w:instrText>
      </w:r>
      <w:r>
        <w:rPr>
          <w:rFonts w:hint="eastAsia"/>
        </w:rPr>
        <w:instrText>TOC \o "1-3" \h \z \t "</w:instrText>
      </w:r>
      <w:r>
        <w:rPr>
          <w:rFonts w:hint="eastAsia"/>
        </w:rPr>
        <w:instrText>附录</w:instrText>
      </w:r>
      <w:r>
        <w:rPr>
          <w:rFonts w:hint="eastAsia"/>
        </w:rPr>
        <w:instrText>1,1"</w:instrText>
      </w:r>
      <w:r>
        <w:instrText xml:space="preserve"> </w:instrText>
      </w:r>
      <w:r>
        <w:fldChar w:fldCharType="separate"/>
      </w:r>
      <w:r>
        <w:fldChar w:fldCharType="begin"/>
      </w:r>
      <w:r>
        <w:instrText xml:space="preserve"> HYPERLINK \l "_Toc446621443" </w:instrText>
      </w:r>
      <w:r>
        <w:fldChar w:fldCharType="separate"/>
      </w:r>
      <w:r>
        <w:rPr>
          <w:rStyle w:val="Hyperlink"/>
          <w:rFonts w:cs="Arial"/>
        </w:rPr>
        <w:t>1</w:t>
      </w:r>
      <w:ins w:id="0" w:author="Administrator" w:date="2023-02-07T10:45:00Z">
        <w:r w:rsidR="00BD23CE">
          <w:rPr>
            <w:rFonts w:ascii="Segoe UI" w:hAnsi="Segoe UI" w:cs="Segoe UI"/>
            <w:b/>
            <w:bCs/>
            <w:color w:val="2A2B2E"/>
            <w:sz w:val="23"/>
            <w:szCs w:val="23"/>
            <w:shd w:val="clear" w:color="auto" w:fill="FFFFFF"/>
          </w:rPr>
          <w:t>introduction</w:t>
        </w:r>
      </w:ins>
      <w:del w:id="1" w:author="Administrator" w:date="2023-02-07T10:45:00Z">
        <w:r w:rsidDel="00BD23CE">
          <w:rPr>
            <w:rStyle w:val="Hyperlink"/>
            <w:rFonts w:hint="eastAsia"/>
          </w:rPr>
          <w:delText>引言</w:delText>
        </w:r>
      </w:del>
      <w:r>
        <w:tab/>
      </w:r>
      <w:r>
        <w:fldChar w:fldCharType="begin"/>
      </w:r>
      <w:r>
        <w:instrText xml:space="preserve"> PAGEREF _Toc446621443 \h </w:instrText>
      </w:r>
      <w:r>
        <w:fldChar w:fldCharType="separate"/>
      </w:r>
      <w:r>
        <w:t>2</w:t>
      </w:r>
      <w:r>
        <w:fldChar w:fldCharType="end"/>
      </w:r>
      <w:r>
        <w:fldChar w:fldCharType="end"/>
      </w:r>
    </w:p>
    <w:p w14:paraId="22C45B0B"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"_Toc446621444" </w:instrText>
      </w:r>
      <w:r>
        <w:fldChar w:fldCharType="separate"/>
      </w:r>
      <w:r>
        <w:rPr>
          <w:rStyle w:val="Hyperlink"/>
        </w:rPr>
        <w:t>1.1</w:t>
      </w:r>
      <w:del w:id="2" w:author="Administrator" w:date="2023-02-07T10:46:00Z">
        <w:r w:rsidDel="00BD23CE">
          <w:rPr>
            <w:rStyle w:val="Hyperlink"/>
            <w:rFonts w:hint="eastAsia"/>
          </w:rPr>
          <w:delText>编写目的</w:delText>
        </w:r>
      </w:del>
      <w:ins w:id="3" w:author="Administrator" w:date="2023-02-07T10:46:00Z">
        <w:r w:rsidR="00BD23CE">
          <w:rPr>
            <w:rStyle w:val="Hyperlink"/>
          </w:rPr>
          <w:t>p urpose</w:t>
        </w:r>
      </w:ins>
      <w:r>
        <w:tab/>
      </w:r>
      <w:r>
        <w:fldChar w:fldCharType="begin"/>
      </w:r>
      <w:r>
        <w:instrText xml:space="preserve"> PAGEREF _Toc446621444 \h </w:instrText>
      </w:r>
      <w:r>
        <w:fldChar w:fldCharType="separate"/>
      </w:r>
      <w:r>
        <w:t>2</w:t>
      </w:r>
      <w:r>
        <w:fldChar w:fldCharType="end"/>
      </w:r>
      <w:r>
        <w:fldChar w:fldCharType="end"/>
      </w:r>
    </w:p>
    <w:p w14:paraId="61E582C5"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"_Toc446621445" </w:instrText>
      </w:r>
      <w:r>
        <w:fldChar w:fldCharType="separate"/>
      </w:r>
      <w:r>
        <w:rPr>
          <w:rStyle w:val="Hyperlink"/>
        </w:rPr>
        <w:t>1.2</w:t>
      </w:r>
      <w:ins w:id="4" w:author="Administrator" w:date="2023-02-07T10:46:00Z">
        <w:r w:rsidR="00BD23CE">
          <w:rPr>
            <w:rFonts w:ascii="Segoe UI" w:hAnsi="Segoe UI" w:cs="Segoe UI"/>
            <w:color w:val="2A2B2E"/>
            <w:sz w:val="21"/>
            <w:szCs w:val="21"/>
            <w:shd w:val="clear" w:color="auto" w:fill="FFFFFF"/>
          </w:rPr>
          <w:t>Anticipated reader suggestion</w:t>
        </w:r>
      </w:ins>
      <w:del w:id="5" w:author="Administrator" w:date="2023-02-07T10:46:00Z">
        <w:r w:rsidDel="00BD23CE">
          <w:rPr>
            <w:rStyle w:val="Hyperlink"/>
            <w:rFonts w:hint="eastAsia"/>
          </w:rPr>
          <w:delText>预期读者建议</w:delText>
        </w:r>
      </w:del>
      <w:r>
        <w:tab/>
      </w:r>
      <w:r>
        <w:fldChar w:fldCharType="begin"/>
      </w:r>
      <w:r>
        <w:instrText xml:space="preserve"> PAGEREF _Toc446621445 \h </w:instrText>
      </w:r>
      <w:r>
        <w:fldChar w:fldCharType="separate"/>
      </w:r>
      <w:r>
        <w:t>2</w:t>
      </w:r>
      <w:r>
        <w:fldChar w:fldCharType="end"/>
      </w:r>
      <w:r>
        <w:fldChar w:fldCharType="end"/>
      </w:r>
    </w:p>
    <w:p w14:paraId="3CD6AE3C"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"_Toc446621446" </w:instrText>
      </w:r>
      <w:r>
        <w:fldChar w:fldCharType="separate"/>
      </w:r>
      <w:r>
        <w:rPr>
          <w:rStyle w:val="Hyperlink"/>
        </w:rPr>
        <w:t>1.3</w:t>
      </w:r>
      <w:ins w:id="6" w:author="Administrator" w:date="2023-02-07T10:47:00Z">
        <w:r w:rsidR="00BD23CE">
          <w:rPr>
            <w:rFonts w:ascii="Segoe UI" w:hAnsi="Segoe UI" w:cs="Segoe UI"/>
            <w:b/>
            <w:bCs/>
            <w:color w:val="2A2B2E"/>
            <w:sz w:val="23"/>
            <w:szCs w:val="23"/>
            <w:shd w:val="clear" w:color="auto" w:fill="FFFFFF"/>
          </w:rPr>
          <w:t>reference file</w:t>
        </w:r>
      </w:ins>
      <w:del w:id="7" w:author="Administrator" w:date="2023-02-07T10:47:00Z">
        <w:r w:rsidDel="00BD23CE">
          <w:rPr>
            <w:rStyle w:val="Hyperlink"/>
            <w:rFonts w:hint="eastAsia"/>
          </w:rPr>
          <w:delText>参考文档</w:delText>
        </w:r>
      </w:del>
      <w:r>
        <w:tab/>
      </w:r>
      <w:r>
        <w:fldChar w:fldCharType="begin"/>
      </w:r>
      <w:r>
        <w:instrText xml:space="preserve"> PAGEREF _Toc446621446 \h </w:instrText>
      </w:r>
      <w:r>
        <w:fldChar w:fldCharType="separate"/>
      </w:r>
      <w:r>
        <w:t>2</w:t>
      </w:r>
      <w:r>
        <w:fldChar w:fldCharType="end"/>
      </w:r>
      <w:r>
        <w:fldChar w:fldCharType="end"/>
      </w:r>
    </w:p>
    <w:p w14:paraId="12E71881"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"_Toc446621447" </w:instrText>
      </w:r>
      <w:r>
        <w:fldChar w:fldCharType="separate"/>
      </w:r>
      <w:r>
        <w:rPr>
          <w:rStyle w:val="Hyperlink"/>
        </w:rPr>
        <w:t>1.4</w:t>
      </w:r>
      <w:ins w:id="8" w:author="Administrator" w:date="2023-02-07T10:47:00Z">
        <w:r w:rsidR="00BD23CE">
          <w:rPr>
            <w:rFonts w:ascii="Segoe UI" w:hAnsi="Segoe UI" w:cs="Segoe UI"/>
            <w:b/>
            <w:bCs/>
            <w:color w:val="2A2B2E"/>
            <w:sz w:val="23"/>
            <w:szCs w:val="23"/>
            <w:shd w:val="clear" w:color="auto" w:fill="FFFFFF"/>
          </w:rPr>
          <w:t>ABB(abbreviation)</w:t>
        </w:r>
      </w:ins>
      <w:del w:id="9" w:author="Administrator" w:date="2023-02-07T10:47:00Z">
        <w:r w:rsidDel="00BD23CE">
          <w:rPr>
            <w:rStyle w:val="Hyperlink"/>
            <w:rFonts w:hint="eastAsia"/>
          </w:rPr>
          <w:delText>缩略语</w:delText>
        </w:r>
      </w:del>
      <w:r>
        <w:tab/>
      </w:r>
      <w:r>
        <w:fldChar w:fldCharType="begin"/>
      </w:r>
      <w:r>
        <w:instrText xml:space="preserve"> PAGEREF _Toc446621447 \h </w:instrText>
      </w:r>
      <w:r>
        <w:fldChar w:fldCharType="separate"/>
      </w:r>
      <w:r>
        <w:t>2</w:t>
      </w:r>
      <w:r>
        <w:fldChar w:fldCharType="end"/>
      </w:r>
      <w:r>
        <w:fldChar w:fldCharType="end"/>
      </w:r>
    </w:p>
    <w:p w14:paraId="46A3C522" w14:textId="77777777" w:rsidR="00BB75E2" w:rsidRDefault="009A49DB">
      <w:pPr>
        <w:pStyle w:val="TOC1"/>
        <w:tabs>
          <w:tab w:val="right" w:leader="dot" w:pos="9344"/>
        </w:tabs>
        <w:rPr>
          <w:rFonts w:asciiTheme="minorHAnsi" w:eastAsiaTheme="minorEastAsia" w:hAnsiTheme="minorHAnsi" w:cstheme="minorBidi"/>
          <w:sz w:val="21"/>
          <w:szCs w:val="22"/>
        </w:rPr>
      </w:pPr>
      <w:r>
        <w:fldChar w:fldCharType="begin"/>
      </w:r>
      <w:r>
        <w:instrText xml:space="preserve"> HYPERLINK \l "_Toc446621448" </w:instrText>
      </w:r>
      <w:r>
        <w:fldChar w:fldCharType="separate"/>
      </w:r>
      <w:r>
        <w:rPr>
          <w:rStyle w:val="Hyperlink"/>
          <w:rFonts w:cs="Arial"/>
        </w:rPr>
        <w:t>2</w:t>
      </w:r>
      <w:ins w:id="10" w:author="Administrator" w:date="2023-02-07T10:47:00Z">
        <w:r w:rsidR="00BD23CE">
          <w:rPr>
            <w:rFonts w:ascii="Segoe UI" w:hAnsi="Segoe UI" w:cs="Segoe UI"/>
            <w:b/>
            <w:bCs/>
            <w:color w:val="2A2B2E"/>
            <w:sz w:val="23"/>
            <w:szCs w:val="23"/>
            <w:shd w:val="clear" w:color="auto" w:fill="FFFFFF"/>
          </w:rPr>
          <w:t>introduce</w:t>
        </w:r>
      </w:ins>
      <w:del w:id="11" w:author="Administrator" w:date="2023-02-07T10:47:00Z">
        <w:r w:rsidDel="00BD23CE">
          <w:rPr>
            <w:rStyle w:val="Hyperlink"/>
            <w:rFonts w:hint="eastAsia"/>
          </w:rPr>
          <w:delText>介绍</w:delText>
        </w:r>
      </w:del>
      <w:r>
        <w:tab/>
      </w:r>
      <w:r>
        <w:fldChar w:fldCharType="begin"/>
      </w:r>
      <w:r>
        <w:instrText xml:space="preserve"> PAGEREF _Toc446621448 \h </w:instrText>
      </w:r>
      <w:r>
        <w:fldChar w:fldCharType="separate"/>
      </w:r>
      <w:r>
        <w:t>3</w:t>
      </w:r>
      <w:r>
        <w:fldChar w:fldCharType="end"/>
      </w:r>
      <w:r>
        <w:fldChar w:fldCharType="end"/>
      </w:r>
    </w:p>
    <w:p w14:paraId="13CE9301" w14:textId="77777777" w:rsidR="00BB75E2" w:rsidRPr="00BD23CE" w:rsidRDefault="009A49DB">
      <w:pPr>
        <w:widowControl/>
        <w:shd w:val="clear" w:color="auto" w:fill="FFFFFF"/>
        <w:spacing w:line="240" w:lineRule="auto"/>
        <w:ind w:firstLineChars="0" w:firstLine="0"/>
        <w:jc w:val="left"/>
        <w:rPr>
          <w:rFonts w:ascii="Segoe UI" w:hAnsi="Segoe UI" w:cs="Segoe UI"/>
          <w:color w:val="2A2B2E"/>
          <w:kern w:val="0"/>
          <w:sz w:val="21"/>
          <w:szCs w:val="21"/>
          <w:rPrChange w:id="12" w:author="Administrator" w:date="2023-02-07T10:48:00Z">
            <w:rPr>
              <w:rFonts w:asciiTheme="minorHAnsi" w:eastAsiaTheme="minorEastAsia" w:hAnsiTheme="minorHAnsi" w:cstheme="minorBidi"/>
              <w:sz w:val="21"/>
              <w:szCs w:val="22"/>
            </w:rPr>
          </w:rPrChange>
        </w:rPr>
        <w:pPrChange w:id="13" w:author="Administrator" w:date="2023-02-07T10:48:00Z">
          <w:pPr>
            <w:pStyle w:val="TOC1"/>
            <w:tabs>
              <w:tab w:val="right" w:leader="dot" w:pos="9344"/>
            </w:tabs>
          </w:pPr>
        </w:pPrChange>
      </w:pPr>
      <w:r>
        <w:fldChar w:fldCharType="begin"/>
      </w:r>
      <w:r>
        <w:instrText xml:space="preserve"> HYPERLINK \l "_Toc446621449" </w:instrText>
      </w:r>
      <w:r>
        <w:fldChar w:fldCharType="separate"/>
      </w:r>
      <w:r>
        <w:rPr>
          <w:rStyle w:val="Hyperlink"/>
          <w:rFonts w:cs="Arial"/>
        </w:rPr>
        <w:t>3</w:t>
      </w:r>
      <w:ins w:id="14" w:author="Administrator" w:date="2023-02-07T10:47:00Z">
        <w:r w:rsidR="00BD23CE" w:rsidRPr="00BD23CE">
          <w:rPr>
            <w:rFonts w:ascii="Segoe UI" w:hAnsi="Segoe UI" w:cs="Segoe UI"/>
            <w:b/>
            <w:bCs/>
            <w:color w:val="2A2B2E"/>
            <w:sz w:val="23"/>
            <w:szCs w:val="23"/>
            <w:shd w:val="clear" w:color="auto" w:fill="FFFFFF"/>
            <w:rPrChange w:id="15" w:author="Administrator" w:date="2023-02-07T10:48:00Z">
              <w:rPr>
                <w:rFonts w:ascii="Segoe UI" w:hAnsi="Segoe UI" w:cs="Segoe UI"/>
                <w:color w:val="2A2B2E"/>
                <w:kern w:val="0"/>
                <w:sz w:val="18"/>
                <w:szCs w:val="18"/>
              </w:rPr>
            </w:rPrChange>
          </w:rPr>
          <w:t>Partner Interface Process</w:t>
        </w:r>
      </w:ins>
      <w:del w:id="16" w:author="Administrator" w:date="2023-02-07T10:47:00Z">
        <w:r w:rsidDel="00BD23CE">
          <w:rPr>
            <w:rStyle w:val="Hyperlink"/>
            <w:rFonts w:hint="eastAsia"/>
          </w:rPr>
          <w:delText>接口流程</w:delText>
        </w:r>
      </w:del>
      <w:r>
        <w:tab/>
      </w:r>
      <w:r>
        <w:fldChar w:fldCharType="begin"/>
      </w:r>
      <w:r>
        <w:instrText xml:space="preserve"> PAGEREF _Toc446621449 \h </w:instrText>
      </w:r>
      <w:r>
        <w:fldChar w:fldCharType="separate"/>
      </w:r>
      <w:r>
        <w:t>4</w:t>
      </w:r>
      <w:r>
        <w:fldChar w:fldCharType="end"/>
      </w:r>
      <w:r>
        <w:fldChar w:fldCharType="end"/>
      </w:r>
    </w:p>
    <w:p w14:paraId="76EA452F"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"_Toc446621450" </w:instrText>
      </w:r>
      <w:r>
        <w:fldChar w:fldCharType="separate"/>
      </w:r>
      <w:r>
        <w:rPr>
          <w:rStyle w:val="Hyperlink"/>
        </w:rPr>
        <w:t>3.1</w:t>
      </w:r>
      <w:ins w:id="17" w:author="Administrator" w:date="2023-02-07T10:48:00Z">
        <w:r w:rsidR="00BD23CE">
          <w:rPr>
            <w:rFonts w:ascii="Segoe UI" w:hAnsi="Segoe UI" w:cs="Segoe UI"/>
            <w:b/>
            <w:bCs/>
            <w:color w:val="2A2B2E"/>
            <w:sz w:val="23"/>
            <w:szCs w:val="23"/>
            <w:shd w:val="clear" w:color="auto" w:fill="FFFFFF"/>
          </w:rPr>
          <w:t>definition</w:t>
        </w:r>
      </w:ins>
      <w:del w:id="18" w:author="Administrator" w:date="2023-02-07T10:48:00Z">
        <w:r w:rsidDel="00BD23CE">
          <w:rPr>
            <w:rStyle w:val="Hyperlink"/>
            <w:rFonts w:hint="eastAsia"/>
          </w:rPr>
          <w:delText>定义</w:delText>
        </w:r>
      </w:del>
      <w:r>
        <w:tab/>
      </w:r>
      <w:r>
        <w:fldChar w:fldCharType="begin"/>
      </w:r>
      <w:r>
        <w:instrText xml:space="preserve"> PAGEREF _Toc446621450 \h </w:instrText>
      </w:r>
      <w:r>
        <w:fldChar w:fldCharType="separate"/>
      </w:r>
      <w:r>
        <w:t>4</w:t>
      </w:r>
      <w:r>
        <w:fldChar w:fldCharType="end"/>
      </w:r>
      <w:r>
        <w:fldChar w:fldCharType="end"/>
      </w:r>
    </w:p>
    <w:p w14:paraId="146D0248"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"_Toc446621451" </w:instrText>
      </w:r>
      <w:r>
        <w:fldChar w:fldCharType="separate"/>
      </w:r>
      <w:r>
        <w:rPr>
          <w:rStyle w:val="Hyperlink"/>
        </w:rPr>
        <w:t>3.2</w:t>
      </w:r>
      <w:ins w:id="19" w:author="Administrator" w:date="2023-02-07T10:49:00Z">
        <w:r w:rsidR="00BD23CE">
          <w:rPr>
            <w:rFonts w:ascii="Segoe UI" w:hAnsi="Segoe UI" w:cs="Segoe UI"/>
            <w:color w:val="2A2B2E"/>
            <w:sz w:val="21"/>
            <w:szCs w:val="21"/>
            <w:shd w:val="clear" w:color="auto" w:fill="FFFFFF"/>
          </w:rPr>
          <w:t>function process</w:t>
        </w:r>
      </w:ins>
      <w:del w:id="20" w:author="Administrator" w:date="2023-02-07T10:49:00Z">
        <w:r w:rsidDel="00BD23CE">
          <w:rPr>
            <w:rStyle w:val="Hyperlink"/>
            <w:rFonts w:hint="eastAsia"/>
          </w:rPr>
          <w:delText>业务功能流程</w:delText>
        </w:r>
      </w:del>
      <w:r>
        <w:tab/>
      </w:r>
      <w:r>
        <w:fldChar w:fldCharType="begin"/>
      </w:r>
      <w:r>
        <w:instrText xml:space="preserve"> PAGEREF _Toc446621451 \h </w:instrText>
      </w:r>
      <w:r>
        <w:fldChar w:fldCharType="separate"/>
      </w:r>
      <w:r>
        <w:t>4</w:t>
      </w:r>
      <w:r>
        <w:fldChar w:fldCharType="end"/>
      </w:r>
      <w:r>
        <w:fldChar w:fldCharType="end"/>
      </w:r>
    </w:p>
    <w:p w14:paraId="34FD2E58"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"_Toc446621452" </w:instrText>
      </w:r>
      <w:r>
        <w:fldChar w:fldCharType="separate"/>
      </w:r>
      <w:r>
        <w:rPr>
          <w:rStyle w:val="Hyperlink"/>
        </w:rPr>
        <w:t>3.2.1</w:t>
      </w:r>
      <w:ins w:id="21" w:author="Administrator" w:date="2023-02-07T10:49:00Z">
        <w:r w:rsidR="00BD23CE">
          <w:rPr>
            <w:rFonts w:ascii="Segoe UI" w:hAnsi="Segoe UI" w:cs="Segoe UI"/>
            <w:color w:val="2A2B2E"/>
            <w:sz w:val="21"/>
            <w:szCs w:val="21"/>
            <w:shd w:val="clear" w:color="auto" w:fill="FFFFFF"/>
          </w:rPr>
          <w:t>Link establishment and maintenance</w:t>
        </w:r>
      </w:ins>
      <w:del w:id="22" w:author="Administrator" w:date="2023-02-07T10:49:00Z">
        <w:r w:rsidDel="00BD23CE">
          <w:rPr>
            <w:rStyle w:val="Hyperlink"/>
            <w:rFonts w:hint="eastAsia"/>
          </w:rPr>
          <w:delText>链路建立及保持</w:delText>
        </w:r>
      </w:del>
      <w:r>
        <w:tab/>
      </w:r>
      <w:r>
        <w:fldChar w:fldCharType="begin"/>
      </w:r>
      <w:r>
        <w:instrText xml:space="preserve"> PAGEREF _Toc446621452 \h </w:instrText>
      </w:r>
      <w:r>
        <w:fldChar w:fldCharType="separate"/>
      </w:r>
      <w:r>
        <w:t>4</w:t>
      </w:r>
      <w:r>
        <w:fldChar w:fldCharType="end"/>
      </w:r>
      <w:r>
        <w:fldChar w:fldCharType="end"/>
      </w:r>
    </w:p>
    <w:p w14:paraId="6FE7A38F"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"_Toc446621453" </w:instrText>
      </w:r>
      <w:r>
        <w:fldChar w:fldCharType="separate"/>
      </w:r>
      <w:r>
        <w:rPr>
          <w:rStyle w:val="Hyperlink"/>
        </w:rPr>
        <w:t>3.2.2</w:t>
      </w:r>
      <w:ins w:id="23" w:author="Administrator" w:date="2023-02-07T10:49:00Z">
        <w:r w:rsidR="00BD23CE">
          <w:rPr>
            <w:rFonts w:ascii="Segoe UI" w:hAnsi="Segoe UI" w:cs="Segoe UI"/>
            <w:color w:val="2A2B2E"/>
            <w:sz w:val="21"/>
            <w:szCs w:val="21"/>
            <w:shd w:val="clear" w:color="auto" w:fill="FFFFFF"/>
          </w:rPr>
          <w:t>Base station equipment startup process</w:t>
        </w:r>
      </w:ins>
      <w:del w:id="24" w:author="Administrator" w:date="2023-02-07T10:49:00Z">
        <w:r w:rsidDel="00BD23CE">
          <w:rPr>
            <w:rStyle w:val="Hyperlink"/>
            <w:rFonts w:hint="eastAsia"/>
          </w:rPr>
          <w:delText>基站设备启动流程</w:delText>
        </w:r>
      </w:del>
      <w:r>
        <w:tab/>
      </w:r>
      <w:r>
        <w:fldChar w:fldCharType="begin"/>
      </w:r>
      <w:r>
        <w:instrText xml:space="preserve"> PAGEREF _Toc446621453 \h </w:instrText>
      </w:r>
      <w:r>
        <w:fldChar w:fldCharType="separate"/>
      </w:r>
      <w:r>
        <w:t>4</w:t>
      </w:r>
      <w:r>
        <w:fldChar w:fldCharType="end"/>
      </w:r>
      <w:r>
        <w:fldChar w:fldCharType="end"/>
      </w:r>
    </w:p>
    <w:p w14:paraId="247A8AA1"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"_Toc446621454" </w:instrText>
      </w:r>
      <w:r>
        <w:fldChar w:fldCharType="separate"/>
      </w:r>
      <w:r>
        <w:rPr>
          <w:rStyle w:val="Hyperlink"/>
        </w:rPr>
        <w:t>3.2.3</w:t>
      </w:r>
      <w:ins w:id="25" w:author="Administrator" w:date="2023-02-07T10:49:00Z">
        <w:r w:rsidR="00BD23CE">
          <w:rPr>
            <w:rFonts w:ascii="Segoe UI" w:hAnsi="Segoe UI" w:cs="Segoe UI"/>
            <w:color w:val="2A2B2E"/>
            <w:sz w:val="21"/>
            <w:szCs w:val="21"/>
            <w:shd w:val="clear" w:color="auto" w:fill="FFFFFF"/>
          </w:rPr>
          <w:t>Frequen</w:t>
        </w:r>
        <w:r w:rsidR="00BD23CE">
          <w:rPr>
            <w:rFonts w:ascii="Segoe UI" w:hAnsi="Segoe UI" w:cs="Segoe UI"/>
            <w:color w:val="2A2B2E"/>
            <w:sz w:val="21"/>
            <w:szCs w:val="21"/>
            <w:shd w:val="clear" w:color="auto" w:fill="FFFFFF"/>
          </w:rPr>
          <w:t>c</w:t>
        </w:r>
        <w:r w:rsidR="00BD23CE">
          <w:rPr>
            <w:rFonts w:ascii="Segoe UI" w:hAnsi="Segoe UI" w:cs="Segoe UI"/>
            <w:color w:val="2A2B2E"/>
            <w:sz w:val="21"/>
            <w:szCs w:val="21"/>
            <w:shd w:val="clear" w:color="auto" w:fill="FFFFFF"/>
          </w:rPr>
          <w:t xml:space="preserve">y sweep </w:t>
        </w:r>
        <w:r w:rsidR="00BD23CE">
          <w:rPr>
            <w:rFonts w:ascii="Segoe UI" w:hAnsi="Segoe UI" w:cs="Segoe UI"/>
            <w:color w:val="2A2B2E"/>
            <w:sz w:val="21"/>
            <w:szCs w:val="21"/>
            <w:shd w:val="clear" w:color="auto" w:fill="FFFFFF"/>
          </w:rPr>
          <w:t>p</w:t>
        </w:r>
        <w:r w:rsidR="00BD23CE">
          <w:rPr>
            <w:rFonts w:ascii="Segoe UI" w:hAnsi="Segoe UI" w:cs="Segoe UI"/>
            <w:color w:val="2A2B2E"/>
            <w:sz w:val="21"/>
            <w:szCs w:val="21"/>
            <w:shd w:val="clear" w:color="auto" w:fill="FFFFFF"/>
          </w:rPr>
          <w:t>rocess</w:t>
        </w:r>
      </w:ins>
      <w:del w:id="26" w:author="Administrator" w:date="2023-02-07T10:49:00Z">
        <w:r w:rsidDel="00BD23CE">
          <w:rPr>
            <w:rStyle w:val="Hyperlink"/>
            <w:rFonts w:hint="eastAsia"/>
          </w:rPr>
          <w:delText>扫频流程</w:delText>
        </w:r>
      </w:del>
      <w:r>
        <w:tab/>
      </w:r>
      <w:r>
        <w:fldChar w:fldCharType="begin"/>
      </w:r>
      <w:r>
        <w:instrText xml:space="preserve"> PAGEREF _Toc446621454 \h </w:instrText>
      </w:r>
      <w:r>
        <w:fldChar w:fldCharType="separate"/>
      </w:r>
      <w:r>
        <w:t>4</w:t>
      </w:r>
      <w:r>
        <w:fldChar w:fldCharType="end"/>
      </w:r>
      <w:r>
        <w:fldChar w:fldCharType="end"/>
      </w:r>
    </w:p>
    <w:p w14:paraId="0C2508B3"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"_Toc446621455" </w:instrText>
      </w:r>
      <w:r>
        <w:fldChar w:fldCharType="separate"/>
      </w:r>
      <w:r>
        <w:rPr>
          <w:rStyle w:val="Hyperlink"/>
        </w:rPr>
        <w:t>3.2.4</w:t>
      </w:r>
      <w:ins w:id="27" w:author="Administrator" w:date="2023-02-07T10:49:00Z">
        <w:r w:rsidR="00BD23CE">
          <w:rPr>
            <w:rFonts w:ascii="Segoe UI" w:hAnsi="Segoe UI" w:cs="Segoe UI"/>
            <w:color w:val="2A2B2E"/>
            <w:sz w:val="21"/>
            <w:szCs w:val="21"/>
            <w:shd w:val="clear" w:color="auto" w:fill="FFFFFF"/>
          </w:rPr>
          <w:t>Cell configuration process</w:t>
        </w:r>
      </w:ins>
      <w:del w:id="28" w:author="Administrator" w:date="2023-02-07T10:49:00Z">
        <w:r w:rsidDel="00BD23CE">
          <w:rPr>
            <w:rStyle w:val="Hyperlink"/>
            <w:rFonts w:hint="eastAsia"/>
          </w:rPr>
          <w:delText>小区配置流程</w:delText>
        </w:r>
      </w:del>
      <w:r>
        <w:tab/>
      </w:r>
      <w:r>
        <w:fldChar w:fldCharType="begin"/>
      </w:r>
      <w:r>
        <w:instrText xml:space="preserve"> PAGEREF _Toc446621455 \h </w:instrText>
      </w:r>
      <w:r>
        <w:fldChar w:fldCharType="separate"/>
      </w:r>
      <w:r>
        <w:t>5</w:t>
      </w:r>
      <w:r>
        <w:fldChar w:fldCharType="end"/>
      </w:r>
      <w:r>
        <w:fldChar w:fldCharType="end"/>
      </w:r>
    </w:p>
    <w:p w14:paraId="03CB7613"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"_Toc446621456" </w:instrText>
      </w:r>
      <w:r>
        <w:fldChar w:fldCharType="separate"/>
      </w:r>
      <w:r>
        <w:rPr>
          <w:rStyle w:val="Hyperlink"/>
        </w:rPr>
        <w:t>3.2.5</w:t>
      </w:r>
      <w:ins w:id="29" w:author="Administrator" w:date="2023-02-07T10:50:00Z">
        <w:r w:rsidR="00BD23CE">
          <w:rPr>
            <w:rFonts w:ascii="Segoe UI" w:hAnsi="Segoe UI" w:cs="Segoe UI"/>
            <w:color w:val="2A2B2E"/>
            <w:sz w:val="21"/>
            <w:szCs w:val="21"/>
            <w:shd w:val="clear" w:color="auto" w:fill="FFFFFF"/>
          </w:rPr>
          <w:t>Cell information update process</w:t>
        </w:r>
      </w:ins>
      <w:del w:id="30" w:author="Administrator" w:date="2023-02-07T10:50:00Z">
        <w:r w:rsidDel="00BD23CE">
          <w:rPr>
            <w:rStyle w:val="Hyperlink"/>
            <w:rFonts w:hint="eastAsia"/>
          </w:rPr>
          <w:delText>小区信息更新流程</w:delText>
        </w:r>
      </w:del>
      <w:r>
        <w:tab/>
      </w:r>
      <w:r>
        <w:fldChar w:fldCharType="begin"/>
      </w:r>
      <w:r>
        <w:instrText xml:space="preserve"> PAGEREF _Toc446621456 \h </w:instrText>
      </w:r>
      <w:r>
        <w:fldChar w:fldCharType="separate"/>
      </w:r>
      <w:r>
        <w:t>5</w:t>
      </w:r>
      <w:r>
        <w:fldChar w:fldCharType="end"/>
      </w:r>
      <w:r>
        <w:fldChar w:fldCharType="end"/>
      </w:r>
    </w:p>
    <w:p w14:paraId="2F7D6F79"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"_Toc446621457" </w:instrText>
      </w:r>
      <w:r>
        <w:fldChar w:fldCharType="separate"/>
      </w:r>
      <w:r>
        <w:rPr>
          <w:rStyle w:val="Hyperlink"/>
        </w:rPr>
        <w:t>3.2.6</w:t>
      </w:r>
      <w:ins w:id="31" w:author="Administrator" w:date="2023-02-07T10:50:00Z">
        <w:r w:rsidR="00BD23CE">
          <w:rPr>
            <w:rFonts w:ascii="Segoe UI" w:hAnsi="Segoe UI" w:cs="Segoe UI"/>
            <w:color w:val="2A2B2E"/>
            <w:sz w:val="21"/>
            <w:szCs w:val="21"/>
            <w:shd w:val="clear" w:color="auto" w:fill="FFFFFF"/>
          </w:rPr>
          <w:t>Redirect the release update process</w:t>
        </w:r>
      </w:ins>
      <w:del w:id="32" w:author="Administrator" w:date="2023-02-07T10:50:00Z">
        <w:r w:rsidDel="00BD23CE">
          <w:rPr>
            <w:rStyle w:val="Hyperlink"/>
            <w:rFonts w:hint="eastAsia"/>
          </w:rPr>
          <w:delText>重定向释放更新流程</w:delText>
        </w:r>
      </w:del>
      <w:r>
        <w:tab/>
      </w:r>
      <w:r>
        <w:fldChar w:fldCharType="begin"/>
      </w:r>
      <w:r>
        <w:instrText xml:space="preserve"> PAGEREF _Toc446621457 \h </w:instrText>
      </w:r>
      <w:r>
        <w:fldChar w:fldCharType="separate"/>
      </w:r>
      <w:r>
        <w:t>5</w:t>
      </w:r>
      <w:r>
        <w:fldChar w:fldCharType="end"/>
      </w:r>
      <w:r>
        <w:fldChar w:fldCharType="end"/>
      </w:r>
    </w:p>
    <w:p w14:paraId="7A2A541D"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"_Toc446621458" </w:instrText>
      </w:r>
      <w:r>
        <w:fldChar w:fldCharType="separate"/>
      </w:r>
      <w:r>
        <w:rPr>
          <w:rStyle w:val="Hyperlink"/>
        </w:rPr>
        <w:t>3.3</w:t>
      </w:r>
      <w:ins w:id="33" w:author="Administrator" w:date="2023-02-07T10:50:00Z">
        <w:r w:rsidR="00BD23CE">
          <w:rPr>
            <w:rFonts w:ascii="Segoe UI" w:hAnsi="Segoe UI" w:cs="Segoe UI"/>
            <w:color w:val="2A2B2E"/>
            <w:sz w:val="21"/>
            <w:szCs w:val="21"/>
            <w:shd w:val="clear" w:color="auto" w:fill="FFFFFF"/>
          </w:rPr>
          <w:t>Operation and maintenance process</w:t>
        </w:r>
      </w:ins>
      <w:del w:id="34" w:author="Administrator" w:date="2023-02-07T10:50:00Z">
        <w:r w:rsidDel="00BD23CE">
          <w:rPr>
            <w:rStyle w:val="Hyperlink"/>
            <w:rFonts w:hint="eastAsia"/>
          </w:rPr>
          <w:delText>操作维护功能流程</w:delText>
        </w:r>
      </w:del>
      <w:r>
        <w:tab/>
      </w:r>
      <w:r>
        <w:fldChar w:fldCharType="begin"/>
      </w:r>
      <w:r>
        <w:instrText xml:space="preserve"> PAGEREF _Toc446621458 \h </w:instrText>
      </w:r>
      <w:r>
        <w:fldChar w:fldCharType="separate"/>
      </w:r>
      <w:r>
        <w:t>5</w:t>
      </w:r>
      <w:r>
        <w:fldChar w:fldCharType="end"/>
      </w:r>
      <w:r>
        <w:fldChar w:fldCharType="end"/>
      </w:r>
    </w:p>
    <w:p w14:paraId="44E9D099"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"_Toc446621459" </w:instrText>
      </w:r>
      <w:r>
        <w:fldChar w:fldCharType="separate"/>
      </w:r>
      <w:r>
        <w:rPr>
          <w:rStyle w:val="Hyperlink"/>
        </w:rPr>
        <w:t>3.3.1</w:t>
      </w:r>
      <w:ins w:id="35" w:author="Administrator" w:date="2023-02-07T10:50:00Z">
        <w:r w:rsidR="00BD23CE">
          <w:rPr>
            <w:rFonts w:ascii="Segoe UI" w:hAnsi="Segoe UI" w:cs="Segoe UI"/>
            <w:color w:val="2A2B2E"/>
            <w:sz w:val="21"/>
            <w:szCs w:val="21"/>
            <w:shd w:val="clear" w:color="auto" w:fill="FFFFFF"/>
          </w:rPr>
          <w:t>Setting the system time</w:t>
        </w:r>
      </w:ins>
      <w:del w:id="36" w:author="Administrator" w:date="2023-02-07T10:50:00Z">
        <w:r w:rsidDel="00BD23CE">
          <w:rPr>
            <w:rStyle w:val="Hyperlink"/>
            <w:rFonts w:hint="eastAsia"/>
          </w:rPr>
          <w:delText>设置系统时间</w:delText>
        </w:r>
      </w:del>
      <w:r>
        <w:tab/>
      </w:r>
      <w:r>
        <w:fldChar w:fldCharType="begin"/>
      </w:r>
      <w:r>
        <w:instrText xml:space="preserve"> PAGEREF _Toc446621459 \h </w:instrText>
      </w:r>
      <w:r>
        <w:fldChar w:fldCharType="separate"/>
      </w:r>
      <w:r>
        <w:t>5</w:t>
      </w:r>
      <w:r>
        <w:fldChar w:fldCharType="end"/>
      </w:r>
      <w:r>
        <w:fldChar w:fldCharType="end"/>
      </w:r>
    </w:p>
    <w:p w14:paraId="58F4655B"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"_Toc446621460" </w:instrText>
      </w:r>
      <w:r>
        <w:fldChar w:fldCharType="separate"/>
      </w:r>
      <w:r>
        <w:rPr>
          <w:rStyle w:val="Hyperlink"/>
        </w:rPr>
        <w:t>3.3.2</w:t>
      </w:r>
      <w:ins w:id="37" w:author="Administrator" w:date="2023-02-07T10:50:00Z">
        <w:r w:rsidR="00BD23CE">
          <w:rPr>
            <w:rFonts w:ascii="Segoe UI" w:hAnsi="Segoe UI" w:cs="Segoe UI"/>
            <w:color w:val="2A2B2E"/>
            <w:sz w:val="21"/>
            <w:szCs w:val="21"/>
            <w:shd w:val="clear" w:color="auto" w:fill="FFFFFF"/>
          </w:rPr>
          <w:t>Base station output power control</w:t>
        </w:r>
      </w:ins>
      <w:del w:id="38" w:author="Administrator" w:date="2023-02-07T10:50:00Z">
        <w:r w:rsidDel="00BD23CE">
          <w:rPr>
            <w:rStyle w:val="Hyperlink"/>
            <w:rFonts w:hint="eastAsia"/>
          </w:rPr>
          <w:delText>基站输出功率控制</w:delText>
        </w:r>
      </w:del>
      <w:r>
        <w:tab/>
      </w:r>
      <w:r>
        <w:fldChar w:fldCharType="begin"/>
      </w:r>
      <w:r>
        <w:instrText xml:space="preserve"> PAGEREF _Toc446621460 \h </w:instrText>
      </w:r>
      <w:r>
        <w:fldChar w:fldCharType="separate"/>
      </w:r>
      <w:r>
        <w:t>5</w:t>
      </w:r>
      <w:r>
        <w:fldChar w:fldCharType="end"/>
      </w:r>
      <w:r>
        <w:fldChar w:fldCharType="end"/>
      </w:r>
    </w:p>
    <w:p w14:paraId="32E143DA"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"_Toc446621461" </w:instrText>
      </w:r>
      <w:r>
        <w:fldChar w:fldCharType="separate"/>
      </w:r>
      <w:r>
        <w:rPr>
          <w:rStyle w:val="Hyperlink"/>
        </w:rPr>
        <w:t>3.3.3</w:t>
      </w:r>
      <w:ins w:id="39" w:author="Administrator" w:date="2023-02-07T10:51:00Z">
        <w:r w:rsidR="00BD23CE">
          <w:rPr>
            <w:rFonts w:ascii="Segoe UI" w:hAnsi="Segoe UI" w:cs="Segoe UI"/>
            <w:b/>
            <w:bCs/>
            <w:color w:val="2A2B2E"/>
            <w:sz w:val="23"/>
            <w:szCs w:val="23"/>
            <w:shd w:val="clear" w:color="auto" w:fill="FFFFFF"/>
          </w:rPr>
          <w:t>version management</w:t>
        </w:r>
      </w:ins>
      <w:del w:id="40" w:author="Administrator" w:date="2023-02-07T10:51:00Z">
        <w:r w:rsidDel="00BD23CE">
          <w:rPr>
            <w:rStyle w:val="Hyperlink"/>
            <w:rFonts w:hint="eastAsia"/>
          </w:rPr>
          <w:delText>版本管理</w:delText>
        </w:r>
      </w:del>
      <w:r>
        <w:tab/>
      </w:r>
      <w:r>
        <w:fldChar w:fldCharType="begin"/>
      </w:r>
      <w:r>
        <w:instrText xml:space="preserve"> PAGEREF _Toc446621461 \h </w:instrText>
      </w:r>
      <w:r>
        <w:fldChar w:fldCharType="separate"/>
      </w:r>
      <w:r>
        <w:t>6</w:t>
      </w:r>
      <w:r>
        <w:fldChar w:fldCharType="end"/>
      </w:r>
      <w:r>
        <w:fldChar w:fldCharType="end"/>
      </w:r>
    </w:p>
    <w:p w14:paraId="06F4DC56"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"_Toc446621462" </w:instrText>
      </w:r>
      <w:r>
        <w:fldChar w:fldCharType="separate"/>
      </w:r>
      <w:r>
        <w:rPr>
          <w:rStyle w:val="Hyperlink"/>
        </w:rPr>
        <w:t>3.3.4</w:t>
      </w:r>
      <w:ins w:id="41" w:author="Administrator" w:date="2023-02-07T10:51:00Z">
        <w:r w:rsidR="00BD23CE">
          <w:rPr>
            <w:rFonts w:ascii="Segoe UI" w:hAnsi="Segoe UI" w:cs="Segoe UI"/>
            <w:b/>
            <w:bCs/>
            <w:color w:val="2A2B2E"/>
            <w:sz w:val="23"/>
            <w:szCs w:val="23"/>
            <w:shd w:val="clear" w:color="auto" w:fill="FFFFFF"/>
          </w:rPr>
          <w:t>state management</w:t>
        </w:r>
      </w:ins>
      <w:del w:id="42" w:author="Administrator" w:date="2023-02-07T10:51:00Z">
        <w:r w:rsidDel="00BD23CE">
          <w:rPr>
            <w:rStyle w:val="Hyperlink"/>
            <w:rFonts w:hint="eastAsia"/>
          </w:rPr>
          <w:delText>状态管理</w:delText>
        </w:r>
      </w:del>
      <w:r>
        <w:tab/>
      </w:r>
      <w:r>
        <w:fldChar w:fldCharType="begin"/>
      </w:r>
      <w:r>
        <w:instrText xml:space="preserve"> PAGEREF _Toc446621462 \h </w:instrText>
      </w:r>
      <w:r>
        <w:fldChar w:fldCharType="separate"/>
      </w:r>
      <w:r>
        <w:t>6</w:t>
      </w:r>
      <w:r>
        <w:fldChar w:fldCharType="end"/>
      </w:r>
      <w:r>
        <w:fldChar w:fldCharType="end"/>
      </w:r>
    </w:p>
    <w:p w14:paraId="7AB5966C"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"_Toc446621463" </w:instrText>
      </w:r>
      <w:r>
        <w:fldChar w:fldCharType="separate"/>
      </w:r>
      <w:r>
        <w:rPr>
          <w:rStyle w:val="Hyperlink"/>
        </w:rPr>
        <w:t>3.3.5</w:t>
      </w:r>
      <w:ins w:id="43" w:author="Administrator" w:date="2023-02-07T10:51:00Z">
        <w:r w:rsidR="00BD23CE">
          <w:rPr>
            <w:rFonts w:ascii="Segoe UI" w:hAnsi="Segoe UI" w:cs="Segoe UI"/>
            <w:b/>
            <w:bCs/>
            <w:color w:val="2A2B2E"/>
            <w:sz w:val="23"/>
            <w:szCs w:val="23"/>
            <w:shd w:val="clear" w:color="auto" w:fill="FFFFFF"/>
          </w:rPr>
          <w:t>assets management</w:t>
        </w:r>
      </w:ins>
      <w:del w:id="44" w:author="Administrator" w:date="2023-02-07T10:51:00Z">
        <w:r w:rsidDel="00BD23CE">
          <w:rPr>
            <w:rStyle w:val="Hyperlink"/>
            <w:rFonts w:hint="eastAsia"/>
          </w:rPr>
          <w:delText>资产管理</w:delText>
        </w:r>
      </w:del>
      <w:r>
        <w:tab/>
      </w:r>
      <w:r>
        <w:fldChar w:fldCharType="begin"/>
      </w:r>
      <w:r>
        <w:instrText xml:space="preserve"> PAGEREF _Toc446621463 \h </w:instrText>
      </w:r>
      <w:r>
        <w:fldChar w:fldCharType="separate"/>
      </w:r>
      <w:r>
        <w:t>6</w:t>
      </w:r>
      <w:r>
        <w:fldChar w:fldCharType="end"/>
      </w:r>
      <w:r>
        <w:fldChar w:fldCharType="end"/>
      </w:r>
    </w:p>
    <w:p w14:paraId="23589C81" w14:textId="77777777" w:rsidR="00BB75E2" w:rsidRDefault="009A49DB">
      <w:pPr>
        <w:pStyle w:val="TOC1"/>
        <w:tabs>
          <w:tab w:val="right" w:leader="dot" w:pos="9344"/>
        </w:tabs>
        <w:rPr>
          <w:rFonts w:asciiTheme="minorHAnsi" w:eastAsiaTheme="minorEastAsia" w:hAnsiTheme="minorHAnsi" w:cstheme="minorBidi"/>
          <w:sz w:val="21"/>
          <w:szCs w:val="22"/>
        </w:rPr>
      </w:pPr>
      <w:r>
        <w:fldChar w:fldCharType="begin"/>
      </w:r>
      <w:r>
        <w:instrText xml:space="preserve"> HYPERLINK \l "_Toc446621464" </w:instrText>
      </w:r>
      <w:r>
        <w:fldChar w:fldCharType="separate"/>
      </w:r>
      <w:r>
        <w:rPr>
          <w:rStyle w:val="Hyperlink"/>
          <w:rFonts w:cs="Arial"/>
        </w:rPr>
        <w:t>4</w:t>
      </w:r>
      <w:del w:id="45" w:author="Administrator" w:date="2023-02-07T10:51:00Z">
        <w:r w:rsidDel="00BD23CE">
          <w:rPr>
            <w:rStyle w:val="Hyperlink"/>
            <w:rFonts w:hint="eastAsia"/>
          </w:rPr>
          <w:delText>消息定义</w:delText>
        </w:r>
      </w:del>
      <w:ins w:id="46" w:author="Administrator" w:date="2023-02-07T10:51:00Z">
        <w:r w:rsidR="00BD23CE">
          <w:rPr>
            <w:rStyle w:val="Hyperlink"/>
          </w:rPr>
          <w:t>m essage defi</w:t>
        </w:r>
      </w:ins>
      <w:ins w:id="47" w:author="Administrator" w:date="2023-02-07T10:52:00Z">
        <w:r>
          <w:rPr>
            <w:rStyle w:val="Hyperlink"/>
          </w:rPr>
          <w:t>nition</w:t>
        </w:r>
      </w:ins>
      <w:r>
        <w:tab/>
      </w:r>
      <w:r>
        <w:fldChar w:fldCharType="begin"/>
      </w:r>
      <w:r>
        <w:instrText xml:space="preserve"> PAGEREF _Toc446621464 \h </w:instrText>
      </w:r>
      <w:r>
        <w:fldChar w:fldCharType="separate"/>
      </w:r>
      <w:r>
        <w:t>7</w:t>
      </w:r>
      <w:r>
        <w:fldChar w:fldCharType="end"/>
      </w:r>
      <w:r>
        <w:fldChar w:fldCharType="end"/>
      </w:r>
    </w:p>
    <w:p w14:paraId="1978D0AA"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"_Toc446621465" </w:instrText>
      </w:r>
      <w:r>
        <w:fldChar w:fldCharType="separate"/>
      </w:r>
      <w:r>
        <w:rPr>
          <w:rStyle w:val="Hyperlink"/>
        </w:rPr>
        <w:t>4.1</w:t>
      </w:r>
      <w:ins w:id="48" w:author="Administrator" w:date="2023-02-07T10:52:00Z">
        <w:r>
          <w:rPr>
            <w:rFonts w:ascii="Segoe UI" w:hAnsi="Segoe UI" w:cs="Segoe UI"/>
            <w:b/>
            <w:bCs/>
            <w:color w:val="2A2B2E"/>
            <w:sz w:val="23"/>
            <w:szCs w:val="23"/>
            <w:shd w:val="clear" w:color="auto" w:fill="FFFFFF"/>
          </w:rPr>
          <w:t>overall structure</w:t>
        </w:r>
      </w:ins>
      <w:del w:id="49" w:author="Administrator" w:date="2023-02-07T10:52:00Z">
        <w:r w:rsidDel="009A49DB">
          <w:rPr>
            <w:rStyle w:val="Hyperlink"/>
            <w:rFonts w:hint="eastAsia"/>
          </w:rPr>
          <w:delText>总体结构</w:delText>
        </w:r>
      </w:del>
      <w:r>
        <w:tab/>
      </w:r>
      <w:r>
        <w:fldChar w:fldCharType="begin"/>
      </w:r>
      <w:r>
        <w:instrText xml:space="preserve"> PAGEREF _Toc446621465 \h </w:instrText>
      </w:r>
      <w:r>
        <w:fldChar w:fldCharType="separate"/>
      </w:r>
      <w:r>
        <w:t>7</w:t>
      </w:r>
      <w:r>
        <w:fldChar w:fldCharType="end"/>
      </w:r>
      <w:r>
        <w:fldChar w:fldCharType="end"/>
      </w:r>
    </w:p>
    <w:p w14:paraId="4AE9CE64"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"_Toc446621466" </w:instrText>
      </w:r>
      <w:r>
        <w:fldChar w:fldCharType="separate"/>
      </w:r>
      <w:r>
        <w:rPr>
          <w:rStyle w:val="Hyperlink"/>
        </w:rPr>
        <w:t>4.2</w:t>
      </w:r>
      <w:ins w:id="50" w:author="Administrator" w:date="2023-02-07T10:52:00Z">
        <w:r>
          <w:rPr>
            <w:rFonts w:ascii="Segoe UI" w:hAnsi="Segoe UI" w:cs="Segoe UI"/>
            <w:color w:val="2A2B2E"/>
            <w:sz w:val="21"/>
            <w:szCs w:val="21"/>
            <w:shd w:val="clear" w:color="auto" w:fill="FFFFFF"/>
          </w:rPr>
          <w:t>messa</w:t>
        </w:r>
        <w:r>
          <w:rPr>
            <w:rFonts w:ascii="Segoe UI" w:hAnsi="Segoe UI" w:cs="Segoe UI"/>
            <w:color w:val="2A2B2E"/>
            <w:sz w:val="21"/>
            <w:szCs w:val="21"/>
            <w:shd w:val="clear" w:color="auto" w:fill="FFFFFF"/>
          </w:rPr>
          <w:t>g</w:t>
        </w:r>
        <w:r>
          <w:rPr>
            <w:rFonts w:ascii="Segoe UI" w:hAnsi="Segoe UI" w:cs="Segoe UI"/>
            <w:color w:val="2A2B2E"/>
            <w:sz w:val="21"/>
            <w:szCs w:val="21"/>
            <w:shd w:val="clear" w:color="auto" w:fill="FFFFFF"/>
          </w:rPr>
          <w:t>e type</w:t>
        </w:r>
      </w:ins>
      <w:del w:id="51" w:author="Administrator" w:date="2023-02-07T10:52:00Z">
        <w:r w:rsidDel="009A49DB">
          <w:rPr>
            <w:rStyle w:val="Hyperlink"/>
            <w:rFonts w:hint="eastAsia"/>
          </w:rPr>
          <w:delText>业务消息类型</w:delText>
        </w:r>
      </w:del>
      <w:r>
        <w:tab/>
      </w:r>
      <w:r>
        <w:fldChar w:fldCharType="begin"/>
      </w:r>
      <w:r>
        <w:instrText xml:space="preserve"> PAGEREF _Toc446621466 \h </w:instrText>
      </w:r>
      <w:r>
        <w:fldChar w:fldCharType="separate"/>
      </w:r>
      <w:r>
        <w:t>7</w:t>
      </w:r>
      <w:r>
        <w:fldChar w:fldCharType="end"/>
      </w:r>
      <w:r>
        <w:fldChar w:fldCharType="end"/>
      </w:r>
    </w:p>
    <w:p w14:paraId="069FBADB"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"_Toc446621467" </w:instrText>
      </w:r>
      <w:r>
        <w:fldChar w:fldCharType="separate"/>
      </w:r>
      <w:r>
        <w:rPr>
          <w:rStyle w:val="Hyperlink"/>
        </w:rPr>
        <w:t>4.3</w:t>
      </w:r>
      <w:ins w:id="52" w:author="Administrator" w:date="2023-02-07T10:52:00Z">
        <w:r>
          <w:rPr>
            <w:rFonts w:ascii="Segoe UI" w:hAnsi="Segoe UI" w:cs="Segoe UI"/>
            <w:color w:val="2A2B2E"/>
            <w:sz w:val="21"/>
            <w:szCs w:val="21"/>
            <w:shd w:val="clear" w:color="auto" w:fill="FFFFFF"/>
          </w:rPr>
          <w:t>Operation maintenance message type</w:t>
        </w:r>
      </w:ins>
      <w:del w:id="53" w:author="Administrator" w:date="2023-02-07T10:52:00Z">
        <w:r w:rsidDel="009A49DB">
          <w:rPr>
            <w:rStyle w:val="Hyperlink"/>
            <w:rFonts w:hint="eastAsia"/>
          </w:rPr>
          <w:delText>操作维护消息类型</w:delText>
        </w:r>
      </w:del>
      <w:r>
        <w:tab/>
      </w:r>
      <w:r>
        <w:fldChar w:fldCharType="begin"/>
      </w:r>
      <w:r>
        <w:instrText xml:space="preserve"> PAGEREF _Toc446621467 \h </w:instrText>
      </w:r>
      <w:r>
        <w:fldChar w:fldCharType="separate"/>
      </w:r>
      <w:r>
        <w:t>8</w:t>
      </w:r>
      <w:r>
        <w:fldChar w:fldCharType="end"/>
      </w:r>
      <w:r>
        <w:fldChar w:fldCharType="end"/>
      </w:r>
    </w:p>
    <w:p w14:paraId="38D025F2" w14:textId="77777777" w:rsidR="00BB75E2" w:rsidRDefault="009A49DB">
      <w:pPr>
        <w:pStyle w:val="TOC2"/>
        <w:tabs>
          <w:tab w:val="right" w:leader="dot" w:pos="9344"/>
        </w:tabs>
        <w:rPr>
          <w:rFonts w:asciiTheme="minorHAnsi" w:eastAsiaTheme="minorEastAsia" w:hAnsiTheme="minorHAnsi" w:cstheme="minorBidi"/>
          <w:sz w:val="21"/>
          <w:szCs w:val="22"/>
        </w:rPr>
      </w:pPr>
      <w:r>
        <w:fldChar w:fldCharType="begin"/>
      </w:r>
      <w:r>
        <w:instrText xml:space="preserve"> HYPERLINK \l "_Toc446621468" </w:instrText>
      </w:r>
      <w:r>
        <w:fldChar w:fldCharType="separate"/>
      </w:r>
      <w:r>
        <w:rPr>
          <w:rStyle w:val="Hyperlink"/>
        </w:rPr>
        <w:t>4.4</w:t>
      </w:r>
      <w:ins w:id="54" w:author="Administrator" w:date="2023-02-07T10:53:00Z">
        <w:r>
          <w:rPr>
            <w:rFonts w:ascii="Segoe UI" w:hAnsi="Segoe UI" w:cs="Segoe UI"/>
            <w:b/>
            <w:bCs/>
            <w:color w:val="2A2B2E"/>
            <w:sz w:val="23"/>
            <w:szCs w:val="23"/>
            <w:shd w:val="clear" w:color="auto" w:fill="FFFFFF"/>
          </w:rPr>
          <w:t>message</w:t>
        </w:r>
      </w:ins>
      <w:del w:id="55" w:author="Administrator" w:date="2023-02-07T10:53:00Z">
        <w:r w:rsidDel="009A49DB">
          <w:rPr>
            <w:rStyle w:val="Hyperlink"/>
            <w:rFonts w:hint="eastAsia"/>
          </w:rPr>
          <w:delText>消息</w:delText>
        </w:r>
      </w:del>
      <w:ins w:id="56" w:author="Administrator" w:date="2023-02-07T10:53:00Z">
        <w:r>
          <w:rPr>
            <w:rFonts w:ascii="Segoe UI" w:hAnsi="Segoe UI" w:cs="Segoe UI"/>
            <w:b/>
            <w:bCs/>
            <w:color w:val="2A2B2E"/>
            <w:sz w:val="23"/>
            <w:szCs w:val="23"/>
            <w:shd w:val="clear" w:color="auto" w:fill="FFFFFF"/>
          </w:rPr>
          <w:t>explain</w:t>
        </w:r>
      </w:ins>
      <w:del w:id="57" w:author="Administrator" w:date="2023-02-07T10:53:00Z">
        <w:r w:rsidDel="009A49DB">
          <w:rPr>
            <w:rStyle w:val="Hyperlink"/>
            <w:rFonts w:hint="eastAsia"/>
          </w:rPr>
          <w:delText>说明</w:delText>
        </w:r>
      </w:del>
      <w:r>
        <w:tab/>
      </w:r>
      <w:r>
        <w:fldChar w:fldCharType="begin"/>
      </w:r>
      <w:r>
        <w:instrText xml:space="preserve"> PAGEREF _Toc446621468 \h </w:instrText>
      </w:r>
      <w:r>
        <w:fldChar w:fldCharType="separate"/>
      </w:r>
      <w:r>
        <w:t>9</w:t>
      </w:r>
      <w:r>
        <w:fldChar w:fldCharType="end"/>
      </w:r>
      <w:r>
        <w:fldChar w:fldCharType="end"/>
      </w:r>
    </w:p>
    <w:p w14:paraId="244C8C35"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"_Toc446621469" </w:instrText>
      </w:r>
      <w:r>
        <w:fldChar w:fldCharType="separate"/>
      </w:r>
      <w:r>
        <w:rPr>
          <w:rStyle w:val="Hyperlink"/>
        </w:rPr>
        <w:t>4.4.1</w:t>
      </w:r>
      <w:ins w:id="58" w:author="Administrator" w:date="2023-02-07T10:53:00Z">
        <w:r>
          <w:rPr>
            <w:rFonts w:ascii="Segoe UI" w:hAnsi="Segoe UI" w:cs="Segoe UI"/>
            <w:color w:val="2A2B2E"/>
            <w:sz w:val="21"/>
            <w:szCs w:val="21"/>
            <w:shd w:val="clear" w:color="auto" w:fill="FFFFFF"/>
          </w:rPr>
          <w:t>Start</w:t>
        </w:r>
        <w:r>
          <w:rPr>
            <w:rFonts w:ascii="Segoe UI" w:hAnsi="Segoe UI" w:cs="Segoe UI"/>
            <w:color w:val="2A2B2E"/>
            <w:sz w:val="21"/>
            <w:szCs w:val="21"/>
            <w:shd w:val="clear" w:color="auto" w:fill="FFFFFF"/>
          </w:rPr>
          <w:t>i</w:t>
        </w:r>
        <w:r>
          <w:rPr>
            <w:rFonts w:ascii="Segoe UI" w:hAnsi="Segoe UI" w:cs="Segoe UI"/>
            <w:color w:val="2A2B2E"/>
            <w:sz w:val="21"/>
            <w:szCs w:val="21"/>
            <w:shd w:val="clear" w:color="auto" w:fill="FFFFFF"/>
          </w:rPr>
          <w:t>ng sweep</w:t>
        </w:r>
      </w:ins>
      <w:del w:id="59" w:author="Administrator" w:date="2023-02-07T10:53:00Z">
        <w:r w:rsidDel="009A49DB">
          <w:rPr>
            <w:rStyle w:val="Hyperlink"/>
            <w:rFonts w:hint="eastAsia"/>
          </w:rPr>
          <w:delText>启动扫频</w:delText>
        </w:r>
      </w:del>
      <w:r>
        <w:tab/>
      </w:r>
      <w:r>
        <w:fldChar w:fldCharType="begin"/>
      </w:r>
      <w:r>
        <w:instrText xml:space="preserve"> PAGEREF _Toc446621469 \h </w:instrText>
      </w:r>
      <w:r>
        <w:fldChar w:fldCharType="separate"/>
      </w:r>
      <w:r>
        <w:t>9</w:t>
      </w:r>
      <w:r>
        <w:fldChar w:fldCharType="end"/>
      </w:r>
      <w:r>
        <w:fldChar w:fldCharType="end"/>
      </w:r>
    </w:p>
    <w:p w14:paraId="27AB982F"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"_Toc446621470" </w:instrText>
      </w:r>
      <w:r>
        <w:fldChar w:fldCharType="separate"/>
      </w:r>
      <w:r>
        <w:rPr>
          <w:rStyle w:val="Hyperlink"/>
        </w:rPr>
        <w:t>4.4.2</w:t>
      </w:r>
      <w:ins w:id="60" w:author="Administrator" w:date="2023-02-07T10:54:00Z">
        <w:r>
          <w:rPr>
            <w:rFonts w:ascii="Segoe UI" w:hAnsi="Segoe UI" w:cs="Segoe UI"/>
            <w:color w:val="2A2B2E"/>
            <w:sz w:val="21"/>
            <w:szCs w:val="21"/>
            <w:shd w:val="clear" w:color="auto" w:fill="FFFFFF"/>
          </w:rPr>
          <w:t>Initiate the sweep response</w:t>
        </w:r>
      </w:ins>
      <w:del w:id="61" w:author="Administrator" w:date="2023-02-07T10:54:00Z">
        <w:r w:rsidDel="009A49DB">
          <w:rPr>
            <w:rStyle w:val="Hyperlink"/>
            <w:rFonts w:hint="eastAsia"/>
          </w:rPr>
          <w:delText>启动扫频响应</w:delText>
        </w:r>
      </w:del>
      <w:r>
        <w:tab/>
      </w:r>
      <w:r>
        <w:fldChar w:fldCharType="begin"/>
      </w:r>
      <w:r>
        <w:instrText xml:space="preserve"> PAGEREF _Toc446621470 \h </w:instrText>
      </w:r>
      <w:r>
        <w:fldChar w:fldCharType="separate"/>
      </w:r>
      <w:r>
        <w:t>9</w:t>
      </w:r>
      <w:r>
        <w:fldChar w:fldCharType="end"/>
      </w:r>
      <w:r>
        <w:fldChar w:fldCharType="end"/>
      </w:r>
    </w:p>
    <w:p w14:paraId="7CFA0F1F"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"_Toc446621471" </w:instrText>
      </w:r>
      <w:r>
        <w:fldChar w:fldCharType="separate"/>
      </w:r>
      <w:r>
        <w:rPr>
          <w:rStyle w:val="Hyperlink"/>
        </w:rPr>
        <w:t>4.4.3</w:t>
      </w:r>
      <w:ins w:id="62" w:author="Administrator" w:date="2023-02-07T10:54:00Z">
        <w:r>
          <w:rPr>
            <w:rFonts w:ascii="Segoe UI" w:hAnsi="Segoe UI" w:cs="Segoe UI"/>
            <w:color w:val="2A2B2E"/>
            <w:sz w:val="21"/>
            <w:szCs w:val="21"/>
            <w:shd w:val="clear" w:color="auto" w:fill="FFFFFF"/>
          </w:rPr>
          <w:t>Stop sweep</w:t>
        </w:r>
      </w:ins>
      <w:del w:id="63" w:author="Administrator" w:date="2023-02-07T10:54:00Z">
        <w:r w:rsidDel="009A49DB">
          <w:rPr>
            <w:rStyle w:val="Hyperlink"/>
            <w:rFonts w:hint="eastAsia"/>
          </w:rPr>
          <w:delText>停止扫频</w:delText>
        </w:r>
      </w:del>
      <w:r>
        <w:tab/>
      </w:r>
      <w:r>
        <w:fldChar w:fldCharType="begin"/>
      </w:r>
      <w:r>
        <w:instrText xml:space="preserve"> PAGEREF _Toc446621471 \h </w:instrText>
      </w:r>
      <w:r>
        <w:fldChar w:fldCharType="separate"/>
      </w:r>
      <w:r>
        <w:t>9</w:t>
      </w:r>
      <w:r>
        <w:fldChar w:fldCharType="end"/>
      </w:r>
      <w:r>
        <w:fldChar w:fldCharType="end"/>
      </w:r>
    </w:p>
    <w:p w14:paraId="2023267A"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"_Toc446621472" </w:instrText>
      </w:r>
      <w:r>
        <w:fldChar w:fldCharType="separate"/>
      </w:r>
      <w:r>
        <w:rPr>
          <w:rStyle w:val="Hyperlink"/>
        </w:rPr>
        <w:t>4.4.4</w:t>
      </w:r>
      <w:ins w:id="64" w:author="Administrator" w:date="2023-02-07T10:54:00Z">
        <w:r>
          <w:rPr>
            <w:rFonts w:ascii="Segoe UI" w:hAnsi="Segoe UI" w:cs="Segoe UI"/>
            <w:color w:val="2A2B2E"/>
            <w:sz w:val="21"/>
            <w:szCs w:val="21"/>
            <w:shd w:val="clear" w:color="auto" w:fill="FFFFFF"/>
          </w:rPr>
          <w:t>Stop the sweep response</w:t>
        </w:r>
      </w:ins>
      <w:del w:id="65" w:author="Administrator" w:date="2023-02-07T10:54:00Z">
        <w:r w:rsidDel="009A49DB">
          <w:rPr>
            <w:rStyle w:val="Hyperlink"/>
            <w:rFonts w:hint="eastAsia"/>
          </w:rPr>
          <w:delText>停止扫频响应</w:delText>
        </w:r>
      </w:del>
      <w:r>
        <w:tab/>
      </w:r>
      <w:r>
        <w:fldChar w:fldCharType="begin"/>
      </w:r>
      <w:r>
        <w:instrText xml:space="preserve"> PAGEREF _Toc446621472 \h </w:instrText>
      </w:r>
      <w:r>
        <w:fldChar w:fldCharType="separate"/>
      </w:r>
      <w:r>
        <w:t>9</w:t>
      </w:r>
      <w:r>
        <w:fldChar w:fldCharType="end"/>
      </w:r>
      <w:r>
        <w:fldChar w:fldCharType="end"/>
      </w:r>
    </w:p>
    <w:p w14:paraId="7F87E6DD"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"_Toc446621473" </w:instrText>
      </w:r>
      <w:r>
        <w:fldChar w:fldCharType="separate"/>
      </w:r>
      <w:r>
        <w:rPr>
          <w:rStyle w:val="Hyperlink"/>
        </w:rPr>
        <w:t>4.4.5</w:t>
      </w:r>
      <w:ins w:id="66" w:author="Administrator" w:date="2023-02-07T10:54:00Z">
        <w:r>
          <w:rPr>
            <w:rFonts w:ascii="Segoe UI" w:hAnsi="Segoe UI" w:cs="Segoe UI"/>
            <w:color w:val="2A2B2E"/>
            <w:sz w:val="21"/>
            <w:szCs w:val="21"/>
            <w:shd w:val="clear" w:color="auto" w:fill="FFFFFF"/>
          </w:rPr>
          <w:t>Reset sweep</w:t>
        </w:r>
      </w:ins>
      <w:del w:id="67" w:author="Administrator" w:date="2023-02-07T10:54:00Z">
        <w:r w:rsidDel="009A49DB">
          <w:rPr>
            <w:rStyle w:val="Hyperlink"/>
            <w:rFonts w:hint="eastAsia"/>
          </w:rPr>
          <w:delText>复位扫频</w:delText>
        </w:r>
      </w:del>
      <w:r>
        <w:tab/>
      </w:r>
      <w:r>
        <w:fldChar w:fldCharType="begin"/>
      </w:r>
      <w:r>
        <w:instrText xml:space="preserve"> PAGEREF _Toc446621473 \h </w:instrText>
      </w:r>
      <w:r>
        <w:fldChar w:fldCharType="separate"/>
      </w:r>
      <w:r>
        <w:t>10</w:t>
      </w:r>
      <w:r>
        <w:fldChar w:fldCharType="end"/>
      </w:r>
      <w:r>
        <w:fldChar w:fldCharType="end"/>
      </w:r>
    </w:p>
    <w:p w14:paraId="1BB0B69B"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"_Toc446621474" </w:instrText>
      </w:r>
      <w:r>
        <w:fldChar w:fldCharType="separate"/>
      </w:r>
      <w:r>
        <w:rPr>
          <w:rStyle w:val="Hyperlink"/>
        </w:rPr>
        <w:t>4.4.6</w:t>
      </w:r>
      <w:ins w:id="68" w:author="Administrator" w:date="2023-02-07T10:55:00Z">
        <w:r>
          <w:rPr>
            <w:rFonts w:ascii="Segoe UI" w:hAnsi="Segoe UI" w:cs="Segoe UI"/>
            <w:color w:val="2A2B2E"/>
            <w:sz w:val="21"/>
            <w:szCs w:val="21"/>
            <w:shd w:val="clear" w:color="auto" w:fill="FFFFFF"/>
          </w:rPr>
          <w:t>Reset the sweep response</w:t>
        </w:r>
      </w:ins>
      <w:del w:id="69" w:author="Administrator" w:date="2023-02-07T10:55:00Z">
        <w:r w:rsidDel="009A49DB">
          <w:rPr>
            <w:rStyle w:val="Hyperlink"/>
            <w:rFonts w:hint="eastAsia"/>
          </w:rPr>
          <w:delText>复位扫频响应</w:delText>
        </w:r>
      </w:del>
      <w:r>
        <w:tab/>
      </w:r>
      <w:r>
        <w:fldChar w:fldCharType="begin"/>
      </w:r>
      <w:r>
        <w:instrText xml:space="preserve"> PAGEREF _Toc446621474 \h </w:instrText>
      </w:r>
      <w:r>
        <w:fldChar w:fldCharType="separate"/>
      </w:r>
      <w:r>
        <w:t>10</w:t>
      </w:r>
      <w:r>
        <w:fldChar w:fldCharType="end"/>
      </w:r>
      <w:r>
        <w:fldChar w:fldCharType="end"/>
      </w:r>
    </w:p>
    <w:p w14:paraId="655A17C5"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"_Toc446621475" </w:instrText>
      </w:r>
      <w:r>
        <w:fldChar w:fldCharType="separate"/>
      </w:r>
      <w:r>
        <w:rPr>
          <w:rStyle w:val="Hyperlink"/>
        </w:rPr>
        <w:t>4.4.7</w:t>
      </w:r>
      <w:ins w:id="70" w:author="Administrator" w:date="2023-02-07T10:55:00Z">
        <w:r>
          <w:rPr>
            <w:rFonts w:ascii="Segoe UI" w:hAnsi="Segoe UI" w:cs="Segoe UI"/>
            <w:color w:val="2A2B2E"/>
            <w:sz w:val="21"/>
            <w:szCs w:val="21"/>
            <w:shd w:val="clear" w:color="auto" w:fill="FFFFFF"/>
          </w:rPr>
          <w:t>Frequency sweep result reported</w:t>
        </w:r>
      </w:ins>
      <w:del w:id="71" w:author="Administrator" w:date="2023-02-07T10:55:00Z">
        <w:r w:rsidDel="009A49DB">
          <w:rPr>
            <w:rStyle w:val="Hyperlink"/>
            <w:rFonts w:hint="eastAsia"/>
          </w:rPr>
          <w:delText>扫频结果上报</w:delText>
        </w:r>
      </w:del>
      <w:r>
        <w:tab/>
      </w:r>
      <w:r>
        <w:fldChar w:fldCharType="begin"/>
      </w:r>
      <w:r>
        <w:instrText xml:space="preserve"> PAGEREF _Toc446621475 \h </w:instrText>
      </w:r>
      <w:r>
        <w:fldChar w:fldCharType="separate"/>
      </w:r>
      <w:r>
        <w:t>10</w:t>
      </w:r>
      <w:r>
        <w:fldChar w:fldCharType="end"/>
      </w:r>
      <w:r>
        <w:fldChar w:fldCharType="end"/>
      </w:r>
    </w:p>
    <w:p w14:paraId="4C4EDB00" w14:textId="77777777" w:rsidR="00BB75E2" w:rsidRDefault="009A49DB">
      <w:pPr>
        <w:pStyle w:val="TOC3"/>
        <w:tabs>
          <w:tab w:val="right" w:leader="dot" w:pos="9344"/>
        </w:tabs>
        <w:rPr>
          <w:rFonts w:asciiTheme="minorHAnsi" w:eastAsiaTheme="minorEastAsia" w:hAnsiTheme="minorHAnsi" w:cstheme="minorBidi"/>
          <w:sz w:val="21"/>
          <w:szCs w:val="22"/>
        </w:rPr>
      </w:pPr>
      <w:r>
        <w:lastRenderedPageBreak/>
        <w:fldChar w:fldCharType="begin"/>
      </w:r>
      <w:r>
        <w:instrText xml:space="preserve"> HYPERLINK \l "_Toc446621476" </w:instrText>
      </w:r>
      <w:r>
        <w:fldChar w:fldCharType="separate"/>
      </w:r>
      <w:r>
        <w:rPr>
          <w:rStyle w:val="Hyperlink"/>
        </w:rPr>
        <w:t>4.4.8</w:t>
      </w:r>
      <w:ins w:id="72" w:author="Administrator" w:date="2023-02-07T10:56:00Z">
        <w:r>
          <w:rPr>
            <w:rFonts w:ascii="Segoe UI" w:hAnsi="Segoe UI" w:cs="Segoe UI"/>
            <w:color w:val="2A2B2E"/>
            <w:sz w:val="21"/>
            <w:szCs w:val="21"/>
            <w:shd w:val="clear" w:color="auto" w:fill="FFFFFF"/>
          </w:rPr>
          <w:t>frequency sweep result reports</w:t>
        </w:r>
      </w:ins>
      <w:del w:id="73" w:author="Administrator" w:date="2023-02-07T10:56:00Z">
        <w:r w:rsidDel="009A49DB">
          <w:rPr>
            <w:rStyle w:val="Hyperlink"/>
            <w:rFonts w:hint="eastAsia"/>
          </w:rPr>
          <w:delText>扫频结果上报响应</w:delText>
        </w:r>
      </w:del>
      <w:r>
        <w:tab/>
      </w:r>
      <w:r>
        <w:fldChar w:fldCharType="begin"/>
      </w:r>
      <w:r>
        <w:instrText xml:space="preserve"> PAGEREF _Toc446621476 \h </w:instrText>
      </w:r>
      <w:r>
        <w:fldChar w:fldCharType="separate"/>
      </w:r>
      <w:r>
        <w:t>10</w:t>
      </w:r>
      <w:r>
        <w:fldChar w:fldCharType="end"/>
      </w:r>
      <w:r>
        <w:fldChar w:fldCharType="end"/>
      </w:r>
    </w:p>
    <w:p w14:paraId="08346133"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"_Toc446621477" </w:instrText>
      </w:r>
      <w:r>
        <w:fldChar w:fldCharType="separate"/>
      </w:r>
      <w:r>
        <w:rPr>
          <w:rStyle w:val="Hyperlink"/>
        </w:rPr>
        <w:t>4.4.9</w:t>
      </w:r>
      <w:ins w:id="74" w:author="Administrator" w:date="2023-02-07T10:56:00Z">
        <w:r>
          <w:rPr>
            <w:rFonts w:ascii="Segoe UI" w:hAnsi="Segoe UI" w:cs="Segoe UI"/>
            <w:color w:val="2A2B2E"/>
            <w:sz w:val="21"/>
            <w:szCs w:val="21"/>
            <w:shd w:val="clear" w:color="auto" w:fill="FFFFFF"/>
          </w:rPr>
          <w:t>Frequency sweep result report</w:t>
        </w:r>
      </w:ins>
      <w:ins w:id="75" w:author="Administrator" w:date="2023-02-07T10:57:00Z">
        <w:r>
          <w:rPr>
            <w:rFonts w:ascii="Segoe UI" w:hAnsi="Segoe UI" w:cs="Segoe UI"/>
            <w:color w:val="2A2B2E"/>
            <w:sz w:val="21"/>
            <w:szCs w:val="21"/>
            <w:shd w:val="clear" w:color="auto" w:fill="FFFFFF"/>
          </w:rPr>
          <w:t>finished</w:t>
        </w:r>
      </w:ins>
      <w:del w:id="76" w:author="Administrator" w:date="2023-02-07T10:56:00Z">
        <w:r w:rsidDel="009A49DB">
          <w:rPr>
            <w:rStyle w:val="Hyperlink"/>
            <w:rFonts w:hint="eastAsia"/>
          </w:rPr>
          <w:delText>扫频结果上报结束</w:delText>
        </w:r>
      </w:del>
      <w:r>
        <w:tab/>
      </w:r>
      <w:r>
        <w:fldChar w:fldCharType="begin"/>
      </w:r>
      <w:r>
        <w:instrText xml:space="preserve"> PAGEREF _Toc446621477 \h </w:instrText>
      </w:r>
      <w:r>
        <w:fldChar w:fldCharType="separate"/>
      </w:r>
      <w:r>
        <w:t>11</w:t>
      </w:r>
      <w:r>
        <w:fldChar w:fldCharType="end"/>
      </w:r>
      <w:r>
        <w:fldChar w:fldCharType="end"/>
      </w:r>
    </w:p>
    <w:p w14:paraId="5C819EF8"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"_Toc446621478" </w:instrText>
      </w:r>
      <w:r>
        <w:fldChar w:fldCharType="separate"/>
      </w:r>
      <w:r>
        <w:rPr>
          <w:rStyle w:val="Hyperlink"/>
        </w:rPr>
        <w:t>4.4.10</w:t>
      </w:r>
      <w:ins w:id="77" w:author="Administrator" w:date="2023-02-07T10:57:00Z">
        <w:r>
          <w:rPr>
            <w:rFonts w:ascii="Segoe UI" w:hAnsi="Segoe UI" w:cs="Segoe UI"/>
            <w:color w:val="2A2B2E"/>
            <w:sz w:val="21"/>
            <w:szCs w:val="21"/>
            <w:shd w:val="clear" w:color="auto" w:fill="FFFFFF"/>
          </w:rPr>
          <w:t>Frequency sweep status query</w:t>
        </w:r>
      </w:ins>
      <w:del w:id="78" w:author="Administrator" w:date="2023-02-07T10:57:00Z">
        <w:r w:rsidDel="009A49DB">
          <w:rPr>
            <w:rStyle w:val="Hyperlink"/>
            <w:rFonts w:hint="eastAsia"/>
          </w:rPr>
          <w:delText>扫频状态查询</w:delText>
        </w:r>
      </w:del>
      <w:r>
        <w:tab/>
      </w:r>
      <w:r>
        <w:fldChar w:fldCharType="begin"/>
      </w:r>
      <w:r>
        <w:instrText xml:space="preserve"> PAGEREF _Toc446621478 \h </w:instrText>
      </w:r>
      <w:r>
        <w:fldChar w:fldCharType="separate"/>
      </w:r>
      <w:r>
        <w:t>11</w:t>
      </w:r>
      <w:r>
        <w:fldChar w:fldCharType="end"/>
      </w:r>
      <w:r>
        <w:fldChar w:fldCharType="end"/>
      </w:r>
    </w:p>
    <w:p w14:paraId="73BC67D5"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"_Toc446621479" </w:instrText>
      </w:r>
      <w:r>
        <w:fldChar w:fldCharType="separate"/>
      </w:r>
      <w:r>
        <w:rPr>
          <w:rStyle w:val="Hyperlink"/>
        </w:rPr>
        <w:t>4.4.11</w:t>
      </w:r>
      <w:ins w:id="79" w:author="Administrator" w:date="2023-02-07T10:57:00Z">
        <w:r>
          <w:rPr>
            <w:rFonts w:ascii="Segoe UI" w:hAnsi="Segoe UI" w:cs="Segoe UI"/>
            <w:color w:val="2A2B2E"/>
            <w:sz w:val="21"/>
            <w:szCs w:val="21"/>
            <w:shd w:val="clear" w:color="auto" w:fill="FFFFFF"/>
          </w:rPr>
          <w:t>The scanning status returns</w:t>
        </w:r>
      </w:ins>
      <w:del w:id="80" w:author="Administrator" w:date="2023-02-07T10:57:00Z">
        <w:r w:rsidDel="009A49DB">
          <w:rPr>
            <w:rStyle w:val="Hyperlink"/>
            <w:rFonts w:hint="eastAsia"/>
          </w:rPr>
          <w:delText>扫频状态回复</w:delText>
        </w:r>
      </w:del>
      <w:r>
        <w:tab/>
      </w:r>
      <w:r>
        <w:fldChar w:fldCharType="begin"/>
      </w:r>
      <w:r>
        <w:instrText xml:space="preserve"> PAGEREF _Toc446621479 \h </w:instrText>
      </w:r>
      <w:r>
        <w:fldChar w:fldCharType="separate"/>
      </w:r>
      <w:r>
        <w:t>11</w:t>
      </w:r>
      <w:r>
        <w:fldChar w:fldCharType="end"/>
      </w:r>
      <w:r>
        <w:fldChar w:fldCharType="end"/>
      </w:r>
    </w:p>
    <w:p w14:paraId="1DE84B1F"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"_Toc446621480" </w:instrText>
      </w:r>
      <w:r>
        <w:fldChar w:fldCharType="separate"/>
      </w:r>
      <w:r>
        <w:rPr>
          <w:rStyle w:val="Hyperlink"/>
        </w:rPr>
        <w:t>4.4.12</w:t>
      </w:r>
      <w:del w:id="81" w:author="Administrator" w:date="2023-02-07T10:58:00Z">
        <w:r w:rsidDel="009A49DB">
          <w:rPr>
            <w:rStyle w:val="Hyperlink"/>
            <w:rFonts w:hint="eastAsia"/>
          </w:rPr>
          <w:delText>小区配置</w:delText>
        </w:r>
      </w:del>
      <w:ins w:id="82" w:author="Administrator" w:date="2023-02-07T10:58:00Z">
        <w:r>
          <w:rPr>
            <w:rStyle w:val="Hyperlink"/>
          </w:rPr>
          <w:t>c ell allocation</w:t>
        </w:r>
      </w:ins>
      <w:r>
        <w:tab/>
      </w:r>
      <w:r>
        <w:fldChar w:fldCharType="begin"/>
      </w:r>
      <w:r>
        <w:instrText xml:space="preserve"> PAGEREF _Toc446621480 \h </w:instrText>
      </w:r>
      <w:r>
        <w:fldChar w:fldCharType="separate"/>
      </w:r>
      <w:r>
        <w:t>11</w:t>
      </w:r>
      <w:r>
        <w:fldChar w:fldCharType="end"/>
      </w:r>
      <w:r>
        <w:fldChar w:fldCharType="end"/>
      </w:r>
    </w:p>
    <w:p w14:paraId="739697BC"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"_Toc446621481" </w:instrText>
      </w:r>
      <w:r>
        <w:fldChar w:fldCharType="separate"/>
      </w:r>
      <w:r>
        <w:rPr>
          <w:rStyle w:val="Hyperlink"/>
        </w:rPr>
        <w:t>4.4.13</w:t>
      </w:r>
      <w:ins w:id="83" w:author="Administrator" w:date="2023-02-07T10:58:00Z">
        <w:r w:rsidRPr="009A49DB">
          <w:rPr>
            <w:rStyle w:val="Hyperlink"/>
          </w:rPr>
          <w:t>c ell allocation</w:t>
        </w:r>
      </w:ins>
      <w:del w:id="84" w:author="Administrator" w:date="2023-02-07T10:58:00Z">
        <w:r w:rsidDel="009A49DB">
          <w:rPr>
            <w:rStyle w:val="Hyperlink"/>
            <w:rFonts w:hint="eastAsia"/>
          </w:rPr>
          <w:delText>小区配置</w:delText>
        </w:r>
      </w:del>
      <w:ins w:id="85" w:author="Administrator" w:date="2023-02-07T10:58:00Z">
        <w:r>
          <w:rPr>
            <w:rStyle w:val="Hyperlink"/>
          </w:rPr>
          <w:t>response</w:t>
        </w:r>
      </w:ins>
      <w:del w:id="86" w:author="Administrator" w:date="2023-02-07T10:58:00Z">
        <w:r w:rsidDel="009A49DB">
          <w:rPr>
            <w:rStyle w:val="Hyperlink"/>
            <w:rFonts w:hint="eastAsia"/>
          </w:rPr>
          <w:delText>响应</w:delText>
        </w:r>
      </w:del>
      <w:r>
        <w:tab/>
      </w:r>
      <w:r>
        <w:fldChar w:fldCharType="begin"/>
      </w:r>
      <w:r>
        <w:instrText xml:space="preserve"> PAGEREF _Toc446621481 \h </w:instrText>
      </w:r>
      <w:r>
        <w:fldChar w:fldCharType="separate"/>
      </w:r>
      <w:r>
        <w:t>12</w:t>
      </w:r>
      <w:r>
        <w:fldChar w:fldCharType="end"/>
      </w:r>
      <w:r>
        <w:fldChar w:fldCharType="end"/>
      </w:r>
    </w:p>
    <w:p w14:paraId="7347FF54"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"_Toc446621482" </w:instrText>
      </w:r>
      <w:r>
        <w:fldChar w:fldCharType="separate"/>
      </w:r>
      <w:r>
        <w:rPr>
          <w:rStyle w:val="Hyperlink"/>
        </w:rPr>
        <w:t>4.4.14</w:t>
      </w:r>
      <w:ins w:id="87" w:author="Administrator" w:date="2023-02-07T10:59:00Z">
        <w:r>
          <w:rPr>
            <w:rFonts w:ascii="Segoe UI" w:hAnsi="Segoe UI" w:cs="Segoe UI"/>
            <w:color w:val="2A2B2E"/>
            <w:sz w:val="21"/>
            <w:szCs w:val="21"/>
            <w:shd w:val="clear" w:color="auto" w:fill="FFFFFF"/>
          </w:rPr>
          <w:t>System startup notification</w:t>
        </w:r>
      </w:ins>
      <w:del w:id="88" w:author="Administrator" w:date="2023-02-07T10:59:00Z">
        <w:r w:rsidDel="009A49DB">
          <w:rPr>
            <w:rStyle w:val="Hyperlink"/>
            <w:rFonts w:hint="eastAsia"/>
          </w:rPr>
          <w:delText>系统启动通知</w:delText>
        </w:r>
      </w:del>
      <w:r>
        <w:tab/>
      </w:r>
      <w:r>
        <w:fldChar w:fldCharType="begin"/>
      </w:r>
      <w:r>
        <w:instrText xml:space="preserve"> PAGEREF _Toc446621482 \h </w:instrText>
      </w:r>
      <w:r>
        <w:fldChar w:fldCharType="separate"/>
      </w:r>
      <w:r>
        <w:t>12</w:t>
      </w:r>
      <w:r>
        <w:fldChar w:fldCharType="end"/>
      </w:r>
      <w:r>
        <w:fldChar w:fldCharType="end"/>
      </w:r>
    </w:p>
    <w:p w14:paraId="2C1B396B"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"_Toc446621483" </w:instrText>
      </w:r>
      <w:r>
        <w:fldChar w:fldCharType="separate"/>
      </w:r>
      <w:r>
        <w:rPr>
          <w:rStyle w:val="Hyperlink"/>
        </w:rPr>
        <w:t>4.4.15</w:t>
      </w:r>
      <w:ins w:id="89" w:author="Administrator" w:date="2023-02-07T10:59:00Z">
        <w:r>
          <w:rPr>
            <w:rFonts w:ascii="Segoe UI" w:hAnsi="Segoe UI" w:cs="Segoe UI"/>
            <w:color w:val="2A2B2E"/>
            <w:sz w:val="21"/>
            <w:szCs w:val="21"/>
            <w:shd w:val="clear" w:color="auto" w:fill="FFFFFF"/>
          </w:rPr>
          <w:t>System startup response</w:t>
        </w:r>
      </w:ins>
      <w:del w:id="90" w:author="Administrator" w:date="2023-02-07T10:59:00Z">
        <w:r w:rsidDel="009A49DB">
          <w:rPr>
            <w:rStyle w:val="Hyperlink"/>
            <w:rFonts w:hint="eastAsia"/>
          </w:rPr>
          <w:delText>系统启动响应</w:delText>
        </w:r>
      </w:del>
      <w:r>
        <w:tab/>
      </w:r>
      <w:r>
        <w:fldChar w:fldCharType="begin"/>
      </w:r>
      <w:r>
        <w:instrText xml:space="preserve"> PAGEREF _Toc446621483 \h </w:instrText>
      </w:r>
      <w:r>
        <w:fldChar w:fldCharType="separate"/>
      </w:r>
      <w:r>
        <w:t>12</w:t>
      </w:r>
      <w:r>
        <w:fldChar w:fldCharType="end"/>
      </w:r>
      <w:r>
        <w:fldChar w:fldCharType="end"/>
      </w:r>
    </w:p>
    <w:p w14:paraId="2B769A1C"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"_Toc446621484" </w:instrText>
      </w:r>
      <w:r>
        <w:fldChar w:fldCharType="separate"/>
      </w:r>
      <w:r>
        <w:rPr>
          <w:rStyle w:val="Hyperlink"/>
        </w:rPr>
        <w:t>4.4.16</w:t>
      </w:r>
      <w:ins w:id="91" w:author="Administrator" w:date="2023-02-07T10:59:00Z">
        <w:r>
          <w:rPr>
            <w:rFonts w:ascii="Segoe UI" w:hAnsi="Segoe UI" w:cs="Segoe UI"/>
            <w:color w:val="2A2B2E"/>
            <w:sz w:val="21"/>
            <w:szCs w:val="21"/>
            <w:shd w:val="clear" w:color="auto" w:fill="FFFFFF"/>
          </w:rPr>
          <w:t>Code detection result reported</w:t>
        </w:r>
      </w:ins>
      <w:del w:id="92" w:author="Administrator" w:date="2023-02-07T10:59:00Z">
        <w:r w:rsidDel="009A49DB">
          <w:rPr>
            <w:rStyle w:val="Hyperlink"/>
            <w:rFonts w:hint="eastAsia"/>
          </w:rPr>
          <w:delText>侦码结果上报</w:delText>
        </w:r>
      </w:del>
      <w:r>
        <w:tab/>
      </w:r>
      <w:r>
        <w:fldChar w:fldCharType="begin"/>
      </w:r>
      <w:r>
        <w:instrText xml:space="preserve"> PAGEREF _Toc446621484 \h </w:instrText>
      </w:r>
      <w:r>
        <w:fldChar w:fldCharType="separate"/>
      </w:r>
      <w:r>
        <w:t>12</w:t>
      </w:r>
      <w:r>
        <w:fldChar w:fldCharType="end"/>
      </w:r>
      <w:r>
        <w:fldChar w:fldCharType="end"/>
      </w:r>
    </w:p>
    <w:p w14:paraId="0002EEA8"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"_Toc446621485" </w:instrText>
      </w:r>
      <w:r>
        <w:fldChar w:fldCharType="separate"/>
      </w:r>
      <w:r>
        <w:rPr>
          <w:rStyle w:val="Hyperlink"/>
        </w:rPr>
        <w:t>4.4.17</w:t>
      </w:r>
      <w:ins w:id="93" w:author="Administrator" w:date="2023-02-07T10:59:00Z">
        <w:r>
          <w:rPr>
            <w:rFonts w:ascii="Segoe UI" w:hAnsi="Segoe UI" w:cs="Segoe UI"/>
            <w:color w:val="2A2B2E"/>
            <w:sz w:val="21"/>
            <w:szCs w:val="21"/>
            <w:shd w:val="clear" w:color="auto" w:fill="FFFFFF"/>
          </w:rPr>
          <w:t>Code detection result report</w:t>
        </w:r>
      </w:ins>
      <w:del w:id="94" w:author="Administrator" w:date="2023-02-07T10:59:00Z">
        <w:r w:rsidDel="009A49DB">
          <w:rPr>
            <w:rStyle w:val="Hyperlink"/>
            <w:rFonts w:hint="eastAsia"/>
          </w:rPr>
          <w:delText>侦码结果上报响应</w:delText>
        </w:r>
      </w:del>
      <w:r>
        <w:tab/>
      </w:r>
      <w:r>
        <w:fldChar w:fldCharType="begin"/>
      </w:r>
      <w:r>
        <w:instrText xml:space="preserve"> PAGEREF _Toc446621485 \h </w:instrText>
      </w:r>
      <w:r>
        <w:fldChar w:fldCharType="separate"/>
      </w:r>
      <w:r>
        <w:t>12</w:t>
      </w:r>
      <w:r>
        <w:fldChar w:fldCharType="end"/>
      </w:r>
      <w:r>
        <w:fldChar w:fldCharType="end"/>
      </w:r>
    </w:p>
    <w:p w14:paraId="0B8A4547"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"_Toc446621486" </w:instrText>
      </w:r>
      <w:r>
        <w:fldChar w:fldCharType="separate"/>
      </w:r>
      <w:r>
        <w:rPr>
          <w:rStyle w:val="Hyperlink"/>
        </w:rPr>
        <w:t>4.4.18</w:t>
      </w:r>
      <w:ins w:id="95" w:author="Administrator" w:date="2023-02-07T11:00:00Z">
        <w:r>
          <w:rPr>
            <w:rFonts w:ascii="Segoe UI" w:hAnsi="Segoe UI" w:cs="Segoe UI"/>
            <w:b/>
            <w:bCs/>
            <w:color w:val="2A2B2E"/>
            <w:sz w:val="23"/>
            <w:szCs w:val="23"/>
            <w:shd w:val="clear" w:color="auto" w:fill="FFFFFF"/>
          </w:rPr>
          <w:t>redirection</w:t>
        </w:r>
      </w:ins>
      <w:del w:id="96" w:author="Administrator" w:date="2023-02-07T11:00:00Z">
        <w:r w:rsidDel="009A49DB">
          <w:rPr>
            <w:rStyle w:val="Hyperlink"/>
            <w:rFonts w:hint="eastAsia"/>
          </w:rPr>
          <w:delText>重定向</w:delText>
        </w:r>
      </w:del>
      <w:r>
        <w:tab/>
      </w:r>
      <w:r>
        <w:fldChar w:fldCharType="begin"/>
      </w:r>
      <w:r>
        <w:instrText xml:space="preserve"> PAGEREF _Toc446621486 \h </w:instrText>
      </w:r>
      <w:r>
        <w:fldChar w:fldCharType="separate"/>
      </w:r>
      <w:r>
        <w:t>12</w:t>
      </w:r>
      <w:r>
        <w:fldChar w:fldCharType="end"/>
      </w:r>
      <w:r>
        <w:fldChar w:fldCharType="end"/>
      </w:r>
    </w:p>
    <w:p w14:paraId="529068A5"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"_Toc446621487" </w:instrText>
      </w:r>
      <w:r>
        <w:fldChar w:fldCharType="separate"/>
      </w:r>
      <w:r>
        <w:rPr>
          <w:rStyle w:val="Hyperlink"/>
        </w:rPr>
        <w:t>4.4.19</w:t>
      </w:r>
      <w:ins w:id="97" w:author="Administrator" w:date="2023-02-07T11:00:00Z">
        <w:r>
          <w:rPr>
            <w:rFonts w:ascii="Segoe UI" w:hAnsi="Segoe UI" w:cs="Segoe UI"/>
            <w:color w:val="2A2B2E"/>
            <w:sz w:val="21"/>
            <w:szCs w:val="21"/>
            <w:shd w:val="clear" w:color="auto" w:fill="FFFFFF"/>
          </w:rPr>
          <w:t>Setting the system time</w:t>
        </w:r>
      </w:ins>
      <w:del w:id="98" w:author="Administrator" w:date="2023-02-07T11:00:00Z">
        <w:r w:rsidDel="009A49DB">
          <w:rPr>
            <w:rStyle w:val="Hyperlink"/>
            <w:rFonts w:hint="eastAsia"/>
          </w:rPr>
          <w:delText>设置系统时间</w:delText>
        </w:r>
      </w:del>
      <w:r>
        <w:tab/>
      </w:r>
      <w:r>
        <w:fldChar w:fldCharType="begin"/>
      </w:r>
      <w:r>
        <w:instrText xml:space="preserve"> PAGEREF _Toc446621487 \h </w:instrText>
      </w:r>
      <w:r>
        <w:fldChar w:fldCharType="separate"/>
      </w:r>
      <w:r>
        <w:t>13</w:t>
      </w:r>
      <w:r>
        <w:fldChar w:fldCharType="end"/>
      </w:r>
      <w:r>
        <w:fldChar w:fldCharType="end"/>
      </w:r>
    </w:p>
    <w:p w14:paraId="090B5DEE"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"_Toc446621488" </w:instrText>
      </w:r>
      <w:r>
        <w:fldChar w:fldCharType="separate"/>
      </w:r>
      <w:r>
        <w:rPr>
          <w:rStyle w:val="Hyperlink"/>
        </w:rPr>
        <w:t>4.4.20</w:t>
      </w:r>
      <w:ins w:id="99" w:author="Administrator" w:date="2023-02-07T11:00:00Z">
        <w:r>
          <w:rPr>
            <w:rFonts w:ascii="Segoe UI" w:hAnsi="Segoe UI" w:cs="Segoe UI"/>
            <w:color w:val="2A2B2E"/>
            <w:sz w:val="21"/>
            <w:szCs w:val="21"/>
            <w:shd w:val="clear" w:color="auto" w:fill="FFFFFF"/>
          </w:rPr>
          <w:t>Set the system time response</w:t>
        </w:r>
      </w:ins>
      <w:del w:id="100" w:author="Administrator" w:date="2023-02-07T11:00:00Z">
        <w:r w:rsidDel="009A49DB">
          <w:rPr>
            <w:rStyle w:val="Hyperlink"/>
            <w:rFonts w:hint="eastAsia"/>
          </w:rPr>
          <w:delText>设置系统时间响应</w:delText>
        </w:r>
      </w:del>
      <w:r>
        <w:tab/>
      </w:r>
      <w:r>
        <w:fldChar w:fldCharType="begin"/>
      </w:r>
      <w:r>
        <w:instrText xml:space="preserve"> PAGEREF _Toc446621488 \h </w:instrText>
      </w:r>
      <w:r>
        <w:fldChar w:fldCharType="separate"/>
      </w:r>
      <w:r>
        <w:t>13</w:t>
      </w:r>
      <w:r>
        <w:fldChar w:fldCharType="end"/>
      </w:r>
      <w:r>
        <w:fldChar w:fldCharType="end"/>
      </w:r>
    </w:p>
    <w:p w14:paraId="141F219F"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"_Toc446621489" </w:instrText>
      </w:r>
      <w:r>
        <w:fldChar w:fldCharType="separate"/>
      </w:r>
      <w:r>
        <w:rPr>
          <w:rStyle w:val="Hyperlink"/>
        </w:rPr>
        <w:t>4.4.21</w:t>
      </w:r>
      <w:ins w:id="101" w:author="Administrator" w:date="2023-02-07T11:00:00Z">
        <w:r>
          <w:rPr>
            <w:rFonts w:ascii="Segoe UI" w:hAnsi="Segoe UI" w:cs="Segoe UI"/>
            <w:color w:val="2A2B2E"/>
            <w:sz w:val="21"/>
            <w:szCs w:val="21"/>
            <w:shd w:val="clear" w:color="auto" w:fill="FFFFFF"/>
          </w:rPr>
          <w:t>Base station output power Settings</w:t>
        </w:r>
      </w:ins>
      <w:del w:id="102" w:author="Administrator" w:date="2023-02-07T11:00:00Z">
        <w:r w:rsidDel="009A49DB">
          <w:rPr>
            <w:rStyle w:val="Hyperlink"/>
            <w:rFonts w:hint="eastAsia"/>
          </w:rPr>
          <w:delText>基站输出功率设置</w:delText>
        </w:r>
      </w:del>
      <w:r>
        <w:tab/>
      </w:r>
      <w:r>
        <w:fldChar w:fldCharType="begin"/>
      </w:r>
      <w:r>
        <w:instrText xml:space="preserve"> PAGEREF _Toc446621489 \h </w:instrText>
      </w:r>
      <w:r>
        <w:fldChar w:fldCharType="separate"/>
      </w:r>
      <w:r>
        <w:t>13</w:t>
      </w:r>
      <w:r>
        <w:fldChar w:fldCharType="end"/>
      </w:r>
      <w:r>
        <w:fldChar w:fldCharType="end"/>
      </w:r>
    </w:p>
    <w:p w14:paraId="0959800C"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"_Toc446621490" </w:instrText>
      </w:r>
      <w:r>
        <w:fldChar w:fldCharType="separate"/>
      </w:r>
      <w:r>
        <w:rPr>
          <w:rStyle w:val="Hyperlink"/>
        </w:rPr>
        <w:t>4.4.22</w:t>
      </w:r>
      <w:ins w:id="103" w:author="Administrator" w:date="2023-02-07T11:01:00Z">
        <w:r>
          <w:rPr>
            <w:rFonts w:ascii="Segoe UI" w:hAnsi="Segoe UI" w:cs="Segoe UI"/>
            <w:color w:val="2A2B2E"/>
            <w:sz w:val="21"/>
            <w:szCs w:val="21"/>
            <w:shd w:val="clear" w:color="auto" w:fill="FFFFFF"/>
          </w:rPr>
          <w:t>Base station output power setting response</w:t>
        </w:r>
      </w:ins>
      <w:del w:id="104" w:author="Administrator" w:date="2023-02-07T11:01:00Z">
        <w:r w:rsidDel="009A49DB">
          <w:rPr>
            <w:rStyle w:val="Hyperlink"/>
            <w:rFonts w:hint="eastAsia"/>
          </w:rPr>
          <w:delText>基站输出功率设置响应</w:delText>
        </w:r>
      </w:del>
      <w:r>
        <w:tab/>
      </w:r>
      <w:r>
        <w:fldChar w:fldCharType="begin"/>
      </w:r>
      <w:r>
        <w:instrText xml:space="preserve"> PAGEREF _Toc446621490 \h </w:instrText>
      </w:r>
      <w:r>
        <w:fldChar w:fldCharType="separate"/>
      </w:r>
      <w:r>
        <w:t>13</w:t>
      </w:r>
      <w:r>
        <w:fldChar w:fldCharType="end"/>
      </w:r>
      <w:r>
        <w:fldChar w:fldCharType="end"/>
      </w:r>
    </w:p>
    <w:p w14:paraId="4991F113"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"_Toc446621491" </w:instrText>
      </w:r>
      <w:r>
        <w:fldChar w:fldCharType="separate"/>
      </w:r>
      <w:r>
        <w:rPr>
          <w:rStyle w:val="Hyperlink"/>
        </w:rPr>
        <w:t>4.4.23</w:t>
      </w:r>
      <w:del w:id="105" w:author="Administrator" w:date="2023-02-07T11:01:00Z">
        <w:r w:rsidDel="009A49DB">
          <w:rPr>
            <w:rStyle w:val="Hyperlink"/>
            <w:rFonts w:hint="eastAsia"/>
          </w:rPr>
          <w:delText>版本</w:delText>
        </w:r>
      </w:del>
      <w:ins w:id="106" w:author="Administrator" w:date="2023-02-07T11:01:00Z">
        <w:r>
          <w:rPr>
            <w:rStyle w:val="Hyperlink"/>
          </w:rPr>
          <w:t>v ersion</w:t>
        </w:r>
      </w:ins>
      <w:ins w:id="107" w:author="Administrator" w:date="2023-02-07T11:02:00Z">
        <w:r>
          <w:rPr>
            <w:rFonts w:ascii="Segoe UI" w:hAnsi="Segoe UI" w:cs="Segoe UI"/>
            <w:b/>
            <w:bCs/>
            <w:color w:val="2A2B2E"/>
            <w:sz w:val="23"/>
            <w:szCs w:val="23"/>
            <w:shd w:val="clear" w:color="auto" w:fill="FFFFFF"/>
          </w:rPr>
          <w:t>inquire</w:t>
        </w:r>
      </w:ins>
      <w:del w:id="108" w:author="Administrator" w:date="2023-02-07T11:02:00Z">
        <w:r w:rsidDel="009A49DB">
          <w:rPr>
            <w:rStyle w:val="Hyperlink"/>
            <w:rFonts w:hint="eastAsia"/>
          </w:rPr>
          <w:delText>查询</w:delText>
        </w:r>
      </w:del>
      <w:r>
        <w:tab/>
      </w:r>
      <w:r>
        <w:fldChar w:fldCharType="begin"/>
      </w:r>
      <w:r>
        <w:instrText xml:space="preserve"> PAGEREF _Toc446621491 \h </w:instrText>
      </w:r>
      <w:r>
        <w:fldChar w:fldCharType="separate"/>
      </w:r>
      <w:r>
        <w:t>13</w:t>
      </w:r>
      <w:r>
        <w:fldChar w:fldCharType="end"/>
      </w:r>
      <w:r>
        <w:fldChar w:fldCharType="end"/>
      </w:r>
    </w:p>
    <w:p w14:paraId="7EDA3FE3"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"_Toc446621492" </w:instrText>
      </w:r>
      <w:r>
        <w:fldChar w:fldCharType="separate"/>
      </w:r>
      <w:r>
        <w:rPr>
          <w:rStyle w:val="Hyperlink"/>
        </w:rPr>
        <w:t>4.4.24</w:t>
      </w:r>
      <w:ins w:id="109" w:author="Administrator" w:date="2023-02-07T11:02:00Z">
        <w:r>
          <w:rPr>
            <w:rFonts w:ascii="Segoe UI" w:hAnsi="Segoe UI" w:cs="Segoe UI"/>
            <w:color w:val="2A2B2E"/>
            <w:sz w:val="21"/>
            <w:szCs w:val="21"/>
            <w:shd w:val="clear" w:color="auto" w:fill="FFFFFF"/>
          </w:rPr>
          <w:t>Version reply</w:t>
        </w:r>
      </w:ins>
      <w:del w:id="110" w:author="Administrator" w:date="2023-02-07T11:02:00Z">
        <w:r w:rsidDel="009A49DB">
          <w:rPr>
            <w:rStyle w:val="Hyperlink"/>
            <w:rFonts w:hint="eastAsia"/>
          </w:rPr>
          <w:delText>版本回复</w:delText>
        </w:r>
      </w:del>
      <w:r>
        <w:tab/>
      </w:r>
      <w:r>
        <w:fldChar w:fldCharType="begin"/>
      </w:r>
      <w:r>
        <w:instrText xml:space="preserve"> PAGEREF _Toc446621492 \h </w:instrText>
      </w:r>
      <w:r>
        <w:fldChar w:fldCharType="separate"/>
      </w:r>
      <w:r>
        <w:t>13</w:t>
      </w:r>
      <w:r>
        <w:fldChar w:fldCharType="end"/>
      </w:r>
      <w:r>
        <w:fldChar w:fldCharType="end"/>
      </w:r>
    </w:p>
    <w:p w14:paraId="15D1ED71"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"_Toc446621493" </w:instrText>
      </w:r>
      <w:r>
        <w:fldChar w:fldCharType="separate"/>
      </w:r>
      <w:r>
        <w:rPr>
          <w:rStyle w:val="Hyperlink"/>
        </w:rPr>
        <w:t>4.4.25</w:t>
      </w:r>
      <w:ins w:id="111" w:author="Administrator" w:date="2023-02-07T11:02:00Z">
        <w:r>
          <w:rPr>
            <w:rFonts w:ascii="Segoe UI" w:hAnsi="Segoe UI" w:cs="Segoe UI"/>
            <w:color w:val="2A2B2E"/>
            <w:sz w:val="21"/>
            <w:szCs w:val="21"/>
            <w:shd w:val="clear" w:color="auto" w:fill="FFFFFF"/>
          </w:rPr>
          <w:t>Version upgrade request</w:t>
        </w:r>
      </w:ins>
      <w:del w:id="112" w:author="Administrator" w:date="2023-02-07T11:02:00Z">
        <w:r w:rsidDel="009A49DB">
          <w:rPr>
            <w:rStyle w:val="Hyperlink"/>
            <w:rFonts w:hint="eastAsia"/>
          </w:rPr>
          <w:delText>版本升级请求</w:delText>
        </w:r>
      </w:del>
      <w:r>
        <w:tab/>
      </w:r>
      <w:r>
        <w:fldChar w:fldCharType="begin"/>
      </w:r>
      <w:r>
        <w:instrText xml:space="preserve"> PAGEREF _Toc446621493 \h </w:instrText>
      </w:r>
      <w:r>
        <w:fldChar w:fldCharType="separate"/>
      </w:r>
      <w:r>
        <w:t>13</w:t>
      </w:r>
      <w:r>
        <w:fldChar w:fldCharType="end"/>
      </w:r>
      <w:r>
        <w:fldChar w:fldCharType="end"/>
      </w:r>
    </w:p>
    <w:p w14:paraId="318EB2D6"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"_Toc446621494" </w:instrText>
      </w:r>
      <w:r>
        <w:fldChar w:fldCharType="separate"/>
      </w:r>
      <w:r>
        <w:rPr>
          <w:rStyle w:val="Hyperlink"/>
        </w:rPr>
        <w:t>4.4.26</w:t>
      </w:r>
      <w:ins w:id="113" w:author="Administrator" w:date="2023-02-07T11:02:00Z">
        <w:r>
          <w:rPr>
            <w:rFonts w:ascii="Segoe UI" w:hAnsi="Segoe UI" w:cs="Segoe UI"/>
            <w:color w:val="2A2B2E"/>
            <w:sz w:val="21"/>
            <w:szCs w:val="21"/>
            <w:shd w:val="clear" w:color="auto" w:fill="FFFFFF"/>
          </w:rPr>
          <w:t>Version upgrade response</w:t>
        </w:r>
      </w:ins>
      <w:del w:id="114" w:author="Administrator" w:date="2023-02-07T11:02:00Z">
        <w:r w:rsidDel="009A49DB">
          <w:rPr>
            <w:rStyle w:val="Hyperlink"/>
            <w:rFonts w:hint="eastAsia"/>
          </w:rPr>
          <w:delText>版本升级响应</w:delText>
        </w:r>
      </w:del>
      <w:r>
        <w:tab/>
      </w:r>
      <w:r>
        <w:fldChar w:fldCharType="begin"/>
      </w:r>
      <w:r>
        <w:instrText xml:space="preserve"> PAGEREF _Toc446621494 \h </w:instrText>
      </w:r>
      <w:r>
        <w:fldChar w:fldCharType="separate"/>
      </w:r>
      <w:r>
        <w:t>14</w:t>
      </w:r>
      <w:r>
        <w:fldChar w:fldCharType="end"/>
      </w:r>
      <w:r>
        <w:fldChar w:fldCharType="end"/>
      </w:r>
    </w:p>
    <w:p w14:paraId="4A6F8AB7"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"_Toc446621495" </w:instrText>
      </w:r>
      <w:r>
        <w:fldChar w:fldCharType="separate"/>
      </w:r>
      <w:r>
        <w:rPr>
          <w:rStyle w:val="Hyperlink"/>
        </w:rPr>
        <w:t>4.4.27</w:t>
      </w:r>
      <w:ins w:id="115" w:author="Administrator" w:date="2023-02-07T11:02:00Z">
        <w:r>
          <w:rPr>
            <w:rFonts w:ascii="Segoe UI" w:hAnsi="Segoe UI" w:cs="Segoe UI"/>
            <w:color w:val="2A2B2E"/>
            <w:sz w:val="21"/>
            <w:szCs w:val="21"/>
            <w:shd w:val="clear" w:color="auto" w:fill="FFFFFF"/>
          </w:rPr>
          <w:t>Version upgrade completed</w:t>
        </w:r>
      </w:ins>
      <w:del w:id="116" w:author="Administrator" w:date="2023-02-07T11:02:00Z">
        <w:r w:rsidDel="009A49DB">
          <w:rPr>
            <w:rStyle w:val="Hyperlink"/>
            <w:rFonts w:hint="eastAsia"/>
          </w:rPr>
          <w:delText>版本升级完成</w:delText>
        </w:r>
      </w:del>
      <w:r>
        <w:tab/>
      </w:r>
      <w:r>
        <w:fldChar w:fldCharType="begin"/>
      </w:r>
      <w:r>
        <w:instrText xml:space="preserve"> PAGEREF _Toc446621495 \h </w:instrText>
      </w:r>
      <w:r>
        <w:fldChar w:fldCharType="separate"/>
      </w:r>
      <w:r>
        <w:t>14</w:t>
      </w:r>
      <w:r>
        <w:fldChar w:fldCharType="end"/>
      </w:r>
      <w:r>
        <w:fldChar w:fldCharType="end"/>
      </w:r>
    </w:p>
    <w:p w14:paraId="3429798E"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"_Toc446621496" </w:instrText>
      </w:r>
      <w:r>
        <w:fldChar w:fldCharType="separate"/>
      </w:r>
      <w:r>
        <w:rPr>
          <w:rStyle w:val="Hyperlink"/>
        </w:rPr>
        <w:t>4.4.28</w:t>
      </w:r>
      <w:ins w:id="117" w:author="Administrator" w:date="2023-02-07T11:02:00Z">
        <w:r w:rsidR="007E0F88">
          <w:rPr>
            <w:rFonts w:ascii="Segoe UI" w:hAnsi="Segoe UI" w:cs="Segoe UI"/>
            <w:b/>
            <w:bCs/>
            <w:color w:val="2A2B2E"/>
            <w:sz w:val="23"/>
            <w:szCs w:val="23"/>
            <w:shd w:val="clear" w:color="auto" w:fill="FFFFFF"/>
          </w:rPr>
          <w:t>status inquiry</w:t>
        </w:r>
      </w:ins>
      <w:del w:id="118" w:author="Administrator" w:date="2023-02-07T11:02:00Z">
        <w:r w:rsidDel="007E0F88">
          <w:rPr>
            <w:rStyle w:val="Hyperlink"/>
            <w:rFonts w:hint="eastAsia"/>
          </w:rPr>
          <w:delText>状态查询</w:delText>
        </w:r>
      </w:del>
      <w:r>
        <w:tab/>
      </w:r>
      <w:r>
        <w:fldChar w:fldCharType="begin"/>
      </w:r>
      <w:r>
        <w:instrText xml:space="preserve"> PAGEREF _Toc446621496 \h </w:instrText>
      </w:r>
      <w:r>
        <w:fldChar w:fldCharType="separate"/>
      </w:r>
      <w:r>
        <w:t>14</w:t>
      </w:r>
      <w:r>
        <w:fldChar w:fldCharType="end"/>
      </w:r>
      <w:r>
        <w:fldChar w:fldCharType="end"/>
      </w:r>
    </w:p>
    <w:p w14:paraId="362905B8"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"_Toc446621497" </w:instrText>
      </w:r>
      <w:r>
        <w:fldChar w:fldCharType="separate"/>
      </w:r>
      <w:r>
        <w:rPr>
          <w:rStyle w:val="Hyperlink"/>
        </w:rPr>
        <w:t>4.4.29</w:t>
      </w:r>
      <w:del w:id="119" w:author="Administrator" w:date="2023-02-07T11:03:00Z">
        <w:r w:rsidDel="007E0F88">
          <w:rPr>
            <w:rStyle w:val="Hyperlink"/>
            <w:rFonts w:hint="eastAsia"/>
          </w:rPr>
          <w:delText xml:space="preserve"> </w:delText>
        </w:r>
      </w:del>
      <w:ins w:id="120" w:author="Administrator" w:date="2023-02-07T11:03:00Z">
        <w:r w:rsidR="007E0F88">
          <w:rPr>
            <w:rStyle w:val="Hyperlink"/>
          </w:rPr>
          <w:t>status inquiry</w:t>
        </w:r>
      </w:ins>
      <w:del w:id="121" w:author="Administrator" w:date="2023-02-07T11:03:00Z">
        <w:r w:rsidDel="007E0F88">
          <w:rPr>
            <w:rStyle w:val="Hyperlink"/>
            <w:rFonts w:hint="eastAsia"/>
          </w:rPr>
          <w:delText>状态上报</w:delText>
        </w:r>
      </w:del>
      <w:r>
        <w:tab/>
      </w:r>
      <w:r>
        <w:fldChar w:fldCharType="begin"/>
      </w:r>
      <w:r>
        <w:instrText xml:space="preserve"> PAGEREF _Toc446621497 \h </w:instrText>
      </w:r>
      <w:r>
        <w:fldChar w:fldCharType="separate"/>
      </w:r>
      <w:r>
        <w:t>14</w:t>
      </w:r>
      <w:r>
        <w:fldChar w:fldCharType="end"/>
      </w:r>
      <w:r>
        <w:fldChar w:fldCharType="end"/>
      </w:r>
    </w:p>
    <w:p w14:paraId="5ECD221C"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"_Toc446621498" </w:instrText>
      </w:r>
      <w:r>
        <w:fldChar w:fldCharType="separate"/>
      </w:r>
      <w:r>
        <w:rPr>
          <w:rStyle w:val="Hyperlink"/>
        </w:rPr>
        <w:t>4.4.30</w:t>
      </w:r>
      <w:ins w:id="122" w:author="Administrator" w:date="2023-02-07T11:03:00Z">
        <w:r w:rsidR="007E0F88">
          <w:rPr>
            <w:rFonts w:ascii="Segoe UI" w:hAnsi="Segoe UI" w:cs="Segoe UI"/>
            <w:color w:val="2A2B2E"/>
            <w:sz w:val="21"/>
            <w:szCs w:val="21"/>
            <w:shd w:val="clear" w:color="auto" w:fill="FFFFFF"/>
          </w:rPr>
          <w:t>Asset management request</w:t>
        </w:r>
      </w:ins>
      <w:del w:id="123" w:author="Administrator" w:date="2023-02-07T11:03:00Z">
        <w:r w:rsidDel="007E0F88">
          <w:rPr>
            <w:rStyle w:val="Hyperlink"/>
            <w:rFonts w:hint="eastAsia"/>
          </w:rPr>
          <w:delText>资产管理请求</w:delText>
        </w:r>
      </w:del>
      <w:r>
        <w:tab/>
      </w:r>
      <w:r>
        <w:fldChar w:fldCharType="begin"/>
      </w:r>
      <w:r>
        <w:instrText xml:space="preserve"> PAGEREF _Toc446621498 \h </w:instrText>
      </w:r>
      <w:r>
        <w:fldChar w:fldCharType="separate"/>
      </w:r>
      <w:r>
        <w:t>14</w:t>
      </w:r>
      <w:r>
        <w:fldChar w:fldCharType="end"/>
      </w:r>
      <w:r>
        <w:fldChar w:fldCharType="end"/>
      </w:r>
    </w:p>
    <w:p w14:paraId="7EA263D6"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"_Toc446621499" </w:instrText>
      </w:r>
      <w:r>
        <w:fldChar w:fldCharType="separate"/>
      </w:r>
      <w:r>
        <w:rPr>
          <w:rStyle w:val="Hyperlink"/>
        </w:rPr>
        <w:t>4.4.31</w:t>
      </w:r>
      <w:ins w:id="124" w:author="Administrator" w:date="2023-02-07T11:03:00Z">
        <w:r w:rsidR="007E0F88">
          <w:rPr>
            <w:rFonts w:ascii="Segoe UI" w:hAnsi="Segoe UI" w:cs="Segoe UI"/>
            <w:color w:val="2A2B2E"/>
            <w:sz w:val="21"/>
            <w:szCs w:val="21"/>
            <w:shd w:val="clear" w:color="auto" w:fill="FFFFFF"/>
          </w:rPr>
          <w:t>Asset management request response</w:t>
        </w:r>
      </w:ins>
      <w:del w:id="125" w:author="Administrator" w:date="2023-02-07T11:03:00Z">
        <w:r w:rsidDel="007E0F88">
          <w:rPr>
            <w:rStyle w:val="Hyperlink"/>
            <w:rFonts w:hint="eastAsia"/>
          </w:rPr>
          <w:delText>资产管理请求响应</w:delText>
        </w:r>
      </w:del>
      <w:r>
        <w:tab/>
      </w:r>
      <w:r>
        <w:fldChar w:fldCharType="begin"/>
      </w:r>
      <w:r>
        <w:instrText xml:space="preserve"> PAGEREF _Toc446621499 \h </w:instrText>
      </w:r>
      <w:r>
        <w:fldChar w:fldCharType="separate"/>
      </w:r>
      <w:r>
        <w:t>14</w:t>
      </w:r>
      <w:r>
        <w:fldChar w:fldCharType="end"/>
      </w:r>
      <w:r>
        <w:fldChar w:fldCharType="end"/>
      </w:r>
    </w:p>
    <w:p w14:paraId="36DCF683" w14:textId="77777777" w:rsidR="00BB75E2" w:rsidRPr="007E0F88" w:rsidRDefault="009A49DB">
      <w:pPr>
        <w:pStyle w:val="colortext1"/>
        <w:shd w:val="clear" w:color="auto" w:fill="FFFFFF"/>
        <w:spacing w:before="0" w:beforeAutospacing="0" w:after="0" w:afterAutospacing="0" w:line="270" w:lineRule="atLeast"/>
        <w:ind w:right="60"/>
        <w:rPr>
          <w:rFonts w:ascii="Segoe UI" w:hAnsi="Segoe UI" w:cs="Segoe UI"/>
          <w:color w:val="2A2B2E"/>
          <w:sz w:val="18"/>
          <w:szCs w:val="18"/>
          <w:rPrChange w:id="126" w:author="Administrator" w:date="2023-02-07T11:04:00Z">
            <w:rPr>
              <w:rFonts w:asciiTheme="minorHAnsi" w:eastAsiaTheme="minorEastAsia" w:hAnsiTheme="minorHAnsi" w:cstheme="minorBidi"/>
              <w:sz w:val="21"/>
              <w:szCs w:val="22"/>
            </w:rPr>
          </w:rPrChange>
        </w:rPr>
        <w:pPrChange w:id="127" w:author="Administrator" w:date="2023-02-07T11:04:00Z">
          <w:pPr>
            <w:pStyle w:val="TOC2"/>
            <w:tabs>
              <w:tab w:val="right" w:leader="dot" w:pos="9344"/>
            </w:tabs>
          </w:pPr>
        </w:pPrChange>
      </w:pPr>
      <w:r>
        <w:fldChar w:fldCharType="begin"/>
      </w:r>
      <w:r>
        <w:instrText xml:space="preserve"> HYPERLINK \l "_Toc446621500" </w:instrText>
      </w:r>
      <w:r>
        <w:fldChar w:fldCharType="separate"/>
      </w:r>
      <w:r>
        <w:rPr>
          <w:rStyle w:val="Hyperlink"/>
        </w:rPr>
        <w:t>4.5</w:t>
      </w:r>
      <w:ins w:id="128" w:author="Administrator" w:date="2023-02-07T11:03:00Z">
        <w:r w:rsidR="007E0F88">
          <w:rPr>
            <w:rFonts w:ascii="Segoe UI" w:hAnsi="Segoe UI" w:cs="Segoe UI"/>
            <w:color w:val="2A2B2E"/>
            <w:sz w:val="18"/>
            <w:szCs w:val="18"/>
          </w:rPr>
          <w:t>System alarm</w:t>
        </w:r>
      </w:ins>
      <w:del w:id="129" w:author="Administrator" w:date="2023-02-07T11:03:00Z">
        <w:r w:rsidDel="007E0F88">
          <w:rPr>
            <w:rStyle w:val="Hyperlink"/>
            <w:rFonts w:hint="eastAsia"/>
          </w:rPr>
          <w:delText>系统告警</w:delText>
        </w:r>
      </w:del>
      <w:r>
        <w:tab/>
      </w:r>
      <w:del w:id="130" w:author="Administrator" w:date="2023-02-07T11:04:00Z">
        <w:r w:rsidDel="007E0F88">
          <w:fldChar w:fldCharType="begin"/>
        </w:r>
        <w:r w:rsidDel="007E0F88">
          <w:delInstrText xml:space="preserve"> PAGEREF _Toc446621500 \h </w:delInstrText>
        </w:r>
        <w:r w:rsidDel="007E0F88">
          <w:fldChar w:fldCharType="separate"/>
        </w:r>
        <w:r w:rsidDel="007E0F88">
          <w:delText>15</w:delText>
        </w:r>
        <w:r w:rsidDel="007E0F88">
          <w:fldChar w:fldCharType="end"/>
        </w:r>
      </w:del>
      <w:r>
        <w:fldChar w:fldCharType="end"/>
      </w:r>
    </w:p>
    <w:p w14:paraId="55E9DD79"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"_Toc446621501" </w:instrText>
      </w:r>
      <w:r>
        <w:fldChar w:fldCharType="separate"/>
      </w:r>
      <w:r>
        <w:rPr>
          <w:rStyle w:val="Hyperlink"/>
        </w:rPr>
        <w:t>4.5.1</w:t>
      </w:r>
      <w:ins w:id="131" w:author="Administrator" w:date="2023-02-07T11:04:00Z">
        <w:r w:rsidR="007E0F88">
          <w:rPr>
            <w:rFonts w:ascii="Segoe UI" w:hAnsi="Segoe UI" w:cs="Segoe UI"/>
            <w:color w:val="2A2B2E"/>
            <w:sz w:val="21"/>
            <w:szCs w:val="21"/>
            <w:shd w:val="clear" w:color="auto" w:fill="FFFFFF"/>
          </w:rPr>
          <w:t>Software alarm</w:t>
        </w:r>
      </w:ins>
      <w:del w:id="132" w:author="Administrator" w:date="2023-02-07T11:04:00Z">
        <w:r w:rsidDel="007E0F88">
          <w:rPr>
            <w:rStyle w:val="Hyperlink"/>
            <w:rFonts w:hint="eastAsia"/>
          </w:rPr>
          <w:delText>软件告警</w:delText>
        </w:r>
      </w:del>
      <w:r>
        <w:tab/>
      </w:r>
      <w:r>
        <w:fldChar w:fldCharType="begin"/>
      </w:r>
      <w:r>
        <w:instrText xml:space="preserve"> PAGEREF _Toc446621501 \h </w:instrText>
      </w:r>
      <w:r>
        <w:fldChar w:fldCharType="separate"/>
      </w:r>
      <w:r>
        <w:t>15</w:t>
      </w:r>
      <w:r>
        <w:fldChar w:fldCharType="end"/>
      </w:r>
      <w:r>
        <w:fldChar w:fldCharType="end"/>
      </w:r>
    </w:p>
    <w:p w14:paraId="07E25BA7" w14:textId="77777777" w:rsidR="00BB75E2" w:rsidRDefault="009A49DB">
      <w:pPr>
        <w:pStyle w:val="TOC3"/>
        <w:tabs>
          <w:tab w:val="right" w:leader="dot" w:pos="9344"/>
        </w:tabs>
        <w:rPr>
          <w:rFonts w:asciiTheme="minorHAnsi" w:eastAsiaTheme="minorEastAsia" w:hAnsiTheme="minorHAnsi" w:cstheme="minorBidi"/>
          <w:sz w:val="21"/>
          <w:szCs w:val="22"/>
        </w:rPr>
      </w:pPr>
      <w:r>
        <w:fldChar w:fldCharType="begin"/>
      </w:r>
      <w:r>
        <w:instrText xml:space="preserve"> HYPERLINK \l "_Toc446621502" </w:instrText>
      </w:r>
      <w:r>
        <w:fldChar w:fldCharType="separate"/>
      </w:r>
      <w:r>
        <w:rPr>
          <w:rStyle w:val="Hyperlink"/>
        </w:rPr>
        <w:t>4.5.2</w:t>
      </w:r>
      <w:ins w:id="133" w:author="Administrator" w:date="2023-02-07T11:04:00Z">
        <w:r w:rsidR="007E0F88">
          <w:rPr>
            <w:rFonts w:ascii="Segoe UI" w:hAnsi="Segoe UI" w:cs="Segoe UI"/>
            <w:color w:val="2A2B2E"/>
            <w:sz w:val="21"/>
            <w:szCs w:val="21"/>
            <w:shd w:val="clear" w:color="auto" w:fill="FFFFFF"/>
          </w:rPr>
          <w:t>Hardware alarm</w:t>
        </w:r>
      </w:ins>
      <w:del w:id="134" w:author="Administrator" w:date="2023-02-07T11:04:00Z">
        <w:r w:rsidDel="007E0F88">
          <w:rPr>
            <w:rStyle w:val="Hyperlink"/>
            <w:rFonts w:hint="eastAsia"/>
          </w:rPr>
          <w:delText>硬件告警</w:delText>
        </w:r>
      </w:del>
      <w:r>
        <w:tab/>
      </w:r>
      <w:r>
        <w:fldChar w:fldCharType="begin"/>
      </w:r>
      <w:r>
        <w:instrText xml:space="preserve"> PAGEREF _Toc446621502 \h </w:instrText>
      </w:r>
      <w:r>
        <w:fldChar w:fldCharType="separate"/>
      </w:r>
      <w:r>
        <w:t>15</w:t>
      </w:r>
      <w:r>
        <w:fldChar w:fldCharType="end"/>
      </w:r>
      <w:r>
        <w:fldChar w:fldCharType="end"/>
      </w:r>
    </w:p>
    <w:p w14:paraId="11E2D057" w14:textId="77777777" w:rsidR="00BB75E2" w:rsidRDefault="009A49DB">
      <w:r>
        <w:fldChar w:fldCharType="end"/>
      </w:r>
    </w:p>
    <w:p w14:paraId="455F55B3" w14:textId="77777777" w:rsidR="00BB75E2" w:rsidRDefault="009A49DB">
      <w:pPr>
        <w:widowControl/>
        <w:spacing w:line="240" w:lineRule="auto"/>
        <w:ind w:firstLineChars="0" w:firstLine="0"/>
        <w:jc w:val="left"/>
      </w:pPr>
      <w:r>
        <w:br w:type="page"/>
      </w:r>
    </w:p>
    <w:p w14:paraId="7567816D" w14:textId="77777777" w:rsidR="00BB75E2" w:rsidRDefault="00BB75E2">
      <w:pPr>
        <w:widowControl/>
        <w:spacing w:line="240" w:lineRule="auto"/>
        <w:ind w:firstLineChars="0" w:firstLine="0"/>
        <w:jc w:val="left"/>
        <w:sectPr w:rsidR="00BB75E2">
          <w:headerReference w:type="default" r:id="rId10"/>
          <w:footerReference w:type="default" r:id="rId11"/>
          <w:headerReference w:type="first" r:id="rId12"/>
          <w:footerReference w:type="first" r:id="rId13"/>
          <w:pgSz w:w="11906" w:h="16838"/>
          <w:pgMar w:top="1418" w:right="1134" w:bottom="1134" w:left="1418" w:header="851" w:footer="851" w:gutter="0"/>
          <w:pgNumType w:fmt="numberInDash" w:start="0"/>
          <w:cols w:space="425"/>
          <w:titlePg/>
          <w:docGrid w:type="lines" w:linePitch="332"/>
        </w:sectPr>
      </w:pPr>
    </w:p>
    <w:p w14:paraId="1EDD24CA" w14:textId="77777777" w:rsidR="00BB75E2" w:rsidRDefault="007E0F88">
      <w:pPr>
        <w:pStyle w:val="Title"/>
      </w:pPr>
      <w:bookmarkStart w:id="135" w:name="OLE_LINK101"/>
      <w:bookmarkStart w:id="136" w:name="OLE_LINK102"/>
      <w:bookmarkStart w:id="137" w:name="_Toc415841039"/>
      <w:ins w:id="138" w:author="Administrator" w:date="2023-02-07T11:04:00Z">
        <w:r>
          <w:rPr>
            <w:rFonts w:ascii="Segoe UI" w:hAnsi="Segoe UI" w:cs="Segoe UI"/>
            <w:color w:val="2A2B2E"/>
            <w:sz w:val="21"/>
            <w:szCs w:val="21"/>
            <w:shd w:val="clear" w:color="auto" w:fill="FFFFFF"/>
          </w:rPr>
          <w:lastRenderedPageBreak/>
          <w:t>Revision history</w:t>
        </w:r>
      </w:ins>
      <w:del w:id="139" w:author="Administrator" w:date="2023-02-07T11:04:00Z">
        <w:r w:rsidR="009A49DB" w:rsidDel="007E0F88">
          <w:rPr>
            <w:rFonts w:hint="eastAsia"/>
          </w:rPr>
          <w:delText>修订历史记录</w:delText>
        </w:r>
      </w:del>
    </w:p>
    <w:tbl>
      <w:tblPr>
        <w:tblW w:w="85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41"/>
        <w:gridCol w:w="1365"/>
        <w:gridCol w:w="4862"/>
        <w:gridCol w:w="1337"/>
      </w:tblGrid>
      <w:tr w:rsidR="00BB75E2" w14:paraId="1315A94A" w14:textId="77777777">
        <w:trPr>
          <w:trHeight w:val="340"/>
          <w:tblHeader/>
          <w:jc w:val="center"/>
        </w:trPr>
        <w:tc>
          <w:tcPr>
            <w:tcW w:w="941" w:type="dxa"/>
            <w:tcBorders>
              <w:top w:val="single" w:sz="12" w:space="0" w:color="auto"/>
              <w:bottom w:val="single" w:sz="12" w:space="0" w:color="auto"/>
            </w:tcBorders>
            <w:vAlign w:val="center"/>
          </w:tcPr>
          <w:p w14:paraId="24D92C55" w14:textId="77777777" w:rsidR="00BB75E2" w:rsidRDefault="009A49DB">
            <w:pPr>
              <w:pStyle w:val="a3"/>
              <w:jc w:val="center"/>
              <w:rPr>
                <w:bCs/>
              </w:rPr>
            </w:pPr>
            <w:del w:id="140" w:author="Administrator" w:date="2023-02-07T11:04:00Z">
              <w:r w:rsidDel="007E0F88">
                <w:rPr>
                  <w:rFonts w:hint="eastAsia"/>
                  <w:bCs/>
                </w:rPr>
                <w:delText>版本</w:delText>
              </w:r>
            </w:del>
            <w:ins w:id="141" w:author="Administrator" w:date="2023-02-07T11:04:00Z">
              <w:r w:rsidR="007E0F88">
                <w:rPr>
                  <w:bCs/>
                </w:rPr>
                <w:t>v ersion</w:t>
              </w:r>
            </w:ins>
          </w:p>
        </w:tc>
        <w:tc>
          <w:tcPr>
            <w:tcW w:w="1365" w:type="dxa"/>
            <w:tcBorders>
              <w:top w:val="single" w:sz="12" w:space="0" w:color="auto"/>
              <w:bottom w:val="single" w:sz="12" w:space="0" w:color="auto"/>
            </w:tcBorders>
            <w:vAlign w:val="center"/>
          </w:tcPr>
          <w:p w14:paraId="3A866F47" w14:textId="77777777" w:rsidR="00BB75E2" w:rsidRDefault="007E0F88">
            <w:pPr>
              <w:pStyle w:val="a3"/>
              <w:jc w:val="center"/>
              <w:rPr>
                <w:bCs/>
              </w:rPr>
            </w:pPr>
            <w:ins w:id="142" w:author="Administrator" w:date="2023-02-07T11:05:00Z">
              <w:r>
                <w:rPr>
                  <w:rFonts w:ascii="Segoe UI" w:hAnsi="Segoe UI" w:cs="Segoe UI"/>
                  <w:b/>
                  <w:bCs/>
                  <w:color w:val="2A2B2E"/>
                  <w:sz w:val="23"/>
                  <w:szCs w:val="23"/>
                  <w:shd w:val="clear" w:color="auto" w:fill="FFFFFF"/>
                </w:rPr>
                <w:t>release date</w:t>
              </w:r>
            </w:ins>
            <w:del w:id="143" w:author="Administrator" w:date="2023-02-07T11:05:00Z">
              <w:r w:rsidR="009A49DB" w:rsidDel="007E0F88">
                <w:rPr>
                  <w:rFonts w:hint="eastAsia"/>
                  <w:bCs/>
                </w:rPr>
                <w:delText>发布日期</w:delText>
              </w:r>
            </w:del>
          </w:p>
        </w:tc>
        <w:tc>
          <w:tcPr>
            <w:tcW w:w="4862" w:type="dxa"/>
            <w:tcBorders>
              <w:top w:val="single" w:sz="12" w:space="0" w:color="auto"/>
              <w:bottom w:val="single" w:sz="12" w:space="0" w:color="auto"/>
            </w:tcBorders>
            <w:vAlign w:val="center"/>
          </w:tcPr>
          <w:p w14:paraId="5267CBB0" w14:textId="77777777" w:rsidR="00BB75E2" w:rsidRDefault="007E0F88">
            <w:pPr>
              <w:pStyle w:val="a3"/>
              <w:jc w:val="center"/>
              <w:rPr>
                <w:bCs/>
              </w:rPr>
            </w:pPr>
            <w:ins w:id="144" w:author="Administrator" w:date="2023-02-07T11:05:00Z">
              <w:r>
                <w:rPr>
                  <w:rFonts w:ascii="Segoe UI" w:hAnsi="Segoe UI" w:cs="Segoe UI"/>
                  <w:color w:val="2A2B2E"/>
                  <w:szCs w:val="21"/>
                  <w:shd w:val="clear" w:color="auto" w:fill="FFFFFF"/>
                </w:rPr>
                <w:t>Change the inner volume</w:t>
              </w:r>
            </w:ins>
            <w:del w:id="145" w:author="Administrator" w:date="2023-02-07T11:05:00Z">
              <w:r w:rsidR="009A49DB" w:rsidDel="007E0F88">
                <w:rPr>
                  <w:rFonts w:hint="eastAsia"/>
                  <w:bCs/>
                </w:rPr>
                <w:delText>更</w:delText>
              </w:r>
              <w:r w:rsidR="009A49DB" w:rsidDel="007E0F88">
                <w:rPr>
                  <w:bCs/>
                </w:rPr>
                <w:delText xml:space="preserve">  </w:delText>
              </w:r>
              <w:r w:rsidR="009A49DB" w:rsidDel="007E0F88">
                <w:rPr>
                  <w:rFonts w:hint="eastAsia"/>
                  <w:bCs/>
                </w:rPr>
                <w:delText>改</w:delText>
              </w:r>
              <w:r w:rsidR="009A49DB" w:rsidDel="007E0F88">
                <w:rPr>
                  <w:bCs/>
                </w:rPr>
                <w:delText xml:space="preserve">  </w:delText>
              </w:r>
              <w:r w:rsidR="009A49DB" w:rsidDel="007E0F88">
                <w:rPr>
                  <w:rFonts w:hint="eastAsia"/>
                  <w:bCs/>
                </w:rPr>
                <w:delText>内</w:delText>
              </w:r>
              <w:r w:rsidR="009A49DB" w:rsidDel="007E0F88">
                <w:rPr>
                  <w:bCs/>
                </w:rPr>
                <w:delText xml:space="preserve">  </w:delText>
              </w:r>
              <w:r w:rsidR="009A49DB" w:rsidDel="007E0F88">
                <w:rPr>
                  <w:rFonts w:hint="eastAsia"/>
                  <w:bCs/>
                </w:rPr>
                <w:delText>容</w:delText>
              </w:r>
            </w:del>
          </w:p>
        </w:tc>
        <w:tc>
          <w:tcPr>
            <w:tcW w:w="1337" w:type="dxa"/>
            <w:tcBorders>
              <w:top w:val="single" w:sz="12" w:space="0" w:color="auto"/>
              <w:bottom w:val="single" w:sz="12" w:space="0" w:color="auto"/>
            </w:tcBorders>
            <w:vAlign w:val="center"/>
          </w:tcPr>
          <w:p w14:paraId="72FDF10E" w14:textId="77777777" w:rsidR="00BB75E2" w:rsidRDefault="009A49DB">
            <w:pPr>
              <w:pStyle w:val="a3"/>
              <w:jc w:val="center"/>
              <w:rPr>
                <w:bCs/>
              </w:rPr>
            </w:pPr>
            <w:del w:id="146" w:author="Administrator" w:date="2023-02-07T11:05:00Z">
              <w:r w:rsidDel="007E0F88">
                <w:rPr>
                  <w:rFonts w:hint="eastAsia"/>
                  <w:bCs/>
                </w:rPr>
                <w:delText>更改人</w:delText>
              </w:r>
            </w:del>
          </w:p>
        </w:tc>
      </w:tr>
      <w:tr w:rsidR="00BB75E2" w14:paraId="156C8B24" w14:textId="77777777">
        <w:trPr>
          <w:trHeight w:val="340"/>
          <w:jc w:val="center"/>
        </w:trPr>
        <w:tc>
          <w:tcPr>
            <w:tcW w:w="941" w:type="dxa"/>
            <w:tcBorders>
              <w:top w:val="single" w:sz="12" w:space="0" w:color="auto"/>
            </w:tcBorders>
            <w:vAlign w:val="center"/>
          </w:tcPr>
          <w:p w14:paraId="410C3175" w14:textId="77777777" w:rsidR="00BB75E2" w:rsidRDefault="009A49DB">
            <w:pPr>
              <w:pStyle w:val="a3"/>
              <w:jc w:val="center"/>
            </w:pPr>
            <w:bookmarkStart w:id="147" w:name="_Hlk446615626"/>
            <w:r>
              <w:rPr>
                <w:rFonts w:hint="eastAsia"/>
              </w:rPr>
              <w:t>0.1</w:t>
            </w:r>
          </w:p>
        </w:tc>
        <w:tc>
          <w:tcPr>
            <w:tcW w:w="1365" w:type="dxa"/>
            <w:tcBorders>
              <w:top w:val="single" w:sz="12" w:space="0" w:color="auto"/>
            </w:tcBorders>
            <w:vAlign w:val="center"/>
          </w:tcPr>
          <w:p w14:paraId="0BD22A7A" w14:textId="77777777" w:rsidR="00BB75E2" w:rsidRDefault="009A49DB">
            <w:pPr>
              <w:pStyle w:val="a3"/>
              <w:jc w:val="center"/>
            </w:pPr>
            <w:r>
              <w:rPr>
                <w:rFonts w:hint="eastAsia"/>
              </w:rPr>
              <w:t>2016-1-20</w:t>
            </w:r>
          </w:p>
        </w:tc>
        <w:tc>
          <w:tcPr>
            <w:tcW w:w="4862" w:type="dxa"/>
            <w:tcBorders>
              <w:top w:val="single" w:sz="12" w:space="0" w:color="auto"/>
            </w:tcBorders>
            <w:vAlign w:val="center"/>
          </w:tcPr>
          <w:p w14:paraId="18B43D0D" w14:textId="77777777" w:rsidR="00BB75E2" w:rsidRDefault="009A49DB">
            <w:pPr>
              <w:pStyle w:val="a3"/>
            </w:pPr>
            <w:r>
              <w:rPr>
                <w:rFonts w:hint="eastAsia"/>
              </w:rPr>
              <w:t>first draft</w:t>
            </w:r>
          </w:p>
        </w:tc>
        <w:tc>
          <w:tcPr>
            <w:tcW w:w="1337" w:type="dxa"/>
            <w:tcBorders>
              <w:top w:val="single" w:sz="12" w:space="0" w:color="auto"/>
            </w:tcBorders>
            <w:vAlign w:val="center"/>
          </w:tcPr>
          <w:p w14:paraId="5596CE13" w14:textId="77777777" w:rsidR="00BB75E2" w:rsidRDefault="00BB75E2">
            <w:pPr>
              <w:pStyle w:val="a3"/>
              <w:jc w:val="center"/>
            </w:pPr>
          </w:p>
        </w:tc>
      </w:tr>
      <w:bookmarkEnd w:id="147"/>
      <w:tr w:rsidR="00BB75E2" w14:paraId="423BCB76" w14:textId="77777777">
        <w:trPr>
          <w:trHeight w:val="340"/>
          <w:jc w:val="center"/>
        </w:trPr>
        <w:tc>
          <w:tcPr>
            <w:tcW w:w="941" w:type="dxa"/>
            <w:vAlign w:val="center"/>
          </w:tcPr>
          <w:p w14:paraId="0022AE90" w14:textId="77777777" w:rsidR="00BB75E2" w:rsidRDefault="009A49DB">
            <w:pPr>
              <w:pStyle w:val="a3"/>
              <w:jc w:val="center"/>
            </w:pPr>
            <w:r>
              <w:rPr>
                <w:rFonts w:hint="eastAsia"/>
              </w:rPr>
              <w:t>0.2</w:t>
            </w:r>
          </w:p>
        </w:tc>
        <w:tc>
          <w:tcPr>
            <w:tcW w:w="1365" w:type="dxa"/>
            <w:vAlign w:val="center"/>
          </w:tcPr>
          <w:p w14:paraId="4D8F6C8E" w14:textId="77777777" w:rsidR="00BB75E2" w:rsidRDefault="009A49DB">
            <w:pPr>
              <w:pStyle w:val="a3"/>
              <w:jc w:val="center"/>
            </w:pPr>
            <w:r>
              <w:rPr>
                <w:rFonts w:hint="eastAsia"/>
              </w:rPr>
              <w:t>2016-3-24</w:t>
            </w:r>
          </w:p>
        </w:tc>
        <w:tc>
          <w:tcPr>
            <w:tcW w:w="4862" w:type="dxa"/>
            <w:vAlign w:val="center"/>
          </w:tcPr>
          <w:p w14:paraId="12445DCE" w14:textId="77777777" w:rsidR="00BB75E2" w:rsidRDefault="009A49DB">
            <w:pPr>
              <w:pStyle w:val="a3"/>
              <w:numPr>
                <w:ilvl w:val="0"/>
                <w:numId w:val="3"/>
              </w:numPr>
            </w:pPr>
            <w:r>
              <w:rPr>
                <w:rFonts w:hint="eastAsia"/>
              </w:rPr>
              <w:t>Add error branch processing</w:t>
            </w:r>
          </w:p>
          <w:p w14:paraId="63CF5E02" w14:textId="77777777" w:rsidR="00BB75E2" w:rsidRDefault="009A49DB">
            <w:pPr>
              <w:pStyle w:val="a3"/>
              <w:numPr>
                <w:ilvl w:val="0"/>
                <w:numId w:val="3"/>
              </w:numPr>
            </w:pPr>
            <w:r>
              <w:rPr>
                <w:rFonts w:hint="eastAsia"/>
              </w:rPr>
              <w:t>Enhance fault tolerance</w:t>
            </w:r>
          </w:p>
          <w:p w14:paraId="25565915" w14:textId="77777777" w:rsidR="00BB75E2" w:rsidRDefault="009A49DB">
            <w:pPr>
              <w:pStyle w:val="a3"/>
              <w:numPr>
                <w:ilvl w:val="0"/>
                <w:numId w:val="3"/>
              </w:numPr>
            </w:pPr>
            <w:r>
              <w:rPr>
                <w:rFonts w:hint="eastAsia"/>
              </w:rPr>
              <w:t>Add a new management configuration interface</w:t>
            </w:r>
          </w:p>
        </w:tc>
        <w:tc>
          <w:tcPr>
            <w:tcW w:w="1337" w:type="dxa"/>
            <w:vAlign w:val="center"/>
          </w:tcPr>
          <w:p w14:paraId="7CA432BF" w14:textId="77777777" w:rsidR="00BB75E2" w:rsidRDefault="00BB75E2">
            <w:pPr>
              <w:pStyle w:val="a3"/>
              <w:jc w:val="center"/>
            </w:pPr>
          </w:p>
        </w:tc>
      </w:tr>
      <w:tr w:rsidR="00BB75E2" w14:paraId="4BEE2BDA" w14:textId="77777777">
        <w:trPr>
          <w:trHeight w:val="154"/>
          <w:jc w:val="center"/>
        </w:trPr>
        <w:tc>
          <w:tcPr>
            <w:tcW w:w="941" w:type="dxa"/>
            <w:vAlign w:val="center"/>
          </w:tcPr>
          <w:p w14:paraId="0AF9544C" w14:textId="77777777" w:rsidR="00BB75E2" w:rsidRDefault="009A49DB">
            <w:pPr>
              <w:pStyle w:val="a3"/>
              <w:jc w:val="center"/>
            </w:pPr>
            <w:r>
              <w:rPr>
                <w:rFonts w:hint="eastAsia"/>
              </w:rPr>
              <w:t>0.32</w:t>
            </w:r>
          </w:p>
        </w:tc>
        <w:tc>
          <w:tcPr>
            <w:tcW w:w="1365" w:type="dxa"/>
            <w:vAlign w:val="center"/>
          </w:tcPr>
          <w:p w14:paraId="1A23A6B4" w14:textId="77777777" w:rsidR="00BB75E2" w:rsidRDefault="009A49DB">
            <w:pPr>
              <w:pStyle w:val="a3"/>
              <w:jc w:val="center"/>
            </w:pPr>
            <w:r>
              <w:rPr>
                <w:rFonts w:hint="eastAsia"/>
              </w:rPr>
              <w:t>2016-5-14</w:t>
            </w:r>
          </w:p>
        </w:tc>
        <w:tc>
          <w:tcPr>
            <w:tcW w:w="4862" w:type="dxa"/>
            <w:vAlign w:val="center"/>
          </w:tcPr>
          <w:p w14:paraId="64BEF89E" w14:textId="77777777" w:rsidR="00BB75E2" w:rsidRDefault="009A49DB">
            <w:pPr>
              <w:pStyle w:val="a3"/>
              <w:numPr>
                <w:ilvl w:val="0"/>
                <w:numId w:val="4"/>
              </w:numPr>
            </w:pPr>
            <w:r>
              <w:rPr>
                <w:rFonts w:hint="eastAsia"/>
              </w:rPr>
              <w:t>Add a redirected user list interface definition</w:t>
            </w:r>
          </w:p>
          <w:p w14:paraId="0D54AC34" w14:textId="77777777" w:rsidR="00BB75E2" w:rsidRDefault="009A49DB">
            <w:pPr>
              <w:pStyle w:val="a3"/>
            </w:pPr>
            <w:r>
              <w:rPr>
                <w:rFonts w:hint="eastAsia"/>
              </w:rPr>
              <w:t>Add the minimum receive level message interface definition</w:t>
            </w:r>
          </w:p>
        </w:tc>
        <w:tc>
          <w:tcPr>
            <w:tcW w:w="1337" w:type="dxa"/>
            <w:vAlign w:val="center"/>
          </w:tcPr>
          <w:p w14:paraId="045F0276" w14:textId="77777777" w:rsidR="00BB75E2" w:rsidRDefault="00BB75E2">
            <w:pPr>
              <w:pStyle w:val="a3"/>
              <w:jc w:val="center"/>
            </w:pPr>
          </w:p>
        </w:tc>
      </w:tr>
      <w:tr w:rsidR="00BB75E2" w14:paraId="2C1CEC42" w14:textId="77777777">
        <w:trPr>
          <w:trHeight w:val="187"/>
          <w:jc w:val="center"/>
        </w:trPr>
        <w:tc>
          <w:tcPr>
            <w:tcW w:w="941" w:type="dxa"/>
            <w:vAlign w:val="center"/>
          </w:tcPr>
          <w:p w14:paraId="0B1532E0" w14:textId="77777777" w:rsidR="00BB75E2" w:rsidRDefault="009A49DB">
            <w:pPr>
              <w:pStyle w:val="a3"/>
              <w:jc w:val="center"/>
            </w:pPr>
            <w:r>
              <w:t>0.34</w:t>
            </w:r>
          </w:p>
        </w:tc>
        <w:tc>
          <w:tcPr>
            <w:tcW w:w="1365" w:type="dxa"/>
            <w:vAlign w:val="center"/>
          </w:tcPr>
          <w:p w14:paraId="474D6556" w14:textId="77777777" w:rsidR="00BB75E2" w:rsidRDefault="009A49DB">
            <w:pPr>
              <w:pStyle w:val="a3"/>
              <w:jc w:val="center"/>
            </w:pPr>
            <w:r>
              <w:t>2016-5-31</w:t>
            </w:r>
          </w:p>
        </w:tc>
        <w:tc>
          <w:tcPr>
            <w:tcW w:w="4862" w:type="dxa"/>
            <w:vAlign w:val="center"/>
          </w:tcPr>
          <w:p w14:paraId="7F35634A" w14:textId="77777777" w:rsidR="00BB75E2" w:rsidRDefault="009A49DB">
            <w:pPr>
              <w:pStyle w:val="a3"/>
            </w:pPr>
            <w:r>
              <w:rPr>
                <w:rFonts w:hint="eastAsia"/>
              </w:rPr>
              <w:t>Increase the GPS status report</w:t>
            </w:r>
          </w:p>
        </w:tc>
        <w:tc>
          <w:tcPr>
            <w:tcW w:w="1337" w:type="dxa"/>
            <w:vAlign w:val="center"/>
          </w:tcPr>
          <w:p w14:paraId="3E2EFFED" w14:textId="77777777" w:rsidR="00BB75E2" w:rsidRDefault="00BB75E2">
            <w:pPr>
              <w:pStyle w:val="a3"/>
              <w:jc w:val="center"/>
            </w:pPr>
          </w:p>
        </w:tc>
      </w:tr>
      <w:tr w:rsidR="00BB75E2" w14:paraId="740C5AE7" w14:textId="77777777">
        <w:trPr>
          <w:trHeight w:val="133"/>
          <w:jc w:val="center"/>
        </w:trPr>
        <w:tc>
          <w:tcPr>
            <w:tcW w:w="941" w:type="dxa"/>
            <w:vAlign w:val="center"/>
          </w:tcPr>
          <w:p w14:paraId="6CA06C8D" w14:textId="77777777" w:rsidR="00BB75E2" w:rsidRDefault="009A49DB">
            <w:pPr>
              <w:pStyle w:val="a3"/>
              <w:jc w:val="center"/>
            </w:pPr>
            <w:r>
              <w:rPr>
                <w:rFonts w:hint="eastAsia"/>
              </w:rPr>
              <w:t>0.35</w:t>
            </w:r>
          </w:p>
        </w:tc>
        <w:tc>
          <w:tcPr>
            <w:tcW w:w="1365" w:type="dxa"/>
            <w:vAlign w:val="center"/>
          </w:tcPr>
          <w:p w14:paraId="61714F7D" w14:textId="77777777" w:rsidR="00BB75E2" w:rsidRDefault="009A49DB">
            <w:pPr>
              <w:pStyle w:val="a3"/>
              <w:jc w:val="center"/>
            </w:pPr>
            <w:r>
              <w:rPr>
                <w:rFonts w:hint="eastAsia"/>
              </w:rPr>
              <w:t>2016-6-7</w:t>
            </w:r>
          </w:p>
        </w:tc>
        <w:tc>
          <w:tcPr>
            <w:tcW w:w="4862" w:type="dxa"/>
            <w:vAlign w:val="center"/>
          </w:tcPr>
          <w:p w14:paraId="53034866" w14:textId="77777777" w:rsidR="00BB75E2" w:rsidRDefault="009A49DB">
            <w:pPr>
              <w:pStyle w:val="a3"/>
            </w:pPr>
            <w:r>
              <w:rPr>
                <w:rFonts w:hint="eastAsia"/>
              </w:rPr>
              <w:t>Added I2C interface: 4.5.34 4.5.39</w:t>
            </w:r>
          </w:p>
        </w:tc>
        <w:tc>
          <w:tcPr>
            <w:tcW w:w="1337" w:type="dxa"/>
            <w:vAlign w:val="center"/>
          </w:tcPr>
          <w:p w14:paraId="3FFD50AA" w14:textId="77777777" w:rsidR="00BB75E2" w:rsidRDefault="00BB75E2">
            <w:pPr>
              <w:pStyle w:val="a3"/>
              <w:jc w:val="center"/>
            </w:pPr>
          </w:p>
        </w:tc>
      </w:tr>
      <w:tr w:rsidR="00BB75E2" w14:paraId="60D982CA" w14:textId="77777777">
        <w:trPr>
          <w:trHeight w:val="340"/>
          <w:jc w:val="center"/>
        </w:trPr>
        <w:tc>
          <w:tcPr>
            <w:tcW w:w="941" w:type="dxa"/>
            <w:vAlign w:val="center"/>
          </w:tcPr>
          <w:p w14:paraId="19084542" w14:textId="77777777" w:rsidR="00BB75E2" w:rsidRDefault="009A49DB">
            <w:pPr>
              <w:pStyle w:val="a3"/>
              <w:jc w:val="center"/>
            </w:pPr>
            <w:r>
              <w:rPr>
                <w:rFonts w:hint="eastAsia"/>
              </w:rPr>
              <w:t>0.36</w:t>
            </w:r>
          </w:p>
        </w:tc>
        <w:tc>
          <w:tcPr>
            <w:tcW w:w="1365" w:type="dxa"/>
            <w:vAlign w:val="center"/>
          </w:tcPr>
          <w:p w14:paraId="6D55B9D5" w14:textId="77777777" w:rsidR="00BB75E2" w:rsidRDefault="009A49DB">
            <w:pPr>
              <w:pStyle w:val="a3"/>
              <w:jc w:val="center"/>
            </w:pPr>
            <w:r>
              <w:rPr>
                <w:rFonts w:hint="eastAsia"/>
              </w:rPr>
              <w:t>2016-6-16</w:t>
            </w:r>
          </w:p>
        </w:tc>
        <w:tc>
          <w:tcPr>
            <w:tcW w:w="4862" w:type="dxa"/>
            <w:vAlign w:val="center"/>
          </w:tcPr>
          <w:p w14:paraId="0CC71DD0" w14:textId="77777777" w:rsidR="00BB75E2" w:rsidRDefault="009A49DB">
            <w:pPr>
              <w:pStyle w:val="a3"/>
            </w:pPr>
            <w:r>
              <w:rPr>
                <w:rFonts w:hint="eastAsia"/>
              </w:rPr>
              <w:t>Add the delay domain field 4.5.28</w:t>
            </w:r>
          </w:p>
          <w:p w14:paraId="4DCF6ABC" w14:textId="77777777" w:rsidR="00BB75E2" w:rsidRDefault="009A49DB">
            <w:pPr>
              <w:pStyle w:val="a3"/>
            </w:pPr>
            <w:r>
              <w:rPr>
                <w:rFonts w:hint="eastAsia"/>
              </w:rPr>
              <w:t>Increase the return result by 4.5.37</w:t>
            </w:r>
          </w:p>
        </w:tc>
        <w:tc>
          <w:tcPr>
            <w:tcW w:w="1337" w:type="dxa"/>
            <w:vAlign w:val="center"/>
          </w:tcPr>
          <w:p w14:paraId="293E94A7" w14:textId="77777777" w:rsidR="00BB75E2" w:rsidRDefault="00BB75E2">
            <w:pPr>
              <w:pStyle w:val="a3"/>
              <w:jc w:val="center"/>
            </w:pPr>
          </w:p>
        </w:tc>
      </w:tr>
      <w:tr w:rsidR="00BB75E2" w14:paraId="6A48DD32" w14:textId="77777777">
        <w:trPr>
          <w:trHeight w:val="340"/>
          <w:jc w:val="center"/>
        </w:trPr>
        <w:tc>
          <w:tcPr>
            <w:tcW w:w="941" w:type="dxa"/>
            <w:vAlign w:val="center"/>
          </w:tcPr>
          <w:p w14:paraId="137B5B19" w14:textId="77777777" w:rsidR="00BB75E2" w:rsidRDefault="009A49DB">
            <w:pPr>
              <w:pStyle w:val="a3"/>
              <w:jc w:val="center"/>
            </w:pPr>
            <w:r>
              <w:rPr>
                <w:rFonts w:hint="eastAsia"/>
              </w:rPr>
              <w:t>0.37</w:t>
            </w:r>
          </w:p>
        </w:tc>
        <w:tc>
          <w:tcPr>
            <w:tcW w:w="1365" w:type="dxa"/>
            <w:vAlign w:val="center"/>
          </w:tcPr>
          <w:p w14:paraId="7E628E24" w14:textId="77777777" w:rsidR="00BB75E2" w:rsidRDefault="009A49DB">
            <w:pPr>
              <w:pStyle w:val="a3"/>
              <w:jc w:val="center"/>
            </w:pPr>
            <w:r>
              <w:rPr>
                <w:rFonts w:hint="eastAsia"/>
              </w:rPr>
              <w:t>2016-6-17</w:t>
            </w:r>
          </w:p>
        </w:tc>
        <w:tc>
          <w:tcPr>
            <w:tcW w:w="4862" w:type="dxa"/>
            <w:vAlign w:val="center"/>
          </w:tcPr>
          <w:p w14:paraId="25F406E5" w14:textId="77777777" w:rsidR="00BB75E2" w:rsidRDefault="009A49DB">
            <w:pPr>
              <w:pStyle w:val="a3"/>
            </w:pPr>
            <w:r>
              <w:rPr>
                <w:rFonts w:hint="eastAsia"/>
              </w:rPr>
              <w:t>Synchronous message reporting is increased by frequency point, PCI, TAC, RSSI information</w:t>
            </w:r>
          </w:p>
        </w:tc>
        <w:tc>
          <w:tcPr>
            <w:tcW w:w="1337" w:type="dxa"/>
            <w:vAlign w:val="center"/>
          </w:tcPr>
          <w:p w14:paraId="1DB956EF" w14:textId="77777777" w:rsidR="00BB75E2" w:rsidRDefault="00BB75E2">
            <w:pPr>
              <w:pStyle w:val="a3"/>
            </w:pPr>
          </w:p>
        </w:tc>
      </w:tr>
      <w:tr w:rsidR="00BB75E2" w14:paraId="562635B3" w14:textId="77777777">
        <w:trPr>
          <w:trHeight w:val="340"/>
          <w:jc w:val="center"/>
        </w:trPr>
        <w:tc>
          <w:tcPr>
            <w:tcW w:w="941" w:type="dxa"/>
            <w:vAlign w:val="center"/>
          </w:tcPr>
          <w:p w14:paraId="085AC738" w14:textId="77777777" w:rsidR="00BB75E2" w:rsidRDefault="009A49DB">
            <w:pPr>
              <w:pStyle w:val="a3"/>
              <w:jc w:val="center"/>
            </w:pPr>
            <w:r>
              <w:rPr>
                <w:rFonts w:hint="eastAsia"/>
              </w:rPr>
              <w:t>0.38</w:t>
            </w:r>
          </w:p>
        </w:tc>
        <w:tc>
          <w:tcPr>
            <w:tcW w:w="1365" w:type="dxa"/>
            <w:vAlign w:val="center"/>
          </w:tcPr>
          <w:p w14:paraId="1D997315" w14:textId="77777777" w:rsidR="00BB75E2" w:rsidRDefault="009A49DB">
            <w:pPr>
              <w:pStyle w:val="a3"/>
              <w:jc w:val="center"/>
            </w:pPr>
            <w:r>
              <w:rPr>
                <w:rFonts w:hint="eastAsia"/>
              </w:rPr>
              <w:t>2016-6-19</w:t>
            </w:r>
          </w:p>
        </w:tc>
        <w:tc>
          <w:tcPr>
            <w:tcW w:w="4862" w:type="dxa"/>
            <w:vAlign w:val="center"/>
          </w:tcPr>
          <w:p w14:paraId="22E0A7E6" w14:textId="77777777" w:rsidR="00BB75E2" w:rsidRDefault="009A49DB">
            <w:pPr>
              <w:pStyle w:val="a3"/>
            </w:pPr>
            <w:r>
              <w:rPr>
                <w:rFonts w:hint="eastAsia"/>
              </w:rPr>
              <w:t>Increase the GPS status by 4.5.20</w:t>
            </w:r>
          </w:p>
        </w:tc>
        <w:tc>
          <w:tcPr>
            <w:tcW w:w="1337" w:type="dxa"/>
            <w:vAlign w:val="center"/>
          </w:tcPr>
          <w:p w14:paraId="1F95F008" w14:textId="77777777" w:rsidR="00BB75E2" w:rsidRDefault="00BB75E2">
            <w:pPr>
              <w:pStyle w:val="a3"/>
              <w:jc w:val="center"/>
            </w:pPr>
          </w:p>
        </w:tc>
      </w:tr>
      <w:tr w:rsidR="00BB75E2" w14:paraId="66A3E49F" w14:textId="77777777">
        <w:trPr>
          <w:trHeight w:val="340"/>
          <w:jc w:val="center"/>
        </w:trPr>
        <w:tc>
          <w:tcPr>
            <w:tcW w:w="941" w:type="dxa"/>
            <w:vAlign w:val="center"/>
          </w:tcPr>
          <w:p w14:paraId="12E70938" w14:textId="77777777" w:rsidR="00BB75E2" w:rsidRDefault="009A49DB">
            <w:pPr>
              <w:pStyle w:val="a3"/>
              <w:jc w:val="center"/>
            </w:pPr>
            <w:r>
              <w:t>0</w:t>
            </w:r>
            <w:r>
              <w:rPr>
                <w:rFonts w:hint="eastAsia"/>
              </w:rPr>
              <w:t>.39</w:t>
            </w:r>
          </w:p>
        </w:tc>
        <w:tc>
          <w:tcPr>
            <w:tcW w:w="1365" w:type="dxa"/>
            <w:vAlign w:val="center"/>
          </w:tcPr>
          <w:p w14:paraId="4459601E" w14:textId="77777777" w:rsidR="00BB75E2" w:rsidRDefault="009A49DB">
            <w:pPr>
              <w:pStyle w:val="a3"/>
              <w:jc w:val="center"/>
            </w:pPr>
            <w:r>
              <w:rPr>
                <w:rFonts w:hint="eastAsia"/>
              </w:rPr>
              <w:t>2016-6-19</w:t>
            </w:r>
          </w:p>
        </w:tc>
        <w:tc>
          <w:tcPr>
            <w:tcW w:w="4862" w:type="dxa"/>
            <w:vAlign w:val="center"/>
          </w:tcPr>
          <w:p w14:paraId="33C93046" w14:textId="77777777" w:rsidR="00BB75E2" w:rsidRDefault="009A49DB">
            <w:pPr>
              <w:pStyle w:val="a3"/>
            </w:pPr>
            <w:r>
              <w:rPr>
                <w:rFonts w:hint="eastAsia"/>
              </w:rPr>
              <w:t>Modify some parts where the text description is inconsistent</w:t>
            </w:r>
          </w:p>
        </w:tc>
        <w:tc>
          <w:tcPr>
            <w:tcW w:w="1337" w:type="dxa"/>
            <w:vAlign w:val="center"/>
          </w:tcPr>
          <w:p w14:paraId="484DAAF2" w14:textId="77777777" w:rsidR="00BB75E2" w:rsidRDefault="00BB75E2">
            <w:pPr>
              <w:pStyle w:val="a3"/>
              <w:jc w:val="center"/>
            </w:pPr>
          </w:p>
        </w:tc>
      </w:tr>
      <w:tr w:rsidR="00BB75E2" w14:paraId="3388D39A" w14:textId="77777777">
        <w:trPr>
          <w:trHeight w:val="340"/>
          <w:jc w:val="center"/>
        </w:trPr>
        <w:tc>
          <w:tcPr>
            <w:tcW w:w="941" w:type="dxa"/>
            <w:vAlign w:val="center"/>
          </w:tcPr>
          <w:p w14:paraId="38869861" w14:textId="77777777" w:rsidR="00BB75E2" w:rsidRDefault="009A49DB">
            <w:pPr>
              <w:pStyle w:val="a3"/>
              <w:jc w:val="center"/>
            </w:pPr>
            <w:r>
              <w:rPr>
                <w:rFonts w:hint="eastAsia"/>
              </w:rPr>
              <w:t>0.40</w:t>
            </w:r>
          </w:p>
        </w:tc>
        <w:tc>
          <w:tcPr>
            <w:tcW w:w="1365" w:type="dxa"/>
            <w:vAlign w:val="center"/>
          </w:tcPr>
          <w:p w14:paraId="1E909B4E" w14:textId="77777777" w:rsidR="00BB75E2" w:rsidRDefault="009A49DB">
            <w:pPr>
              <w:pStyle w:val="a3"/>
              <w:jc w:val="center"/>
            </w:pPr>
            <w:r>
              <w:rPr>
                <w:rFonts w:hint="eastAsia"/>
              </w:rPr>
              <w:t>2016-6-22</w:t>
            </w:r>
          </w:p>
        </w:tc>
        <w:tc>
          <w:tcPr>
            <w:tcW w:w="4862" w:type="dxa"/>
            <w:vAlign w:val="center"/>
          </w:tcPr>
          <w:p w14:paraId="2CA2BF8D" w14:textId="77777777" w:rsidR="00BB75E2" w:rsidRDefault="009A49DB">
            <w:pPr>
              <w:pStyle w:val="a3"/>
            </w:pPr>
            <w:r>
              <w:rPr>
                <w:rFonts w:hint="eastAsia"/>
              </w:rPr>
              <w:t>Modify 4.5.28 and 4.5.20. Increase the synchronization state nmm auxiliary frequency bias; the initial configuration increases whether to save frequency bias</w:t>
            </w:r>
          </w:p>
        </w:tc>
        <w:tc>
          <w:tcPr>
            <w:tcW w:w="1337" w:type="dxa"/>
            <w:vAlign w:val="center"/>
          </w:tcPr>
          <w:p w14:paraId="7A9B513F" w14:textId="77777777" w:rsidR="00BB75E2" w:rsidRDefault="00BB75E2">
            <w:pPr>
              <w:pStyle w:val="a3"/>
              <w:jc w:val="center"/>
            </w:pPr>
          </w:p>
        </w:tc>
      </w:tr>
      <w:tr w:rsidR="00BB75E2" w14:paraId="4F80B4C4" w14:textId="77777777">
        <w:trPr>
          <w:trHeight w:val="340"/>
          <w:jc w:val="center"/>
        </w:trPr>
        <w:tc>
          <w:tcPr>
            <w:tcW w:w="941" w:type="dxa"/>
            <w:vAlign w:val="center"/>
          </w:tcPr>
          <w:p w14:paraId="232A7C36" w14:textId="77777777" w:rsidR="00BB75E2" w:rsidRDefault="009A49DB">
            <w:pPr>
              <w:pStyle w:val="a3"/>
              <w:jc w:val="center"/>
            </w:pPr>
            <w:r>
              <w:rPr>
                <w:rFonts w:hint="eastAsia"/>
              </w:rPr>
              <w:t>0.41</w:t>
            </w:r>
          </w:p>
        </w:tc>
        <w:tc>
          <w:tcPr>
            <w:tcW w:w="1365" w:type="dxa"/>
            <w:vAlign w:val="center"/>
          </w:tcPr>
          <w:p w14:paraId="2FEBDF1D" w14:textId="77777777" w:rsidR="00BB75E2" w:rsidRDefault="009A49DB">
            <w:pPr>
              <w:pStyle w:val="a3"/>
              <w:jc w:val="center"/>
            </w:pPr>
            <w:r>
              <w:rPr>
                <w:rFonts w:hint="eastAsia"/>
              </w:rPr>
              <w:t>2016-6-23</w:t>
            </w:r>
          </w:p>
        </w:tc>
        <w:tc>
          <w:tcPr>
            <w:tcW w:w="4862" w:type="dxa"/>
            <w:vAlign w:val="center"/>
          </w:tcPr>
          <w:p w14:paraId="06DB178E" w14:textId="77777777" w:rsidR="00BB75E2" w:rsidRDefault="009A49DB">
            <w:pPr>
              <w:pStyle w:val="a3"/>
            </w:pPr>
            <w:r>
              <w:rPr>
                <w:rFonts w:hint="eastAsia"/>
              </w:rPr>
              <w:t>Add GPS latitude and longitude; add working band for initial configuration; change support band of equipment startup information to working band</w:t>
            </w:r>
          </w:p>
        </w:tc>
        <w:tc>
          <w:tcPr>
            <w:tcW w:w="1337" w:type="dxa"/>
            <w:vAlign w:val="center"/>
          </w:tcPr>
          <w:p w14:paraId="1E236905" w14:textId="77777777" w:rsidR="00BB75E2" w:rsidRDefault="00BB75E2">
            <w:pPr>
              <w:pStyle w:val="a3"/>
            </w:pPr>
          </w:p>
        </w:tc>
      </w:tr>
      <w:tr w:rsidR="00BB75E2" w14:paraId="6D0556E2" w14:textId="77777777">
        <w:trPr>
          <w:trHeight w:val="340"/>
          <w:jc w:val="center"/>
        </w:trPr>
        <w:tc>
          <w:tcPr>
            <w:tcW w:w="941" w:type="dxa"/>
            <w:vAlign w:val="center"/>
          </w:tcPr>
          <w:p w14:paraId="17A395C7" w14:textId="77777777" w:rsidR="00BB75E2" w:rsidRDefault="009A49DB">
            <w:pPr>
              <w:pStyle w:val="a3"/>
              <w:jc w:val="center"/>
            </w:pPr>
            <w:r>
              <w:rPr>
                <w:rFonts w:hint="eastAsia"/>
              </w:rPr>
              <w:t>0.42</w:t>
            </w:r>
          </w:p>
        </w:tc>
        <w:tc>
          <w:tcPr>
            <w:tcW w:w="1365" w:type="dxa"/>
            <w:vAlign w:val="center"/>
          </w:tcPr>
          <w:p w14:paraId="79B5AD36" w14:textId="77777777" w:rsidR="00BB75E2" w:rsidRDefault="009A49DB">
            <w:pPr>
              <w:pStyle w:val="a3"/>
              <w:jc w:val="center"/>
            </w:pPr>
            <w:r>
              <w:rPr>
                <w:rFonts w:hint="eastAsia"/>
              </w:rPr>
              <w:t>2016-6-27</w:t>
            </w:r>
          </w:p>
        </w:tc>
        <w:tc>
          <w:tcPr>
            <w:tcW w:w="4862" w:type="dxa"/>
            <w:vAlign w:val="center"/>
          </w:tcPr>
          <w:p w14:paraId="49C2DA1E" w14:textId="77777777" w:rsidR="00BB75E2" w:rsidRDefault="009A49DB">
            <w:pPr>
              <w:pStyle w:val="a3"/>
            </w:pPr>
            <w:r>
              <w:rPr>
                <w:rFonts w:hint="eastAsia"/>
              </w:rPr>
              <w:t>Modify 4.5.6: Add the version number of the physical layer and the kernel</w:t>
            </w:r>
          </w:p>
        </w:tc>
        <w:tc>
          <w:tcPr>
            <w:tcW w:w="1337" w:type="dxa"/>
            <w:vAlign w:val="center"/>
          </w:tcPr>
          <w:p w14:paraId="53368125" w14:textId="77777777" w:rsidR="00BB75E2" w:rsidRDefault="00BB75E2">
            <w:pPr>
              <w:pStyle w:val="a3"/>
            </w:pPr>
          </w:p>
        </w:tc>
      </w:tr>
      <w:tr w:rsidR="00BB75E2" w14:paraId="47B69D48" w14:textId="77777777">
        <w:trPr>
          <w:trHeight w:val="340"/>
          <w:jc w:val="center"/>
        </w:trPr>
        <w:tc>
          <w:tcPr>
            <w:tcW w:w="941" w:type="dxa"/>
            <w:vAlign w:val="center"/>
          </w:tcPr>
          <w:p w14:paraId="00E31245" w14:textId="77777777" w:rsidR="00BB75E2" w:rsidRDefault="009A49DB">
            <w:pPr>
              <w:pStyle w:val="a3"/>
              <w:jc w:val="center"/>
            </w:pPr>
            <w:r>
              <w:rPr>
                <w:rFonts w:hint="eastAsia"/>
              </w:rPr>
              <w:t>0.43</w:t>
            </w:r>
          </w:p>
        </w:tc>
        <w:tc>
          <w:tcPr>
            <w:tcW w:w="1365" w:type="dxa"/>
            <w:vAlign w:val="center"/>
          </w:tcPr>
          <w:p w14:paraId="22407F6A" w14:textId="77777777" w:rsidR="00BB75E2" w:rsidRDefault="009A49DB">
            <w:pPr>
              <w:pStyle w:val="a3"/>
              <w:jc w:val="center"/>
            </w:pPr>
            <w:r>
              <w:rPr>
                <w:rFonts w:hint="eastAsia"/>
              </w:rPr>
              <w:t>2016-7-9</w:t>
            </w:r>
          </w:p>
        </w:tc>
        <w:tc>
          <w:tcPr>
            <w:tcW w:w="4862" w:type="dxa"/>
            <w:vAlign w:val="center"/>
          </w:tcPr>
          <w:p w14:paraId="1F64CEA4" w14:textId="77777777" w:rsidR="00BB75E2" w:rsidRDefault="009A49DB">
            <w:pPr>
              <w:pStyle w:val="a3"/>
            </w:pPr>
            <w:r>
              <w:rPr>
                <w:rFonts w:hint="eastAsia"/>
              </w:rPr>
              <w:t>Modification 4.4.23: Support for all redirection</w:t>
            </w:r>
          </w:p>
        </w:tc>
        <w:tc>
          <w:tcPr>
            <w:tcW w:w="1337" w:type="dxa"/>
            <w:vAlign w:val="center"/>
          </w:tcPr>
          <w:p w14:paraId="79583358" w14:textId="77777777" w:rsidR="00BB75E2" w:rsidRDefault="00BB75E2">
            <w:pPr>
              <w:pStyle w:val="a3"/>
            </w:pPr>
          </w:p>
        </w:tc>
      </w:tr>
      <w:tr w:rsidR="00BB75E2" w14:paraId="693CF83F" w14:textId="77777777">
        <w:trPr>
          <w:trHeight w:val="340"/>
          <w:jc w:val="center"/>
        </w:trPr>
        <w:tc>
          <w:tcPr>
            <w:tcW w:w="941" w:type="dxa"/>
            <w:vAlign w:val="center"/>
          </w:tcPr>
          <w:p w14:paraId="43BCC160" w14:textId="77777777" w:rsidR="00BB75E2" w:rsidRDefault="009A49DB">
            <w:pPr>
              <w:pStyle w:val="a3"/>
              <w:jc w:val="center"/>
            </w:pPr>
            <w:r>
              <w:rPr>
                <w:rFonts w:hint="eastAsia"/>
              </w:rPr>
              <w:t>0.44</w:t>
            </w:r>
          </w:p>
        </w:tc>
        <w:tc>
          <w:tcPr>
            <w:tcW w:w="1365" w:type="dxa"/>
            <w:vAlign w:val="center"/>
          </w:tcPr>
          <w:p w14:paraId="3B536122" w14:textId="77777777" w:rsidR="00BB75E2" w:rsidRDefault="009A49DB">
            <w:pPr>
              <w:pStyle w:val="a3"/>
              <w:jc w:val="center"/>
            </w:pPr>
            <w:r>
              <w:rPr>
                <w:rFonts w:hint="eastAsia"/>
              </w:rPr>
              <w:t>2016-7-30</w:t>
            </w:r>
          </w:p>
        </w:tc>
        <w:tc>
          <w:tcPr>
            <w:tcW w:w="4862" w:type="dxa"/>
            <w:vAlign w:val="center"/>
          </w:tcPr>
          <w:p w14:paraId="08C2265A" w14:textId="77777777" w:rsidR="00BB75E2" w:rsidRDefault="009A49DB">
            <w:pPr>
              <w:pStyle w:val="a3"/>
            </w:pPr>
            <w:r>
              <w:rPr>
                <w:rFonts w:hint="eastAsia"/>
              </w:rPr>
              <w:t>Support 5M</w:t>
            </w:r>
          </w:p>
        </w:tc>
        <w:tc>
          <w:tcPr>
            <w:tcW w:w="1337" w:type="dxa"/>
            <w:vAlign w:val="center"/>
          </w:tcPr>
          <w:p w14:paraId="1B460BBC" w14:textId="77777777" w:rsidR="00BB75E2" w:rsidRDefault="00BB75E2">
            <w:pPr>
              <w:pStyle w:val="a3"/>
            </w:pPr>
          </w:p>
        </w:tc>
      </w:tr>
      <w:tr w:rsidR="00BB75E2" w14:paraId="56B47680" w14:textId="77777777">
        <w:trPr>
          <w:trHeight w:val="340"/>
          <w:jc w:val="center"/>
        </w:trPr>
        <w:tc>
          <w:tcPr>
            <w:tcW w:w="941" w:type="dxa"/>
            <w:vAlign w:val="center"/>
          </w:tcPr>
          <w:p w14:paraId="630C77A1" w14:textId="77777777" w:rsidR="00BB75E2" w:rsidRDefault="009A49DB">
            <w:pPr>
              <w:pStyle w:val="a3"/>
              <w:jc w:val="center"/>
            </w:pPr>
            <w:r>
              <w:rPr>
                <w:rFonts w:hint="eastAsia"/>
              </w:rPr>
              <w:t>0.45</w:t>
            </w:r>
          </w:p>
        </w:tc>
        <w:tc>
          <w:tcPr>
            <w:tcW w:w="1365" w:type="dxa"/>
            <w:vAlign w:val="center"/>
          </w:tcPr>
          <w:p w14:paraId="70564728" w14:textId="77777777" w:rsidR="00BB75E2" w:rsidRDefault="009A49DB">
            <w:pPr>
              <w:pStyle w:val="a3"/>
              <w:jc w:val="center"/>
            </w:pPr>
            <w:r>
              <w:rPr>
                <w:rFonts w:hint="eastAsia"/>
              </w:rPr>
              <w:t>2016-8-30</w:t>
            </w:r>
          </w:p>
        </w:tc>
        <w:tc>
          <w:tcPr>
            <w:tcW w:w="4862" w:type="dxa"/>
            <w:vAlign w:val="center"/>
          </w:tcPr>
          <w:p w14:paraId="38F4CA69" w14:textId="77777777" w:rsidR="00BB75E2" w:rsidRDefault="009A49DB">
            <w:pPr>
              <w:pStyle w:val="a3"/>
            </w:pPr>
            <w:r>
              <w:rPr>
                <w:rFonts w:hint="eastAsia"/>
              </w:rPr>
              <w:t>4.5.6: Add the hardware version number</w:t>
            </w:r>
          </w:p>
        </w:tc>
        <w:tc>
          <w:tcPr>
            <w:tcW w:w="1337" w:type="dxa"/>
            <w:vAlign w:val="center"/>
          </w:tcPr>
          <w:p w14:paraId="2205E1CF" w14:textId="77777777" w:rsidR="00BB75E2" w:rsidRDefault="00BB75E2">
            <w:pPr>
              <w:pStyle w:val="a3"/>
            </w:pPr>
          </w:p>
        </w:tc>
      </w:tr>
      <w:tr w:rsidR="00BB75E2" w14:paraId="2DD2D223" w14:textId="77777777">
        <w:trPr>
          <w:trHeight w:val="340"/>
          <w:jc w:val="center"/>
        </w:trPr>
        <w:tc>
          <w:tcPr>
            <w:tcW w:w="941" w:type="dxa"/>
            <w:vAlign w:val="center"/>
          </w:tcPr>
          <w:p w14:paraId="6432DE18" w14:textId="77777777" w:rsidR="00BB75E2" w:rsidRDefault="009A49DB">
            <w:pPr>
              <w:pStyle w:val="a3"/>
              <w:jc w:val="center"/>
            </w:pPr>
            <w:r>
              <w:rPr>
                <w:rFonts w:hint="eastAsia"/>
              </w:rPr>
              <w:t>0.46</w:t>
            </w:r>
          </w:p>
        </w:tc>
        <w:tc>
          <w:tcPr>
            <w:tcW w:w="1365" w:type="dxa"/>
            <w:vAlign w:val="center"/>
          </w:tcPr>
          <w:p w14:paraId="0E7F3782" w14:textId="77777777" w:rsidR="00BB75E2" w:rsidRDefault="009A49DB">
            <w:pPr>
              <w:pStyle w:val="a3"/>
              <w:jc w:val="center"/>
            </w:pPr>
            <w:r>
              <w:rPr>
                <w:rFonts w:hint="eastAsia"/>
              </w:rPr>
              <w:t>2016-9-1</w:t>
            </w:r>
          </w:p>
        </w:tc>
        <w:tc>
          <w:tcPr>
            <w:tcW w:w="4862" w:type="dxa"/>
            <w:vAlign w:val="center"/>
          </w:tcPr>
          <w:p w14:paraId="41812236" w14:textId="77777777" w:rsidR="00BB75E2" w:rsidRDefault="009A49DB">
            <w:pPr>
              <w:pStyle w:val="a3"/>
            </w:pPr>
            <w:r>
              <w:rPr>
                <w:rFonts w:hint="eastAsia"/>
              </w:rPr>
              <w:t>4.5.22: The GPS status is changed to valid and invalid</w:t>
            </w:r>
          </w:p>
        </w:tc>
        <w:tc>
          <w:tcPr>
            <w:tcW w:w="1337" w:type="dxa"/>
            <w:vAlign w:val="center"/>
          </w:tcPr>
          <w:p w14:paraId="120A3D00" w14:textId="77777777" w:rsidR="00BB75E2" w:rsidRDefault="00BB75E2">
            <w:pPr>
              <w:pStyle w:val="a3"/>
            </w:pPr>
          </w:p>
        </w:tc>
      </w:tr>
      <w:tr w:rsidR="00BB75E2" w14:paraId="714D589A" w14:textId="77777777">
        <w:trPr>
          <w:trHeight w:val="340"/>
          <w:jc w:val="center"/>
        </w:trPr>
        <w:tc>
          <w:tcPr>
            <w:tcW w:w="941" w:type="dxa"/>
            <w:vAlign w:val="center"/>
          </w:tcPr>
          <w:p w14:paraId="0BD457D8" w14:textId="77777777" w:rsidR="00BB75E2" w:rsidRDefault="009A49DB">
            <w:pPr>
              <w:pStyle w:val="a3"/>
              <w:jc w:val="center"/>
            </w:pPr>
            <w:r>
              <w:rPr>
                <w:rFonts w:hint="eastAsia"/>
              </w:rPr>
              <w:t>0.47</w:t>
            </w:r>
          </w:p>
        </w:tc>
        <w:tc>
          <w:tcPr>
            <w:tcW w:w="1365" w:type="dxa"/>
            <w:vAlign w:val="center"/>
          </w:tcPr>
          <w:p w14:paraId="6C3AA5C0" w14:textId="77777777" w:rsidR="00BB75E2" w:rsidRDefault="009A49DB">
            <w:pPr>
              <w:pStyle w:val="a3"/>
              <w:jc w:val="center"/>
            </w:pPr>
            <w:r>
              <w:rPr>
                <w:rFonts w:hint="eastAsia"/>
              </w:rPr>
              <w:t>2016-9-23</w:t>
            </w:r>
          </w:p>
        </w:tc>
        <w:tc>
          <w:tcPr>
            <w:tcW w:w="4862" w:type="dxa"/>
            <w:vAlign w:val="center"/>
          </w:tcPr>
          <w:p w14:paraId="20F59E01" w14:textId="77777777" w:rsidR="00BB75E2" w:rsidRDefault="009A49DB">
            <w:pPr>
              <w:pStyle w:val="a3"/>
            </w:pPr>
            <w:r>
              <w:rPr>
                <w:rFonts w:hint="eastAsia"/>
              </w:rPr>
              <w:t>4.5.40-4.5.43: Add the EPC _ TX _ POWER _ STD process</w:t>
            </w:r>
          </w:p>
        </w:tc>
        <w:tc>
          <w:tcPr>
            <w:tcW w:w="1337" w:type="dxa"/>
            <w:vAlign w:val="center"/>
          </w:tcPr>
          <w:p w14:paraId="09BB4B88" w14:textId="77777777" w:rsidR="00BB75E2" w:rsidRDefault="00BB75E2">
            <w:pPr>
              <w:pStyle w:val="a3"/>
              <w:jc w:val="center"/>
            </w:pPr>
          </w:p>
        </w:tc>
      </w:tr>
      <w:tr w:rsidR="00BB75E2" w14:paraId="459F5C8A" w14:textId="77777777">
        <w:trPr>
          <w:trHeight w:val="340"/>
          <w:jc w:val="center"/>
        </w:trPr>
        <w:tc>
          <w:tcPr>
            <w:tcW w:w="941" w:type="dxa"/>
            <w:vAlign w:val="center"/>
          </w:tcPr>
          <w:p w14:paraId="3F4CEEA0" w14:textId="77777777" w:rsidR="00BB75E2" w:rsidRDefault="009A49DB">
            <w:pPr>
              <w:pStyle w:val="a3"/>
              <w:jc w:val="center"/>
            </w:pPr>
            <w:r>
              <w:rPr>
                <w:rFonts w:hint="eastAsia"/>
              </w:rPr>
              <w:t>0.48</w:t>
            </w:r>
          </w:p>
        </w:tc>
        <w:tc>
          <w:tcPr>
            <w:tcW w:w="1365" w:type="dxa"/>
            <w:vAlign w:val="center"/>
          </w:tcPr>
          <w:p w14:paraId="056B5282" w14:textId="77777777" w:rsidR="00BB75E2" w:rsidRDefault="009A49DB">
            <w:pPr>
              <w:pStyle w:val="a3"/>
              <w:jc w:val="center"/>
            </w:pPr>
            <w:r>
              <w:rPr>
                <w:rFonts w:hint="eastAsia"/>
              </w:rPr>
              <w:t>2016-10-13</w:t>
            </w:r>
          </w:p>
        </w:tc>
        <w:tc>
          <w:tcPr>
            <w:tcW w:w="4862" w:type="dxa"/>
            <w:vAlign w:val="center"/>
          </w:tcPr>
          <w:p w14:paraId="01490BAA" w14:textId="77777777" w:rsidR="00BB75E2" w:rsidRDefault="009A49DB">
            <w:pPr>
              <w:pStyle w:val="a3"/>
            </w:pPr>
            <w:r>
              <w:rPr>
                <w:rFonts w:hint="eastAsia"/>
              </w:rPr>
              <w:t>4.5.44-4.5.47: Add the EPC _ TX _ POWER _ STD _ DBM process</w:t>
            </w:r>
          </w:p>
        </w:tc>
        <w:tc>
          <w:tcPr>
            <w:tcW w:w="1337" w:type="dxa"/>
            <w:vAlign w:val="center"/>
          </w:tcPr>
          <w:p w14:paraId="6A512257" w14:textId="77777777" w:rsidR="00BB75E2" w:rsidRDefault="00BB75E2">
            <w:pPr>
              <w:pStyle w:val="a3"/>
              <w:jc w:val="center"/>
            </w:pPr>
          </w:p>
        </w:tc>
      </w:tr>
      <w:tr w:rsidR="00BB75E2" w14:paraId="6A482529" w14:textId="77777777">
        <w:trPr>
          <w:trHeight w:val="340"/>
          <w:jc w:val="center"/>
        </w:trPr>
        <w:tc>
          <w:tcPr>
            <w:tcW w:w="941" w:type="dxa"/>
            <w:vAlign w:val="center"/>
          </w:tcPr>
          <w:p w14:paraId="0DAE05E2" w14:textId="77777777" w:rsidR="00BB75E2" w:rsidRDefault="009A49DB">
            <w:pPr>
              <w:pStyle w:val="a3"/>
              <w:jc w:val="center"/>
            </w:pPr>
            <w:r>
              <w:rPr>
                <w:rFonts w:hint="eastAsia"/>
              </w:rPr>
              <w:t>0.52</w:t>
            </w:r>
          </w:p>
        </w:tc>
        <w:tc>
          <w:tcPr>
            <w:tcW w:w="1365" w:type="dxa"/>
            <w:vAlign w:val="center"/>
          </w:tcPr>
          <w:p w14:paraId="68246A38" w14:textId="77777777" w:rsidR="00BB75E2" w:rsidRDefault="009A49DB">
            <w:pPr>
              <w:pStyle w:val="a3"/>
              <w:jc w:val="center"/>
            </w:pPr>
            <w:r>
              <w:rPr>
                <w:rFonts w:hint="eastAsia"/>
              </w:rPr>
              <w:t>2017/6/7</w:t>
            </w:r>
          </w:p>
        </w:tc>
        <w:tc>
          <w:tcPr>
            <w:tcW w:w="4862" w:type="dxa"/>
            <w:vAlign w:val="center"/>
          </w:tcPr>
          <w:p w14:paraId="580BCC3F" w14:textId="77777777" w:rsidR="00BB75E2" w:rsidRDefault="009A49DB">
            <w:pPr>
              <w:pStyle w:val="a3"/>
              <w:numPr>
                <w:ilvl w:val="0"/>
                <w:numId w:val="5"/>
              </w:numPr>
            </w:pPr>
            <w:r>
              <w:rPr>
                <w:rFonts w:hint="eastAsia"/>
              </w:rPr>
              <w:t>Update the community configuration and the community update information</w:t>
            </w:r>
          </w:p>
          <w:p w14:paraId="57A767EC" w14:textId="77777777" w:rsidR="00BB75E2" w:rsidRDefault="009A49DB">
            <w:pPr>
              <w:pStyle w:val="a3"/>
              <w:numPr>
                <w:ilvl w:val="0"/>
                <w:numId w:val="5"/>
              </w:numPr>
            </w:pPr>
            <w:r>
              <w:rPr>
                <w:rFonts w:hint="eastAsia"/>
              </w:rPr>
              <w:t>Add UE filter mode setting, Scan mode setting, upper frequency point setting, and runtime parameter setting messages</w:t>
            </w:r>
          </w:p>
        </w:tc>
        <w:tc>
          <w:tcPr>
            <w:tcW w:w="1337" w:type="dxa"/>
            <w:vAlign w:val="center"/>
          </w:tcPr>
          <w:p w14:paraId="4C4ABD2C" w14:textId="77777777" w:rsidR="00BB75E2" w:rsidRDefault="00BB75E2">
            <w:pPr>
              <w:pStyle w:val="a3"/>
            </w:pPr>
          </w:p>
        </w:tc>
      </w:tr>
      <w:tr w:rsidR="00BB75E2" w14:paraId="79A03952" w14:textId="77777777">
        <w:trPr>
          <w:trHeight w:val="340"/>
          <w:jc w:val="center"/>
        </w:trPr>
        <w:tc>
          <w:tcPr>
            <w:tcW w:w="941" w:type="dxa"/>
            <w:vAlign w:val="center"/>
          </w:tcPr>
          <w:p w14:paraId="6CC6907A" w14:textId="77777777" w:rsidR="00BB75E2" w:rsidRDefault="009A49DB">
            <w:pPr>
              <w:pStyle w:val="a3"/>
              <w:jc w:val="center"/>
            </w:pPr>
            <w:r>
              <w:rPr>
                <w:rFonts w:hint="eastAsia"/>
              </w:rPr>
              <w:t>0.53</w:t>
            </w:r>
          </w:p>
        </w:tc>
        <w:tc>
          <w:tcPr>
            <w:tcW w:w="1365" w:type="dxa"/>
            <w:vAlign w:val="center"/>
          </w:tcPr>
          <w:p w14:paraId="18A17875" w14:textId="77777777" w:rsidR="00BB75E2" w:rsidRDefault="00BB75E2">
            <w:pPr>
              <w:pStyle w:val="a3"/>
              <w:jc w:val="center"/>
            </w:pPr>
          </w:p>
        </w:tc>
        <w:tc>
          <w:tcPr>
            <w:tcW w:w="4862" w:type="dxa"/>
            <w:vAlign w:val="center"/>
          </w:tcPr>
          <w:p w14:paraId="0596D5C8" w14:textId="77777777" w:rsidR="00BB75E2" w:rsidRDefault="009A49DB">
            <w:pPr>
              <w:pStyle w:val="a3"/>
            </w:pPr>
            <w:r>
              <w:rPr>
                <w:rFonts w:hint="eastAsia"/>
              </w:rPr>
              <w:t>Update the cell update message</w:t>
            </w:r>
          </w:p>
        </w:tc>
        <w:tc>
          <w:tcPr>
            <w:tcW w:w="1337" w:type="dxa"/>
            <w:vAlign w:val="center"/>
          </w:tcPr>
          <w:p w14:paraId="069412C1" w14:textId="77777777" w:rsidR="00BB75E2" w:rsidRDefault="00BB75E2">
            <w:pPr>
              <w:pStyle w:val="a3"/>
            </w:pPr>
          </w:p>
        </w:tc>
      </w:tr>
      <w:tr w:rsidR="00BB75E2" w14:paraId="14B23C27" w14:textId="77777777">
        <w:trPr>
          <w:trHeight w:val="340"/>
          <w:jc w:val="center"/>
        </w:trPr>
        <w:tc>
          <w:tcPr>
            <w:tcW w:w="941" w:type="dxa"/>
            <w:vAlign w:val="center"/>
          </w:tcPr>
          <w:p w14:paraId="12C3FC5F" w14:textId="77777777" w:rsidR="00BB75E2" w:rsidRDefault="009A49DB">
            <w:pPr>
              <w:pStyle w:val="a3"/>
              <w:jc w:val="center"/>
            </w:pPr>
            <w:r>
              <w:rPr>
                <w:rFonts w:hint="eastAsia"/>
              </w:rPr>
              <w:t>0.54</w:t>
            </w:r>
          </w:p>
        </w:tc>
        <w:tc>
          <w:tcPr>
            <w:tcW w:w="1365" w:type="dxa"/>
            <w:vAlign w:val="center"/>
          </w:tcPr>
          <w:p w14:paraId="03B58C7A" w14:textId="77777777" w:rsidR="00BB75E2" w:rsidRDefault="00BB75E2">
            <w:pPr>
              <w:pStyle w:val="a3"/>
              <w:jc w:val="center"/>
            </w:pPr>
          </w:p>
        </w:tc>
        <w:tc>
          <w:tcPr>
            <w:tcW w:w="4862" w:type="dxa"/>
            <w:vAlign w:val="center"/>
          </w:tcPr>
          <w:p w14:paraId="66DACE21" w14:textId="77777777" w:rsidR="00BB75E2" w:rsidRDefault="009A49DB">
            <w:pPr>
              <w:pStyle w:val="a3"/>
            </w:pPr>
            <w:r>
              <w:rPr>
                <w:rFonts w:hint="eastAsia"/>
              </w:rPr>
              <w:t>Add the interference detection function</w:t>
            </w:r>
          </w:p>
        </w:tc>
        <w:tc>
          <w:tcPr>
            <w:tcW w:w="1337" w:type="dxa"/>
            <w:vAlign w:val="center"/>
          </w:tcPr>
          <w:p w14:paraId="7322AF76" w14:textId="77777777" w:rsidR="00BB75E2" w:rsidRDefault="00BB75E2">
            <w:pPr>
              <w:pStyle w:val="a3"/>
            </w:pPr>
          </w:p>
        </w:tc>
      </w:tr>
      <w:tr w:rsidR="00BB75E2" w14:paraId="1195B210" w14:textId="77777777">
        <w:trPr>
          <w:trHeight w:val="340"/>
          <w:jc w:val="center"/>
        </w:trPr>
        <w:tc>
          <w:tcPr>
            <w:tcW w:w="941" w:type="dxa"/>
            <w:vAlign w:val="center"/>
          </w:tcPr>
          <w:p w14:paraId="14BA686E" w14:textId="77777777" w:rsidR="00BB75E2" w:rsidRDefault="009A49DB">
            <w:pPr>
              <w:pStyle w:val="a3"/>
              <w:jc w:val="center"/>
            </w:pPr>
            <w:r>
              <w:rPr>
                <w:rFonts w:hint="eastAsia"/>
              </w:rPr>
              <w:t>0.55</w:t>
            </w:r>
          </w:p>
        </w:tc>
        <w:tc>
          <w:tcPr>
            <w:tcW w:w="1365" w:type="dxa"/>
            <w:vAlign w:val="center"/>
          </w:tcPr>
          <w:p w14:paraId="4E4509A5" w14:textId="77777777" w:rsidR="00BB75E2" w:rsidRDefault="00BB75E2">
            <w:pPr>
              <w:pStyle w:val="a3"/>
              <w:jc w:val="center"/>
            </w:pPr>
          </w:p>
        </w:tc>
        <w:tc>
          <w:tcPr>
            <w:tcW w:w="4862" w:type="dxa"/>
            <w:vAlign w:val="center"/>
          </w:tcPr>
          <w:p w14:paraId="498FD5EF" w14:textId="77777777" w:rsidR="00BB75E2" w:rsidRDefault="009A49DB">
            <w:pPr>
              <w:pStyle w:val="a3"/>
            </w:pPr>
            <w:r>
              <w:rPr>
                <w:rFonts w:hint="eastAsia"/>
              </w:rPr>
              <w:t>Increase the priority field in the sweep result</w:t>
            </w:r>
          </w:p>
        </w:tc>
        <w:tc>
          <w:tcPr>
            <w:tcW w:w="1337" w:type="dxa"/>
            <w:vAlign w:val="center"/>
          </w:tcPr>
          <w:p w14:paraId="2E0F073E" w14:textId="77777777" w:rsidR="00BB75E2" w:rsidRDefault="00BB75E2">
            <w:pPr>
              <w:pStyle w:val="a3"/>
            </w:pPr>
          </w:p>
        </w:tc>
      </w:tr>
      <w:tr w:rsidR="00BB75E2" w14:paraId="0E4F02D0" w14:textId="77777777">
        <w:trPr>
          <w:trHeight w:val="340"/>
          <w:jc w:val="center"/>
        </w:trPr>
        <w:tc>
          <w:tcPr>
            <w:tcW w:w="941" w:type="dxa"/>
            <w:vAlign w:val="center"/>
          </w:tcPr>
          <w:p w14:paraId="36DCCFCD" w14:textId="77777777" w:rsidR="00BB75E2" w:rsidRDefault="009A49DB">
            <w:pPr>
              <w:pStyle w:val="a3"/>
              <w:jc w:val="center"/>
            </w:pPr>
            <w:r>
              <w:rPr>
                <w:rFonts w:hint="eastAsia"/>
              </w:rPr>
              <w:t>0.56</w:t>
            </w:r>
          </w:p>
        </w:tc>
        <w:tc>
          <w:tcPr>
            <w:tcW w:w="1365" w:type="dxa"/>
            <w:vAlign w:val="center"/>
          </w:tcPr>
          <w:p w14:paraId="501CC9F5" w14:textId="77777777" w:rsidR="00BB75E2" w:rsidRDefault="00BB75E2">
            <w:pPr>
              <w:pStyle w:val="a3"/>
              <w:jc w:val="center"/>
            </w:pPr>
          </w:p>
        </w:tc>
        <w:tc>
          <w:tcPr>
            <w:tcW w:w="4862" w:type="dxa"/>
            <w:vAlign w:val="center"/>
          </w:tcPr>
          <w:p w14:paraId="7B7C97B6" w14:textId="77777777" w:rsidR="00BB75E2" w:rsidRDefault="009A49DB">
            <w:pPr>
              <w:pStyle w:val="a3"/>
            </w:pPr>
            <w:r>
              <w:rPr>
                <w:rFonts w:hint="eastAsia"/>
              </w:rPr>
              <w:t>Increase redirect direct release whitelist target list</w:t>
            </w:r>
          </w:p>
        </w:tc>
        <w:tc>
          <w:tcPr>
            <w:tcW w:w="1337" w:type="dxa"/>
            <w:vAlign w:val="center"/>
          </w:tcPr>
          <w:p w14:paraId="75D52DE8" w14:textId="77777777" w:rsidR="00BB75E2" w:rsidRDefault="00BB75E2">
            <w:pPr>
              <w:pStyle w:val="a3"/>
            </w:pPr>
          </w:p>
        </w:tc>
      </w:tr>
      <w:tr w:rsidR="00BB75E2" w14:paraId="1A78B55A" w14:textId="77777777">
        <w:trPr>
          <w:trHeight w:val="340"/>
          <w:jc w:val="center"/>
        </w:trPr>
        <w:tc>
          <w:tcPr>
            <w:tcW w:w="941" w:type="dxa"/>
            <w:vAlign w:val="center"/>
          </w:tcPr>
          <w:p w14:paraId="082B9DD6" w14:textId="77777777" w:rsidR="00BB75E2" w:rsidRDefault="009A49DB">
            <w:pPr>
              <w:pStyle w:val="a3"/>
              <w:jc w:val="center"/>
            </w:pPr>
            <w:r>
              <w:rPr>
                <w:rFonts w:hint="eastAsia"/>
              </w:rPr>
              <w:t>0.57</w:t>
            </w:r>
          </w:p>
        </w:tc>
        <w:tc>
          <w:tcPr>
            <w:tcW w:w="1365" w:type="dxa"/>
            <w:vAlign w:val="center"/>
          </w:tcPr>
          <w:p w14:paraId="0C52DE08" w14:textId="77777777" w:rsidR="00BB75E2" w:rsidRDefault="00BB75E2">
            <w:pPr>
              <w:pStyle w:val="a3"/>
              <w:jc w:val="center"/>
            </w:pPr>
          </w:p>
        </w:tc>
        <w:tc>
          <w:tcPr>
            <w:tcW w:w="4862" w:type="dxa"/>
            <w:vAlign w:val="center"/>
          </w:tcPr>
          <w:p w14:paraId="621C90BA" w14:textId="77777777" w:rsidR="00BB75E2" w:rsidRDefault="009A49DB">
            <w:pPr>
              <w:pStyle w:val="a3"/>
            </w:pPr>
            <w:r>
              <w:rPr>
                <w:rFonts w:hint="eastAsia"/>
              </w:rPr>
              <w:t>Add the field strength report to carry CRNTI</w:t>
            </w:r>
          </w:p>
          <w:p w14:paraId="7CE915C5" w14:textId="77777777" w:rsidR="00BB75E2" w:rsidRDefault="009A49DB">
            <w:pPr>
              <w:pStyle w:val="a3"/>
            </w:pPr>
            <w:r>
              <w:rPr>
                <w:rFonts w:hint="eastAsia"/>
              </w:rPr>
              <w:t>Enhance the TMSI localization</w:t>
            </w:r>
          </w:p>
        </w:tc>
        <w:tc>
          <w:tcPr>
            <w:tcW w:w="1337" w:type="dxa"/>
            <w:vAlign w:val="center"/>
          </w:tcPr>
          <w:p w14:paraId="14F51D7B" w14:textId="77777777" w:rsidR="00BB75E2" w:rsidRDefault="00BB75E2">
            <w:pPr>
              <w:pStyle w:val="a3"/>
            </w:pPr>
          </w:p>
        </w:tc>
      </w:tr>
      <w:tr w:rsidR="00BB75E2" w14:paraId="31F6113D" w14:textId="77777777">
        <w:trPr>
          <w:trHeight w:val="340"/>
          <w:jc w:val="center"/>
        </w:trPr>
        <w:tc>
          <w:tcPr>
            <w:tcW w:w="941" w:type="dxa"/>
            <w:vAlign w:val="center"/>
          </w:tcPr>
          <w:p w14:paraId="23D203FB" w14:textId="77777777" w:rsidR="00BB75E2" w:rsidRDefault="009A49DB">
            <w:pPr>
              <w:pStyle w:val="a3"/>
              <w:jc w:val="center"/>
            </w:pPr>
            <w:r>
              <w:rPr>
                <w:rFonts w:hint="eastAsia"/>
              </w:rPr>
              <w:lastRenderedPageBreak/>
              <w:t>0.58</w:t>
            </w:r>
          </w:p>
        </w:tc>
        <w:tc>
          <w:tcPr>
            <w:tcW w:w="1365" w:type="dxa"/>
            <w:vAlign w:val="center"/>
          </w:tcPr>
          <w:p w14:paraId="4AEF7632" w14:textId="77777777" w:rsidR="00BB75E2" w:rsidRDefault="009A49DB">
            <w:pPr>
              <w:pStyle w:val="a3"/>
              <w:jc w:val="center"/>
            </w:pPr>
            <w:r>
              <w:rPr>
                <w:rFonts w:hint="eastAsia"/>
              </w:rPr>
              <w:t>2017/12/24</w:t>
            </w:r>
          </w:p>
        </w:tc>
        <w:tc>
          <w:tcPr>
            <w:tcW w:w="4862" w:type="dxa"/>
            <w:vAlign w:val="center"/>
          </w:tcPr>
          <w:p w14:paraId="5F9636FA" w14:textId="77777777" w:rsidR="00BB75E2" w:rsidRDefault="009A49DB">
            <w:pPr>
              <w:pStyle w:val="a3"/>
            </w:pPr>
            <w:r>
              <w:rPr>
                <w:rFonts w:hint="eastAsia"/>
              </w:rPr>
              <w:t>Perfect the interface description to make it clearer and clearer.</w:t>
            </w:r>
          </w:p>
        </w:tc>
        <w:tc>
          <w:tcPr>
            <w:tcW w:w="1337" w:type="dxa"/>
            <w:vAlign w:val="center"/>
          </w:tcPr>
          <w:p w14:paraId="20C7F45B" w14:textId="77777777" w:rsidR="00BB75E2" w:rsidRDefault="00BB75E2">
            <w:pPr>
              <w:pStyle w:val="a3"/>
            </w:pPr>
          </w:p>
        </w:tc>
      </w:tr>
      <w:tr w:rsidR="00BB75E2" w14:paraId="0538B27E" w14:textId="77777777">
        <w:trPr>
          <w:trHeight w:val="340"/>
          <w:jc w:val="center"/>
        </w:trPr>
        <w:tc>
          <w:tcPr>
            <w:tcW w:w="941" w:type="dxa"/>
            <w:vAlign w:val="center"/>
          </w:tcPr>
          <w:p w14:paraId="48002441" w14:textId="77777777" w:rsidR="00BB75E2" w:rsidRDefault="009A49DB">
            <w:pPr>
              <w:pStyle w:val="a3"/>
              <w:jc w:val="center"/>
            </w:pPr>
            <w:r>
              <w:rPr>
                <w:rFonts w:hint="eastAsia"/>
              </w:rPr>
              <w:t>0.59</w:t>
            </w:r>
          </w:p>
        </w:tc>
        <w:tc>
          <w:tcPr>
            <w:tcW w:w="1365" w:type="dxa"/>
            <w:vAlign w:val="center"/>
          </w:tcPr>
          <w:p w14:paraId="487BBC50" w14:textId="77777777" w:rsidR="00BB75E2" w:rsidRDefault="009A49DB">
            <w:pPr>
              <w:pStyle w:val="a3"/>
              <w:jc w:val="center"/>
            </w:pPr>
            <w:r>
              <w:rPr>
                <w:rFonts w:hint="eastAsia"/>
              </w:rPr>
              <w:t>2019/01/15</w:t>
            </w:r>
          </w:p>
        </w:tc>
        <w:tc>
          <w:tcPr>
            <w:tcW w:w="4862" w:type="dxa"/>
            <w:vAlign w:val="center"/>
          </w:tcPr>
          <w:p w14:paraId="4DF415B7" w14:textId="77777777" w:rsidR="00BB75E2" w:rsidRDefault="009A49DB">
            <w:pPr>
              <w:pStyle w:val="a3"/>
            </w:pPr>
            <w:r>
              <w:rPr>
                <w:rFonts w:hint="eastAsia"/>
              </w:rPr>
              <w:t>The device startup process increases the reported IP address and the MAC address</w:t>
            </w:r>
          </w:p>
        </w:tc>
        <w:tc>
          <w:tcPr>
            <w:tcW w:w="1337" w:type="dxa"/>
            <w:vAlign w:val="center"/>
          </w:tcPr>
          <w:p w14:paraId="27F1E05A" w14:textId="77777777" w:rsidR="00BB75E2" w:rsidRDefault="00BB75E2">
            <w:pPr>
              <w:pStyle w:val="a3"/>
            </w:pPr>
          </w:p>
        </w:tc>
      </w:tr>
      <w:tr w:rsidR="00BB75E2" w14:paraId="50CAB33A" w14:textId="77777777">
        <w:trPr>
          <w:trHeight w:val="340"/>
          <w:jc w:val="center"/>
        </w:trPr>
        <w:tc>
          <w:tcPr>
            <w:tcW w:w="941" w:type="dxa"/>
            <w:vAlign w:val="center"/>
          </w:tcPr>
          <w:p w14:paraId="6B243E6C" w14:textId="77777777" w:rsidR="00BB75E2" w:rsidRDefault="009A49DB">
            <w:pPr>
              <w:pStyle w:val="a3"/>
              <w:jc w:val="center"/>
            </w:pPr>
            <w:r>
              <w:rPr>
                <w:rFonts w:hint="eastAsia"/>
              </w:rPr>
              <w:t>0.60</w:t>
            </w:r>
          </w:p>
        </w:tc>
        <w:tc>
          <w:tcPr>
            <w:tcW w:w="1365" w:type="dxa"/>
            <w:vAlign w:val="center"/>
          </w:tcPr>
          <w:p w14:paraId="687BAD58" w14:textId="77777777" w:rsidR="00BB75E2" w:rsidRDefault="009A49DB">
            <w:pPr>
              <w:pStyle w:val="a3"/>
              <w:jc w:val="center"/>
            </w:pPr>
            <w:r>
              <w:rPr>
                <w:rFonts w:hint="eastAsia"/>
              </w:rPr>
              <w:t>2019/02/25</w:t>
            </w:r>
          </w:p>
        </w:tc>
        <w:tc>
          <w:tcPr>
            <w:tcW w:w="4862" w:type="dxa"/>
            <w:vAlign w:val="center"/>
          </w:tcPr>
          <w:p w14:paraId="6BB5E966" w14:textId="77777777" w:rsidR="00BB75E2" w:rsidRDefault="009A49DB">
            <w:pPr>
              <w:pStyle w:val="a3"/>
            </w:pPr>
            <w:r>
              <w:rPr>
                <w:rFonts w:hint="eastAsia"/>
              </w:rPr>
              <w:t xml:space="preserve">Add the tube and control mode setting, see the runtime parameter configuration, and increase the maximum support number of the positioning target </w:t>
            </w:r>
            <w:proofErr w:type="spellStart"/>
            <w:r>
              <w:rPr>
                <w:rFonts w:hint="eastAsia"/>
              </w:rPr>
              <w:t>imsi</w:t>
            </w:r>
            <w:proofErr w:type="spellEnd"/>
            <w:r>
              <w:rPr>
                <w:rFonts w:hint="eastAsia"/>
              </w:rPr>
              <w:t xml:space="preserve"> list</w:t>
            </w:r>
          </w:p>
          <w:p w14:paraId="3CC7E57E" w14:textId="77777777" w:rsidR="00BB75E2" w:rsidRDefault="00BB75E2">
            <w:pPr>
              <w:pStyle w:val="a3"/>
            </w:pPr>
          </w:p>
        </w:tc>
        <w:tc>
          <w:tcPr>
            <w:tcW w:w="1337" w:type="dxa"/>
            <w:vAlign w:val="center"/>
          </w:tcPr>
          <w:p w14:paraId="5BBBDAEE" w14:textId="77777777" w:rsidR="00BB75E2" w:rsidRDefault="00BB75E2">
            <w:pPr>
              <w:pStyle w:val="a3"/>
            </w:pPr>
          </w:p>
        </w:tc>
      </w:tr>
      <w:tr w:rsidR="00BB75E2" w14:paraId="63DC8F20" w14:textId="77777777">
        <w:trPr>
          <w:trHeight w:val="340"/>
          <w:jc w:val="center"/>
        </w:trPr>
        <w:tc>
          <w:tcPr>
            <w:tcW w:w="941" w:type="dxa"/>
            <w:vAlign w:val="center"/>
          </w:tcPr>
          <w:p w14:paraId="0B4A9EF3" w14:textId="77777777" w:rsidR="00BB75E2" w:rsidRDefault="009A49DB">
            <w:pPr>
              <w:pStyle w:val="a3"/>
              <w:jc w:val="center"/>
            </w:pPr>
            <w:r>
              <w:rPr>
                <w:rFonts w:hint="eastAsia"/>
              </w:rPr>
              <w:t>0.61</w:t>
            </w:r>
          </w:p>
        </w:tc>
        <w:tc>
          <w:tcPr>
            <w:tcW w:w="1365" w:type="dxa"/>
            <w:vAlign w:val="center"/>
          </w:tcPr>
          <w:p w14:paraId="48C092D0" w14:textId="77777777" w:rsidR="00BB75E2" w:rsidRDefault="009A49DB">
            <w:pPr>
              <w:pStyle w:val="a3"/>
              <w:jc w:val="center"/>
            </w:pPr>
            <w:r>
              <w:rPr>
                <w:rFonts w:hint="eastAsia"/>
              </w:rPr>
              <w:t>2019/04/17</w:t>
            </w:r>
          </w:p>
        </w:tc>
        <w:tc>
          <w:tcPr>
            <w:tcW w:w="4862" w:type="dxa"/>
            <w:vAlign w:val="center"/>
          </w:tcPr>
          <w:p w14:paraId="1ECD1ACB" w14:textId="77777777" w:rsidR="00BB75E2" w:rsidRDefault="009A49DB">
            <w:pPr>
              <w:pStyle w:val="a3"/>
            </w:pPr>
            <w:r>
              <w:rPr>
                <w:rFonts w:hint="eastAsia"/>
              </w:rPr>
              <w:t>Add functionality to disable TAC updates in runtime parameters.</w:t>
            </w:r>
          </w:p>
        </w:tc>
        <w:tc>
          <w:tcPr>
            <w:tcW w:w="1337" w:type="dxa"/>
            <w:vAlign w:val="center"/>
          </w:tcPr>
          <w:p w14:paraId="3D89A06F" w14:textId="77777777" w:rsidR="00BB75E2" w:rsidRDefault="00BB75E2">
            <w:pPr>
              <w:pStyle w:val="a3"/>
            </w:pPr>
          </w:p>
        </w:tc>
      </w:tr>
      <w:tr w:rsidR="00BB75E2" w14:paraId="6C57A5E8" w14:textId="77777777">
        <w:trPr>
          <w:trHeight w:val="340"/>
          <w:jc w:val="center"/>
        </w:trPr>
        <w:tc>
          <w:tcPr>
            <w:tcW w:w="941" w:type="dxa"/>
            <w:vAlign w:val="center"/>
          </w:tcPr>
          <w:p w14:paraId="1F6B9F6F" w14:textId="77777777" w:rsidR="00BB75E2" w:rsidRDefault="009A49DB">
            <w:pPr>
              <w:pStyle w:val="a3"/>
              <w:jc w:val="center"/>
            </w:pPr>
            <w:r>
              <w:rPr>
                <w:rFonts w:hint="eastAsia"/>
              </w:rPr>
              <w:t>0</w:t>
            </w:r>
            <w:r>
              <w:t>.62</w:t>
            </w:r>
          </w:p>
        </w:tc>
        <w:tc>
          <w:tcPr>
            <w:tcW w:w="1365" w:type="dxa"/>
            <w:vAlign w:val="center"/>
          </w:tcPr>
          <w:p w14:paraId="7ED032DF" w14:textId="77777777" w:rsidR="00BB75E2" w:rsidRDefault="009A49DB">
            <w:pPr>
              <w:pStyle w:val="a3"/>
              <w:jc w:val="center"/>
            </w:pPr>
            <w:r>
              <w:rPr>
                <w:rFonts w:hint="eastAsia"/>
              </w:rPr>
              <w:t>2019/0/25</w:t>
            </w:r>
          </w:p>
        </w:tc>
        <w:tc>
          <w:tcPr>
            <w:tcW w:w="4862" w:type="dxa"/>
            <w:vAlign w:val="center"/>
          </w:tcPr>
          <w:p w14:paraId="143C9524" w14:textId="77777777" w:rsidR="00BB75E2" w:rsidRDefault="009A49DB">
            <w:pPr>
              <w:pStyle w:val="a3"/>
            </w:pPr>
            <w:r>
              <w:rPr>
                <w:rFonts w:hint="eastAsia"/>
              </w:rPr>
              <w:t>Add the information interface of the reported adjacent areas</w:t>
            </w:r>
          </w:p>
        </w:tc>
        <w:tc>
          <w:tcPr>
            <w:tcW w:w="1337" w:type="dxa"/>
            <w:vAlign w:val="center"/>
          </w:tcPr>
          <w:p w14:paraId="733250EE" w14:textId="77777777" w:rsidR="00BB75E2" w:rsidRDefault="00BB75E2">
            <w:pPr>
              <w:pStyle w:val="a3"/>
            </w:pPr>
          </w:p>
        </w:tc>
      </w:tr>
      <w:bookmarkEnd w:id="135"/>
      <w:bookmarkEnd w:id="136"/>
    </w:tbl>
    <w:p w14:paraId="7984A166" w14:textId="77777777" w:rsidR="00BB75E2" w:rsidRDefault="00BB75E2"/>
    <w:p w14:paraId="7030CA73" w14:textId="77777777" w:rsidR="00BB75E2" w:rsidRDefault="009A49DB">
      <w:pPr>
        <w:widowControl/>
        <w:spacing w:line="240" w:lineRule="auto"/>
        <w:ind w:firstLineChars="0" w:firstLine="0"/>
        <w:jc w:val="left"/>
        <w:rPr>
          <w:rFonts w:ascii="Arial" w:eastAsia="SimHei" w:hAnsi="Arial"/>
          <w:bCs/>
        </w:rPr>
      </w:pPr>
      <w:r>
        <w:rPr>
          <w:rFonts w:ascii="Arial" w:eastAsia="SimHei" w:hAnsi="Arial"/>
          <w:bCs/>
        </w:rPr>
        <w:br w:type="page"/>
      </w:r>
    </w:p>
    <w:p w14:paraId="1AD39C7C" w14:textId="77777777" w:rsidR="00BB75E2" w:rsidRDefault="009A49DB">
      <w:pPr>
        <w:pStyle w:val="Heading1"/>
        <w:tabs>
          <w:tab w:val="left" w:pos="-4368"/>
        </w:tabs>
      </w:pPr>
      <w:bookmarkStart w:id="148" w:name="_Toc446621443"/>
      <w:r>
        <w:rPr>
          <w:rFonts w:hint="eastAsia"/>
        </w:rPr>
        <w:lastRenderedPageBreak/>
        <w:t>foreword</w:t>
      </w:r>
      <w:bookmarkEnd w:id="137"/>
      <w:bookmarkEnd w:id="148"/>
    </w:p>
    <w:p w14:paraId="4326FA84" w14:textId="77777777" w:rsidR="00BB75E2" w:rsidRDefault="009A49DB">
      <w:pPr>
        <w:spacing w:line="500" w:lineRule="atLeast"/>
        <w:rPr>
          <w:rFonts w:ascii="SimSun"/>
        </w:rPr>
      </w:pPr>
      <w:bookmarkStart w:id="149" w:name="OLE_LINK108"/>
      <w:bookmarkStart w:id="150" w:name="OLE_LINK106"/>
      <w:bookmarkStart w:id="151" w:name="OLE_LINK107"/>
      <w:r>
        <w:rPr>
          <w:rFonts w:ascii="SimSun" w:hint="eastAsia"/>
        </w:rPr>
        <w:t>This document provides the interface definition of the 4G code detection device and the control management device, describes the management configuration of the code detection device, the reporting status and process of the code detection device, and explains the communication mode, message definition, error code and error processing mode of the two parties.</w:t>
      </w:r>
      <w:bookmarkEnd w:id="149"/>
      <w:bookmarkEnd w:id="150"/>
      <w:bookmarkEnd w:id="151"/>
    </w:p>
    <w:p w14:paraId="49658001" w14:textId="77777777" w:rsidR="00BB75E2" w:rsidRDefault="00BB75E2"/>
    <w:p w14:paraId="55EC8F56" w14:textId="77777777" w:rsidR="00BB75E2" w:rsidRDefault="009A49DB">
      <w:pPr>
        <w:pStyle w:val="Heading2"/>
      </w:pPr>
      <w:bookmarkStart w:id="152" w:name="_Toc446621444"/>
      <w:bookmarkStart w:id="153" w:name="_Toc415841040"/>
      <w:r>
        <w:rPr>
          <w:rFonts w:hint="eastAsia"/>
        </w:rPr>
        <w:t xml:space="preserve"> Write the purpose</w:t>
      </w:r>
      <w:bookmarkEnd w:id="152"/>
      <w:bookmarkEnd w:id="153"/>
    </w:p>
    <w:p w14:paraId="6F43C270" w14:textId="77777777" w:rsidR="00BB75E2" w:rsidRDefault="009A49DB">
      <w:pPr>
        <w:rPr>
          <w:rFonts w:ascii="SimSun"/>
        </w:rPr>
      </w:pPr>
      <w:r>
        <w:rPr>
          <w:rFonts w:hint="eastAsia"/>
        </w:rPr>
        <w:t>This document details the interactive interface between the controller and the two peer-to-peer communication and response modes.</w:t>
      </w:r>
    </w:p>
    <w:p w14:paraId="1587279E" w14:textId="77777777" w:rsidR="00BB75E2" w:rsidRDefault="00BB75E2">
      <w:pPr>
        <w:rPr>
          <w:rFonts w:ascii="SimSun"/>
        </w:rPr>
      </w:pPr>
    </w:p>
    <w:p w14:paraId="7D07A5A5" w14:textId="77777777" w:rsidR="00BB75E2" w:rsidRDefault="00BB75E2"/>
    <w:p w14:paraId="296AB58F" w14:textId="77777777" w:rsidR="00BB75E2" w:rsidRDefault="009A49DB">
      <w:pPr>
        <w:pStyle w:val="Heading2"/>
      </w:pPr>
      <w:bookmarkStart w:id="154" w:name="_Toc446621445"/>
      <w:bookmarkStart w:id="155" w:name="_Toc415841041"/>
      <w:r>
        <w:rPr>
          <w:rFonts w:hint="eastAsia"/>
        </w:rPr>
        <w:t>Readers are expected to advise</w:t>
      </w:r>
      <w:bookmarkEnd w:id="154"/>
      <w:bookmarkEnd w:id="155"/>
    </w:p>
    <w:p w14:paraId="7DC40A49" w14:textId="77777777" w:rsidR="00BB75E2" w:rsidRDefault="009A49DB">
      <w:pPr>
        <w:numPr>
          <w:ilvl w:val="0"/>
          <w:numId w:val="6"/>
        </w:numPr>
        <w:tabs>
          <w:tab w:val="clear" w:pos="425"/>
          <w:tab w:val="left" w:pos="-1975"/>
          <w:tab w:val="left" w:pos="0"/>
        </w:tabs>
        <w:spacing w:line="500" w:lineRule="atLeast"/>
        <w:ind w:left="0" w:firstLineChars="0" w:firstLine="425"/>
        <w:rPr>
          <w:rFonts w:ascii="SimSun"/>
        </w:rPr>
      </w:pPr>
      <w:r>
        <w:rPr>
          <w:rFonts w:ascii="SimSun" w:hint="eastAsia"/>
        </w:rPr>
        <w:t>Product Manager: Suggest reading it all;</w:t>
      </w:r>
    </w:p>
    <w:p w14:paraId="64CB7C77" w14:textId="77777777" w:rsidR="00BB75E2" w:rsidRDefault="009A49DB">
      <w:pPr>
        <w:numPr>
          <w:ilvl w:val="0"/>
          <w:numId w:val="6"/>
        </w:numPr>
        <w:tabs>
          <w:tab w:val="clear" w:pos="425"/>
          <w:tab w:val="left" w:pos="-1975"/>
          <w:tab w:val="left" w:pos="905"/>
        </w:tabs>
        <w:spacing w:line="500" w:lineRule="atLeast"/>
        <w:ind w:left="0" w:firstLineChars="0" w:firstLine="425"/>
        <w:rPr>
          <w:rFonts w:ascii="SimSun"/>
        </w:rPr>
      </w:pPr>
      <w:bookmarkStart w:id="156" w:name="OLE_LINK105"/>
      <w:bookmarkStart w:id="157" w:name="OLE_LINK104"/>
      <w:bookmarkStart w:id="158" w:name="OLE_LINK103"/>
      <w:r>
        <w:rPr>
          <w:rFonts w:ascii="SimSun" w:hint="eastAsia"/>
        </w:rPr>
        <w:t>Project Manager: Suggest reading them all;</w:t>
      </w:r>
      <w:bookmarkEnd w:id="156"/>
      <w:bookmarkEnd w:id="157"/>
      <w:bookmarkEnd w:id="158"/>
    </w:p>
    <w:p w14:paraId="6D72DB70" w14:textId="77777777" w:rsidR="00BB75E2" w:rsidRDefault="009A49DB">
      <w:pPr>
        <w:numPr>
          <w:ilvl w:val="0"/>
          <w:numId w:val="6"/>
        </w:numPr>
        <w:tabs>
          <w:tab w:val="clear" w:pos="425"/>
          <w:tab w:val="left" w:pos="-1975"/>
          <w:tab w:val="left" w:pos="905"/>
        </w:tabs>
        <w:spacing w:line="500" w:lineRule="atLeast"/>
        <w:ind w:left="0" w:firstLineChars="0" w:firstLine="425"/>
        <w:rPr>
          <w:rFonts w:ascii="SimSun"/>
        </w:rPr>
      </w:pPr>
      <w:r>
        <w:rPr>
          <w:rFonts w:ascii="SimSun" w:hint="eastAsia"/>
        </w:rPr>
        <w:t xml:space="preserve"> Software developer: I recommend reading it all;</w:t>
      </w:r>
    </w:p>
    <w:p w14:paraId="6A593B57" w14:textId="77777777" w:rsidR="00BB75E2" w:rsidRDefault="009A49DB">
      <w:pPr>
        <w:numPr>
          <w:ilvl w:val="0"/>
          <w:numId w:val="6"/>
        </w:numPr>
        <w:tabs>
          <w:tab w:val="clear" w:pos="425"/>
          <w:tab w:val="left" w:pos="-1975"/>
          <w:tab w:val="left" w:pos="905"/>
        </w:tabs>
        <w:spacing w:line="500" w:lineRule="atLeast"/>
        <w:ind w:left="0" w:firstLineChars="0" w:firstLine="425"/>
        <w:rPr>
          <w:rFonts w:ascii="SimSun"/>
        </w:rPr>
      </w:pPr>
      <w:r>
        <w:rPr>
          <w:rFonts w:ascii="SimSun" w:hint="eastAsia"/>
        </w:rPr>
        <w:t>System Tester: I recommend reading them all.</w:t>
      </w:r>
    </w:p>
    <w:p w14:paraId="7C4668EB" w14:textId="77777777" w:rsidR="00BB75E2" w:rsidRDefault="00BB75E2">
      <w:pPr>
        <w:tabs>
          <w:tab w:val="left" w:pos="905"/>
        </w:tabs>
        <w:spacing w:line="500" w:lineRule="atLeast"/>
        <w:ind w:left="425" w:firstLineChars="0" w:firstLine="0"/>
        <w:rPr>
          <w:rFonts w:ascii="SimSun"/>
        </w:rPr>
      </w:pPr>
    </w:p>
    <w:p w14:paraId="34340A4A" w14:textId="77777777" w:rsidR="00BB75E2" w:rsidRDefault="009A49DB">
      <w:pPr>
        <w:pStyle w:val="Heading2"/>
      </w:pPr>
      <w:bookmarkStart w:id="159" w:name="_Toc415841046"/>
      <w:bookmarkStart w:id="160" w:name="_Toc446621446"/>
      <w:r>
        <w:rPr>
          <w:rFonts w:hint="eastAsia"/>
        </w:rPr>
        <w:t>Refer to documentation</w:t>
      </w:r>
      <w:bookmarkEnd w:id="159"/>
      <w:bookmarkEnd w:id="160"/>
    </w:p>
    <w:p w14:paraId="4B7B89BB" w14:textId="77777777" w:rsidR="00BB75E2" w:rsidRDefault="009A49DB">
      <w:r>
        <w:rPr>
          <w:rFonts w:hint="eastAsia"/>
        </w:rPr>
        <w:t>【</w:t>
      </w:r>
      <w:r>
        <w:rPr>
          <w:rFonts w:hint="eastAsia"/>
        </w:rPr>
        <w:t>1</w:t>
      </w:r>
      <w:r>
        <w:rPr>
          <w:rFonts w:hint="eastAsia"/>
        </w:rPr>
        <w:t>】</w:t>
      </w:r>
    </w:p>
    <w:p w14:paraId="5D5FA466" w14:textId="77777777" w:rsidR="00BB75E2" w:rsidRDefault="00BB75E2"/>
    <w:p w14:paraId="3932B240" w14:textId="77777777" w:rsidR="00BB75E2" w:rsidRDefault="009A49DB">
      <w:pPr>
        <w:pStyle w:val="Heading2"/>
      </w:pPr>
      <w:bookmarkStart w:id="161" w:name="_Toc446621447"/>
      <w:bookmarkStart w:id="162" w:name="_Toc415841047"/>
      <w:r>
        <w:rPr>
          <w:rFonts w:hint="eastAsia"/>
        </w:rPr>
        <w:t>abbreviation</w:t>
      </w:r>
      <w:bookmarkEnd w:id="161"/>
      <w:bookmarkEnd w:id="162"/>
    </w:p>
    <w:p w14:paraId="68ED08E1" w14:textId="77777777" w:rsidR="00BB75E2" w:rsidRDefault="009A49DB">
      <w:pPr>
        <w:spacing w:line="360" w:lineRule="atLeast"/>
        <w:ind w:firstLine="372"/>
        <w:rPr>
          <w:sz w:val="21"/>
        </w:rPr>
      </w:pPr>
      <w:r>
        <w:rPr>
          <w:rFonts w:hint="eastAsia"/>
          <w:sz w:val="21"/>
        </w:rPr>
        <w:t>3GPP</w:t>
      </w:r>
      <w:r>
        <w:rPr>
          <w:rFonts w:hint="eastAsia"/>
          <w:sz w:val="21"/>
        </w:rPr>
        <w:tab/>
      </w:r>
      <w:r>
        <w:rPr>
          <w:rFonts w:hint="eastAsia"/>
          <w:sz w:val="21"/>
        </w:rPr>
        <w:tab/>
        <w:t>Third Generation Partnership Project</w:t>
      </w:r>
    </w:p>
    <w:p w14:paraId="687A9274" w14:textId="77777777" w:rsidR="00BB75E2" w:rsidRDefault="009A49DB">
      <w:pPr>
        <w:spacing w:line="360" w:lineRule="atLeast"/>
        <w:ind w:firstLine="372"/>
        <w:rPr>
          <w:sz w:val="21"/>
        </w:rPr>
      </w:pPr>
      <w:r>
        <w:rPr>
          <w:rFonts w:hint="eastAsia"/>
          <w:sz w:val="21"/>
        </w:rPr>
        <w:t xml:space="preserve">SOW        Statement </w:t>
      </w:r>
      <w:proofErr w:type="gramStart"/>
      <w:r>
        <w:rPr>
          <w:rFonts w:hint="eastAsia"/>
          <w:sz w:val="21"/>
        </w:rPr>
        <w:t>Of  Work</w:t>
      </w:r>
      <w:proofErr w:type="gramEnd"/>
    </w:p>
    <w:p w14:paraId="41514980" w14:textId="77777777" w:rsidR="00BB75E2" w:rsidRDefault="009A49DB">
      <w:pPr>
        <w:widowControl/>
        <w:spacing w:line="240" w:lineRule="auto"/>
        <w:ind w:firstLineChars="0" w:firstLine="0"/>
        <w:jc w:val="left"/>
      </w:pPr>
      <w:r>
        <w:br w:type="page"/>
      </w:r>
    </w:p>
    <w:p w14:paraId="667D99C6" w14:textId="77777777" w:rsidR="00BB75E2" w:rsidRDefault="009A49DB">
      <w:pPr>
        <w:pStyle w:val="Heading1"/>
        <w:tabs>
          <w:tab w:val="left" w:pos="432"/>
        </w:tabs>
      </w:pPr>
      <w:bookmarkStart w:id="163" w:name="_Toc446621448"/>
      <w:r>
        <w:rPr>
          <w:rFonts w:hint="eastAsia"/>
        </w:rPr>
        <w:lastRenderedPageBreak/>
        <w:t>introduce</w:t>
      </w:r>
      <w:bookmarkEnd w:id="163"/>
    </w:p>
    <w:p w14:paraId="7B813ECE" w14:textId="77777777" w:rsidR="00BB75E2" w:rsidRDefault="00BB75E2">
      <w:pPr>
        <w:spacing w:line="500" w:lineRule="atLeast"/>
        <w:ind w:firstLineChars="0" w:firstLine="0"/>
        <w:rPr>
          <w:rFonts w:ascii="SimSun"/>
        </w:rPr>
      </w:pPr>
    </w:p>
    <w:p w14:paraId="28536B09" w14:textId="77777777" w:rsidR="00BB75E2" w:rsidRDefault="009A49DB">
      <w:pPr>
        <w:widowControl/>
        <w:spacing w:line="240" w:lineRule="auto"/>
        <w:ind w:firstLineChars="0" w:firstLine="0"/>
        <w:jc w:val="left"/>
        <w:rPr>
          <w:rFonts w:ascii="SimSun"/>
        </w:rPr>
      </w:pPr>
      <w:r>
        <w:rPr>
          <w:rFonts w:ascii="SimSun"/>
        </w:rPr>
        <w:br w:type="page"/>
      </w:r>
    </w:p>
    <w:p w14:paraId="233DF809" w14:textId="77777777" w:rsidR="00BB75E2" w:rsidRDefault="009A49DB">
      <w:pPr>
        <w:pStyle w:val="Heading1"/>
        <w:tabs>
          <w:tab w:val="left" w:pos="432"/>
        </w:tabs>
      </w:pPr>
      <w:bookmarkStart w:id="164" w:name="_Toc446621449"/>
      <w:r>
        <w:rPr>
          <w:rFonts w:hint="eastAsia"/>
        </w:rPr>
        <w:lastRenderedPageBreak/>
        <w:t>Interface process</w:t>
      </w:r>
      <w:bookmarkEnd w:id="164"/>
    </w:p>
    <w:p w14:paraId="1B613ADA" w14:textId="77777777" w:rsidR="00BB75E2" w:rsidRDefault="009A49DB">
      <w:pPr>
        <w:pStyle w:val="Heading2"/>
      </w:pPr>
      <w:bookmarkStart w:id="165" w:name="_Toc446621450"/>
      <w:r>
        <w:rPr>
          <w:rFonts w:hint="eastAsia"/>
        </w:rPr>
        <w:t>definition</w:t>
      </w:r>
      <w:bookmarkEnd w:id="165"/>
    </w:p>
    <w:p w14:paraId="7C1B7EE7" w14:textId="77777777" w:rsidR="00BB75E2" w:rsidRDefault="009A49DB">
      <w:pPr>
        <w:spacing w:line="240" w:lineRule="auto"/>
        <w:ind w:firstLineChars="0"/>
      </w:pPr>
      <w:ins w:id="166" w:author="李海" w:date="2020-12-11T14:45:00Z">
        <w:r>
          <w:rPr>
            <w:rFonts w:hint="eastAsia"/>
          </w:rPr>
          <w:t xml:space="preserve"> TCP</w:t>
        </w:r>
      </w:ins>
      <w:r>
        <w:rPr>
          <w:rFonts w:hint="eastAsia"/>
        </w:rPr>
        <w:t xml:space="preserve"> Use the agreement.</w:t>
      </w:r>
    </w:p>
    <w:p w14:paraId="45E06F96" w14:textId="77777777" w:rsidR="00BB75E2" w:rsidRDefault="009A49DB">
      <w:pPr>
        <w:spacing w:line="240" w:lineRule="auto"/>
        <w:ind w:firstLineChars="0"/>
      </w:pPr>
      <w:r>
        <w:rPr>
          <w:rFonts w:hint="eastAsia"/>
        </w:rPr>
        <w:t xml:space="preserve"> Main control board port: 32790; base station port: 31790.</w:t>
      </w:r>
    </w:p>
    <w:p w14:paraId="4E259725" w14:textId="77777777" w:rsidR="00BB75E2" w:rsidRDefault="009A49DB">
      <w:r>
        <w:rPr>
          <w:rFonts w:hint="eastAsia"/>
        </w:rPr>
        <w:t>In the base station side profile, specify the IP address of the master board.</w:t>
      </w:r>
    </w:p>
    <w:p w14:paraId="1324557D" w14:textId="77777777" w:rsidR="00BB75E2" w:rsidRDefault="009A49DB">
      <w:r>
        <w:rPr>
          <w:rFonts w:hint="eastAsia"/>
        </w:rPr>
        <w:t>Network byte order is used for transmission</w:t>
      </w:r>
    </w:p>
    <w:p w14:paraId="73F0573A" w14:textId="77777777" w:rsidR="00BB75E2" w:rsidRDefault="00BB75E2"/>
    <w:p w14:paraId="664F3C76" w14:textId="77777777" w:rsidR="00BB75E2" w:rsidRDefault="009A49DB">
      <w:pPr>
        <w:pStyle w:val="Heading2"/>
      </w:pPr>
      <w:bookmarkStart w:id="167" w:name="_Toc446621451"/>
      <w:r>
        <w:rPr>
          <w:rFonts w:hint="eastAsia"/>
        </w:rPr>
        <w:t>Business function process</w:t>
      </w:r>
      <w:bookmarkEnd w:id="167"/>
    </w:p>
    <w:p w14:paraId="08CF6665" w14:textId="77777777" w:rsidR="00BB75E2" w:rsidRDefault="009A49DB">
      <w:pPr>
        <w:pStyle w:val="Heading3"/>
      </w:pPr>
      <w:bookmarkStart w:id="168" w:name="_Toc446621452"/>
      <w:r>
        <w:rPr>
          <w:rFonts w:hint="eastAsia"/>
        </w:rPr>
        <w:t xml:space="preserve"> Link keeping</w:t>
      </w:r>
      <w:bookmarkEnd w:id="168"/>
    </w:p>
    <w:p w14:paraId="1797D6E8" w14:textId="5845063C" w:rsidR="00BB75E2" w:rsidRDefault="009A49DB">
      <w:r>
        <w:rPr>
          <w:rFonts w:hint="eastAsia"/>
        </w:rPr>
        <w:t xml:space="preserve"> After completing the system startup process, the master console sends HEAR</w:t>
      </w:r>
      <w:ins w:id="169" w:author="panda" w:date="2023-07-08T04:52:00Z">
        <w:r w:rsidR="007F5010">
          <w:t>T</w:t>
        </w:r>
      </w:ins>
      <w:r>
        <w:rPr>
          <w:rFonts w:hint="eastAsia"/>
        </w:rPr>
        <w:t>BEAT messages every 5 seconds, and the base station replies to HEAR</w:t>
      </w:r>
      <w:ins w:id="170" w:author="panda" w:date="2023-07-08T04:52:00Z">
        <w:r w:rsidR="007F5010">
          <w:t>T</w:t>
        </w:r>
      </w:ins>
      <w:r>
        <w:rPr>
          <w:rFonts w:hint="eastAsia"/>
        </w:rPr>
        <w:t>BEAT</w:t>
      </w:r>
      <w:del w:id="171" w:author="panda" w:date="2023-07-08T04:54:00Z">
        <w:r w:rsidDel="007F5010">
          <w:rPr>
            <w:rFonts w:hint="eastAsia"/>
          </w:rPr>
          <w:delText xml:space="preserve"> </w:delText>
        </w:r>
      </w:del>
      <w:r>
        <w:rPr>
          <w:rFonts w:hint="eastAsia"/>
        </w:rPr>
        <w:t>_</w:t>
      </w:r>
      <w:del w:id="172" w:author="panda" w:date="2023-07-08T04:54:00Z">
        <w:r w:rsidDel="007F5010">
          <w:rPr>
            <w:rFonts w:hint="eastAsia"/>
          </w:rPr>
          <w:delText xml:space="preserve"> </w:delText>
        </w:r>
      </w:del>
      <w:r>
        <w:rPr>
          <w:rFonts w:hint="eastAsia"/>
        </w:rPr>
        <w:t>ACK.</w:t>
      </w:r>
    </w:p>
    <w:p w14:paraId="371C4E2F" w14:textId="3619F41E" w:rsidR="00BB75E2" w:rsidRDefault="009A49DB">
      <w:pPr>
        <w:pStyle w:val="ListParagraph"/>
        <w:numPr>
          <w:ilvl w:val="0"/>
          <w:numId w:val="7"/>
        </w:numPr>
        <w:spacing w:line="240" w:lineRule="auto"/>
        <w:ind w:firstLineChars="0"/>
      </w:pPr>
      <w:r>
        <w:rPr>
          <w:i/>
        </w:rPr>
        <w:t xml:space="preserve"> If the main control board does not receive HEAR</w:t>
      </w:r>
      <w:ins w:id="173" w:author="panda" w:date="2023-07-08T04:53:00Z">
        <w:r w:rsidR="007F5010">
          <w:rPr>
            <w:i/>
          </w:rPr>
          <w:t>T</w:t>
        </w:r>
      </w:ins>
      <w:r>
        <w:rPr>
          <w:i/>
        </w:rPr>
        <w:t>BEAT</w:t>
      </w:r>
      <w:del w:id="174" w:author="panda" w:date="2023-07-08T04:54:00Z">
        <w:r w:rsidDel="007F5010">
          <w:rPr>
            <w:i/>
          </w:rPr>
          <w:delText xml:space="preserve"> </w:delText>
        </w:r>
      </w:del>
      <w:r>
        <w:rPr>
          <w:i/>
        </w:rPr>
        <w:t>_</w:t>
      </w:r>
      <w:del w:id="175" w:author="panda" w:date="2023-07-08T04:54:00Z">
        <w:r w:rsidDel="007F5010">
          <w:rPr>
            <w:i/>
          </w:rPr>
          <w:delText xml:space="preserve"> </w:delText>
        </w:r>
      </w:del>
      <w:r>
        <w:rPr>
          <w:i/>
        </w:rPr>
        <w:t>ACK for 5 consecutive times, the BBU is considered to lose its connection.</w:t>
      </w:r>
    </w:p>
    <w:p w14:paraId="53F03AFD" w14:textId="0A0298D3" w:rsidR="00BB75E2" w:rsidRDefault="009A49DB">
      <w:pPr>
        <w:pStyle w:val="ListParagraph"/>
        <w:numPr>
          <w:ilvl w:val="0"/>
          <w:numId w:val="7"/>
        </w:numPr>
        <w:spacing w:line="240" w:lineRule="auto"/>
        <w:ind w:firstLineChars="0"/>
      </w:pPr>
      <w:r>
        <w:rPr>
          <w:i/>
        </w:rPr>
        <w:t>If the base station does not receive the HEAR</w:t>
      </w:r>
      <w:ins w:id="176" w:author="panda" w:date="2023-07-08T04:53:00Z">
        <w:r w:rsidR="007F5010">
          <w:rPr>
            <w:i/>
          </w:rPr>
          <w:t>T</w:t>
        </w:r>
      </w:ins>
      <w:r>
        <w:rPr>
          <w:i/>
        </w:rPr>
        <w:t>BEAT within 25 seconds, it resumes the device startup process and sends the INIT</w:t>
      </w:r>
      <w:del w:id="177" w:author="panda" w:date="2023-07-08T04:53:00Z">
        <w:r w:rsidDel="007F5010">
          <w:rPr>
            <w:i/>
          </w:rPr>
          <w:delText xml:space="preserve"> </w:delText>
        </w:r>
      </w:del>
      <w:r>
        <w:rPr>
          <w:i/>
        </w:rPr>
        <w:t>_</w:t>
      </w:r>
      <w:del w:id="178" w:author="panda" w:date="2023-07-08T04:53:00Z">
        <w:r w:rsidDel="007F5010">
          <w:rPr>
            <w:i/>
          </w:rPr>
          <w:delText xml:space="preserve"> </w:delText>
        </w:r>
      </w:del>
      <w:r>
        <w:rPr>
          <w:i/>
        </w:rPr>
        <w:t>NOTIFICATION message every 5s.</w:t>
      </w:r>
    </w:p>
    <w:p w14:paraId="4213D48D" w14:textId="77777777" w:rsidR="00BB75E2" w:rsidRDefault="00BB75E2"/>
    <w:p w14:paraId="0DCDFA7F" w14:textId="77777777" w:rsidR="00BB75E2" w:rsidRDefault="009A49DB">
      <w:pPr>
        <w:pStyle w:val="Heading3"/>
      </w:pPr>
      <w:bookmarkStart w:id="179" w:name="_Toc446621453"/>
      <w:r>
        <w:rPr>
          <w:rFonts w:hint="eastAsia"/>
        </w:rPr>
        <w:t xml:space="preserve"> Base station equipment startup process</w:t>
      </w:r>
      <w:bookmarkEnd w:id="179"/>
    </w:p>
    <w:p w14:paraId="320F8260" w14:textId="43166584" w:rsidR="00BB75E2" w:rsidRDefault="009A49DB">
      <w:pPr>
        <w:pStyle w:val="ListParagraph"/>
        <w:numPr>
          <w:ilvl w:val="0"/>
          <w:numId w:val="8"/>
        </w:numPr>
        <w:ind w:firstLineChars="0"/>
      </w:pPr>
      <w:r>
        <w:t xml:space="preserve"> When the base station starts, an INIT</w:t>
      </w:r>
      <w:del w:id="180" w:author="panda" w:date="2023-07-08T16:13:00Z">
        <w:r w:rsidDel="008650E2">
          <w:delText xml:space="preserve"> </w:delText>
        </w:r>
      </w:del>
      <w:r>
        <w:t>_</w:t>
      </w:r>
      <w:del w:id="181" w:author="panda" w:date="2023-07-08T16:13:00Z">
        <w:r w:rsidDel="008650E2">
          <w:delText xml:space="preserve"> </w:delText>
        </w:r>
      </w:del>
      <w:r>
        <w:t>NOTIFICATION message is sent every 5s, carrying the supported Band and system. After receiving the INIT</w:t>
      </w:r>
      <w:del w:id="182" w:author="panda" w:date="2023-07-08T16:13:00Z">
        <w:r w:rsidDel="008650E2">
          <w:delText xml:space="preserve"> </w:delText>
        </w:r>
      </w:del>
      <w:r>
        <w:t>_</w:t>
      </w:r>
      <w:del w:id="183" w:author="panda" w:date="2023-07-08T16:13:00Z">
        <w:r w:rsidDel="008650E2">
          <w:delText xml:space="preserve"> </w:delText>
        </w:r>
      </w:del>
      <w:r>
        <w:t>NOTIFICATION</w:t>
      </w:r>
      <w:del w:id="184" w:author="panda" w:date="2023-07-08T16:13:00Z">
        <w:r w:rsidDel="008650E2">
          <w:delText xml:space="preserve"> </w:delText>
        </w:r>
      </w:del>
      <w:r>
        <w:t>_</w:t>
      </w:r>
      <w:del w:id="185" w:author="panda" w:date="2023-07-08T16:13:00Z">
        <w:r w:rsidDel="008650E2">
          <w:delText xml:space="preserve"> </w:delText>
        </w:r>
      </w:del>
      <w:r>
        <w:t>RSP, enter the base configuration state.</w:t>
      </w:r>
    </w:p>
    <w:p w14:paraId="1809651C" w14:textId="176DE34E" w:rsidR="00BB75E2" w:rsidRDefault="009A49DB">
      <w:pPr>
        <w:pStyle w:val="ListParagraph"/>
        <w:numPr>
          <w:ilvl w:val="0"/>
          <w:numId w:val="8"/>
        </w:numPr>
        <w:ind w:firstLineChars="0"/>
      </w:pPr>
      <w:r>
        <w:t>When the master board receives the INIT</w:t>
      </w:r>
      <w:del w:id="186" w:author="panda" w:date="2023-07-08T16:14:00Z">
        <w:r w:rsidDel="008650E2">
          <w:delText xml:space="preserve"> </w:delText>
        </w:r>
      </w:del>
      <w:r>
        <w:t>_</w:t>
      </w:r>
      <w:del w:id="187" w:author="panda" w:date="2023-07-08T16:14:00Z">
        <w:r w:rsidDel="008650E2">
          <w:delText xml:space="preserve"> </w:delText>
        </w:r>
      </w:del>
      <w:r>
        <w:t>NOTIFICATION message, it should return the INIT</w:t>
      </w:r>
      <w:del w:id="188" w:author="panda" w:date="2023-07-08T16:14:00Z">
        <w:r w:rsidDel="008650E2">
          <w:delText xml:space="preserve"> </w:delText>
        </w:r>
      </w:del>
      <w:r>
        <w:t>_</w:t>
      </w:r>
      <w:del w:id="189" w:author="panda" w:date="2023-07-08T16:14:00Z">
        <w:r w:rsidDel="008650E2">
          <w:delText xml:space="preserve"> </w:delText>
        </w:r>
      </w:del>
      <w:r>
        <w:t>NOTIFICATION</w:t>
      </w:r>
      <w:del w:id="190" w:author="panda" w:date="2023-07-08T16:14:00Z">
        <w:r w:rsidDel="008650E2">
          <w:delText xml:space="preserve"> </w:delText>
        </w:r>
      </w:del>
      <w:r>
        <w:t>_</w:t>
      </w:r>
      <w:del w:id="191" w:author="panda" w:date="2023-07-08T16:14:00Z">
        <w:r w:rsidDel="008650E2">
          <w:delText xml:space="preserve"> </w:delText>
        </w:r>
      </w:del>
      <w:r>
        <w:t>RSP to indicate successful access.</w:t>
      </w:r>
    </w:p>
    <w:p w14:paraId="3B789A8B" w14:textId="77777777" w:rsidR="00BB75E2" w:rsidRDefault="009A49DB">
      <w:pPr>
        <w:pStyle w:val="ListParagraph"/>
        <w:numPr>
          <w:ilvl w:val="0"/>
          <w:numId w:val="8"/>
        </w:numPr>
        <w:ind w:firstLineChars="0"/>
      </w:pPr>
      <w:r>
        <w:rPr>
          <w:rFonts w:hint="eastAsia"/>
        </w:rPr>
        <w:t>The main control board issues the basic configuration message, except for the heartbeat, the other messages are not available</w:t>
      </w:r>
    </w:p>
    <w:p w14:paraId="1CCDA941" w14:textId="77777777" w:rsidR="00BB75E2" w:rsidRDefault="009A49DB">
      <w:pPr>
        <w:pStyle w:val="ListParagraph"/>
        <w:numPr>
          <w:ilvl w:val="0"/>
          <w:numId w:val="8"/>
        </w:numPr>
        <w:ind w:firstLineChars="0"/>
      </w:pPr>
      <w:r>
        <w:rPr>
          <w:rFonts w:hint="eastAsia"/>
        </w:rPr>
        <w:t>After the base station completes the base configuration, the transmission base configuration is completed and the equipment is available</w:t>
      </w:r>
    </w:p>
    <w:p w14:paraId="18E2E587" w14:textId="77777777" w:rsidR="00BB75E2" w:rsidRDefault="00BB75E2">
      <w:pPr>
        <w:pStyle w:val="ListParagraph"/>
        <w:ind w:left="360" w:firstLineChars="0" w:firstLine="0"/>
      </w:pPr>
    </w:p>
    <w:p w14:paraId="538C2763" w14:textId="77777777" w:rsidR="00BB75E2" w:rsidRDefault="009A49DB">
      <w:pPr>
        <w:pStyle w:val="Heading3"/>
      </w:pPr>
      <w:bookmarkStart w:id="192" w:name="_Toc446621454"/>
      <w:r>
        <w:rPr>
          <w:rFonts w:hint="eastAsia"/>
        </w:rPr>
        <w:t>Scan frequency flow</w:t>
      </w:r>
      <w:bookmarkEnd w:id="192"/>
    </w:p>
    <w:p w14:paraId="42CFD569" w14:textId="77777777" w:rsidR="00BB75E2" w:rsidRDefault="009A49DB">
      <w:pPr>
        <w:ind w:firstLineChars="0" w:firstLine="420"/>
      </w:pPr>
      <w:r>
        <w:rPr>
          <w:rFonts w:hint="eastAsia"/>
        </w:rPr>
        <w:t>After the device startup process ends, the scan can start. The message process is as follows:</w:t>
      </w:r>
    </w:p>
    <w:p w14:paraId="3A3AEBD2" w14:textId="289C5197" w:rsidR="00BB75E2" w:rsidRDefault="009A49DB">
      <w:pPr>
        <w:pStyle w:val="ListParagraph"/>
        <w:numPr>
          <w:ilvl w:val="0"/>
          <w:numId w:val="9"/>
        </w:numPr>
        <w:spacing w:line="240" w:lineRule="auto"/>
        <w:ind w:leftChars="225" w:left="960" w:firstLineChars="0"/>
      </w:pPr>
      <w:r>
        <w:rPr>
          <w:i/>
        </w:rPr>
        <w:t>The master sends SNIFFER_START to start scanning, the base station returns SNIFFER</w:t>
      </w:r>
      <w:del w:id="193" w:author="panda" w:date="2023-07-09T02:29:00Z">
        <w:r w:rsidDel="00F14839">
          <w:rPr>
            <w:i/>
          </w:rPr>
          <w:delText xml:space="preserve"> </w:delText>
        </w:r>
      </w:del>
      <w:r>
        <w:rPr>
          <w:i/>
        </w:rPr>
        <w:t>_</w:t>
      </w:r>
      <w:del w:id="194" w:author="panda" w:date="2023-07-09T02:29:00Z">
        <w:r w:rsidDel="00F14839">
          <w:rPr>
            <w:i/>
          </w:rPr>
          <w:delText xml:space="preserve"> </w:delText>
        </w:r>
      </w:del>
      <w:r>
        <w:rPr>
          <w:i/>
        </w:rPr>
        <w:t>START</w:t>
      </w:r>
      <w:del w:id="195" w:author="panda" w:date="2023-07-09T02:29:00Z">
        <w:r w:rsidDel="00F14839">
          <w:rPr>
            <w:i/>
          </w:rPr>
          <w:delText xml:space="preserve"> </w:delText>
        </w:r>
      </w:del>
      <w:r>
        <w:rPr>
          <w:i/>
        </w:rPr>
        <w:t>_</w:t>
      </w:r>
      <w:del w:id="196" w:author="panda" w:date="2023-07-09T02:29:00Z">
        <w:r w:rsidDel="00F14839">
          <w:rPr>
            <w:i/>
          </w:rPr>
          <w:delText xml:space="preserve"> </w:delText>
        </w:r>
      </w:del>
      <w:r>
        <w:rPr>
          <w:i/>
        </w:rPr>
        <w:t>RSP, and the master does not receive the response message within 5s</w:t>
      </w:r>
    </w:p>
    <w:p w14:paraId="0175A67E" w14:textId="458CA076" w:rsidR="00BB75E2" w:rsidRDefault="009A49DB">
      <w:pPr>
        <w:pStyle w:val="ListParagraph"/>
        <w:numPr>
          <w:ilvl w:val="0"/>
          <w:numId w:val="9"/>
        </w:numPr>
        <w:spacing w:line="240" w:lineRule="auto"/>
        <w:ind w:leftChars="225" w:left="960" w:firstLineChars="0"/>
      </w:pPr>
      <w:r>
        <w:rPr>
          <w:i/>
        </w:rPr>
        <w:t xml:space="preserve">After the scan ends, the base station reports the scan results SNIFFER_RESULT_REPORT in batches (30 pieces each time), the main control board </w:t>
      </w:r>
      <w:r>
        <w:rPr>
          <w:i/>
        </w:rPr>
        <w:lastRenderedPageBreak/>
        <w:t>returns to SNIFFER</w:t>
      </w:r>
      <w:del w:id="197" w:author="panda" w:date="2023-07-09T02:40:00Z">
        <w:r w:rsidDel="00E1654A">
          <w:rPr>
            <w:i/>
          </w:rPr>
          <w:delText xml:space="preserve"> </w:delText>
        </w:r>
      </w:del>
      <w:r>
        <w:rPr>
          <w:i/>
        </w:rPr>
        <w:t>_</w:t>
      </w:r>
      <w:del w:id="198" w:author="panda" w:date="2023-07-09T02:40:00Z">
        <w:r w:rsidDel="00E1654A">
          <w:rPr>
            <w:i/>
          </w:rPr>
          <w:delText xml:space="preserve"> </w:delText>
        </w:r>
      </w:del>
      <w:r>
        <w:rPr>
          <w:i/>
        </w:rPr>
        <w:t>RESULT</w:t>
      </w:r>
      <w:del w:id="199" w:author="panda" w:date="2023-07-09T02:40:00Z">
        <w:r w:rsidDel="00E1654A">
          <w:rPr>
            <w:i/>
          </w:rPr>
          <w:delText xml:space="preserve"> </w:delText>
        </w:r>
      </w:del>
      <w:r>
        <w:rPr>
          <w:i/>
        </w:rPr>
        <w:t>_</w:t>
      </w:r>
      <w:del w:id="200" w:author="panda" w:date="2023-07-09T02:40:00Z">
        <w:r w:rsidDel="00E1654A">
          <w:rPr>
            <w:i/>
          </w:rPr>
          <w:delText xml:space="preserve"> </w:delText>
        </w:r>
      </w:del>
      <w:r>
        <w:rPr>
          <w:i/>
        </w:rPr>
        <w:t>REPORT</w:t>
      </w:r>
      <w:del w:id="201" w:author="panda" w:date="2023-07-09T02:40:00Z">
        <w:r w:rsidDel="00E1654A">
          <w:rPr>
            <w:i/>
          </w:rPr>
          <w:delText xml:space="preserve"> </w:delText>
        </w:r>
      </w:del>
      <w:r>
        <w:rPr>
          <w:i/>
        </w:rPr>
        <w:t>_</w:t>
      </w:r>
      <w:del w:id="202" w:author="panda" w:date="2023-07-09T02:40:00Z">
        <w:r w:rsidDel="00E1654A">
          <w:rPr>
            <w:i/>
          </w:rPr>
          <w:delText xml:space="preserve"> </w:delText>
        </w:r>
      </w:del>
      <w:r>
        <w:rPr>
          <w:i/>
        </w:rPr>
        <w:t>RSP, and the BBU continues to report the next batch. After all the results are reported, the base station will send SNIFFER</w:t>
      </w:r>
      <w:del w:id="203" w:author="panda" w:date="2023-07-09T02:43:00Z">
        <w:r w:rsidDel="00E1654A">
          <w:rPr>
            <w:i/>
          </w:rPr>
          <w:delText xml:space="preserve"> </w:delText>
        </w:r>
      </w:del>
      <w:r>
        <w:rPr>
          <w:i/>
        </w:rPr>
        <w:t>_</w:t>
      </w:r>
      <w:del w:id="204" w:author="panda" w:date="2023-07-09T02:43:00Z">
        <w:r w:rsidDel="00E1654A">
          <w:rPr>
            <w:i/>
          </w:rPr>
          <w:delText xml:space="preserve"> </w:delText>
        </w:r>
      </w:del>
      <w:r>
        <w:rPr>
          <w:i/>
        </w:rPr>
        <w:t>RESULT</w:t>
      </w:r>
      <w:del w:id="205" w:author="panda" w:date="2023-07-09T02:43:00Z">
        <w:r w:rsidDel="00E1654A">
          <w:rPr>
            <w:i/>
          </w:rPr>
          <w:delText xml:space="preserve"> </w:delText>
        </w:r>
      </w:del>
      <w:r>
        <w:rPr>
          <w:i/>
        </w:rPr>
        <w:t>_</w:t>
      </w:r>
      <w:del w:id="206" w:author="panda" w:date="2023-07-09T02:44:00Z">
        <w:r w:rsidDel="00E1654A">
          <w:rPr>
            <w:i/>
          </w:rPr>
          <w:delText xml:space="preserve"> </w:delText>
        </w:r>
      </w:del>
      <w:r>
        <w:rPr>
          <w:i/>
        </w:rPr>
        <w:t>REPORT</w:t>
      </w:r>
      <w:del w:id="207" w:author="panda" w:date="2023-07-09T02:44:00Z">
        <w:r w:rsidDel="00E1654A">
          <w:rPr>
            <w:i/>
          </w:rPr>
          <w:delText xml:space="preserve"> </w:delText>
        </w:r>
      </w:del>
      <w:r>
        <w:rPr>
          <w:i/>
        </w:rPr>
        <w:t>_</w:t>
      </w:r>
      <w:del w:id="208" w:author="panda" w:date="2023-07-09T02:44:00Z">
        <w:r w:rsidDel="00E1654A">
          <w:rPr>
            <w:i/>
          </w:rPr>
          <w:delText xml:space="preserve"> </w:delText>
        </w:r>
      </w:del>
      <w:r>
        <w:rPr>
          <w:i/>
        </w:rPr>
        <w:t>END, indicating that all the results have been reported. The motherboard needs to return the SNIFFER</w:t>
      </w:r>
      <w:del w:id="209" w:author="panda" w:date="2023-07-09T02:44:00Z">
        <w:r w:rsidDel="00E1654A">
          <w:rPr>
            <w:i/>
          </w:rPr>
          <w:delText xml:space="preserve"> </w:delText>
        </w:r>
      </w:del>
      <w:r>
        <w:rPr>
          <w:i/>
        </w:rPr>
        <w:t>_</w:t>
      </w:r>
      <w:del w:id="210" w:author="panda" w:date="2023-07-09T02:44:00Z">
        <w:r w:rsidDel="00E1654A">
          <w:rPr>
            <w:i/>
          </w:rPr>
          <w:delText xml:space="preserve"> </w:delText>
        </w:r>
      </w:del>
      <w:r>
        <w:rPr>
          <w:i/>
        </w:rPr>
        <w:t>RESULT</w:t>
      </w:r>
      <w:del w:id="211" w:author="panda" w:date="2023-07-09T02:44:00Z">
        <w:r w:rsidDel="00E1654A">
          <w:rPr>
            <w:i/>
          </w:rPr>
          <w:delText xml:space="preserve"> </w:delText>
        </w:r>
      </w:del>
      <w:r>
        <w:rPr>
          <w:i/>
        </w:rPr>
        <w:t>_</w:t>
      </w:r>
      <w:del w:id="212" w:author="panda" w:date="2023-07-09T02:44:00Z">
        <w:r w:rsidDel="00E1654A">
          <w:rPr>
            <w:i/>
          </w:rPr>
          <w:delText xml:space="preserve"> </w:delText>
        </w:r>
      </w:del>
      <w:r>
        <w:rPr>
          <w:i/>
        </w:rPr>
        <w:t>REPORT</w:t>
      </w:r>
      <w:del w:id="213" w:author="panda" w:date="2023-07-09T02:44:00Z">
        <w:r w:rsidDel="00E1654A">
          <w:rPr>
            <w:i/>
          </w:rPr>
          <w:delText xml:space="preserve"> </w:delText>
        </w:r>
      </w:del>
      <w:r>
        <w:rPr>
          <w:i/>
        </w:rPr>
        <w:t>_</w:t>
      </w:r>
      <w:del w:id="214" w:author="panda" w:date="2023-07-09T02:44:00Z">
        <w:r w:rsidDel="00E1654A">
          <w:rPr>
            <w:i/>
          </w:rPr>
          <w:delText xml:space="preserve"> </w:delText>
        </w:r>
      </w:del>
      <w:r>
        <w:rPr>
          <w:i/>
        </w:rPr>
        <w:t>END</w:t>
      </w:r>
      <w:del w:id="215" w:author="panda" w:date="2023-07-09T02:44:00Z">
        <w:r w:rsidDel="00E1654A">
          <w:rPr>
            <w:i/>
          </w:rPr>
          <w:delText xml:space="preserve"> </w:delText>
        </w:r>
      </w:del>
      <w:r>
        <w:rPr>
          <w:i/>
        </w:rPr>
        <w:t>_</w:t>
      </w:r>
      <w:del w:id="216" w:author="panda" w:date="2023-07-09T02:44:00Z">
        <w:r w:rsidDel="00E1654A">
          <w:rPr>
            <w:i/>
          </w:rPr>
          <w:delText xml:space="preserve"> </w:delText>
        </w:r>
      </w:del>
      <w:r>
        <w:rPr>
          <w:i/>
        </w:rPr>
        <w:t>RSP</w:t>
      </w:r>
    </w:p>
    <w:p w14:paraId="1980E307" w14:textId="77777777" w:rsidR="00BB75E2" w:rsidRDefault="009A49DB">
      <w:pPr>
        <w:pStyle w:val="ListParagraph"/>
        <w:numPr>
          <w:ilvl w:val="1"/>
          <w:numId w:val="9"/>
        </w:numPr>
        <w:spacing w:line="240" w:lineRule="auto"/>
        <w:ind w:firstLineChars="0"/>
      </w:pPr>
      <w:r>
        <w:rPr>
          <w:rFonts w:hint="eastAsia"/>
        </w:rPr>
        <w:t>Use the ping-pong method to send the scan results in batches</w:t>
      </w:r>
    </w:p>
    <w:p w14:paraId="00924051" w14:textId="77777777" w:rsidR="00BB75E2" w:rsidRDefault="009A49DB">
      <w:pPr>
        <w:pStyle w:val="ListParagraph"/>
        <w:numPr>
          <w:ilvl w:val="1"/>
          <w:numId w:val="9"/>
        </w:numPr>
        <w:spacing w:line="240" w:lineRule="auto"/>
        <w:ind w:firstLineChars="0"/>
      </w:pPr>
      <w:r>
        <w:rPr>
          <w:rFonts w:hint="eastAsia"/>
        </w:rPr>
        <w:t>The base station can only wait for the last batch of message response to report the next batch of results</w:t>
      </w:r>
    </w:p>
    <w:p w14:paraId="05BA07F5" w14:textId="77777777" w:rsidR="00BB75E2" w:rsidRDefault="009A49DB">
      <w:pPr>
        <w:pStyle w:val="ListParagraph"/>
        <w:numPr>
          <w:ilvl w:val="1"/>
          <w:numId w:val="9"/>
        </w:numPr>
        <w:spacing w:line="240" w:lineRule="auto"/>
        <w:ind w:firstLineChars="0"/>
      </w:pPr>
      <w:r>
        <w:rPr>
          <w:rFonts w:hint="eastAsia"/>
        </w:rPr>
        <w:t>After a timeout wait for 5s, the current message is repeated</w:t>
      </w:r>
    </w:p>
    <w:p w14:paraId="4CCFF764" w14:textId="77777777" w:rsidR="00BB75E2" w:rsidRDefault="009A49DB">
      <w:pPr>
        <w:pStyle w:val="ListParagraph"/>
        <w:numPr>
          <w:ilvl w:val="1"/>
          <w:numId w:val="9"/>
        </w:numPr>
        <w:spacing w:line="240" w:lineRule="auto"/>
        <w:ind w:firstLineChars="0"/>
      </w:pPr>
      <w:r>
        <w:rPr>
          <w:rFonts w:hint="eastAsia"/>
        </w:rPr>
        <w:t>The base station reports all the sweep results</w:t>
      </w:r>
    </w:p>
    <w:p w14:paraId="6152998D" w14:textId="4E64122B" w:rsidR="00BB75E2" w:rsidRDefault="009A49DB">
      <w:pPr>
        <w:pStyle w:val="ListParagraph"/>
        <w:numPr>
          <w:ilvl w:val="0"/>
          <w:numId w:val="9"/>
        </w:numPr>
        <w:spacing w:line="240" w:lineRule="auto"/>
        <w:ind w:leftChars="225" w:left="960" w:firstLineChars="0"/>
      </w:pPr>
      <w:r>
        <w:rPr>
          <w:rFonts w:hint="eastAsia"/>
        </w:rPr>
        <w:t>According to the information reported by the scan results, the main control board determines the system working parameters of the current community according to certain principles, such as the frequency point, PCI and the configuration of the adjacent community, and issues the cell configuration CELL</w:t>
      </w:r>
      <w:del w:id="217" w:author="panda" w:date="2023-07-09T02:44:00Z">
        <w:r w:rsidDel="00E1654A">
          <w:rPr>
            <w:rFonts w:hint="eastAsia"/>
          </w:rPr>
          <w:delText xml:space="preserve"> </w:delText>
        </w:r>
      </w:del>
      <w:r>
        <w:rPr>
          <w:rFonts w:hint="eastAsia"/>
        </w:rPr>
        <w:t>_</w:t>
      </w:r>
      <w:del w:id="218" w:author="panda" w:date="2023-07-09T02:44:00Z">
        <w:r w:rsidDel="00E1654A">
          <w:rPr>
            <w:rFonts w:hint="eastAsia"/>
          </w:rPr>
          <w:delText xml:space="preserve"> </w:delText>
        </w:r>
      </w:del>
      <w:r>
        <w:rPr>
          <w:rFonts w:hint="eastAsia"/>
        </w:rPr>
        <w:t>CONFIG message;</w:t>
      </w:r>
    </w:p>
    <w:p w14:paraId="38D9B3CE" w14:textId="3F6A3AB4" w:rsidR="00BB75E2" w:rsidRDefault="009A49DB">
      <w:pPr>
        <w:pStyle w:val="ListParagraph"/>
        <w:numPr>
          <w:ilvl w:val="0"/>
          <w:numId w:val="9"/>
        </w:numPr>
        <w:spacing w:line="240" w:lineRule="auto"/>
        <w:ind w:leftChars="225" w:left="960" w:firstLineChars="0"/>
      </w:pPr>
      <w:r>
        <w:rPr>
          <w:rFonts w:hint="eastAsia"/>
        </w:rPr>
        <w:t>Before the next scan, send the reset command SNIFFER</w:t>
      </w:r>
      <w:del w:id="219" w:author="panda" w:date="2023-07-09T02:44:00Z">
        <w:r w:rsidDel="00E1654A">
          <w:rPr>
            <w:rFonts w:hint="eastAsia"/>
          </w:rPr>
          <w:delText xml:space="preserve"> </w:delText>
        </w:r>
      </w:del>
      <w:r>
        <w:rPr>
          <w:rFonts w:hint="eastAsia"/>
        </w:rPr>
        <w:t>_</w:t>
      </w:r>
      <w:del w:id="220" w:author="panda" w:date="2023-07-09T02:44:00Z">
        <w:r w:rsidDel="00E1654A">
          <w:rPr>
            <w:rFonts w:hint="eastAsia"/>
          </w:rPr>
          <w:delText xml:space="preserve"> </w:delText>
        </w:r>
      </w:del>
      <w:r>
        <w:rPr>
          <w:rFonts w:hint="eastAsia"/>
        </w:rPr>
        <w:t>REST, and the base station returns SNIFFER</w:t>
      </w:r>
      <w:del w:id="221" w:author="panda" w:date="2023-07-09T02:44:00Z">
        <w:r w:rsidDel="00E1654A">
          <w:rPr>
            <w:rFonts w:hint="eastAsia"/>
          </w:rPr>
          <w:delText xml:space="preserve"> </w:delText>
        </w:r>
      </w:del>
      <w:r>
        <w:rPr>
          <w:rFonts w:hint="eastAsia"/>
        </w:rPr>
        <w:t>_</w:t>
      </w:r>
      <w:del w:id="222" w:author="panda" w:date="2023-07-09T02:44:00Z">
        <w:r w:rsidDel="00E1654A">
          <w:rPr>
            <w:rFonts w:hint="eastAsia"/>
          </w:rPr>
          <w:delText xml:space="preserve"> </w:delText>
        </w:r>
      </w:del>
      <w:r>
        <w:rPr>
          <w:rFonts w:hint="eastAsia"/>
        </w:rPr>
        <w:t>REST</w:t>
      </w:r>
      <w:del w:id="223" w:author="panda" w:date="2023-07-09T02:44:00Z">
        <w:r w:rsidDel="00E1654A">
          <w:rPr>
            <w:rFonts w:hint="eastAsia"/>
          </w:rPr>
          <w:delText xml:space="preserve"> </w:delText>
        </w:r>
      </w:del>
      <w:r>
        <w:rPr>
          <w:rFonts w:hint="eastAsia"/>
        </w:rPr>
        <w:t>_</w:t>
      </w:r>
      <w:del w:id="224" w:author="panda" w:date="2023-07-09T02:44:00Z">
        <w:r w:rsidDel="00E1654A">
          <w:rPr>
            <w:rFonts w:hint="eastAsia"/>
          </w:rPr>
          <w:delText xml:space="preserve"> </w:delText>
        </w:r>
      </w:del>
      <w:r>
        <w:rPr>
          <w:rFonts w:hint="eastAsia"/>
        </w:rPr>
        <w:t>RSP</w:t>
      </w:r>
    </w:p>
    <w:p w14:paraId="12D3A9CD" w14:textId="77777777" w:rsidR="00BB75E2" w:rsidRDefault="00BB75E2">
      <w:pPr>
        <w:pStyle w:val="ListParagraph"/>
        <w:spacing w:line="240" w:lineRule="auto"/>
        <w:ind w:left="960" w:firstLineChars="0" w:firstLine="0"/>
      </w:pPr>
    </w:p>
    <w:p w14:paraId="5D25C748" w14:textId="77777777" w:rsidR="00BB75E2" w:rsidRDefault="00BB75E2">
      <w:pPr>
        <w:spacing w:line="240" w:lineRule="auto"/>
        <w:ind w:firstLineChars="0" w:firstLine="0"/>
      </w:pPr>
    </w:p>
    <w:p w14:paraId="0D5AFCA3" w14:textId="77777777" w:rsidR="00BB75E2" w:rsidRDefault="009A49DB">
      <w:pPr>
        <w:pStyle w:val="Heading3"/>
      </w:pPr>
      <w:bookmarkStart w:id="225" w:name="_Toc446621455"/>
      <w:r>
        <w:rPr>
          <w:rFonts w:hint="eastAsia"/>
        </w:rPr>
        <w:t xml:space="preserve"> Community configuration process</w:t>
      </w:r>
      <w:bookmarkEnd w:id="225"/>
    </w:p>
    <w:p w14:paraId="769AA6C5" w14:textId="77777777" w:rsidR="00BB75E2" w:rsidRDefault="009A49DB">
      <w:r>
        <w:rPr>
          <w:rFonts w:hint="eastAsia"/>
        </w:rPr>
        <w:t>This process completes the process of scanning the automatic cell configuration or configuring the community alone, and completes the necessary information such as PLMNID, TAC, PCI, the community frequency point of the community, the PCI of the same frequency community and the frequency point configuration information of the different frequency community.</w:t>
      </w:r>
    </w:p>
    <w:p w14:paraId="25FCBE31" w14:textId="77777777" w:rsidR="00BB75E2" w:rsidRDefault="009A49DB">
      <w:pPr>
        <w:pStyle w:val="ListParagraph"/>
        <w:numPr>
          <w:ilvl w:val="0"/>
          <w:numId w:val="10"/>
        </w:numPr>
        <w:ind w:firstLineChars="0"/>
      </w:pPr>
      <w:r>
        <w:rPr>
          <w:i/>
        </w:rPr>
        <w:t>The motherboard sends the CELL _ CONFIG to the base station</w:t>
      </w:r>
    </w:p>
    <w:p w14:paraId="6C19238F" w14:textId="77777777" w:rsidR="00BB75E2" w:rsidRDefault="009A49DB">
      <w:pPr>
        <w:pStyle w:val="ListParagraph"/>
        <w:numPr>
          <w:ilvl w:val="0"/>
          <w:numId w:val="10"/>
        </w:numPr>
        <w:ind w:firstLineChars="0"/>
      </w:pPr>
      <w:r>
        <w:rPr>
          <w:rFonts w:hint="eastAsia"/>
        </w:rPr>
        <w:t>When the base station completes parsing the message, CELL _ CONFIG _ RSP is returned. If successful, the status code is 0, otherwise the corresponding error cause is indicated</w:t>
      </w:r>
    </w:p>
    <w:p w14:paraId="1B7602E9" w14:textId="77777777" w:rsidR="00BB75E2" w:rsidRDefault="009A49DB">
      <w:pPr>
        <w:pStyle w:val="ListParagraph"/>
        <w:numPr>
          <w:ilvl w:val="0"/>
          <w:numId w:val="10"/>
        </w:numPr>
        <w:ind w:firstLineChars="0"/>
      </w:pPr>
      <w:r>
        <w:rPr>
          <w:rFonts w:hint="eastAsia"/>
        </w:rPr>
        <w:t>If the master console does not receive a response from the base station in 5s, reissue the message</w:t>
      </w:r>
    </w:p>
    <w:p w14:paraId="195A7618" w14:textId="77777777" w:rsidR="00BB75E2" w:rsidRDefault="00BB75E2">
      <w:pPr>
        <w:ind w:firstLineChars="0" w:firstLine="0"/>
      </w:pPr>
    </w:p>
    <w:p w14:paraId="3E713B34" w14:textId="77777777" w:rsidR="00BB75E2" w:rsidRDefault="009A49DB">
      <w:pPr>
        <w:pStyle w:val="Heading3"/>
      </w:pPr>
      <w:bookmarkStart w:id="226" w:name="_Toc446621456"/>
      <w:r>
        <w:rPr>
          <w:rFonts w:hint="eastAsia"/>
        </w:rPr>
        <w:t xml:space="preserve"> Community information update process</w:t>
      </w:r>
      <w:bookmarkEnd w:id="226"/>
    </w:p>
    <w:p w14:paraId="18F9147B" w14:textId="77777777" w:rsidR="00BB75E2" w:rsidRDefault="009A49DB">
      <w:r>
        <w:rPr>
          <w:rFonts w:hint="eastAsia"/>
        </w:rPr>
        <w:t>In the process of equipment operation, the PLMNID, TAC and frequency point of the cell can be modified online, and the system information can be updated without the system restart.</w:t>
      </w:r>
    </w:p>
    <w:p w14:paraId="26937D50" w14:textId="77777777" w:rsidR="00BB75E2" w:rsidRDefault="009A49DB">
      <w:pPr>
        <w:pStyle w:val="ListParagraph"/>
        <w:numPr>
          <w:ilvl w:val="0"/>
          <w:numId w:val="11"/>
        </w:numPr>
        <w:spacing w:line="240" w:lineRule="auto"/>
        <w:ind w:firstLineChars="0"/>
      </w:pPr>
      <w:r>
        <w:rPr>
          <w:rFonts w:hint="eastAsia"/>
          <w:i/>
        </w:rPr>
        <w:t>The motherboard sends CELL _ UPDATE to start the cell information update, and the base station returns CELL _ UPDATE _ RSP, which should support the timeout retransmission function</w:t>
      </w:r>
    </w:p>
    <w:p w14:paraId="033B3C9C" w14:textId="77777777" w:rsidR="00BB75E2" w:rsidRDefault="009A49DB">
      <w:pPr>
        <w:pStyle w:val="ListParagraph"/>
        <w:numPr>
          <w:ilvl w:val="0"/>
          <w:numId w:val="11"/>
        </w:numPr>
        <w:ind w:firstLineChars="0"/>
      </w:pPr>
      <w:r>
        <w:rPr>
          <w:rFonts w:hint="eastAsia"/>
        </w:rPr>
        <w:t xml:space="preserve">After receiving the CELL _ UPDATE message, the base station extracts the relevant </w:t>
      </w:r>
      <w:r>
        <w:rPr>
          <w:rFonts w:hint="eastAsia"/>
        </w:rPr>
        <w:lastRenderedPageBreak/>
        <w:t>system information to determine whether the current system information is consistent with the existing information. If consistent, the response message prompts no update, otherwise the base station is triggered to update the relevant system information and return to success</w:t>
      </w:r>
    </w:p>
    <w:p w14:paraId="1290D849" w14:textId="77777777" w:rsidR="00BB75E2" w:rsidRDefault="00BB75E2">
      <w:pPr>
        <w:ind w:firstLineChars="0" w:firstLine="0"/>
      </w:pPr>
    </w:p>
    <w:p w14:paraId="59C6110F" w14:textId="77777777" w:rsidR="00BB75E2" w:rsidRDefault="009A49DB">
      <w:pPr>
        <w:pStyle w:val="Heading3"/>
      </w:pPr>
      <w:bookmarkStart w:id="227" w:name="_Toc446621457"/>
      <w:r>
        <w:rPr>
          <w:rFonts w:hint="eastAsia"/>
        </w:rPr>
        <w:t>Redirected release update process</w:t>
      </w:r>
      <w:bookmarkEnd w:id="227"/>
    </w:p>
    <w:p w14:paraId="1E894132" w14:textId="77777777" w:rsidR="00BB75E2" w:rsidRDefault="009A49DB">
      <w:r>
        <w:rPr>
          <w:rFonts w:hint="eastAsia"/>
        </w:rPr>
        <w:t>Provide terminal release redirection function during equipment operation or system startup, support different systems, and frequency points can be configured</w:t>
      </w:r>
    </w:p>
    <w:p w14:paraId="1296DF5A" w14:textId="77777777" w:rsidR="00BB75E2" w:rsidRDefault="009A49DB">
      <w:pPr>
        <w:pStyle w:val="ListParagraph"/>
        <w:numPr>
          <w:ilvl w:val="0"/>
          <w:numId w:val="12"/>
        </w:numPr>
        <w:spacing w:line="240" w:lineRule="auto"/>
        <w:ind w:firstLineChars="0"/>
      </w:pPr>
      <w:r>
        <w:rPr>
          <w:rFonts w:hint="eastAsia"/>
        </w:rPr>
        <w:t xml:space="preserve"> The master board sends RELEASE_REDIRECT to start the configuration redirection, the base station checks whether the configuration parameters are legal, and it is sent to the protocol stack for redirect configuration; if illegal, directly sending RELEASE _ REDIRECT _ RSP carries the reason for the redirect failure</w:t>
      </w:r>
    </w:p>
    <w:p w14:paraId="41033E69" w14:textId="77777777" w:rsidR="00BB75E2" w:rsidRDefault="009A49DB">
      <w:pPr>
        <w:pStyle w:val="ListParagraph"/>
        <w:numPr>
          <w:ilvl w:val="0"/>
          <w:numId w:val="12"/>
        </w:numPr>
        <w:spacing w:line="240" w:lineRule="auto"/>
        <w:ind w:firstLineChars="0"/>
      </w:pPr>
      <w:r>
        <w:rPr>
          <w:rFonts w:hint="eastAsia"/>
          <w:i/>
        </w:rPr>
        <w:t>After receiving the redirect configuration of the protocol stack, the RELEASE _ REDIRECT _ RSP redirect configuration is sent to the master panel with the status code 0.</w:t>
      </w:r>
    </w:p>
    <w:p w14:paraId="347E1D42" w14:textId="77777777" w:rsidR="00BB75E2" w:rsidRDefault="00BB75E2">
      <w:pPr>
        <w:ind w:firstLineChars="0" w:firstLine="0"/>
      </w:pPr>
    </w:p>
    <w:p w14:paraId="65354205" w14:textId="77777777" w:rsidR="00BB75E2" w:rsidRDefault="009A49DB">
      <w:pPr>
        <w:pStyle w:val="Heading2"/>
      </w:pPr>
      <w:bookmarkStart w:id="228" w:name="_Toc446621458"/>
      <w:r>
        <w:rPr>
          <w:rFonts w:hint="eastAsia"/>
        </w:rPr>
        <w:t>Operation and maintenance function process</w:t>
      </w:r>
      <w:bookmarkEnd w:id="228"/>
    </w:p>
    <w:p w14:paraId="473299E0" w14:textId="77777777" w:rsidR="00BB75E2" w:rsidRDefault="009A49DB">
      <w:pPr>
        <w:pStyle w:val="Heading3"/>
        <w:rPr>
          <w:szCs w:val="32"/>
        </w:rPr>
      </w:pPr>
      <w:bookmarkStart w:id="229" w:name="_Toc446621459"/>
      <w:r>
        <w:rPr>
          <w:rFonts w:hint="eastAsia"/>
        </w:rPr>
        <w:t>Set the system time</w:t>
      </w:r>
      <w:bookmarkEnd w:id="229"/>
    </w:p>
    <w:p w14:paraId="7B45FAF7" w14:textId="77777777" w:rsidR="00BB75E2" w:rsidRDefault="009A49DB">
      <w:pPr>
        <w:ind w:left="420" w:firstLineChars="0" w:firstLine="0"/>
      </w:pPr>
      <w:r>
        <w:rPr>
          <w:rFonts w:hint="eastAsia"/>
        </w:rPr>
        <w:t>The master controller uses messages to synchronize the date of the base station (year, month, day and second), and the base station responds</w:t>
      </w:r>
    </w:p>
    <w:p w14:paraId="46B9D8B4" w14:textId="77777777" w:rsidR="00BB75E2" w:rsidRDefault="00BB75E2">
      <w:pPr>
        <w:ind w:firstLineChars="0" w:firstLine="0"/>
      </w:pPr>
    </w:p>
    <w:p w14:paraId="62BB5EB6" w14:textId="77777777" w:rsidR="00BB75E2" w:rsidRDefault="009A49DB">
      <w:pPr>
        <w:pStyle w:val="Heading3"/>
        <w:rPr>
          <w:szCs w:val="32"/>
        </w:rPr>
      </w:pPr>
      <w:bookmarkStart w:id="230" w:name="_Toc446621460"/>
      <w:r>
        <w:rPr>
          <w:rFonts w:hint="eastAsia"/>
        </w:rPr>
        <w:t>Base station output power control</w:t>
      </w:r>
      <w:bookmarkEnd w:id="230"/>
    </w:p>
    <w:p w14:paraId="492D467B" w14:textId="77777777" w:rsidR="00BB75E2" w:rsidRDefault="009A49DB">
      <w:pPr>
        <w:ind w:firstLineChars="0" w:firstLine="420"/>
      </w:pPr>
      <w:r>
        <w:rPr>
          <w:rFonts w:hint="eastAsia"/>
        </w:rPr>
        <w:t>Configuration of T2K plate output power attenuation class (0, indicates non-attenuation, total 64 levels, each class: 0.5; greater than 64 indicates off power)</w:t>
      </w:r>
    </w:p>
    <w:p w14:paraId="68F5B8C5" w14:textId="77777777" w:rsidR="00BB75E2" w:rsidRDefault="00BB75E2">
      <w:pPr>
        <w:ind w:firstLineChars="0" w:firstLine="0"/>
      </w:pPr>
    </w:p>
    <w:p w14:paraId="35BE4079" w14:textId="77777777" w:rsidR="00BB75E2" w:rsidRDefault="009A49DB">
      <w:pPr>
        <w:pStyle w:val="Heading3"/>
        <w:rPr>
          <w:szCs w:val="32"/>
        </w:rPr>
      </w:pPr>
      <w:bookmarkStart w:id="231" w:name="_Toc446621461"/>
      <w:r>
        <w:rPr>
          <w:rFonts w:hint="eastAsia"/>
        </w:rPr>
        <w:t>version management</w:t>
      </w:r>
      <w:bookmarkEnd w:id="231"/>
    </w:p>
    <w:p w14:paraId="5EBC32CE" w14:textId="77777777" w:rsidR="00BB75E2" w:rsidRDefault="009A49DB">
      <w:pPr>
        <w:pStyle w:val="ListParagraph"/>
        <w:numPr>
          <w:ilvl w:val="0"/>
          <w:numId w:val="13"/>
        </w:numPr>
        <w:spacing w:line="240" w:lineRule="auto"/>
        <w:ind w:firstLineChars="0"/>
      </w:pPr>
      <w:r>
        <w:rPr>
          <w:rFonts w:hint="eastAsia"/>
        </w:rPr>
        <w:t>Version query</w:t>
      </w:r>
    </w:p>
    <w:p w14:paraId="74F5E24C" w14:textId="77777777" w:rsidR="00BB75E2" w:rsidRDefault="009A49DB">
      <w:pPr>
        <w:spacing w:line="240" w:lineRule="auto"/>
        <w:ind w:firstLineChars="0"/>
      </w:pPr>
      <w:r>
        <w:rPr>
          <w:rFonts w:hint="eastAsia"/>
        </w:rPr>
        <w:t>The master console sends the version query request, and the base station returns the version number</w:t>
      </w:r>
    </w:p>
    <w:p w14:paraId="17F7792B" w14:textId="77777777" w:rsidR="00BB75E2" w:rsidRDefault="009A49DB">
      <w:pPr>
        <w:pStyle w:val="ListParagraph"/>
        <w:numPr>
          <w:ilvl w:val="0"/>
          <w:numId w:val="13"/>
        </w:numPr>
        <w:spacing w:line="240" w:lineRule="auto"/>
        <w:ind w:firstLineChars="0"/>
      </w:pPr>
      <w:r>
        <w:rPr>
          <w:rFonts w:hint="eastAsia"/>
        </w:rPr>
        <w:t xml:space="preserve"> Version upgrade</w:t>
      </w:r>
    </w:p>
    <w:p w14:paraId="0BF02E55" w14:textId="77777777" w:rsidR="00BB75E2" w:rsidRDefault="009A49DB">
      <w:pPr>
        <w:spacing w:line="240" w:lineRule="auto"/>
        <w:ind w:left="420" w:firstLineChars="0" w:firstLine="0"/>
      </w:pPr>
      <w:r>
        <w:rPr>
          <w:rFonts w:hint="eastAsia"/>
        </w:rPr>
        <w:t>The master control board sends the version upgrade command, with ftp address, user name, password, version number, the base station returns the download version response, status code 0 indicates success, and non-0 indicates the corresponding reason for the error. After the base station is successfully downloaded, the version upgrade is returned to complete the command. 0 means the installation is successful, and non-0 indicates the corresponding reason for the error.</w:t>
      </w:r>
    </w:p>
    <w:p w14:paraId="182E1FD7" w14:textId="77777777" w:rsidR="00BB75E2" w:rsidRDefault="00BB75E2">
      <w:pPr>
        <w:ind w:firstLineChars="0" w:firstLine="0"/>
      </w:pPr>
    </w:p>
    <w:p w14:paraId="3C882DFB" w14:textId="77777777" w:rsidR="00BB75E2" w:rsidRDefault="009A49DB">
      <w:pPr>
        <w:pStyle w:val="Heading3"/>
        <w:rPr>
          <w:szCs w:val="32"/>
        </w:rPr>
      </w:pPr>
      <w:bookmarkStart w:id="232" w:name="_Toc446621462"/>
      <w:r>
        <w:rPr>
          <w:rFonts w:hint="eastAsia"/>
        </w:rPr>
        <w:t>Status management</w:t>
      </w:r>
      <w:bookmarkEnd w:id="232"/>
    </w:p>
    <w:p w14:paraId="4F58DCD6" w14:textId="77777777" w:rsidR="00BB75E2" w:rsidRDefault="009A49DB">
      <w:pPr>
        <w:ind w:firstLineChars="0" w:firstLine="420"/>
      </w:pPr>
      <w:r>
        <w:rPr>
          <w:rFonts w:hint="eastAsia"/>
        </w:rPr>
        <w:t>Normal operation status report (every minute, every 10 seconds): the specific status and alarm waiting definition</w:t>
      </w:r>
    </w:p>
    <w:p w14:paraId="1F1CD1BD" w14:textId="77777777" w:rsidR="00BB75E2" w:rsidRDefault="009A49DB">
      <w:pPr>
        <w:pStyle w:val="Heading3"/>
        <w:rPr>
          <w:szCs w:val="32"/>
        </w:rPr>
      </w:pPr>
      <w:bookmarkStart w:id="233" w:name="_Toc446621463"/>
      <w:r>
        <w:rPr>
          <w:rFonts w:hint="eastAsia"/>
        </w:rPr>
        <w:t>asset management</w:t>
      </w:r>
      <w:bookmarkEnd w:id="233"/>
    </w:p>
    <w:p w14:paraId="2FA70AE4" w14:textId="77777777" w:rsidR="00BB75E2" w:rsidRDefault="009A49DB">
      <w:pPr>
        <w:ind w:firstLineChars="0" w:firstLine="420"/>
      </w:pPr>
      <w:r>
        <w:rPr>
          <w:rFonts w:hint="eastAsia"/>
        </w:rPr>
        <w:t>The device hardware resource management (asset management) related interface needs to be defined. The information file is reserved on the single board, which can be configured and queried through the interface. For example: hardware version, BOM number, factory date, maintenance condition, TDD / FDD, etc</w:t>
      </w:r>
    </w:p>
    <w:p w14:paraId="36598E64" w14:textId="77777777" w:rsidR="00BB75E2" w:rsidRDefault="009A49DB">
      <w:pPr>
        <w:pStyle w:val="Heading3"/>
        <w:rPr>
          <w:highlight w:val="yellow"/>
        </w:rPr>
      </w:pPr>
      <w:r>
        <w:rPr>
          <w:rFonts w:hint="eastAsia"/>
          <w:highlight w:val="yellow"/>
        </w:rPr>
        <w:t>Synchronous mode setting</w:t>
      </w:r>
    </w:p>
    <w:p w14:paraId="24B869B2" w14:textId="77777777" w:rsidR="00BB75E2" w:rsidRDefault="009A49DB">
      <w:pPr>
        <w:ind w:firstLineChars="0"/>
      </w:pPr>
      <w:r>
        <w:rPr>
          <w:rFonts w:hint="eastAsia"/>
        </w:rPr>
        <w:t>Configure the system synchronization mode through SYNC _ MODE, uses air port synchronization or GPS synchronization, the base station receives the synchronization mode setting message to configure the site synchronization mode, and returns to SYNC _ MODE _ RSP response after the configuration is completed to determine whether the modification is successful or not</w:t>
      </w:r>
    </w:p>
    <w:p w14:paraId="51BBA38F" w14:textId="77777777" w:rsidR="00BB75E2" w:rsidRDefault="00BB75E2">
      <w:pPr>
        <w:ind w:firstLineChars="0" w:firstLine="0"/>
      </w:pPr>
    </w:p>
    <w:p w14:paraId="267E933F" w14:textId="77777777" w:rsidR="00BB75E2" w:rsidRDefault="009A49DB">
      <w:pPr>
        <w:pStyle w:val="Heading3"/>
        <w:rPr>
          <w:highlight w:val="yellow"/>
        </w:rPr>
      </w:pPr>
      <w:r>
        <w:rPr>
          <w:rFonts w:hint="eastAsia"/>
          <w:highlight w:val="yellow"/>
        </w:rPr>
        <w:t>System sync status query</w:t>
      </w:r>
    </w:p>
    <w:p w14:paraId="60E399BF" w14:textId="77777777" w:rsidR="00BB75E2" w:rsidRDefault="009A49DB">
      <w:pPr>
        <w:ind w:firstLineChars="0"/>
      </w:pPr>
      <w:r>
        <w:rPr>
          <w:rFonts w:hint="eastAsia"/>
        </w:rPr>
        <w:t>The master controller can query the current synchronization state of the system through SYNC _ STATUS _ REQ, the base station SYNC _ STATUS _ REPORT reports the current synchronization state, and the base station can also actively report the synchronization state when the synchronization state changes</w:t>
      </w:r>
    </w:p>
    <w:p w14:paraId="168E27A1" w14:textId="77777777" w:rsidR="00BB75E2" w:rsidRDefault="009A49DB">
      <w:pPr>
        <w:pStyle w:val="Heading3"/>
        <w:rPr>
          <w:highlight w:val="yellow"/>
        </w:rPr>
      </w:pPr>
      <w:r>
        <w:rPr>
          <w:rFonts w:hint="eastAsia"/>
          <w:highlight w:val="yellow"/>
        </w:rPr>
        <w:t>The GPS synchronization information query</w:t>
      </w:r>
    </w:p>
    <w:p w14:paraId="66930CE6" w14:textId="77777777" w:rsidR="00BB75E2" w:rsidRDefault="009A49DB">
      <w:pPr>
        <w:ind w:firstLineChars="0" w:firstLine="0"/>
      </w:pPr>
      <w:r>
        <w:rPr>
          <w:rFonts w:hint="eastAsia"/>
        </w:rPr>
        <w:t>Support GPS synchronization, and provide GPS synchronization status query and status reporting function</w:t>
      </w:r>
    </w:p>
    <w:p w14:paraId="3262C359" w14:textId="77777777" w:rsidR="00BB75E2" w:rsidRDefault="009A49DB">
      <w:pPr>
        <w:widowControl/>
        <w:spacing w:line="240" w:lineRule="auto"/>
        <w:ind w:firstLineChars="0" w:firstLine="0"/>
        <w:jc w:val="left"/>
      </w:pPr>
      <w:r>
        <w:br w:type="page"/>
      </w:r>
    </w:p>
    <w:p w14:paraId="11ED0779" w14:textId="77777777" w:rsidR="00BB75E2" w:rsidRDefault="009A49DB">
      <w:pPr>
        <w:pStyle w:val="Heading1"/>
        <w:tabs>
          <w:tab w:val="left" w:pos="432"/>
        </w:tabs>
      </w:pPr>
      <w:bookmarkStart w:id="234" w:name="_Toc446621464"/>
      <w:r>
        <w:rPr>
          <w:rFonts w:hint="eastAsia"/>
        </w:rPr>
        <w:lastRenderedPageBreak/>
        <w:t>Message definition</w:t>
      </w:r>
      <w:bookmarkEnd w:id="234"/>
    </w:p>
    <w:p w14:paraId="4D447423" w14:textId="77777777" w:rsidR="00BB75E2" w:rsidRDefault="009A49DB">
      <w:pPr>
        <w:pStyle w:val="Heading2"/>
      </w:pPr>
      <w:bookmarkStart w:id="235" w:name="_Toc446621465"/>
      <w:r>
        <w:rPr>
          <w:rFonts w:hint="eastAsia"/>
        </w:rPr>
        <w:t>architectural structure</w:t>
      </w:r>
      <w:bookmarkEnd w:id="235"/>
    </w:p>
    <w:p w14:paraId="562851FB" w14:textId="77777777" w:rsidR="00BB75E2" w:rsidRDefault="009A49DB">
      <w:pPr>
        <w:pStyle w:val="ListParagraph"/>
        <w:numPr>
          <w:ilvl w:val="0"/>
          <w:numId w:val="14"/>
        </w:numPr>
        <w:spacing w:line="240" w:lineRule="auto"/>
        <w:ind w:firstLineChars="0"/>
      </w:pPr>
      <w:r>
        <w:rPr>
          <w:rFonts w:hint="eastAsia"/>
        </w:rPr>
        <w:t>Communication uses the network byte order</w:t>
      </w:r>
    </w:p>
    <w:p w14:paraId="63DE0045" w14:textId="77777777" w:rsidR="00BB75E2" w:rsidRDefault="009A49DB">
      <w:pPr>
        <w:pStyle w:val="ListParagraph"/>
        <w:numPr>
          <w:ilvl w:val="0"/>
          <w:numId w:val="14"/>
        </w:numPr>
        <w:spacing w:line="240" w:lineRule="auto"/>
        <w:ind w:firstLineChars="0"/>
      </w:pPr>
      <w:r>
        <w:rPr>
          <w:rFonts w:hint="eastAsia"/>
        </w:rPr>
        <w:t>Common Message Definition:</w:t>
      </w:r>
    </w:p>
    <w:p w14:paraId="56BD3B18" w14:textId="77777777" w:rsidR="00BB75E2" w:rsidRDefault="00BB75E2">
      <w:pPr>
        <w:pStyle w:val="ListParagraph"/>
        <w:numPr>
          <w:ilvl w:val="0"/>
          <w:numId w:val="14"/>
        </w:numPr>
        <w:spacing w:line="240" w:lineRule="auto"/>
        <w:ind w:firstLineChars="0"/>
      </w:pPr>
    </w:p>
    <w:tbl>
      <w:tblPr>
        <w:tblW w:w="8930" w:type="dxa"/>
        <w:tblInd w:w="157" w:type="dxa"/>
        <w:tblLayout w:type="fixed"/>
        <w:tblCellMar>
          <w:left w:w="0" w:type="dxa"/>
          <w:right w:w="0" w:type="dxa"/>
        </w:tblCellMar>
        <w:tblLook w:val="04A0" w:firstRow="1" w:lastRow="0" w:firstColumn="1" w:lastColumn="0" w:noHBand="0" w:noVBand="1"/>
      </w:tblPr>
      <w:tblGrid>
        <w:gridCol w:w="2693"/>
        <w:gridCol w:w="6237"/>
      </w:tblGrid>
      <w:tr w:rsidR="00BB75E2" w14:paraId="45D70BB5" w14:textId="77777777">
        <w:trPr>
          <w:trHeight w:hRule="exact" w:val="493"/>
        </w:trPr>
        <w:tc>
          <w:tcPr>
            <w:tcW w:w="2693" w:type="dxa"/>
            <w:tcBorders>
              <w:top w:val="single" w:sz="12" w:space="0" w:color="auto"/>
              <w:left w:val="single" w:sz="12" w:space="0" w:color="auto"/>
              <w:bottom w:val="single" w:sz="12" w:space="0" w:color="auto"/>
              <w:right w:val="single" w:sz="8" w:space="0" w:color="auto"/>
            </w:tcBorders>
            <w:shd w:val="clear" w:color="auto" w:fill="DFDFDF"/>
            <w:vAlign w:val="center"/>
          </w:tcPr>
          <w:p w14:paraId="3490F45E" w14:textId="77777777" w:rsidR="00BB75E2" w:rsidRDefault="009A49DB">
            <w:pPr>
              <w:ind w:firstLineChars="0" w:firstLine="0"/>
              <w:jc w:val="left"/>
              <w:rPr>
                <w:b/>
              </w:rPr>
            </w:pPr>
            <w:r>
              <w:rPr>
                <w:rFonts w:hint="eastAsia"/>
                <w:b/>
              </w:rPr>
              <w:t>type</w:t>
            </w:r>
          </w:p>
        </w:tc>
        <w:tc>
          <w:tcPr>
            <w:tcW w:w="6237" w:type="dxa"/>
            <w:tcBorders>
              <w:top w:val="single" w:sz="12" w:space="0" w:color="auto"/>
              <w:left w:val="single" w:sz="8" w:space="0" w:color="auto"/>
              <w:bottom w:val="single" w:sz="12" w:space="0" w:color="auto"/>
              <w:right w:val="single" w:sz="12" w:space="0" w:color="auto"/>
            </w:tcBorders>
            <w:shd w:val="clear" w:color="auto" w:fill="DFDFDF"/>
            <w:vAlign w:val="center"/>
          </w:tcPr>
          <w:p w14:paraId="37FB7C29" w14:textId="77777777" w:rsidR="00BB75E2" w:rsidRDefault="009A49DB">
            <w:pPr>
              <w:ind w:firstLineChars="0" w:firstLine="0"/>
              <w:rPr>
                <w:b/>
              </w:rPr>
            </w:pPr>
            <w:r>
              <w:rPr>
                <w:rFonts w:hint="eastAsia"/>
                <w:b/>
              </w:rPr>
              <w:t>description</w:t>
            </w:r>
          </w:p>
        </w:tc>
      </w:tr>
      <w:tr w:rsidR="00BB75E2" w14:paraId="55E0A5FA" w14:textId="77777777">
        <w:trPr>
          <w:trHeight w:hRule="exact" w:val="1124"/>
        </w:trPr>
        <w:tc>
          <w:tcPr>
            <w:tcW w:w="2693" w:type="dxa"/>
            <w:tcBorders>
              <w:top w:val="single" w:sz="12" w:space="0" w:color="auto"/>
              <w:left w:val="single" w:sz="12" w:space="0" w:color="000000"/>
              <w:bottom w:val="single" w:sz="6" w:space="0" w:color="000000"/>
              <w:right w:val="single" w:sz="6" w:space="0" w:color="000000"/>
            </w:tcBorders>
          </w:tcPr>
          <w:p w14:paraId="65E8FE49" w14:textId="77777777" w:rsidR="00BB75E2" w:rsidRDefault="009A49DB">
            <w:pPr>
              <w:autoSpaceDE w:val="0"/>
              <w:autoSpaceDN w:val="0"/>
              <w:adjustRightInd w:val="0"/>
              <w:ind w:firstLineChars="0" w:firstLine="0"/>
              <w:jc w:val="center"/>
              <w:rPr>
                <w:szCs w:val="18"/>
              </w:rPr>
            </w:pPr>
            <w:r>
              <w:rPr>
                <w:rFonts w:cs="Calibri"/>
                <w:szCs w:val="18"/>
              </w:rPr>
              <w:t>u i n t8_t</w:t>
            </w:r>
          </w:p>
        </w:tc>
        <w:tc>
          <w:tcPr>
            <w:tcW w:w="6237" w:type="dxa"/>
            <w:tcBorders>
              <w:top w:val="single" w:sz="12" w:space="0" w:color="auto"/>
              <w:left w:val="single" w:sz="6" w:space="0" w:color="000000"/>
              <w:bottom w:val="single" w:sz="6" w:space="0" w:color="000000"/>
              <w:right w:val="single" w:sz="12" w:space="0" w:color="000000"/>
            </w:tcBorders>
          </w:tcPr>
          <w:p w14:paraId="36702710" w14:textId="77777777" w:rsidR="00BB75E2" w:rsidRDefault="009A49DB">
            <w:pPr>
              <w:autoSpaceDE w:val="0"/>
              <w:autoSpaceDN w:val="0"/>
              <w:adjustRightInd w:val="0"/>
              <w:ind w:firstLineChars="0" w:firstLine="0"/>
              <w:jc w:val="center"/>
              <w:rPr>
                <w:rFonts w:cs="Calibri"/>
                <w:szCs w:val="18"/>
              </w:rPr>
            </w:pPr>
            <w:r>
              <w:rPr>
                <w:rFonts w:cs="Calibri" w:hint="eastAsia"/>
                <w:szCs w:val="18"/>
              </w:rPr>
              <w:t>Protocol Number.</w:t>
            </w:r>
          </w:p>
          <w:p w14:paraId="079763E9" w14:textId="77777777" w:rsidR="00BB75E2" w:rsidRDefault="009A49DB">
            <w:pPr>
              <w:autoSpaceDE w:val="0"/>
              <w:autoSpaceDN w:val="0"/>
              <w:adjustRightInd w:val="0"/>
              <w:ind w:firstLineChars="0" w:firstLine="0"/>
              <w:jc w:val="center"/>
              <w:rPr>
                <w:szCs w:val="18"/>
              </w:rPr>
            </w:pPr>
            <w:r>
              <w:rPr>
                <w:rFonts w:cs="Calibri" w:hint="eastAsia"/>
                <w:szCs w:val="18"/>
              </w:rPr>
              <w:t>0x01 is business-related, and 0x02 represents an operation and maintenance class</w:t>
            </w:r>
          </w:p>
        </w:tc>
      </w:tr>
      <w:tr w:rsidR="00BB75E2" w14:paraId="3AAFDAD4" w14:textId="77777777">
        <w:trPr>
          <w:trHeight w:hRule="exact" w:val="488"/>
        </w:trPr>
        <w:tc>
          <w:tcPr>
            <w:tcW w:w="2693" w:type="dxa"/>
            <w:tcBorders>
              <w:top w:val="single" w:sz="6" w:space="0" w:color="000000"/>
              <w:left w:val="single" w:sz="12" w:space="0" w:color="000000"/>
              <w:bottom w:val="single" w:sz="6" w:space="0" w:color="000000"/>
              <w:right w:val="single" w:sz="6" w:space="0" w:color="000000"/>
            </w:tcBorders>
          </w:tcPr>
          <w:p w14:paraId="264C5AD6" w14:textId="77777777" w:rsidR="00BB75E2" w:rsidRDefault="009A49DB">
            <w:pPr>
              <w:autoSpaceDE w:val="0"/>
              <w:autoSpaceDN w:val="0"/>
              <w:adjustRightInd w:val="0"/>
              <w:ind w:firstLineChars="0" w:firstLine="0"/>
              <w:jc w:val="center"/>
              <w:rPr>
                <w:rFonts w:cs="Calibri"/>
                <w:spacing w:val="1"/>
                <w:szCs w:val="18"/>
              </w:rPr>
            </w:pPr>
            <w:r>
              <w:rPr>
                <w:rFonts w:cs="Calibri"/>
                <w:spacing w:val="1"/>
                <w:szCs w:val="18"/>
              </w:rPr>
              <w:t>uint8_t</w:t>
            </w:r>
          </w:p>
        </w:tc>
        <w:tc>
          <w:tcPr>
            <w:tcW w:w="6237" w:type="dxa"/>
            <w:tcBorders>
              <w:top w:val="single" w:sz="6" w:space="0" w:color="000000"/>
              <w:left w:val="single" w:sz="6" w:space="0" w:color="000000"/>
              <w:bottom w:val="single" w:sz="6" w:space="0" w:color="000000"/>
              <w:right w:val="single" w:sz="12" w:space="0" w:color="000000"/>
            </w:tcBorders>
          </w:tcPr>
          <w:p w14:paraId="5A45969D" w14:textId="77777777" w:rsidR="00BB75E2" w:rsidRDefault="009A49DB">
            <w:pPr>
              <w:autoSpaceDE w:val="0"/>
              <w:autoSpaceDN w:val="0"/>
              <w:adjustRightInd w:val="0"/>
              <w:ind w:firstLineChars="0" w:firstLine="0"/>
              <w:jc w:val="center"/>
              <w:rPr>
                <w:rFonts w:cs="Calibri"/>
                <w:szCs w:val="18"/>
              </w:rPr>
            </w:pPr>
            <w:r>
              <w:rPr>
                <w:rFonts w:cs="Calibri" w:hint="eastAsia"/>
                <w:szCs w:val="18"/>
              </w:rPr>
              <w:t>Signal Type. See Section 4.2 and 4.3</w:t>
            </w:r>
          </w:p>
        </w:tc>
      </w:tr>
      <w:tr w:rsidR="00BB75E2" w14:paraId="6242AB06" w14:textId="77777777">
        <w:trPr>
          <w:trHeight w:hRule="exact" w:val="490"/>
        </w:trPr>
        <w:tc>
          <w:tcPr>
            <w:tcW w:w="2693" w:type="dxa"/>
            <w:tcBorders>
              <w:top w:val="single" w:sz="6" w:space="0" w:color="000000"/>
              <w:left w:val="single" w:sz="12" w:space="0" w:color="000000"/>
              <w:bottom w:val="single" w:sz="6" w:space="0" w:color="000000"/>
              <w:right w:val="single" w:sz="6" w:space="0" w:color="000000"/>
            </w:tcBorders>
          </w:tcPr>
          <w:p w14:paraId="076AD009" w14:textId="77777777" w:rsidR="00BB75E2" w:rsidRDefault="009A49DB">
            <w:pPr>
              <w:autoSpaceDE w:val="0"/>
              <w:autoSpaceDN w:val="0"/>
              <w:adjustRightInd w:val="0"/>
              <w:ind w:firstLineChars="0" w:firstLine="0"/>
              <w:jc w:val="center"/>
              <w:rPr>
                <w:rFonts w:cs="Calibri"/>
                <w:spacing w:val="1"/>
                <w:szCs w:val="18"/>
              </w:rPr>
            </w:pPr>
            <w:r>
              <w:rPr>
                <w:rFonts w:cs="Calibri"/>
                <w:spacing w:val="1"/>
                <w:szCs w:val="18"/>
              </w:rPr>
              <w:t>uint16_t</w:t>
            </w:r>
          </w:p>
        </w:tc>
        <w:tc>
          <w:tcPr>
            <w:tcW w:w="6237" w:type="dxa"/>
            <w:tcBorders>
              <w:top w:val="single" w:sz="6" w:space="0" w:color="000000"/>
              <w:left w:val="single" w:sz="6" w:space="0" w:color="000000"/>
              <w:bottom w:val="single" w:sz="6" w:space="0" w:color="000000"/>
              <w:right w:val="single" w:sz="12" w:space="0" w:color="000000"/>
            </w:tcBorders>
          </w:tcPr>
          <w:p w14:paraId="27BB94A8" w14:textId="77777777" w:rsidR="00BB75E2" w:rsidRDefault="009A49DB">
            <w:pPr>
              <w:autoSpaceDE w:val="0"/>
              <w:autoSpaceDN w:val="0"/>
              <w:adjustRightInd w:val="0"/>
              <w:ind w:firstLineChars="0" w:firstLine="0"/>
              <w:jc w:val="center"/>
              <w:rPr>
                <w:rFonts w:cs="Calibri"/>
                <w:szCs w:val="18"/>
              </w:rPr>
            </w:pPr>
            <w:r>
              <w:rPr>
                <w:rFonts w:cs="Calibri"/>
                <w:szCs w:val="18"/>
              </w:rPr>
              <w:t>Length of message</w:t>
            </w:r>
          </w:p>
        </w:tc>
      </w:tr>
      <w:tr w:rsidR="00BB75E2" w14:paraId="201543C8" w14:textId="77777777">
        <w:trPr>
          <w:trHeight w:hRule="exact" w:val="490"/>
        </w:trPr>
        <w:tc>
          <w:tcPr>
            <w:tcW w:w="2693" w:type="dxa"/>
            <w:tcBorders>
              <w:top w:val="single" w:sz="6" w:space="0" w:color="000000"/>
              <w:left w:val="single" w:sz="12" w:space="0" w:color="000000"/>
              <w:bottom w:val="single" w:sz="6" w:space="0" w:color="000000"/>
              <w:right w:val="single" w:sz="6" w:space="0" w:color="000000"/>
            </w:tcBorders>
          </w:tcPr>
          <w:p w14:paraId="32A7F5A6" w14:textId="77777777" w:rsidR="00BB75E2" w:rsidRDefault="009A49DB">
            <w:pPr>
              <w:autoSpaceDE w:val="0"/>
              <w:autoSpaceDN w:val="0"/>
              <w:adjustRightInd w:val="0"/>
              <w:ind w:firstLineChars="0" w:firstLine="0"/>
              <w:jc w:val="center"/>
              <w:rPr>
                <w:rFonts w:cs="Calibri"/>
                <w:spacing w:val="1"/>
                <w:szCs w:val="18"/>
              </w:rPr>
            </w:pPr>
            <w:r>
              <w:rPr>
                <w:rFonts w:cs="Calibri" w:hint="eastAsia"/>
                <w:spacing w:val="1"/>
                <w:szCs w:val="18"/>
              </w:rPr>
              <w:t>uint8_t</w:t>
            </w:r>
          </w:p>
        </w:tc>
        <w:tc>
          <w:tcPr>
            <w:tcW w:w="6237" w:type="dxa"/>
            <w:tcBorders>
              <w:top w:val="single" w:sz="6" w:space="0" w:color="000000"/>
              <w:left w:val="single" w:sz="6" w:space="0" w:color="000000"/>
              <w:bottom w:val="single" w:sz="6" w:space="0" w:color="000000"/>
              <w:right w:val="single" w:sz="12" w:space="0" w:color="000000"/>
            </w:tcBorders>
          </w:tcPr>
          <w:p w14:paraId="7087AD6E" w14:textId="77777777" w:rsidR="00BB75E2" w:rsidRDefault="009A49DB">
            <w:pPr>
              <w:autoSpaceDE w:val="0"/>
              <w:autoSpaceDN w:val="0"/>
              <w:adjustRightInd w:val="0"/>
              <w:ind w:firstLineChars="0" w:firstLine="0"/>
              <w:jc w:val="center"/>
              <w:rPr>
                <w:rFonts w:cs="Calibri"/>
                <w:szCs w:val="18"/>
              </w:rPr>
            </w:pPr>
            <w:r>
              <w:rPr>
                <w:rFonts w:cs="Calibri" w:hint="eastAsia"/>
                <w:szCs w:val="18"/>
              </w:rPr>
              <w:t>Tag</w:t>
            </w:r>
          </w:p>
        </w:tc>
      </w:tr>
      <w:tr w:rsidR="00BB75E2" w14:paraId="3BDC706B" w14:textId="77777777">
        <w:trPr>
          <w:trHeight w:hRule="exact" w:val="490"/>
        </w:trPr>
        <w:tc>
          <w:tcPr>
            <w:tcW w:w="2693" w:type="dxa"/>
            <w:tcBorders>
              <w:top w:val="single" w:sz="6" w:space="0" w:color="000000"/>
              <w:left w:val="single" w:sz="12" w:space="0" w:color="000000"/>
              <w:bottom w:val="single" w:sz="6" w:space="0" w:color="000000"/>
              <w:right w:val="single" w:sz="6" w:space="0" w:color="000000"/>
            </w:tcBorders>
          </w:tcPr>
          <w:p w14:paraId="6AD61C02" w14:textId="77777777" w:rsidR="00BB75E2" w:rsidRDefault="009A49DB">
            <w:pPr>
              <w:autoSpaceDE w:val="0"/>
              <w:autoSpaceDN w:val="0"/>
              <w:adjustRightInd w:val="0"/>
              <w:ind w:firstLineChars="0" w:firstLine="0"/>
              <w:jc w:val="center"/>
              <w:rPr>
                <w:rFonts w:cs="Calibri"/>
                <w:spacing w:val="1"/>
                <w:szCs w:val="18"/>
              </w:rPr>
            </w:pPr>
            <w:r>
              <w:rPr>
                <w:rFonts w:cs="Calibri" w:hint="eastAsia"/>
                <w:spacing w:val="1"/>
                <w:szCs w:val="18"/>
              </w:rPr>
              <w:t>uint16_t</w:t>
            </w:r>
          </w:p>
        </w:tc>
        <w:tc>
          <w:tcPr>
            <w:tcW w:w="6237" w:type="dxa"/>
            <w:tcBorders>
              <w:top w:val="single" w:sz="6" w:space="0" w:color="000000"/>
              <w:left w:val="single" w:sz="6" w:space="0" w:color="000000"/>
              <w:bottom w:val="single" w:sz="6" w:space="0" w:color="000000"/>
              <w:right w:val="single" w:sz="12" w:space="0" w:color="000000"/>
            </w:tcBorders>
          </w:tcPr>
          <w:p w14:paraId="32FD5617" w14:textId="77777777" w:rsidR="00BB75E2" w:rsidRDefault="009A49DB">
            <w:pPr>
              <w:autoSpaceDE w:val="0"/>
              <w:autoSpaceDN w:val="0"/>
              <w:adjustRightInd w:val="0"/>
              <w:ind w:firstLineChars="0" w:firstLine="0"/>
              <w:jc w:val="center"/>
              <w:rPr>
                <w:rFonts w:cs="Calibri"/>
                <w:szCs w:val="18"/>
              </w:rPr>
            </w:pPr>
            <w:r>
              <w:rPr>
                <w:rFonts w:cs="Calibri" w:hint="eastAsia"/>
                <w:szCs w:val="18"/>
              </w:rPr>
              <w:t xml:space="preserve">Length of tag </w:t>
            </w:r>
            <w:r>
              <w:rPr>
                <w:rFonts w:cs="Calibri" w:hint="eastAsia"/>
                <w:szCs w:val="18"/>
              </w:rPr>
              <w:t>’</w:t>
            </w:r>
            <w:r>
              <w:rPr>
                <w:rFonts w:cs="Calibri" w:hint="eastAsia"/>
                <w:szCs w:val="18"/>
              </w:rPr>
              <w:t>s content</w:t>
            </w:r>
          </w:p>
        </w:tc>
      </w:tr>
      <w:tr w:rsidR="00BB75E2" w14:paraId="1E1D38D4" w14:textId="77777777">
        <w:trPr>
          <w:trHeight w:hRule="exact" w:val="490"/>
        </w:trPr>
        <w:tc>
          <w:tcPr>
            <w:tcW w:w="2693" w:type="dxa"/>
            <w:tcBorders>
              <w:top w:val="single" w:sz="6" w:space="0" w:color="000000"/>
              <w:left w:val="single" w:sz="12" w:space="0" w:color="000000"/>
              <w:bottom w:val="single" w:sz="6" w:space="0" w:color="000000"/>
              <w:right w:val="single" w:sz="6" w:space="0" w:color="000000"/>
            </w:tcBorders>
          </w:tcPr>
          <w:p w14:paraId="12D19E54" w14:textId="77777777" w:rsidR="00BB75E2" w:rsidRDefault="009A49DB">
            <w:pPr>
              <w:autoSpaceDE w:val="0"/>
              <w:autoSpaceDN w:val="0"/>
              <w:adjustRightInd w:val="0"/>
              <w:ind w:firstLineChars="0" w:firstLine="0"/>
              <w:jc w:val="center"/>
              <w:rPr>
                <w:rFonts w:cs="Calibri"/>
                <w:spacing w:val="1"/>
                <w:szCs w:val="18"/>
              </w:rPr>
            </w:pPr>
            <w:r>
              <w:rPr>
                <w:rFonts w:cs="Calibri" w:hint="eastAsia"/>
                <w:spacing w:val="1"/>
                <w:szCs w:val="18"/>
              </w:rPr>
              <w:t>array of uint8_t</w:t>
            </w:r>
          </w:p>
        </w:tc>
        <w:tc>
          <w:tcPr>
            <w:tcW w:w="6237" w:type="dxa"/>
            <w:tcBorders>
              <w:top w:val="single" w:sz="6" w:space="0" w:color="000000"/>
              <w:left w:val="single" w:sz="6" w:space="0" w:color="000000"/>
              <w:bottom w:val="single" w:sz="6" w:space="0" w:color="000000"/>
              <w:right w:val="single" w:sz="12" w:space="0" w:color="000000"/>
            </w:tcBorders>
          </w:tcPr>
          <w:p w14:paraId="0EB3ADBF" w14:textId="77777777" w:rsidR="00BB75E2" w:rsidRDefault="009A49DB">
            <w:pPr>
              <w:autoSpaceDE w:val="0"/>
              <w:autoSpaceDN w:val="0"/>
              <w:adjustRightInd w:val="0"/>
              <w:ind w:firstLineChars="0" w:firstLine="0"/>
              <w:jc w:val="center"/>
              <w:rPr>
                <w:rFonts w:cs="Calibri"/>
                <w:szCs w:val="18"/>
              </w:rPr>
            </w:pPr>
            <w:r>
              <w:rPr>
                <w:rFonts w:cs="Calibri" w:hint="eastAsia"/>
                <w:szCs w:val="18"/>
              </w:rPr>
              <w:t>Value</w:t>
            </w:r>
          </w:p>
        </w:tc>
      </w:tr>
      <w:tr w:rsidR="00BB75E2" w14:paraId="1496B57B" w14:textId="77777777">
        <w:trPr>
          <w:trHeight w:hRule="exact" w:val="490"/>
        </w:trPr>
        <w:tc>
          <w:tcPr>
            <w:tcW w:w="8930" w:type="dxa"/>
            <w:gridSpan w:val="2"/>
            <w:tcBorders>
              <w:top w:val="single" w:sz="6" w:space="0" w:color="000000"/>
              <w:left w:val="single" w:sz="12" w:space="0" w:color="000000"/>
              <w:bottom w:val="single" w:sz="6" w:space="0" w:color="000000"/>
              <w:right w:val="single" w:sz="12" w:space="0" w:color="000000"/>
            </w:tcBorders>
          </w:tcPr>
          <w:p w14:paraId="6219D895" w14:textId="77777777" w:rsidR="00BB75E2" w:rsidRDefault="009A49DB">
            <w:pPr>
              <w:autoSpaceDE w:val="0"/>
              <w:autoSpaceDN w:val="0"/>
              <w:adjustRightInd w:val="0"/>
              <w:ind w:left="40"/>
              <w:rPr>
                <w:szCs w:val="18"/>
              </w:rPr>
            </w:pPr>
            <w:r>
              <w:rPr>
                <w:rFonts w:cs="Calibri"/>
                <w:szCs w:val="18"/>
              </w:rPr>
              <w:t>…</w:t>
            </w:r>
          </w:p>
        </w:tc>
      </w:tr>
    </w:tbl>
    <w:p w14:paraId="74BCF1FE" w14:textId="77777777" w:rsidR="00BB75E2" w:rsidRDefault="00BB75E2">
      <w:pPr>
        <w:ind w:firstLineChars="0" w:firstLine="0"/>
      </w:pPr>
    </w:p>
    <w:p w14:paraId="0F9C93F7" w14:textId="77777777" w:rsidR="00BB75E2" w:rsidRDefault="00BB75E2">
      <w:pPr>
        <w:ind w:firstLineChars="0" w:firstLine="0"/>
      </w:pPr>
    </w:p>
    <w:p w14:paraId="04E5136C" w14:textId="77777777" w:rsidR="00BB75E2" w:rsidRDefault="009A49DB">
      <w:pPr>
        <w:pStyle w:val="Heading2"/>
      </w:pPr>
      <w:bookmarkStart w:id="236" w:name="_Toc446621466"/>
      <w:bookmarkStart w:id="237" w:name="OLE_LINK11"/>
      <w:bookmarkStart w:id="238" w:name="OLE_LINK12"/>
      <w:r>
        <w:rPr>
          <w:rFonts w:hint="eastAsia"/>
        </w:rPr>
        <w:t>Business message type</w:t>
      </w:r>
      <w:bookmarkEnd w:id="236"/>
    </w:p>
    <w:tbl>
      <w:tblPr>
        <w:tblStyle w:val="TableGrid"/>
        <w:tblW w:w="9570" w:type="dxa"/>
        <w:tblLayout w:type="fixed"/>
        <w:tblLook w:val="04A0" w:firstRow="1" w:lastRow="0" w:firstColumn="1" w:lastColumn="0" w:noHBand="0" w:noVBand="1"/>
      </w:tblPr>
      <w:tblGrid>
        <w:gridCol w:w="4368"/>
        <w:gridCol w:w="992"/>
        <w:gridCol w:w="2228"/>
        <w:gridCol w:w="1982"/>
      </w:tblGrid>
      <w:tr w:rsidR="00BB75E2" w14:paraId="6B28359E" w14:textId="77777777">
        <w:tc>
          <w:tcPr>
            <w:tcW w:w="4368" w:type="dxa"/>
            <w:shd w:val="clear" w:color="auto" w:fill="D9D9D9" w:themeFill="background1" w:themeFillShade="D9"/>
          </w:tcPr>
          <w:bookmarkEnd w:id="237"/>
          <w:bookmarkEnd w:id="238"/>
          <w:p w14:paraId="6326BB8C" w14:textId="77777777" w:rsidR="00BB75E2" w:rsidRDefault="009A49DB">
            <w:pPr>
              <w:ind w:firstLineChars="0" w:firstLine="0"/>
              <w:rPr>
                <w:b/>
              </w:rPr>
            </w:pPr>
            <w:r>
              <w:rPr>
                <w:rFonts w:hint="eastAsia"/>
                <w:b/>
              </w:rPr>
              <w:t>Message type</w:t>
            </w:r>
          </w:p>
        </w:tc>
        <w:tc>
          <w:tcPr>
            <w:tcW w:w="992" w:type="dxa"/>
            <w:shd w:val="clear" w:color="auto" w:fill="D9D9D9" w:themeFill="background1" w:themeFillShade="D9"/>
          </w:tcPr>
          <w:p w14:paraId="5FF5D53B" w14:textId="77777777" w:rsidR="00BB75E2" w:rsidRDefault="009A49DB">
            <w:pPr>
              <w:ind w:firstLineChars="0" w:firstLine="0"/>
              <w:rPr>
                <w:b/>
              </w:rPr>
            </w:pPr>
            <w:r>
              <w:rPr>
                <w:rFonts w:hint="eastAsia"/>
                <w:b/>
              </w:rPr>
              <w:t>short-cut process</w:t>
            </w:r>
          </w:p>
        </w:tc>
        <w:tc>
          <w:tcPr>
            <w:tcW w:w="2228" w:type="dxa"/>
            <w:shd w:val="clear" w:color="auto" w:fill="D9D9D9" w:themeFill="background1" w:themeFillShade="D9"/>
          </w:tcPr>
          <w:p w14:paraId="75021D6F" w14:textId="77777777" w:rsidR="00BB75E2" w:rsidRDefault="009A49DB">
            <w:pPr>
              <w:ind w:firstLineChars="0" w:firstLine="0"/>
              <w:rPr>
                <w:b/>
              </w:rPr>
            </w:pPr>
            <w:r>
              <w:rPr>
                <w:rFonts w:hint="eastAsia"/>
                <w:b/>
              </w:rPr>
              <w:t>description</w:t>
            </w:r>
          </w:p>
        </w:tc>
        <w:tc>
          <w:tcPr>
            <w:tcW w:w="1982" w:type="dxa"/>
            <w:shd w:val="clear" w:color="auto" w:fill="D9D9D9" w:themeFill="background1" w:themeFillShade="D9"/>
          </w:tcPr>
          <w:p w14:paraId="6D3025D4" w14:textId="77777777" w:rsidR="00BB75E2" w:rsidRDefault="009A49DB">
            <w:pPr>
              <w:ind w:firstLineChars="0" w:firstLine="0"/>
              <w:rPr>
                <w:b/>
              </w:rPr>
            </w:pPr>
            <w:r>
              <w:rPr>
                <w:rFonts w:hint="eastAsia"/>
                <w:b/>
              </w:rPr>
              <w:t>direction</w:t>
            </w:r>
          </w:p>
        </w:tc>
      </w:tr>
      <w:tr w:rsidR="00BB75E2" w14:paraId="73EA2387" w14:textId="77777777">
        <w:tc>
          <w:tcPr>
            <w:tcW w:w="4368" w:type="dxa"/>
          </w:tcPr>
          <w:p w14:paraId="009DD521" w14:textId="77777777" w:rsidR="00BB75E2" w:rsidRDefault="009A49DB">
            <w:pPr>
              <w:ind w:firstLineChars="0" w:firstLine="0"/>
            </w:pPr>
            <w:r>
              <w:t>INIT_NOTIFICATION</w:t>
            </w:r>
          </w:p>
        </w:tc>
        <w:tc>
          <w:tcPr>
            <w:tcW w:w="992" w:type="dxa"/>
          </w:tcPr>
          <w:p w14:paraId="420607AA" w14:textId="77777777" w:rsidR="00BB75E2" w:rsidRDefault="009A49DB">
            <w:r>
              <w:rPr>
                <w:rFonts w:hint="eastAsia"/>
              </w:rPr>
              <w:t>1</w:t>
            </w:r>
          </w:p>
        </w:tc>
        <w:tc>
          <w:tcPr>
            <w:tcW w:w="2228" w:type="dxa"/>
          </w:tcPr>
          <w:p w14:paraId="7C60D2D5" w14:textId="77777777" w:rsidR="00BB75E2" w:rsidRDefault="00E1654A">
            <w:pPr>
              <w:ind w:firstLineChars="0" w:firstLine="0"/>
            </w:pPr>
            <w:hyperlink w:anchor="_设备启动通知" w:history="1">
              <w:r w:rsidR="009A49DB">
                <w:rPr>
                  <w:rStyle w:val="Hyperlink"/>
                  <w:rFonts w:hint="eastAsia"/>
                </w:rPr>
                <w:t>Device startup notification</w:t>
              </w:r>
            </w:hyperlink>
          </w:p>
        </w:tc>
        <w:tc>
          <w:tcPr>
            <w:tcW w:w="1982" w:type="dxa"/>
          </w:tcPr>
          <w:p w14:paraId="29852506" w14:textId="77777777" w:rsidR="00BB75E2" w:rsidRDefault="009A49DB">
            <w:pPr>
              <w:ind w:firstLineChars="0" w:firstLine="0"/>
            </w:pPr>
            <w:r>
              <w:rPr>
                <w:rFonts w:hint="eastAsia"/>
              </w:rPr>
              <w:t>Base station- -&gt; Main control board</w:t>
            </w:r>
          </w:p>
        </w:tc>
      </w:tr>
      <w:tr w:rsidR="00BB75E2" w14:paraId="4C8901C5" w14:textId="77777777">
        <w:tc>
          <w:tcPr>
            <w:tcW w:w="4368" w:type="dxa"/>
          </w:tcPr>
          <w:p w14:paraId="7861F5C4" w14:textId="77777777" w:rsidR="00BB75E2" w:rsidRDefault="009A49DB">
            <w:pPr>
              <w:ind w:firstLineChars="0" w:firstLine="0"/>
            </w:pPr>
            <w:r>
              <w:t>INIT_NOTIFICATION_RSP</w:t>
            </w:r>
          </w:p>
        </w:tc>
        <w:tc>
          <w:tcPr>
            <w:tcW w:w="992" w:type="dxa"/>
          </w:tcPr>
          <w:p w14:paraId="611E46A1" w14:textId="77777777" w:rsidR="00BB75E2" w:rsidRDefault="009A49DB">
            <w:r>
              <w:rPr>
                <w:rFonts w:hint="eastAsia"/>
              </w:rPr>
              <w:t>2</w:t>
            </w:r>
          </w:p>
        </w:tc>
        <w:tc>
          <w:tcPr>
            <w:tcW w:w="2228" w:type="dxa"/>
          </w:tcPr>
          <w:p w14:paraId="61887404" w14:textId="77777777" w:rsidR="00BB75E2" w:rsidRDefault="00E1654A">
            <w:pPr>
              <w:ind w:firstLineChars="0" w:firstLine="0"/>
            </w:pPr>
            <w:hyperlink w:anchor="_设备启动通知响应" w:history="1">
              <w:r w:rsidR="009A49DB">
                <w:rPr>
                  <w:rStyle w:val="Hyperlink"/>
                  <w:rFonts w:hint="eastAsia"/>
                </w:rPr>
                <w:t>Device starts notification response</w:t>
              </w:r>
            </w:hyperlink>
          </w:p>
        </w:tc>
        <w:tc>
          <w:tcPr>
            <w:tcW w:w="1982" w:type="dxa"/>
          </w:tcPr>
          <w:p w14:paraId="4AD79C03" w14:textId="77777777" w:rsidR="00BB75E2" w:rsidRDefault="009A49DB">
            <w:pPr>
              <w:ind w:firstLineChars="0" w:firstLine="0"/>
            </w:pPr>
            <w:r>
              <w:rPr>
                <w:rFonts w:hint="eastAsia"/>
              </w:rPr>
              <w:t>Main control board- -&gt; Base station</w:t>
            </w:r>
          </w:p>
        </w:tc>
      </w:tr>
      <w:tr w:rsidR="00BB75E2" w14:paraId="4DE0084D" w14:textId="77777777">
        <w:tc>
          <w:tcPr>
            <w:tcW w:w="4368" w:type="dxa"/>
          </w:tcPr>
          <w:p w14:paraId="3F15C4DF" w14:textId="419D5348" w:rsidR="00BB75E2" w:rsidRDefault="009A49DB">
            <w:pPr>
              <w:ind w:firstLineChars="0" w:firstLine="0"/>
            </w:pPr>
            <w:r>
              <w:t>HEAR</w:t>
            </w:r>
            <w:ins w:id="239" w:author="panda" w:date="2023-07-08T04:54:00Z">
              <w:r w:rsidR="007F5010">
                <w:t>T</w:t>
              </w:r>
            </w:ins>
            <w:r>
              <w:t>BEAT</w:t>
            </w:r>
          </w:p>
        </w:tc>
        <w:tc>
          <w:tcPr>
            <w:tcW w:w="992" w:type="dxa"/>
          </w:tcPr>
          <w:p w14:paraId="412E84D7" w14:textId="77777777" w:rsidR="00BB75E2" w:rsidRDefault="009A49DB">
            <w:r>
              <w:rPr>
                <w:rFonts w:hint="eastAsia"/>
              </w:rPr>
              <w:t>3</w:t>
            </w:r>
          </w:p>
        </w:tc>
        <w:tc>
          <w:tcPr>
            <w:tcW w:w="2228" w:type="dxa"/>
          </w:tcPr>
          <w:p w14:paraId="30AB002D" w14:textId="77777777" w:rsidR="00BB75E2" w:rsidRDefault="00E1654A">
            <w:pPr>
              <w:ind w:firstLineChars="0" w:firstLine="0"/>
            </w:pPr>
            <w:hyperlink w:anchor="_心跳" w:history="1">
              <w:r w:rsidR="009A49DB">
                <w:rPr>
                  <w:rStyle w:val="Hyperlink"/>
                  <w:rFonts w:hint="eastAsia"/>
                </w:rPr>
                <w:t>heartbeat</w:t>
              </w:r>
            </w:hyperlink>
          </w:p>
        </w:tc>
        <w:tc>
          <w:tcPr>
            <w:tcW w:w="1982" w:type="dxa"/>
          </w:tcPr>
          <w:p w14:paraId="2B32908C" w14:textId="77777777" w:rsidR="00BB75E2" w:rsidRDefault="009A49DB">
            <w:pPr>
              <w:ind w:firstLineChars="0" w:firstLine="0"/>
            </w:pPr>
            <w:r>
              <w:rPr>
                <w:rFonts w:hint="eastAsia"/>
              </w:rPr>
              <w:t>Main control board- -&gt; Base station</w:t>
            </w:r>
          </w:p>
        </w:tc>
      </w:tr>
      <w:tr w:rsidR="00BB75E2" w14:paraId="4616552E" w14:textId="77777777">
        <w:tc>
          <w:tcPr>
            <w:tcW w:w="4368" w:type="dxa"/>
          </w:tcPr>
          <w:p w14:paraId="26AB49B7" w14:textId="4251E351" w:rsidR="00BB75E2" w:rsidRDefault="009A49DB">
            <w:pPr>
              <w:ind w:firstLineChars="0" w:firstLine="0"/>
            </w:pPr>
            <w:r>
              <w:t>HEAR</w:t>
            </w:r>
            <w:ins w:id="240" w:author="panda" w:date="2023-07-08T04:54:00Z">
              <w:r w:rsidR="007F5010">
                <w:t>T</w:t>
              </w:r>
            </w:ins>
            <w:r>
              <w:t>BEAT_ACK</w:t>
            </w:r>
          </w:p>
        </w:tc>
        <w:tc>
          <w:tcPr>
            <w:tcW w:w="992" w:type="dxa"/>
          </w:tcPr>
          <w:p w14:paraId="1437BFDC" w14:textId="77777777" w:rsidR="00BB75E2" w:rsidRDefault="009A49DB">
            <w:r>
              <w:rPr>
                <w:rFonts w:hint="eastAsia"/>
              </w:rPr>
              <w:t>4</w:t>
            </w:r>
          </w:p>
        </w:tc>
        <w:tc>
          <w:tcPr>
            <w:tcW w:w="2228" w:type="dxa"/>
          </w:tcPr>
          <w:p w14:paraId="39C80E40" w14:textId="77777777" w:rsidR="00BB75E2" w:rsidRDefault="00E1654A">
            <w:pPr>
              <w:ind w:firstLineChars="0" w:firstLine="0"/>
            </w:pPr>
            <w:hyperlink w:anchor="_心跳响应" w:history="1">
              <w:r w:rsidR="009A49DB">
                <w:rPr>
                  <w:rStyle w:val="Hyperlink"/>
                  <w:rFonts w:hint="eastAsia"/>
                </w:rPr>
                <w:t>Heartbeat response</w:t>
              </w:r>
            </w:hyperlink>
          </w:p>
        </w:tc>
        <w:tc>
          <w:tcPr>
            <w:tcW w:w="1982" w:type="dxa"/>
          </w:tcPr>
          <w:p w14:paraId="4AD770FC" w14:textId="77777777" w:rsidR="00BB75E2" w:rsidRDefault="009A49DB">
            <w:pPr>
              <w:ind w:firstLineChars="0" w:firstLine="0"/>
            </w:pPr>
            <w:r>
              <w:rPr>
                <w:rFonts w:hint="eastAsia"/>
              </w:rPr>
              <w:t>Base station- -&gt; Main control board</w:t>
            </w:r>
          </w:p>
        </w:tc>
      </w:tr>
      <w:tr w:rsidR="00BB75E2" w14:paraId="46AB7BED" w14:textId="77777777">
        <w:tc>
          <w:tcPr>
            <w:tcW w:w="4368" w:type="dxa"/>
          </w:tcPr>
          <w:p w14:paraId="61CE932F" w14:textId="77777777" w:rsidR="00BB75E2" w:rsidRDefault="009A49DB">
            <w:pPr>
              <w:ind w:firstLineChars="0" w:firstLine="0"/>
            </w:pPr>
            <w:r>
              <w:t>SNIFFER_START</w:t>
            </w:r>
          </w:p>
        </w:tc>
        <w:tc>
          <w:tcPr>
            <w:tcW w:w="992" w:type="dxa"/>
          </w:tcPr>
          <w:p w14:paraId="4CF16B3C" w14:textId="77777777" w:rsidR="00BB75E2" w:rsidRDefault="009A49DB">
            <w:r>
              <w:rPr>
                <w:rFonts w:hint="eastAsia"/>
              </w:rPr>
              <w:t>5</w:t>
            </w:r>
          </w:p>
        </w:tc>
        <w:tc>
          <w:tcPr>
            <w:tcW w:w="2228" w:type="dxa"/>
          </w:tcPr>
          <w:p w14:paraId="64ABAB9F" w14:textId="77777777" w:rsidR="00BB75E2" w:rsidRDefault="00E1654A">
            <w:pPr>
              <w:ind w:firstLineChars="0" w:firstLine="0"/>
              <w:rPr>
                <w:rStyle w:val="Hyperlink"/>
              </w:rPr>
            </w:pPr>
            <w:hyperlink w:anchor="_1、启动扫频" w:history="1">
              <w:r w:rsidR="009A49DB">
                <w:rPr>
                  <w:rStyle w:val="Hyperlink"/>
                  <w:rFonts w:hint="eastAsia"/>
                </w:rPr>
                <w:t xml:space="preserve">Start sweep </w:t>
              </w:r>
              <w:r w:rsidR="009A49DB">
                <w:rPr>
                  <w:rStyle w:val="Hyperlink"/>
                  <w:rFonts w:hint="eastAsia"/>
                </w:rPr>
                <w:lastRenderedPageBreak/>
                <w:t>frequency</w:t>
              </w:r>
            </w:hyperlink>
          </w:p>
        </w:tc>
        <w:tc>
          <w:tcPr>
            <w:tcW w:w="1982" w:type="dxa"/>
          </w:tcPr>
          <w:p w14:paraId="28E3CFE6" w14:textId="77777777" w:rsidR="00BB75E2" w:rsidRDefault="009A49DB">
            <w:pPr>
              <w:ind w:firstLineChars="0" w:firstLine="0"/>
            </w:pPr>
            <w:r>
              <w:rPr>
                <w:rFonts w:hint="eastAsia"/>
              </w:rPr>
              <w:lastRenderedPageBreak/>
              <w:t xml:space="preserve">Main control </w:t>
            </w:r>
            <w:r>
              <w:rPr>
                <w:rFonts w:hint="eastAsia"/>
              </w:rPr>
              <w:lastRenderedPageBreak/>
              <w:t>board- -&gt; Base station</w:t>
            </w:r>
          </w:p>
        </w:tc>
      </w:tr>
      <w:tr w:rsidR="00BB75E2" w14:paraId="6BE22A14" w14:textId="77777777">
        <w:tc>
          <w:tcPr>
            <w:tcW w:w="4368" w:type="dxa"/>
          </w:tcPr>
          <w:p w14:paraId="3BBE16FA" w14:textId="77777777" w:rsidR="00BB75E2" w:rsidRDefault="009A49DB">
            <w:pPr>
              <w:ind w:firstLineChars="0" w:firstLine="0"/>
            </w:pPr>
            <w:r>
              <w:lastRenderedPageBreak/>
              <w:t>SNIFFER_START_RSP</w:t>
            </w:r>
          </w:p>
        </w:tc>
        <w:tc>
          <w:tcPr>
            <w:tcW w:w="992" w:type="dxa"/>
          </w:tcPr>
          <w:p w14:paraId="06845389" w14:textId="77777777" w:rsidR="00BB75E2" w:rsidRDefault="009A49DB">
            <w:r>
              <w:rPr>
                <w:rFonts w:hint="eastAsia"/>
              </w:rPr>
              <w:t>6</w:t>
            </w:r>
          </w:p>
        </w:tc>
        <w:tc>
          <w:tcPr>
            <w:tcW w:w="2228" w:type="dxa"/>
          </w:tcPr>
          <w:p w14:paraId="1D8552AA" w14:textId="77777777" w:rsidR="00BB75E2" w:rsidRDefault="00E1654A">
            <w:pPr>
              <w:ind w:firstLineChars="0" w:firstLine="0"/>
              <w:rPr>
                <w:rStyle w:val="Hyperlink"/>
              </w:rPr>
            </w:pPr>
            <w:hyperlink w:anchor="_2、启动响应" w:history="1">
              <w:r w:rsidR="009A49DB">
                <w:rPr>
                  <w:rStyle w:val="Hyperlink"/>
                  <w:rFonts w:hint="eastAsia"/>
                </w:rPr>
                <w:t>Start the sweep response</w:t>
              </w:r>
            </w:hyperlink>
          </w:p>
        </w:tc>
        <w:tc>
          <w:tcPr>
            <w:tcW w:w="1982" w:type="dxa"/>
          </w:tcPr>
          <w:p w14:paraId="1EC0F776" w14:textId="77777777" w:rsidR="00BB75E2" w:rsidRDefault="009A49DB">
            <w:pPr>
              <w:ind w:firstLineChars="0" w:firstLine="0"/>
            </w:pPr>
            <w:r>
              <w:rPr>
                <w:rFonts w:hint="eastAsia"/>
              </w:rPr>
              <w:t>Base station- -&gt; Main control board</w:t>
            </w:r>
          </w:p>
        </w:tc>
      </w:tr>
      <w:tr w:rsidR="00BB75E2" w14:paraId="28F62D92" w14:textId="77777777">
        <w:tc>
          <w:tcPr>
            <w:tcW w:w="4368" w:type="dxa"/>
          </w:tcPr>
          <w:p w14:paraId="5E7534A7" w14:textId="77777777" w:rsidR="00BB75E2" w:rsidRDefault="009A49DB">
            <w:pPr>
              <w:ind w:firstLineChars="0" w:firstLine="0"/>
            </w:pPr>
            <w:r>
              <w:t>SNIFFER_STOP</w:t>
            </w:r>
          </w:p>
        </w:tc>
        <w:tc>
          <w:tcPr>
            <w:tcW w:w="992" w:type="dxa"/>
          </w:tcPr>
          <w:p w14:paraId="5171E061" w14:textId="77777777" w:rsidR="00BB75E2" w:rsidRDefault="009A49DB">
            <w:r>
              <w:rPr>
                <w:rFonts w:hint="eastAsia"/>
              </w:rPr>
              <w:t>7</w:t>
            </w:r>
          </w:p>
        </w:tc>
        <w:tc>
          <w:tcPr>
            <w:tcW w:w="2228" w:type="dxa"/>
          </w:tcPr>
          <w:p w14:paraId="18B9D0CB" w14:textId="77777777" w:rsidR="00BB75E2" w:rsidRDefault="00E1654A">
            <w:pPr>
              <w:ind w:firstLineChars="0" w:firstLine="0"/>
              <w:rPr>
                <w:rStyle w:val="Hyperlink"/>
              </w:rPr>
            </w:pPr>
            <w:hyperlink w:anchor="_3、停止" w:history="1">
              <w:r w:rsidR="009A49DB">
                <w:rPr>
                  <w:rStyle w:val="Hyperlink"/>
                  <w:rFonts w:hint="eastAsia"/>
                </w:rPr>
                <w:t>Stop sweeping</w:t>
              </w:r>
            </w:hyperlink>
          </w:p>
        </w:tc>
        <w:tc>
          <w:tcPr>
            <w:tcW w:w="1982" w:type="dxa"/>
          </w:tcPr>
          <w:p w14:paraId="2B8BB046" w14:textId="77777777" w:rsidR="00BB75E2" w:rsidRDefault="009A49DB">
            <w:pPr>
              <w:ind w:firstLineChars="0" w:firstLine="0"/>
            </w:pPr>
            <w:r>
              <w:rPr>
                <w:rFonts w:hint="eastAsia"/>
              </w:rPr>
              <w:t>Main control board- -&gt; Base station</w:t>
            </w:r>
          </w:p>
        </w:tc>
      </w:tr>
      <w:tr w:rsidR="00BB75E2" w14:paraId="1A94F6FA" w14:textId="77777777">
        <w:tc>
          <w:tcPr>
            <w:tcW w:w="4368" w:type="dxa"/>
          </w:tcPr>
          <w:p w14:paraId="073F001A" w14:textId="77777777" w:rsidR="00BB75E2" w:rsidRDefault="009A49DB">
            <w:pPr>
              <w:ind w:firstLineChars="0" w:firstLine="0"/>
            </w:pPr>
            <w:r>
              <w:t>SNIFFER_STOP_RSP</w:t>
            </w:r>
          </w:p>
        </w:tc>
        <w:tc>
          <w:tcPr>
            <w:tcW w:w="992" w:type="dxa"/>
          </w:tcPr>
          <w:p w14:paraId="16F3928E" w14:textId="77777777" w:rsidR="00BB75E2" w:rsidRDefault="009A49DB">
            <w:r>
              <w:rPr>
                <w:rFonts w:hint="eastAsia"/>
              </w:rPr>
              <w:t>8</w:t>
            </w:r>
          </w:p>
        </w:tc>
        <w:tc>
          <w:tcPr>
            <w:tcW w:w="2228" w:type="dxa"/>
          </w:tcPr>
          <w:p w14:paraId="194A1267" w14:textId="77777777" w:rsidR="00BB75E2" w:rsidRDefault="00E1654A">
            <w:pPr>
              <w:ind w:firstLineChars="0" w:firstLine="0"/>
              <w:rPr>
                <w:rStyle w:val="Hyperlink"/>
              </w:rPr>
            </w:pPr>
            <w:hyperlink w:anchor="_4、停止响应" w:history="1">
              <w:r w:rsidR="009A49DB">
                <w:rPr>
                  <w:rStyle w:val="Hyperlink"/>
                  <w:rFonts w:hint="eastAsia"/>
                </w:rPr>
                <w:t>Stop the sweep response</w:t>
              </w:r>
            </w:hyperlink>
          </w:p>
        </w:tc>
        <w:tc>
          <w:tcPr>
            <w:tcW w:w="1982" w:type="dxa"/>
          </w:tcPr>
          <w:p w14:paraId="49B0B177" w14:textId="77777777" w:rsidR="00BB75E2" w:rsidRDefault="009A49DB">
            <w:pPr>
              <w:ind w:firstLineChars="0" w:firstLine="0"/>
            </w:pPr>
            <w:r>
              <w:rPr>
                <w:rFonts w:hint="eastAsia"/>
              </w:rPr>
              <w:t>Base station- -&gt; Main control board</w:t>
            </w:r>
          </w:p>
        </w:tc>
      </w:tr>
      <w:tr w:rsidR="00BB75E2" w14:paraId="0D78C41C" w14:textId="77777777">
        <w:tc>
          <w:tcPr>
            <w:tcW w:w="4368" w:type="dxa"/>
          </w:tcPr>
          <w:p w14:paraId="5FD39901" w14:textId="77777777" w:rsidR="00BB75E2" w:rsidRDefault="009A49DB">
            <w:pPr>
              <w:ind w:firstLineChars="0" w:firstLine="0"/>
            </w:pPr>
            <w:r>
              <w:t>SNIFFER_REST</w:t>
            </w:r>
          </w:p>
        </w:tc>
        <w:tc>
          <w:tcPr>
            <w:tcW w:w="992" w:type="dxa"/>
          </w:tcPr>
          <w:p w14:paraId="53A1A071" w14:textId="77777777" w:rsidR="00BB75E2" w:rsidRDefault="009A49DB">
            <w:r>
              <w:rPr>
                <w:rFonts w:hint="eastAsia"/>
              </w:rPr>
              <w:t>9</w:t>
            </w:r>
          </w:p>
        </w:tc>
        <w:tc>
          <w:tcPr>
            <w:tcW w:w="2228" w:type="dxa"/>
          </w:tcPr>
          <w:p w14:paraId="7A94EA29" w14:textId="77777777" w:rsidR="00BB75E2" w:rsidRDefault="00E1654A">
            <w:pPr>
              <w:ind w:firstLineChars="0" w:firstLine="0"/>
              <w:rPr>
                <w:rStyle w:val="Hyperlink"/>
              </w:rPr>
            </w:pPr>
            <w:hyperlink w:anchor="_5、复位" w:history="1">
              <w:r w:rsidR="009A49DB">
                <w:rPr>
                  <w:rStyle w:val="Hyperlink"/>
                  <w:rFonts w:hint="eastAsia"/>
                </w:rPr>
                <w:t>reset</w:t>
              </w:r>
            </w:hyperlink>
            <w:r w:rsidR="009A49DB">
              <w:rPr>
                <w:rStyle w:val="Hyperlink"/>
                <w:rFonts w:hint="eastAsia"/>
              </w:rPr>
              <w:t>sweep frequency</w:t>
            </w:r>
          </w:p>
        </w:tc>
        <w:tc>
          <w:tcPr>
            <w:tcW w:w="1982" w:type="dxa"/>
          </w:tcPr>
          <w:p w14:paraId="3DE8224D" w14:textId="77777777" w:rsidR="00BB75E2" w:rsidRDefault="009A49DB">
            <w:pPr>
              <w:ind w:firstLineChars="0" w:firstLine="0"/>
            </w:pPr>
            <w:r>
              <w:rPr>
                <w:rFonts w:hint="eastAsia"/>
              </w:rPr>
              <w:t>Main control board- -&gt; Base station</w:t>
            </w:r>
          </w:p>
        </w:tc>
      </w:tr>
      <w:tr w:rsidR="00BB75E2" w14:paraId="04BFAC79" w14:textId="77777777">
        <w:tc>
          <w:tcPr>
            <w:tcW w:w="4368" w:type="dxa"/>
          </w:tcPr>
          <w:p w14:paraId="6D081B5E" w14:textId="77777777" w:rsidR="00BB75E2" w:rsidRDefault="009A49DB">
            <w:pPr>
              <w:ind w:firstLineChars="0" w:firstLine="0"/>
            </w:pPr>
            <w:r>
              <w:t>SNIFFER_REST_RSP</w:t>
            </w:r>
          </w:p>
        </w:tc>
        <w:tc>
          <w:tcPr>
            <w:tcW w:w="992" w:type="dxa"/>
          </w:tcPr>
          <w:p w14:paraId="6B0EE400" w14:textId="77777777" w:rsidR="00BB75E2" w:rsidRDefault="009A49DB">
            <w:r>
              <w:rPr>
                <w:rFonts w:hint="eastAsia"/>
              </w:rPr>
              <w:t>10</w:t>
            </w:r>
          </w:p>
        </w:tc>
        <w:tc>
          <w:tcPr>
            <w:tcW w:w="2228" w:type="dxa"/>
          </w:tcPr>
          <w:p w14:paraId="354DC1C5" w14:textId="77777777" w:rsidR="00BB75E2" w:rsidRDefault="00E1654A">
            <w:pPr>
              <w:ind w:firstLineChars="0" w:firstLine="0"/>
              <w:rPr>
                <w:rStyle w:val="Hyperlink"/>
              </w:rPr>
            </w:pPr>
            <w:hyperlink w:anchor="_6、复位响应" w:history="1">
              <w:r w:rsidR="009A49DB">
                <w:rPr>
                  <w:rStyle w:val="Hyperlink"/>
                  <w:rFonts w:hint="eastAsia"/>
                </w:rPr>
                <w:t>Reset sweep response</w:t>
              </w:r>
            </w:hyperlink>
          </w:p>
        </w:tc>
        <w:tc>
          <w:tcPr>
            <w:tcW w:w="1982" w:type="dxa"/>
          </w:tcPr>
          <w:p w14:paraId="030F8075" w14:textId="77777777" w:rsidR="00BB75E2" w:rsidRDefault="009A49DB">
            <w:pPr>
              <w:ind w:firstLineChars="0" w:firstLine="0"/>
            </w:pPr>
            <w:r>
              <w:rPr>
                <w:rFonts w:hint="eastAsia"/>
              </w:rPr>
              <w:t>Base station- -&gt; Main control board</w:t>
            </w:r>
          </w:p>
        </w:tc>
      </w:tr>
      <w:tr w:rsidR="00BB75E2" w14:paraId="00937343" w14:textId="77777777">
        <w:tc>
          <w:tcPr>
            <w:tcW w:w="4368" w:type="dxa"/>
          </w:tcPr>
          <w:p w14:paraId="484858A1" w14:textId="77777777" w:rsidR="00BB75E2" w:rsidRDefault="009A49DB">
            <w:pPr>
              <w:ind w:firstLineChars="0" w:firstLine="0"/>
            </w:pPr>
            <w:r>
              <w:t>SNIFFER_RESULT_REPORT</w:t>
            </w:r>
          </w:p>
        </w:tc>
        <w:tc>
          <w:tcPr>
            <w:tcW w:w="992" w:type="dxa"/>
          </w:tcPr>
          <w:p w14:paraId="1A7CEB94" w14:textId="77777777" w:rsidR="00BB75E2" w:rsidRDefault="009A49DB">
            <w:r>
              <w:rPr>
                <w:rFonts w:hint="eastAsia"/>
              </w:rPr>
              <w:t>11</w:t>
            </w:r>
          </w:p>
        </w:tc>
        <w:tc>
          <w:tcPr>
            <w:tcW w:w="2228" w:type="dxa"/>
          </w:tcPr>
          <w:p w14:paraId="456641D1" w14:textId="77777777" w:rsidR="00BB75E2" w:rsidRDefault="00E1654A">
            <w:pPr>
              <w:ind w:firstLineChars="0" w:firstLine="0"/>
              <w:rPr>
                <w:rStyle w:val="Hyperlink"/>
              </w:rPr>
            </w:pPr>
            <w:hyperlink w:anchor="_扫频结果上报" w:history="1">
              <w:r w:rsidR="009A49DB">
                <w:rPr>
                  <w:rStyle w:val="Hyperlink"/>
                  <w:rFonts w:hint="eastAsia"/>
                </w:rPr>
                <w:t>The sweep result is reported</w:t>
              </w:r>
            </w:hyperlink>
          </w:p>
        </w:tc>
        <w:tc>
          <w:tcPr>
            <w:tcW w:w="1982" w:type="dxa"/>
          </w:tcPr>
          <w:p w14:paraId="7EF7B97A" w14:textId="77777777" w:rsidR="00BB75E2" w:rsidRDefault="009A49DB">
            <w:pPr>
              <w:ind w:firstLineChars="0" w:firstLine="0"/>
            </w:pPr>
            <w:r>
              <w:rPr>
                <w:rFonts w:hint="eastAsia"/>
              </w:rPr>
              <w:t>Base station- -&gt; Main control board</w:t>
            </w:r>
          </w:p>
        </w:tc>
      </w:tr>
      <w:tr w:rsidR="00BB75E2" w14:paraId="7AEE40A2" w14:textId="77777777">
        <w:tc>
          <w:tcPr>
            <w:tcW w:w="4368" w:type="dxa"/>
          </w:tcPr>
          <w:p w14:paraId="33B98138" w14:textId="77777777" w:rsidR="00BB75E2" w:rsidRDefault="009A49DB">
            <w:pPr>
              <w:ind w:firstLineChars="0" w:firstLine="0"/>
            </w:pPr>
            <w:r>
              <w:t>SNIFFER_RESULT_REPORT_RSP</w:t>
            </w:r>
          </w:p>
        </w:tc>
        <w:tc>
          <w:tcPr>
            <w:tcW w:w="992" w:type="dxa"/>
          </w:tcPr>
          <w:p w14:paraId="6E9F1DCE" w14:textId="77777777" w:rsidR="00BB75E2" w:rsidRDefault="009A49DB">
            <w:r>
              <w:rPr>
                <w:rFonts w:hint="eastAsia"/>
              </w:rPr>
              <w:t>12</w:t>
            </w:r>
          </w:p>
        </w:tc>
        <w:tc>
          <w:tcPr>
            <w:tcW w:w="2228" w:type="dxa"/>
          </w:tcPr>
          <w:p w14:paraId="694752B8" w14:textId="77777777" w:rsidR="00BB75E2" w:rsidRDefault="00E1654A">
            <w:pPr>
              <w:ind w:firstLineChars="0" w:firstLine="0"/>
              <w:rPr>
                <w:rStyle w:val="Hyperlink"/>
              </w:rPr>
            </w:pPr>
            <w:hyperlink w:anchor="_扫频结果上报响应" w:history="1">
              <w:r w:rsidR="009A49DB">
                <w:rPr>
                  <w:rStyle w:val="Hyperlink"/>
                  <w:rFonts w:hint="eastAsia"/>
                </w:rPr>
                <w:t>Report the scan results in response</w:t>
              </w:r>
            </w:hyperlink>
          </w:p>
        </w:tc>
        <w:tc>
          <w:tcPr>
            <w:tcW w:w="1982" w:type="dxa"/>
          </w:tcPr>
          <w:p w14:paraId="703D4E35" w14:textId="77777777" w:rsidR="00BB75E2" w:rsidRDefault="009A49DB">
            <w:pPr>
              <w:ind w:firstLineChars="0" w:firstLine="0"/>
            </w:pPr>
            <w:r>
              <w:rPr>
                <w:rFonts w:hint="eastAsia"/>
              </w:rPr>
              <w:t>Main control board- -&gt; Base station</w:t>
            </w:r>
          </w:p>
        </w:tc>
      </w:tr>
      <w:tr w:rsidR="00BB75E2" w14:paraId="35E6900A" w14:textId="77777777">
        <w:tc>
          <w:tcPr>
            <w:tcW w:w="4368" w:type="dxa"/>
          </w:tcPr>
          <w:p w14:paraId="213290F2" w14:textId="77777777" w:rsidR="00BB75E2" w:rsidRDefault="009A49DB">
            <w:pPr>
              <w:ind w:firstLineChars="0" w:firstLine="0"/>
            </w:pPr>
            <w:r>
              <w:t>SNIFFER_RESULT_REPORT_END</w:t>
            </w:r>
          </w:p>
        </w:tc>
        <w:tc>
          <w:tcPr>
            <w:tcW w:w="992" w:type="dxa"/>
          </w:tcPr>
          <w:p w14:paraId="2BEF64C3" w14:textId="77777777" w:rsidR="00BB75E2" w:rsidRDefault="009A49DB">
            <w:r>
              <w:rPr>
                <w:rFonts w:hint="eastAsia"/>
              </w:rPr>
              <w:t>13</w:t>
            </w:r>
          </w:p>
        </w:tc>
        <w:tc>
          <w:tcPr>
            <w:tcW w:w="2228" w:type="dxa"/>
          </w:tcPr>
          <w:p w14:paraId="19F9664F" w14:textId="77777777" w:rsidR="00BB75E2" w:rsidRDefault="00E1654A">
            <w:pPr>
              <w:ind w:firstLineChars="0" w:firstLine="0"/>
              <w:rPr>
                <w:rStyle w:val="Hyperlink"/>
              </w:rPr>
            </w:pPr>
            <w:hyperlink w:anchor="_扫频结果上报结束" w:history="1">
              <w:r w:rsidR="009A49DB">
                <w:rPr>
                  <w:rStyle w:val="Hyperlink"/>
                  <w:rFonts w:hint="eastAsia"/>
                </w:rPr>
                <w:t>The scan result is reported over</w:t>
              </w:r>
            </w:hyperlink>
          </w:p>
        </w:tc>
        <w:tc>
          <w:tcPr>
            <w:tcW w:w="1982" w:type="dxa"/>
          </w:tcPr>
          <w:p w14:paraId="0FD69388" w14:textId="77777777" w:rsidR="00BB75E2" w:rsidRDefault="009A49DB">
            <w:pPr>
              <w:ind w:firstLineChars="0" w:firstLine="0"/>
            </w:pPr>
            <w:r>
              <w:rPr>
                <w:rFonts w:hint="eastAsia"/>
              </w:rPr>
              <w:t>Base station- -&gt; Main control board</w:t>
            </w:r>
          </w:p>
        </w:tc>
      </w:tr>
      <w:tr w:rsidR="00BB75E2" w14:paraId="2FC6EB11" w14:textId="77777777">
        <w:tc>
          <w:tcPr>
            <w:tcW w:w="4368" w:type="dxa"/>
          </w:tcPr>
          <w:p w14:paraId="69309BFC" w14:textId="77777777" w:rsidR="00BB75E2" w:rsidRDefault="009A49DB">
            <w:pPr>
              <w:ind w:firstLineChars="0" w:firstLine="0"/>
            </w:pPr>
            <w:r>
              <w:t>SNIFFER_RESULT_REPORT_END_RSP</w:t>
            </w:r>
          </w:p>
        </w:tc>
        <w:tc>
          <w:tcPr>
            <w:tcW w:w="992" w:type="dxa"/>
          </w:tcPr>
          <w:p w14:paraId="08DCEFE9" w14:textId="77777777" w:rsidR="00BB75E2" w:rsidRDefault="009A49DB">
            <w:r>
              <w:rPr>
                <w:rFonts w:hint="eastAsia"/>
              </w:rPr>
              <w:t>14</w:t>
            </w:r>
          </w:p>
        </w:tc>
        <w:tc>
          <w:tcPr>
            <w:tcW w:w="2228" w:type="dxa"/>
          </w:tcPr>
          <w:p w14:paraId="1EEC7D90" w14:textId="77777777" w:rsidR="00BB75E2" w:rsidRDefault="00E1654A">
            <w:pPr>
              <w:ind w:firstLineChars="0" w:firstLine="0"/>
            </w:pPr>
            <w:hyperlink w:anchor="_扫频结果上报结束响应_1" w:history="1">
              <w:r w:rsidR="009A49DB">
                <w:rPr>
                  <w:rStyle w:val="Hyperlink"/>
                  <w:rFonts w:hint="eastAsia"/>
                </w:rPr>
                <w:t>The sweep result reports the end response</w:t>
              </w:r>
            </w:hyperlink>
          </w:p>
        </w:tc>
        <w:tc>
          <w:tcPr>
            <w:tcW w:w="1982" w:type="dxa"/>
          </w:tcPr>
          <w:p w14:paraId="7199AE76" w14:textId="77777777" w:rsidR="00BB75E2" w:rsidRDefault="009A49DB">
            <w:pPr>
              <w:ind w:firstLineChars="0" w:firstLine="0"/>
            </w:pPr>
            <w:r>
              <w:rPr>
                <w:rFonts w:hint="eastAsia"/>
              </w:rPr>
              <w:t>Main control board- -&gt; Base station</w:t>
            </w:r>
          </w:p>
        </w:tc>
      </w:tr>
      <w:tr w:rsidR="00BB75E2" w14:paraId="7015D255" w14:textId="77777777">
        <w:tc>
          <w:tcPr>
            <w:tcW w:w="4368" w:type="dxa"/>
          </w:tcPr>
          <w:p w14:paraId="7D34AAF0" w14:textId="77777777" w:rsidR="00BB75E2" w:rsidRDefault="009A49DB">
            <w:pPr>
              <w:ind w:firstLineChars="0" w:firstLine="0"/>
            </w:pPr>
            <w:r>
              <w:t>CELL_CONFIG</w:t>
            </w:r>
          </w:p>
        </w:tc>
        <w:tc>
          <w:tcPr>
            <w:tcW w:w="992" w:type="dxa"/>
          </w:tcPr>
          <w:p w14:paraId="688EA921" w14:textId="77777777" w:rsidR="00BB75E2" w:rsidRDefault="009A49DB">
            <w:r>
              <w:rPr>
                <w:rFonts w:hint="eastAsia"/>
              </w:rPr>
              <w:t>15</w:t>
            </w:r>
          </w:p>
        </w:tc>
        <w:tc>
          <w:tcPr>
            <w:tcW w:w="2228" w:type="dxa"/>
          </w:tcPr>
          <w:p w14:paraId="43FB3F37" w14:textId="77777777" w:rsidR="00BB75E2" w:rsidRDefault="00E1654A">
            <w:pPr>
              <w:ind w:firstLineChars="0" w:firstLine="0"/>
            </w:pPr>
            <w:hyperlink w:anchor="_小区配置" w:history="1">
              <w:r w:rsidR="009A49DB">
                <w:rPr>
                  <w:rStyle w:val="Hyperlink"/>
                  <w:rFonts w:hint="eastAsia"/>
                </w:rPr>
                <w:t>Com</w:t>
              </w:r>
              <w:r w:rsidR="009A49DB">
                <w:rPr>
                  <w:rStyle w:val="Hyperlink"/>
                  <w:rFonts w:hint="eastAsia"/>
                </w:rPr>
                <w:t>m</w:t>
              </w:r>
              <w:r w:rsidR="009A49DB">
                <w:rPr>
                  <w:rStyle w:val="Hyperlink"/>
                  <w:rFonts w:hint="eastAsia"/>
                </w:rPr>
                <w:t>unity configuration</w:t>
              </w:r>
            </w:hyperlink>
          </w:p>
        </w:tc>
        <w:tc>
          <w:tcPr>
            <w:tcW w:w="1982" w:type="dxa"/>
          </w:tcPr>
          <w:p w14:paraId="18B4EDDC" w14:textId="77777777" w:rsidR="00BB75E2" w:rsidRDefault="009A49DB">
            <w:pPr>
              <w:ind w:firstLineChars="0" w:firstLine="0"/>
            </w:pPr>
            <w:r>
              <w:rPr>
                <w:rFonts w:hint="eastAsia"/>
              </w:rPr>
              <w:t>Main control board- -&gt; Base station</w:t>
            </w:r>
          </w:p>
        </w:tc>
      </w:tr>
      <w:tr w:rsidR="00BB75E2" w14:paraId="1B5E4C09" w14:textId="77777777">
        <w:tc>
          <w:tcPr>
            <w:tcW w:w="4368" w:type="dxa"/>
          </w:tcPr>
          <w:p w14:paraId="1032F6AD" w14:textId="77777777" w:rsidR="00BB75E2" w:rsidRDefault="009A49DB">
            <w:pPr>
              <w:ind w:firstLineChars="0" w:firstLine="0"/>
            </w:pPr>
            <w:r>
              <w:t>CELL_CONFIG_RSP</w:t>
            </w:r>
          </w:p>
        </w:tc>
        <w:tc>
          <w:tcPr>
            <w:tcW w:w="992" w:type="dxa"/>
          </w:tcPr>
          <w:p w14:paraId="0E2DFEA0" w14:textId="77777777" w:rsidR="00BB75E2" w:rsidRDefault="009A49DB">
            <w:r>
              <w:rPr>
                <w:rFonts w:hint="eastAsia"/>
              </w:rPr>
              <w:t>16</w:t>
            </w:r>
          </w:p>
        </w:tc>
        <w:tc>
          <w:tcPr>
            <w:tcW w:w="2228" w:type="dxa"/>
          </w:tcPr>
          <w:p w14:paraId="158E074F" w14:textId="77777777" w:rsidR="00BB75E2" w:rsidRDefault="00E1654A">
            <w:pPr>
              <w:ind w:firstLineChars="0" w:firstLine="0"/>
            </w:pPr>
            <w:hyperlink w:anchor="_小区配置响应" w:history="1">
              <w:r w:rsidR="009A49DB">
                <w:rPr>
                  <w:rStyle w:val="Hyperlink"/>
                  <w:rFonts w:hint="eastAsia"/>
                </w:rPr>
                <w:t>Community configuration response</w:t>
              </w:r>
            </w:hyperlink>
          </w:p>
        </w:tc>
        <w:tc>
          <w:tcPr>
            <w:tcW w:w="1982" w:type="dxa"/>
          </w:tcPr>
          <w:p w14:paraId="04BB2A9C" w14:textId="77777777" w:rsidR="00BB75E2" w:rsidRDefault="009A49DB">
            <w:pPr>
              <w:ind w:firstLineChars="0" w:firstLine="0"/>
            </w:pPr>
            <w:r>
              <w:rPr>
                <w:rFonts w:hint="eastAsia"/>
              </w:rPr>
              <w:t>Base station- -&gt; Main control board</w:t>
            </w:r>
          </w:p>
        </w:tc>
      </w:tr>
      <w:tr w:rsidR="00BB75E2" w14:paraId="00DC55D2" w14:textId="77777777">
        <w:tc>
          <w:tcPr>
            <w:tcW w:w="4368" w:type="dxa"/>
          </w:tcPr>
          <w:p w14:paraId="0B97B2F0" w14:textId="77777777" w:rsidR="00BB75E2" w:rsidRDefault="009A49DB">
            <w:pPr>
              <w:ind w:firstLineChars="0" w:firstLine="0"/>
            </w:pPr>
            <w:r>
              <w:t>CELL_UPDATE</w:t>
            </w:r>
          </w:p>
        </w:tc>
        <w:tc>
          <w:tcPr>
            <w:tcW w:w="992" w:type="dxa"/>
          </w:tcPr>
          <w:p w14:paraId="55B86778" w14:textId="77777777" w:rsidR="00BB75E2" w:rsidRDefault="009A49DB">
            <w:r>
              <w:rPr>
                <w:rFonts w:hint="eastAsia"/>
              </w:rPr>
              <w:t>17</w:t>
            </w:r>
          </w:p>
        </w:tc>
        <w:tc>
          <w:tcPr>
            <w:tcW w:w="2228" w:type="dxa"/>
          </w:tcPr>
          <w:p w14:paraId="1E664EF9" w14:textId="77777777" w:rsidR="00BB75E2" w:rsidRDefault="00E1654A">
            <w:pPr>
              <w:ind w:firstLineChars="0" w:firstLine="0"/>
            </w:pPr>
            <w:hyperlink w:anchor="_小区更新" w:history="1">
              <w:r w:rsidR="009A49DB">
                <w:rPr>
                  <w:rStyle w:val="FollowedHyperlink"/>
                  <w:rFonts w:hint="eastAsia"/>
                </w:rPr>
                <w:t>Community update</w:t>
              </w:r>
            </w:hyperlink>
          </w:p>
        </w:tc>
        <w:tc>
          <w:tcPr>
            <w:tcW w:w="1982" w:type="dxa"/>
          </w:tcPr>
          <w:p w14:paraId="55F05AE8" w14:textId="77777777" w:rsidR="00BB75E2" w:rsidRDefault="009A49DB">
            <w:pPr>
              <w:ind w:firstLineChars="0" w:firstLine="0"/>
            </w:pPr>
            <w:r>
              <w:rPr>
                <w:rFonts w:hint="eastAsia"/>
              </w:rPr>
              <w:t>Main control board- -&gt; Base station</w:t>
            </w:r>
          </w:p>
        </w:tc>
      </w:tr>
      <w:tr w:rsidR="00BB75E2" w14:paraId="65CDD106" w14:textId="77777777">
        <w:tc>
          <w:tcPr>
            <w:tcW w:w="4368" w:type="dxa"/>
          </w:tcPr>
          <w:p w14:paraId="1FD4FD1B" w14:textId="77777777" w:rsidR="00BB75E2" w:rsidRDefault="009A49DB">
            <w:pPr>
              <w:ind w:firstLineChars="0" w:firstLine="0"/>
            </w:pPr>
            <w:r>
              <w:lastRenderedPageBreak/>
              <w:t>CELL_UPDATE_RSP</w:t>
            </w:r>
          </w:p>
        </w:tc>
        <w:tc>
          <w:tcPr>
            <w:tcW w:w="992" w:type="dxa"/>
          </w:tcPr>
          <w:p w14:paraId="48FEC7E8" w14:textId="77777777" w:rsidR="00BB75E2" w:rsidRDefault="009A49DB">
            <w:r>
              <w:rPr>
                <w:rFonts w:hint="eastAsia"/>
              </w:rPr>
              <w:t>18</w:t>
            </w:r>
          </w:p>
        </w:tc>
        <w:tc>
          <w:tcPr>
            <w:tcW w:w="2228" w:type="dxa"/>
          </w:tcPr>
          <w:p w14:paraId="7147DF1D" w14:textId="77777777" w:rsidR="00BB75E2" w:rsidRDefault="00E1654A">
            <w:pPr>
              <w:ind w:firstLineChars="0" w:firstLine="0"/>
            </w:pPr>
            <w:hyperlink w:anchor="_小区更新响应" w:history="1">
              <w:r w:rsidR="009A49DB">
                <w:rPr>
                  <w:rStyle w:val="Hyperlink"/>
                  <w:rFonts w:hint="eastAsia"/>
                </w:rPr>
                <w:t>Community update response</w:t>
              </w:r>
            </w:hyperlink>
          </w:p>
        </w:tc>
        <w:tc>
          <w:tcPr>
            <w:tcW w:w="1982" w:type="dxa"/>
          </w:tcPr>
          <w:p w14:paraId="6D475D29" w14:textId="77777777" w:rsidR="00BB75E2" w:rsidRDefault="009A49DB">
            <w:pPr>
              <w:ind w:firstLineChars="0" w:firstLine="0"/>
            </w:pPr>
            <w:r>
              <w:rPr>
                <w:rFonts w:hint="eastAsia"/>
              </w:rPr>
              <w:t>Base station- -&gt; Main control board</w:t>
            </w:r>
          </w:p>
        </w:tc>
      </w:tr>
      <w:tr w:rsidR="00BB75E2" w14:paraId="517D2DD2" w14:textId="77777777">
        <w:tc>
          <w:tcPr>
            <w:tcW w:w="4368" w:type="dxa"/>
          </w:tcPr>
          <w:p w14:paraId="23D8B902" w14:textId="77777777" w:rsidR="00BB75E2" w:rsidRDefault="009A49DB">
            <w:pPr>
              <w:ind w:firstLineChars="0" w:firstLine="0"/>
            </w:pPr>
            <w:r>
              <w:t>UEID_REPORT</w:t>
            </w:r>
          </w:p>
        </w:tc>
        <w:tc>
          <w:tcPr>
            <w:tcW w:w="992" w:type="dxa"/>
          </w:tcPr>
          <w:p w14:paraId="4C3E55CC" w14:textId="77777777" w:rsidR="00BB75E2" w:rsidRDefault="009A49DB">
            <w:r>
              <w:rPr>
                <w:rFonts w:hint="eastAsia"/>
              </w:rPr>
              <w:t>19</w:t>
            </w:r>
          </w:p>
        </w:tc>
        <w:tc>
          <w:tcPr>
            <w:tcW w:w="2228" w:type="dxa"/>
          </w:tcPr>
          <w:p w14:paraId="0E6E454F" w14:textId="77777777" w:rsidR="00BB75E2" w:rsidRDefault="00E1654A">
            <w:pPr>
              <w:ind w:firstLineChars="0" w:firstLine="0"/>
            </w:pPr>
            <w:hyperlink w:anchor="_侦码结果上报" w:history="1">
              <w:r w:rsidR="009A49DB">
                <w:rPr>
                  <w:rStyle w:val="Hyperlink"/>
                  <w:rFonts w:hint="eastAsia"/>
                </w:rPr>
                <w:t>Detect code report</w:t>
              </w:r>
            </w:hyperlink>
          </w:p>
        </w:tc>
        <w:tc>
          <w:tcPr>
            <w:tcW w:w="1982" w:type="dxa"/>
          </w:tcPr>
          <w:p w14:paraId="3765A524" w14:textId="77777777" w:rsidR="00BB75E2" w:rsidRDefault="009A49DB">
            <w:pPr>
              <w:ind w:firstLineChars="0" w:firstLine="0"/>
            </w:pPr>
            <w:r>
              <w:rPr>
                <w:rFonts w:hint="eastAsia"/>
              </w:rPr>
              <w:t>Main control board- -&gt; Base station</w:t>
            </w:r>
          </w:p>
        </w:tc>
      </w:tr>
      <w:tr w:rsidR="00BB75E2" w14:paraId="0EFC9430" w14:textId="77777777">
        <w:tc>
          <w:tcPr>
            <w:tcW w:w="4368" w:type="dxa"/>
          </w:tcPr>
          <w:p w14:paraId="4A539FAA" w14:textId="77777777" w:rsidR="00BB75E2" w:rsidRDefault="009A49DB">
            <w:pPr>
              <w:ind w:firstLineChars="0" w:firstLine="0"/>
            </w:pPr>
            <w:r>
              <w:t>UEID_REPORT_RSP</w:t>
            </w:r>
          </w:p>
        </w:tc>
        <w:tc>
          <w:tcPr>
            <w:tcW w:w="992" w:type="dxa"/>
          </w:tcPr>
          <w:p w14:paraId="05211673" w14:textId="77777777" w:rsidR="00BB75E2" w:rsidRDefault="009A49DB">
            <w:r>
              <w:rPr>
                <w:rFonts w:hint="eastAsia"/>
              </w:rPr>
              <w:t>20</w:t>
            </w:r>
          </w:p>
        </w:tc>
        <w:tc>
          <w:tcPr>
            <w:tcW w:w="2228" w:type="dxa"/>
          </w:tcPr>
          <w:p w14:paraId="6166FD83" w14:textId="77777777" w:rsidR="00BB75E2" w:rsidRDefault="00E1654A">
            <w:pPr>
              <w:ind w:firstLineChars="0" w:firstLine="0"/>
            </w:pPr>
            <w:hyperlink w:anchor="_侦码结果上报响应" w:history="1">
              <w:r w:rsidR="009A49DB">
                <w:rPr>
                  <w:rStyle w:val="Hyperlink"/>
                  <w:rFonts w:hint="eastAsia"/>
                </w:rPr>
                <w:t>Detective response</w:t>
              </w:r>
            </w:hyperlink>
          </w:p>
        </w:tc>
        <w:tc>
          <w:tcPr>
            <w:tcW w:w="1982" w:type="dxa"/>
          </w:tcPr>
          <w:p w14:paraId="47186C39" w14:textId="77777777" w:rsidR="00BB75E2" w:rsidRDefault="009A49DB">
            <w:pPr>
              <w:ind w:firstLineChars="0" w:firstLine="0"/>
            </w:pPr>
            <w:r>
              <w:rPr>
                <w:rFonts w:hint="eastAsia"/>
              </w:rPr>
              <w:t>Base station- -&gt; Main control board</w:t>
            </w:r>
          </w:p>
        </w:tc>
      </w:tr>
      <w:tr w:rsidR="00BB75E2" w14:paraId="4462470D" w14:textId="77777777">
        <w:tc>
          <w:tcPr>
            <w:tcW w:w="4368" w:type="dxa"/>
          </w:tcPr>
          <w:p w14:paraId="0ACDA1E0" w14:textId="77777777" w:rsidR="00BB75E2" w:rsidRDefault="009A49DB">
            <w:pPr>
              <w:ind w:firstLineChars="0" w:firstLine="0"/>
            </w:pPr>
            <w:r>
              <w:t>NMM_STATUS_REQ</w:t>
            </w:r>
          </w:p>
        </w:tc>
        <w:tc>
          <w:tcPr>
            <w:tcW w:w="992" w:type="dxa"/>
          </w:tcPr>
          <w:p w14:paraId="0DC7B6D7" w14:textId="77777777" w:rsidR="00BB75E2" w:rsidRDefault="009A49DB">
            <w:r>
              <w:rPr>
                <w:rFonts w:hint="eastAsia"/>
              </w:rPr>
              <w:t>21</w:t>
            </w:r>
          </w:p>
        </w:tc>
        <w:tc>
          <w:tcPr>
            <w:tcW w:w="2228" w:type="dxa"/>
          </w:tcPr>
          <w:p w14:paraId="41BE0CE1" w14:textId="77777777" w:rsidR="00BB75E2" w:rsidRDefault="00E1654A">
            <w:pPr>
              <w:ind w:firstLineChars="0" w:firstLine="0"/>
              <w:rPr>
                <w:rStyle w:val="Hyperlink"/>
              </w:rPr>
            </w:pPr>
            <w:hyperlink w:anchor="_14、NMM状态查询" w:history="1">
              <w:r w:rsidR="009A49DB">
                <w:rPr>
                  <w:rStyle w:val="Hyperlink"/>
                  <w:rFonts w:hint="eastAsia"/>
                </w:rPr>
                <w:t>Scan frequency status query</w:t>
              </w:r>
            </w:hyperlink>
          </w:p>
        </w:tc>
        <w:tc>
          <w:tcPr>
            <w:tcW w:w="1982" w:type="dxa"/>
          </w:tcPr>
          <w:p w14:paraId="3300E51D" w14:textId="77777777" w:rsidR="00BB75E2" w:rsidRDefault="009A49DB">
            <w:pPr>
              <w:ind w:firstLineChars="0" w:firstLine="0"/>
            </w:pPr>
            <w:r>
              <w:rPr>
                <w:rFonts w:hint="eastAsia"/>
              </w:rPr>
              <w:t>Main control board- -&gt; Base station</w:t>
            </w:r>
          </w:p>
        </w:tc>
      </w:tr>
      <w:tr w:rsidR="00BB75E2" w14:paraId="71ADAA3E" w14:textId="77777777">
        <w:tc>
          <w:tcPr>
            <w:tcW w:w="4368" w:type="dxa"/>
          </w:tcPr>
          <w:p w14:paraId="094C9C70" w14:textId="77777777" w:rsidR="00BB75E2" w:rsidRDefault="009A49DB">
            <w:pPr>
              <w:ind w:firstLineChars="0" w:firstLine="0"/>
            </w:pPr>
            <w:r>
              <w:t>NMM_STATUS_REPORT</w:t>
            </w:r>
          </w:p>
        </w:tc>
        <w:tc>
          <w:tcPr>
            <w:tcW w:w="992" w:type="dxa"/>
          </w:tcPr>
          <w:p w14:paraId="5B1A1894" w14:textId="77777777" w:rsidR="00BB75E2" w:rsidRDefault="009A49DB">
            <w:r>
              <w:rPr>
                <w:rFonts w:hint="eastAsia"/>
              </w:rPr>
              <w:t>22</w:t>
            </w:r>
          </w:p>
        </w:tc>
        <w:tc>
          <w:tcPr>
            <w:tcW w:w="2228" w:type="dxa"/>
          </w:tcPr>
          <w:p w14:paraId="132DBFD5" w14:textId="77777777" w:rsidR="00BB75E2" w:rsidRDefault="00E1654A">
            <w:pPr>
              <w:ind w:firstLineChars="0" w:firstLine="0"/>
              <w:rPr>
                <w:rStyle w:val="Hyperlink"/>
              </w:rPr>
            </w:pPr>
            <w:hyperlink w:anchor="_15、Sniffer状态回复" w:history="1">
              <w:r w:rsidR="009A49DB">
                <w:rPr>
                  <w:rStyle w:val="Hyperlink"/>
                  <w:rFonts w:hint="eastAsia"/>
                </w:rPr>
                <w:t>Scan frequency state reply</w:t>
              </w:r>
            </w:hyperlink>
          </w:p>
        </w:tc>
        <w:tc>
          <w:tcPr>
            <w:tcW w:w="1982" w:type="dxa"/>
          </w:tcPr>
          <w:p w14:paraId="5D250E97" w14:textId="77777777" w:rsidR="00BB75E2" w:rsidRDefault="009A49DB">
            <w:pPr>
              <w:ind w:firstLineChars="0" w:firstLine="0"/>
            </w:pPr>
            <w:r>
              <w:rPr>
                <w:rFonts w:hint="eastAsia"/>
              </w:rPr>
              <w:t>Base station- -&gt; Main control board</w:t>
            </w:r>
          </w:p>
        </w:tc>
      </w:tr>
      <w:tr w:rsidR="00BB75E2" w14:paraId="0FCD1119" w14:textId="77777777">
        <w:tc>
          <w:tcPr>
            <w:tcW w:w="4368" w:type="dxa"/>
          </w:tcPr>
          <w:p w14:paraId="2E69023D" w14:textId="77777777" w:rsidR="00BB75E2" w:rsidRDefault="009A49DB">
            <w:pPr>
              <w:ind w:firstLineChars="0" w:firstLine="0"/>
            </w:pPr>
            <w:r>
              <w:t>RSSI_THRLD_CONFIG</w:t>
            </w:r>
          </w:p>
        </w:tc>
        <w:tc>
          <w:tcPr>
            <w:tcW w:w="992" w:type="dxa"/>
          </w:tcPr>
          <w:p w14:paraId="0D879F6D" w14:textId="77777777" w:rsidR="00BB75E2" w:rsidRDefault="009A49DB">
            <w:r>
              <w:rPr>
                <w:rFonts w:hint="eastAsia"/>
              </w:rPr>
              <w:t>23</w:t>
            </w:r>
          </w:p>
        </w:tc>
        <w:tc>
          <w:tcPr>
            <w:tcW w:w="2228" w:type="dxa"/>
          </w:tcPr>
          <w:p w14:paraId="26FBD418" w14:textId="77777777" w:rsidR="00BB75E2" w:rsidRDefault="009A49DB">
            <w:pPr>
              <w:ind w:firstLineChars="0" w:firstLine="0"/>
              <w:rPr>
                <w:rStyle w:val="Hyperlink"/>
              </w:rPr>
            </w:pPr>
            <w:r>
              <w:t>RSSI, with the threshold setting</w:t>
            </w:r>
          </w:p>
        </w:tc>
        <w:tc>
          <w:tcPr>
            <w:tcW w:w="1982" w:type="dxa"/>
          </w:tcPr>
          <w:p w14:paraId="260458BD" w14:textId="77777777" w:rsidR="00BB75E2" w:rsidRDefault="009A49DB">
            <w:pPr>
              <w:ind w:firstLineChars="0" w:firstLine="0"/>
            </w:pPr>
            <w:r>
              <w:rPr>
                <w:rFonts w:hint="eastAsia"/>
              </w:rPr>
              <w:t>Main control board- -&gt; Base station</w:t>
            </w:r>
          </w:p>
        </w:tc>
      </w:tr>
      <w:tr w:rsidR="00BB75E2" w14:paraId="349F0EBD" w14:textId="77777777">
        <w:tc>
          <w:tcPr>
            <w:tcW w:w="4368" w:type="dxa"/>
          </w:tcPr>
          <w:p w14:paraId="491595AB" w14:textId="77777777" w:rsidR="00BB75E2" w:rsidRDefault="009A49DB">
            <w:pPr>
              <w:ind w:firstLineChars="0" w:firstLine="0"/>
            </w:pPr>
            <w:r>
              <w:t>RSSI_THRLD_CONFIG _RSP</w:t>
            </w:r>
          </w:p>
        </w:tc>
        <w:tc>
          <w:tcPr>
            <w:tcW w:w="992" w:type="dxa"/>
          </w:tcPr>
          <w:p w14:paraId="5C1B93B1" w14:textId="77777777" w:rsidR="00BB75E2" w:rsidRDefault="009A49DB">
            <w:r>
              <w:rPr>
                <w:rFonts w:hint="eastAsia"/>
              </w:rPr>
              <w:t>24</w:t>
            </w:r>
          </w:p>
        </w:tc>
        <w:tc>
          <w:tcPr>
            <w:tcW w:w="2228" w:type="dxa"/>
          </w:tcPr>
          <w:p w14:paraId="28FDCD96" w14:textId="77777777" w:rsidR="00BB75E2" w:rsidRDefault="009A49DB">
            <w:pPr>
              <w:ind w:firstLineChars="0" w:firstLine="0"/>
              <w:rPr>
                <w:rStyle w:val="Hyperlink"/>
              </w:rPr>
            </w:pPr>
            <w:r>
              <w:rPr>
                <w:rFonts w:hint="eastAsia"/>
              </w:rPr>
              <w:t>The RSSI threshold setting response</w:t>
            </w:r>
          </w:p>
        </w:tc>
        <w:tc>
          <w:tcPr>
            <w:tcW w:w="1982" w:type="dxa"/>
          </w:tcPr>
          <w:p w14:paraId="2BC4B6A1" w14:textId="77777777" w:rsidR="00BB75E2" w:rsidRDefault="009A49DB">
            <w:pPr>
              <w:ind w:firstLineChars="0" w:firstLine="0"/>
            </w:pPr>
            <w:r>
              <w:rPr>
                <w:rFonts w:hint="eastAsia"/>
              </w:rPr>
              <w:t>Base station- -&gt; Main control board</w:t>
            </w:r>
          </w:p>
        </w:tc>
      </w:tr>
      <w:tr w:rsidR="00BB75E2" w14:paraId="1479B6D3" w14:textId="77777777">
        <w:tc>
          <w:tcPr>
            <w:tcW w:w="4368" w:type="dxa"/>
          </w:tcPr>
          <w:p w14:paraId="550530BD" w14:textId="77777777" w:rsidR="00BB75E2" w:rsidRDefault="009A49DB">
            <w:pPr>
              <w:ind w:firstLineChars="0" w:firstLine="0"/>
            </w:pPr>
            <w:r>
              <w:t>RSSI_THRLD_REQUEST</w:t>
            </w:r>
          </w:p>
        </w:tc>
        <w:tc>
          <w:tcPr>
            <w:tcW w:w="992" w:type="dxa"/>
          </w:tcPr>
          <w:p w14:paraId="432BB8D2" w14:textId="77777777" w:rsidR="00BB75E2" w:rsidRDefault="009A49DB">
            <w:r>
              <w:rPr>
                <w:rFonts w:hint="eastAsia"/>
              </w:rPr>
              <w:t>25</w:t>
            </w:r>
          </w:p>
        </w:tc>
        <w:tc>
          <w:tcPr>
            <w:tcW w:w="2228" w:type="dxa"/>
          </w:tcPr>
          <w:p w14:paraId="7F5E3B48" w14:textId="77777777" w:rsidR="00BB75E2" w:rsidRDefault="009A49DB">
            <w:pPr>
              <w:ind w:firstLineChars="0" w:firstLine="0"/>
            </w:pPr>
            <w:r>
              <w:rPr>
                <w:rFonts w:hint="eastAsia"/>
              </w:rPr>
              <w:t>Obtain the RSSI threshold value</w:t>
            </w:r>
          </w:p>
        </w:tc>
        <w:tc>
          <w:tcPr>
            <w:tcW w:w="1982" w:type="dxa"/>
          </w:tcPr>
          <w:p w14:paraId="5D15480B" w14:textId="77777777" w:rsidR="00BB75E2" w:rsidRDefault="009A49DB">
            <w:pPr>
              <w:ind w:firstLineChars="0" w:firstLine="0"/>
            </w:pPr>
            <w:r>
              <w:rPr>
                <w:rFonts w:hint="eastAsia"/>
              </w:rPr>
              <w:t>Main control board- -&gt; Base station</w:t>
            </w:r>
          </w:p>
        </w:tc>
      </w:tr>
      <w:tr w:rsidR="00BB75E2" w14:paraId="2295C369" w14:textId="77777777">
        <w:tc>
          <w:tcPr>
            <w:tcW w:w="4368" w:type="dxa"/>
          </w:tcPr>
          <w:p w14:paraId="1C67748D" w14:textId="77777777" w:rsidR="00BB75E2" w:rsidRDefault="009A49DB">
            <w:pPr>
              <w:ind w:firstLineChars="0" w:firstLine="0"/>
            </w:pPr>
            <w:r>
              <w:t>RSSI_THRLD_RSP</w:t>
            </w:r>
          </w:p>
        </w:tc>
        <w:tc>
          <w:tcPr>
            <w:tcW w:w="992" w:type="dxa"/>
          </w:tcPr>
          <w:p w14:paraId="47EF0C08" w14:textId="77777777" w:rsidR="00BB75E2" w:rsidRDefault="009A49DB">
            <w:r>
              <w:rPr>
                <w:rFonts w:hint="eastAsia"/>
              </w:rPr>
              <w:t>26</w:t>
            </w:r>
          </w:p>
        </w:tc>
        <w:tc>
          <w:tcPr>
            <w:tcW w:w="2228" w:type="dxa"/>
          </w:tcPr>
          <w:p w14:paraId="38AD5B55" w14:textId="77777777" w:rsidR="00BB75E2" w:rsidRDefault="009A49DB">
            <w:pPr>
              <w:ind w:firstLineChars="0" w:firstLine="0"/>
            </w:pPr>
            <w:r>
              <w:rPr>
                <w:rFonts w:hint="eastAsia"/>
              </w:rPr>
              <w:t>Return to the RSSI threshold value</w:t>
            </w:r>
          </w:p>
        </w:tc>
        <w:tc>
          <w:tcPr>
            <w:tcW w:w="1982" w:type="dxa"/>
          </w:tcPr>
          <w:p w14:paraId="6D95B035" w14:textId="77777777" w:rsidR="00BB75E2" w:rsidRDefault="009A49DB">
            <w:pPr>
              <w:ind w:firstLineChars="0" w:firstLine="0"/>
            </w:pPr>
            <w:r>
              <w:rPr>
                <w:rFonts w:hint="eastAsia"/>
              </w:rPr>
              <w:t>Base station- -&gt; Main control board</w:t>
            </w:r>
          </w:p>
        </w:tc>
      </w:tr>
      <w:tr w:rsidR="00BB75E2" w14:paraId="0B487B94" w14:textId="77777777">
        <w:tc>
          <w:tcPr>
            <w:tcW w:w="4368" w:type="dxa"/>
          </w:tcPr>
          <w:p w14:paraId="66766B2F" w14:textId="77777777" w:rsidR="00BB75E2" w:rsidRDefault="009A49DB">
            <w:pPr>
              <w:ind w:firstLineChars="0" w:firstLine="0"/>
            </w:pPr>
            <w:r>
              <w:rPr>
                <w:rFonts w:hint="eastAsia"/>
              </w:rPr>
              <w:t>UE_REDIREC</w:t>
            </w:r>
          </w:p>
        </w:tc>
        <w:tc>
          <w:tcPr>
            <w:tcW w:w="992" w:type="dxa"/>
          </w:tcPr>
          <w:p w14:paraId="67FAD452" w14:textId="77777777" w:rsidR="00BB75E2" w:rsidRDefault="009A49DB">
            <w:r>
              <w:rPr>
                <w:rFonts w:hint="eastAsia"/>
              </w:rPr>
              <w:t>27</w:t>
            </w:r>
          </w:p>
        </w:tc>
        <w:tc>
          <w:tcPr>
            <w:tcW w:w="2228" w:type="dxa"/>
          </w:tcPr>
          <w:p w14:paraId="1CB03D5C" w14:textId="77777777" w:rsidR="00BB75E2" w:rsidRDefault="00E1654A">
            <w:pPr>
              <w:ind w:firstLineChars="0" w:firstLine="0"/>
            </w:pPr>
            <w:hyperlink w:anchor="_重定向（待定）" w:history="1">
              <w:r w:rsidR="009A49DB">
                <w:rPr>
                  <w:rStyle w:val="FollowedHyperlink"/>
                  <w:rFonts w:hint="eastAsia"/>
                </w:rPr>
                <w:t>redirect</w:t>
              </w:r>
            </w:hyperlink>
          </w:p>
        </w:tc>
        <w:tc>
          <w:tcPr>
            <w:tcW w:w="1982" w:type="dxa"/>
          </w:tcPr>
          <w:p w14:paraId="302EB7A8" w14:textId="77777777" w:rsidR="00BB75E2" w:rsidRDefault="009A49DB">
            <w:pPr>
              <w:ind w:firstLineChars="0" w:firstLine="0"/>
            </w:pPr>
            <w:bookmarkStart w:id="241" w:name="OLE_LINK3"/>
            <w:bookmarkStart w:id="242" w:name="OLE_LINK2"/>
            <w:bookmarkStart w:id="243" w:name="OLE_LINK1"/>
            <w:r>
              <w:rPr>
                <w:rFonts w:hint="eastAsia"/>
              </w:rPr>
              <w:t>Main control board- -&gt; Base station</w:t>
            </w:r>
            <w:bookmarkEnd w:id="241"/>
            <w:bookmarkEnd w:id="242"/>
            <w:bookmarkEnd w:id="243"/>
          </w:p>
        </w:tc>
      </w:tr>
      <w:tr w:rsidR="00BB75E2" w14:paraId="20266A35" w14:textId="77777777">
        <w:tc>
          <w:tcPr>
            <w:tcW w:w="4368" w:type="dxa"/>
          </w:tcPr>
          <w:p w14:paraId="76B9A48B" w14:textId="77777777" w:rsidR="00BB75E2" w:rsidRDefault="009A49DB">
            <w:pPr>
              <w:ind w:firstLineChars="0" w:firstLine="0"/>
            </w:pPr>
            <w:r>
              <w:rPr>
                <w:rFonts w:hint="eastAsia"/>
              </w:rPr>
              <w:t>UE_REDIREC_RSP</w:t>
            </w:r>
          </w:p>
        </w:tc>
        <w:tc>
          <w:tcPr>
            <w:tcW w:w="992" w:type="dxa"/>
          </w:tcPr>
          <w:p w14:paraId="4AEA6926" w14:textId="77777777" w:rsidR="00BB75E2" w:rsidRDefault="009A49DB">
            <w:r>
              <w:rPr>
                <w:rFonts w:hint="eastAsia"/>
              </w:rPr>
              <w:t>28</w:t>
            </w:r>
          </w:p>
        </w:tc>
        <w:tc>
          <w:tcPr>
            <w:tcW w:w="2228" w:type="dxa"/>
          </w:tcPr>
          <w:p w14:paraId="1DD0AC00" w14:textId="77777777" w:rsidR="00BB75E2" w:rsidRDefault="00E1654A">
            <w:pPr>
              <w:ind w:firstLineChars="0" w:firstLine="0"/>
            </w:pPr>
            <w:hyperlink w:anchor="_重定向响应" w:history="1">
              <w:r w:rsidR="009A49DB">
                <w:rPr>
                  <w:rStyle w:val="Hyperlink"/>
                  <w:rFonts w:hint="eastAsia"/>
                </w:rPr>
                <w:t>Redirect response</w:t>
              </w:r>
            </w:hyperlink>
          </w:p>
        </w:tc>
        <w:tc>
          <w:tcPr>
            <w:tcW w:w="1982" w:type="dxa"/>
          </w:tcPr>
          <w:p w14:paraId="696343A1" w14:textId="77777777" w:rsidR="00BB75E2" w:rsidRDefault="009A49DB">
            <w:pPr>
              <w:ind w:firstLineChars="0" w:firstLine="0"/>
            </w:pPr>
            <w:bookmarkStart w:id="244" w:name="OLE_LINK6"/>
            <w:bookmarkStart w:id="245" w:name="OLE_LINK4"/>
            <w:bookmarkStart w:id="246" w:name="OLE_LINK5"/>
            <w:r>
              <w:rPr>
                <w:rFonts w:hint="eastAsia"/>
              </w:rPr>
              <w:t>Base station- -&gt; Main control board</w:t>
            </w:r>
            <w:bookmarkEnd w:id="244"/>
            <w:bookmarkEnd w:id="245"/>
            <w:bookmarkEnd w:id="246"/>
          </w:p>
        </w:tc>
      </w:tr>
      <w:tr w:rsidR="00BB75E2" w14:paraId="328C1E9A" w14:textId="77777777">
        <w:tc>
          <w:tcPr>
            <w:tcW w:w="4368" w:type="dxa"/>
          </w:tcPr>
          <w:p w14:paraId="7CC52A3F" w14:textId="77777777" w:rsidR="00BB75E2" w:rsidRDefault="009A49DB">
            <w:pPr>
              <w:ind w:firstLineChars="0" w:firstLine="0"/>
            </w:pPr>
            <w:r>
              <w:rPr>
                <w:rFonts w:hint="eastAsia"/>
              </w:rPr>
              <w:t>LTE_SCAN_REQ</w:t>
            </w:r>
          </w:p>
        </w:tc>
        <w:tc>
          <w:tcPr>
            <w:tcW w:w="992" w:type="dxa"/>
          </w:tcPr>
          <w:p w14:paraId="32F2BF87" w14:textId="77777777" w:rsidR="00BB75E2" w:rsidRDefault="009A49DB">
            <w:r>
              <w:rPr>
                <w:rFonts w:hint="eastAsia"/>
              </w:rPr>
              <w:t>29</w:t>
            </w:r>
          </w:p>
        </w:tc>
        <w:tc>
          <w:tcPr>
            <w:tcW w:w="2228" w:type="dxa"/>
          </w:tcPr>
          <w:p w14:paraId="25AA75A3" w14:textId="77777777" w:rsidR="00BB75E2" w:rsidRDefault="009A49DB">
            <w:pPr>
              <w:ind w:firstLineChars="0" w:firstLine="0"/>
            </w:pPr>
            <w:bookmarkStart w:id="247" w:name="OLE_LINK8"/>
            <w:bookmarkStart w:id="248" w:name="OLE_LINK7"/>
            <w:r>
              <w:rPr>
                <w:rFonts w:hint="eastAsia"/>
              </w:rPr>
              <w:t>LTE interference detection</w:t>
            </w:r>
            <w:bookmarkEnd w:id="247"/>
            <w:bookmarkEnd w:id="248"/>
          </w:p>
        </w:tc>
        <w:tc>
          <w:tcPr>
            <w:tcW w:w="1982" w:type="dxa"/>
          </w:tcPr>
          <w:p w14:paraId="176FAEA8" w14:textId="77777777" w:rsidR="00BB75E2" w:rsidRDefault="009A49DB">
            <w:pPr>
              <w:ind w:firstLineChars="0" w:firstLine="0"/>
            </w:pPr>
            <w:r>
              <w:rPr>
                <w:rFonts w:hint="eastAsia"/>
              </w:rPr>
              <w:t>Main control board- -&gt; Base station</w:t>
            </w:r>
          </w:p>
        </w:tc>
      </w:tr>
      <w:tr w:rsidR="00BB75E2" w14:paraId="63147D40" w14:textId="77777777">
        <w:tc>
          <w:tcPr>
            <w:tcW w:w="4368" w:type="dxa"/>
          </w:tcPr>
          <w:p w14:paraId="447EBCEE" w14:textId="77777777" w:rsidR="00BB75E2" w:rsidRDefault="009A49DB">
            <w:pPr>
              <w:ind w:firstLineChars="0" w:firstLine="0"/>
            </w:pPr>
            <w:r>
              <w:rPr>
                <w:rFonts w:hint="eastAsia"/>
              </w:rPr>
              <w:t>LTE_SCAN_RSP</w:t>
            </w:r>
          </w:p>
        </w:tc>
        <w:tc>
          <w:tcPr>
            <w:tcW w:w="992" w:type="dxa"/>
          </w:tcPr>
          <w:p w14:paraId="4D22DF23" w14:textId="77777777" w:rsidR="00BB75E2" w:rsidRDefault="009A49DB">
            <w:r>
              <w:rPr>
                <w:rFonts w:hint="eastAsia"/>
              </w:rPr>
              <w:t>30</w:t>
            </w:r>
          </w:p>
        </w:tc>
        <w:tc>
          <w:tcPr>
            <w:tcW w:w="2228" w:type="dxa"/>
          </w:tcPr>
          <w:p w14:paraId="4DD7120A" w14:textId="77777777" w:rsidR="00BB75E2" w:rsidRDefault="009A49DB">
            <w:pPr>
              <w:ind w:firstLineChars="0" w:firstLine="0"/>
            </w:pPr>
            <w:r>
              <w:rPr>
                <w:rFonts w:hint="eastAsia"/>
              </w:rPr>
              <w:t xml:space="preserve">The LTE interference </w:t>
            </w:r>
            <w:r>
              <w:rPr>
                <w:rFonts w:hint="eastAsia"/>
              </w:rPr>
              <w:lastRenderedPageBreak/>
              <w:t>detection response</w:t>
            </w:r>
          </w:p>
        </w:tc>
        <w:tc>
          <w:tcPr>
            <w:tcW w:w="1982" w:type="dxa"/>
          </w:tcPr>
          <w:p w14:paraId="4EDBD8AE" w14:textId="77777777" w:rsidR="00BB75E2" w:rsidRDefault="009A49DB">
            <w:pPr>
              <w:ind w:firstLineChars="0" w:firstLine="0"/>
            </w:pPr>
            <w:r>
              <w:rPr>
                <w:rFonts w:hint="eastAsia"/>
              </w:rPr>
              <w:lastRenderedPageBreak/>
              <w:t xml:space="preserve">Base station- -&gt; Main control </w:t>
            </w:r>
            <w:r>
              <w:rPr>
                <w:rFonts w:hint="eastAsia"/>
              </w:rPr>
              <w:lastRenderedPageBreak/>
              <w:t>board</w:t>
            </w:r>
          </w:p>
        </w:tc>
      </w:tr>
      <w:tr w:rsidR="00BB75E2" w14:paraId="665258B0" w14:textId="77777777">
        <w:tc>
          <w:tcPr>
            <w:tcW w:w="4368" w:type="dxa"/>
          </w:tcPr>
          <w:p w14:paraId="2415EBA0" w14:textId="77777777" w:rsidR="00BB75E2" w:rsidRDefault="009A49DB">
            <w:pPr>
              <w:ind w:firstLineChars="0" w:firstLine="0"/>
            </w:pPr>
            <w:r>
              <w:lastRenderedPageBreak/>
              <w:t>SNIFFER_RESULT_INTER_FREQ_INFO</w:t>
            </w:r>
          </w:p>
        </w:tc>
        <w:tc>
          <w:tcPr>
            <w:tcW w:w="992" w:type="dxa"/>
          </w:tcPr>
          <w:p w14:paraId="77FD17C3" w14:textId="77777777" w:rsidR="00BB75E2" w:rsidRDefault="009A49DB">
            <w:r>
              <w:rPr>
                <w:rFonts w:hint="eastAsia"/>
              </w:rPr>
              <w:t>32</w:t>
            </w:r>
          </w:p>
        </w:tc>
        <w:tc>
          <w:tcPr>
            <w:tcW w:w="2228" w:type="dxa"/>
          </w:tcPr>
          <w:p w14:paraId="43858E59" w14:textId="77777777" w:rsidR="00BB75E2" w:rsidRDefault="009A49DB">
            <w:pPr>
              <w:ind w:firstLineChars="0" w:firstLine="0"/>
            </w:pPr>
            <w:r>
              <w:rPr>
                <w:rFonts w:hint="eastAsia"/>
              </w:rPr>
              <w:t>LTE neighborhood information report</w:t>
            </w:r>
          </w:p>
        </w:tc>
        <w:tc>
          <w:tcPr>
            <w:tcW w:w="1982" w:type="dxa"/>
          </w:tcPr>
          <w:p w14:paraId="75B2C592" w14:textId="77777777" w:rsidR="00BB75E2" w:rsidRDefault="009A49DB">
            <w:pPr>
              <w:ind w:firstLineChars="0" w:firstLine="0"/>
            </w:pPr>
            <w:r>
              <w:rPr>
                <w:rFonts w:hint="eastAsia"/>
              </w:rPr>
              <w:t>Base station- -&gt; Main control board</w:t>
            </w:r>
          </w:p>
        </w:tc>
      </w:tr>
      <w:tr w:rsidR="00BB75E2" w14:paraId="26EAFF44" w14:textId="77777777">
        <w:tc>
          <w:tcPr>
            <w:tcW w:w="4368" w:type="dxa"/>
          </w:tcPr>
          <w:p w14:paraId="00215273" w14:textId="77777777" w:rsidR="00BB75E2" w:rsidRDefault="009A49DB">
            <w:pPr>
              <w:ind w:firstLineChars="0" w:firstLine="0"/>
            </w:pPr>
            <w:r>
              <w:t>UE_NOT_REDIRECT_CFG</w:t>
            </w:r>
          </w:p>
        </w:tc>
        <w:tc>
          <w:tcPr>
            <w:tcW w:w="992" w:type="dxa"/>
          </w:tcPr>
          <w:p w14:paraId="1964B895" w14:textId="77777777" w:rsidR="00BB75E2" w:rsidRDefault="009A49DB">
            <w:r>
              <w:rPr>
                <w:rFonts w:hint="eastAsia"/>
              </w:rPr>
              <w:t>33</w:t>
            </w:r>
          </w:p>
        </w:tc>
        <w:tc>
          <w:tcPr>
            <w:tcW w:w="2228" w:type="dxa"/>
          </w:tcPr>
          <w:p w14:paraId="4809E573" w14:textId="77777777" w:rsidR="00BB75E2" w:rsidRDefault="009A49DB">
            <w:pPr>
              <w:ind w:firstLineChars="0" w:firstLine="0"/>
            </w:pPr>
            <w:r>
              <w:rPr>
                <w:rFonts w:hint="eastAsia"/>
              </w:rPr>
              <w:t>Does not redirect the user configuration</w:t>
            </w:r>
          </w:p>
        </w:tc>
        <w:tc>
          <w:tcPr>
            <w:tcW w:w="1982" w:type="dxa"/>
          </w:tcPr>
          <w:p w14:paraId="3EB45343" w14:textId="77777777" w:rsidR="00BB75E2" w:rsidRDefault="009A49DB">
            <w:pPr>
              <w:ind w:firstLineChars="0" w:firstLine="0"/>
            </w:pPr>
            <w:r>
              <w:rPr>
                <w:rFonts w:hint="eastAsia"/>
              </w:rPr>
              <w:t>Main control board- -&gt; Base station</w:t>
            </w:r>
          </w:p>
        </w:tc>
      </w:tr>
      <w:tr w:rsidR="00BB75E2" w14:paraId="50EB8877" w14:textId="77777777">
        <w:tc>
          <w:tcPr>
            <w:tcW w:w="4368" w:type="dxa"/>
          </w:tcPr>
          <w:p w14:paraId="204FA9F3" w14:textId="77777777" w:rsidR="00BB75E2" w:rsidRDefault="009A49DB">
            <w:pPr>
              <w:ind w:firstLineChars="0" w:firstLine="0"/>
            </w:pPr>
            <w:r>
              <w:t>UE_NOT_REDIRECT_CFG_RSP</w:t>
            </w:r>
          </w:p>
        </w:tc>
        <w:tc>
          <w:tcPr>
            <w:tcW w:w="992" w:type="dxa"/>
          </w:tcPr>
          <w:p w14:paraId="2B378561" w14:textId="77777777" w:rsidR="00BB75E2" w:rsidRDefault="009A49DB">
            <w:r>
              <w:rPr>
                <w:rFonts w:hint="eastAsia"/>
              </w:rPr>
              <w:t>34</w:t>
            </w:r>
          </w:p>
        </w:tc>
        <w:tc>
          <w:tcPr>
            <w:tcW w:w="2228" w:type="dxa"/>
          </w:tcPr>
          <w:p w14:paraId="0C049343" w14:textId="77777777" w:rsidR="00BB75E2" w:rsidRDefault="009A49DB">
            <w:pPr>
              <w:ind w:firstLineChars="0" w:firstLine="0"/>
            </w:pPr>
            <w:r>
              <w:rPr>
                <w:rFonts w:hint="eastAsia"/>
              </w:rPr>
              <w:t>Does not redirect the user configuration response</w:t>
            </w:r>
          </w:p>
        </w:tc>
        <w:tc>
          <w:tcPr>
            <w:tcW w:w="1982" w:type="dxa"/>
          </w:tcPr>
          <w:p w14:paraId="26922D96" w14:textId="77777777" w:rsidR="00BB75E2" w:rsidRDefault="009A49DB">
            <w:pPr>
              <w:ind w:firstLineChars="0" w:firstLine="0"/>
            </w:pPr>
            <w:r>
              <w:rPr>
                <w:rFonts w:hint="eastAsia"/>
              </w:rPr>
              <w:t>Base station- -&gt; Main control board</w:t>
            </w:r>
          </w:p>
        </w:tc>
      </w:tr>
      <w:tr w:rsidR="00BB75E2" w14:paraId="0959AC9F" w14:textId="77777777">
        <w:tc>
          <w:tcPr>
            <w:tcW w:w="4368" w:type="dxa"/>
          </w:tcPr>
          <w:p w14:paraId="76DF272D" w14:textId="77777777" w:rsidR="00BB75E2" w:rsidRDefault="009A49DB">
            <w:pPr>
              <w:ind w:firstLineChars="0" w:firstLine="0"/>
            </w:pPr>
            <w:r>
              <w:t>SNIFFER_RESULT_INTER_FREQ_INFO_END</w:t>
            </w:r>
          </w:p>
        </w:tc>
        <w:tc>
          <w:tcPr>
            <w:tcW w:w="992" w:type="dxa"/>
          </w:tcPr>
          <w:p w14:paraId="69EEE367" w14:textId="77777777" w:rsidR="00BB75E2" w:rsidRDefault="009A49DB">
            <w:r>
              <w:t>35</w:t>
            </w:r>
          </w:p>
        </w:tc>
        <w:tc>
          <w:tcPr>
            <w:tcW w:w="2228" w:type="dxa"/>
          </w:tcPr>
          <w:p w14:paraId="0C96E294" w14:textId="77777777" w:rsidR="00BB75E2" w:rsidRDefault="009A49DB">
            <w:pPr>
              <w:ind w:firstLineChars="0" w:firstLine="0"/>
            </w:pPr>
            <w:r>
              <w:rPr>
                <w:rFonts w:hint="eastAsia"/>
              </w:rPr>
              <w:t>The LTE neighborhood information report is over</w:t>
            </w:r>
          </w:p>
        </w:tc>
        <w:tc>
          <w:tcPr>
            <w:tcW w:w="1982" w:type="dxa"/>
          </w:tcPr>
          <w:p w14:paraId="137EFA6C" w14:textId="77777777" w:rsidR="00BB75E2" w:rsidRDefault="009A49DB">
            <w:pPr>
              <w:ind w:firstLineChars="0" w:firstLine="0"/>
            </w:pPr>
            <w:r>
              <w:rPr>
                <w:rFonts w:hint="eastAsia"/>
              </w:rPr>
              <w:t>Base station- -&gt; Main control board</w:t>
            </w:r>
          </w:p>
        </w:tc>
      </w:tr>
      <w:tr w:rsidR="00BB75E2" w14:paraId="64ADAF99" w14:textId="77777777">
        <w:tc>
          <w:tcPr>
            <w:tcW w:w="4368" w:type="dxa"/>
          </w:tcPr>
          <w:p w14:paraId="504009C1" w14:textId="77777777" w:rsidR="00BB75E2" w:rsidRDefault="009A49DB">
            <w:pPr>
              <w:ind w:firstLineChars="0" w:firstLine="0"/>
            </w:pPr>
            <w:r>
              <w:t>SNIFFER_RESULT_INTER_FREQ_INFO_END_RSP</w:t>
            </w:r>
          </w:p>
        </w:tc>
        <w:tc>
          <w:tcPr>
            <w:tcW w:w="992" w:type="dxa"/>
          </w:tcPr>
          <w:p w14:paraId="43C32195" w14:textId="77777777" w:rsidR="00BB75E2" w:rsidRDefault="009A49DB">
            <w:r>
              <w:rPr>
                <w:rFonts w:hint="eastAsia"/>
              </w:rPr>
              <w:t>36</w:t>
            </w:r>
          </w:p>
        </w:tc>
        <w:tc>
          <w:tcPr>
            <w:tcW w:w="2228" w:type="dxa"/>
          </w:tcPr>
          <w:p w14:paraId="2FEC1D42" w14:textId="77777777" w:rsidR="00BB75E2" w:rsidRDefault="009A49DB">
            <w:pPr>
              <w:ind w:firstLineChars="0" w:firstLine="0"/>
            </w:pPr>
            <w:r>
              <w:rPr>
                <w:rFonts w:hint="eastAsia"/>
              </w:rPr>
              <w:t>LTE neighborhood information report end response</w:t>
            </w:r>
          </w:p>
        </w:tc>
        <w:tc>
          <w:tcPr>
            <w:tcW w:w="1982" w:type="dxa"/>
          </w:tcPr>
          <w:p w14:paraId="102B356F" w14:textId="77777777" w:rsidR="00BB75E2" w:rsidRDefault="009A49DB">
            <w:pPr>
              <w:ind w:firstLineChars="0" w:firstLine="0"/>
            </w:pPr>
            <w:r>
              <w:rPr>
                <w:rFonts w:hint="eastAsia"/>
              </w:rPr>
              <w:t>Main control board- -&gt; Base station</w:t>
            </w:r>
          </w:p>
        </w:tc>
      </w:tr>
      <w:tr w:rsidR="00BB75E2" w14:paraId="355D9ED3" w14:textId="77777777">
        <w:tc>
          <w:tcPr>
            <w:tcW w:w="4368" w:type="dxa"/>
          </w:tcPr>
          <w:p w14:paraId="76367D56" w14:textId="77777777" w:rsidR="00BB75E2" w:rsidRDefault="009A49DB">
            <w:pPr>
              <w:ind w:firstLineChars="0" w:firstLine="0"/>
            </w:pPr>
            <w:r>
              <w:t>SIB3_MSG</w:t>
            </w:r>
          </w:p>
        </w:tc>
        <w:tc>
          <w:tcPr>
            <w:tcW w:w="992" w:type="dxa"/>
          </w:tcPr>
          <w:p w14:paraId="237336A4" w14:textId="77777777" w:rsidR="00BB75E2" w:rsidRDefault="009A49DB">
            <w:r>
              <w:rPr>
                <w:rFonts w:hint="eastAsia"/>
              </w:rPr>
              <w:t>37</w:t>
            </w:r>
          </w:p>
        </w:tc>
        <w:tc>
          <w:tcPr>
            <w:tcW w:w="2228" w:type="dxa"/>
          </w:tcPr>
          <w:p w14:paraId="160408B9" w14:textId="77777777" w:rsidR="00BB75E2" w:rsidRDefault="009A49DB">
            <w:pPr>
              <w:ind w:firstLineChars="0" w:firstLine="0"/>
            </w:pPr>
            <w:r>
              <w:rPr>
                <w:rFonts w:hint="eastAsia"/>
              </w:rPr>
              <w:t>SIB 3 in the LTE sweep plot</w:t>
            </w:r>
          </w:p>
        </w:tc>
        <w:tc>
          <w:tcPr>
            <w:tcW w:w="1982" w:type="dxa"/>
          </w:tcPr>
          <w:p w14:paraId="33CF5E33" w14:textId="77777777" w:rsidR="00BB75E2" w:rsidRDefault="009A49DB">
            <w:pPr>
              <w:ind w:firstLineChars="0" w:firstLine="0"/>
            </w:pPr>
            <w:r>
              <w:rPr>
                <w:rFonts w:hint="eastAsia"/>
              </w:rPr>
              <w:t>Base station- -&gt; Main control board</w:t>
            </w:r>
          </w:p>
        </w:tc>
      </w:tr>
      <w:tr w:rsidR="00BB75E2" w14:paraId="321C90C5" w14:textId="77777777">
        <w:tc>
          <w:tcPr>
            <w:tcW w:w="4368" w:type="dxa"/>
          </w:tcPr>
          <w:p w14:paraId="63A2C563" w14:textId="77777777" w:rsidR="00BB75E2" w:rsidRDefault="009A49DB">
            <w:pPr>
              <w:ind w:firstLineChars="0" w:firstLine="0"/>
            </w:pPr>
            <w:r>
              <w:t>SIB4_MSG</w:t>
            </w:r>
          </w:p>
        </w:tc>
        <w:tc>
          <w:tcPr>
            <w:tcW w:w="992" w:type="dxa"/>
          </w:tcPr>
          <w:p w14:paraId="767B64C4" w14:textId="77777777" w:rsidR="00BB75E2" w:rsidRDefault="009A49DB">
            <w:r>
              <w:rPr>
                <w:rFonts w:hint="eastAsia"/>
              </w:rPr>
              <w:t>38</w:t>
            </w:r>
          </w:p>
        </w:tc>
        <w:tc>
          <w:tcPr>
            <w:tcW w:w="2228" w:type="dxa"/>
          </w:tcPr>
          <w:p w14:paraId="76D5B26E" w14:textId="77777777" w:rsidR="00BB75E2" w:rsidRDefault="009A49DB">
            <w:pPr>
              <w:ind w:firstLineChars="0" w:firstLine="0"/>
            </w:pPr>
            <w:r>
              <w:rPr>
                <w:rFonts w:hint="eastAsia"/>
              </w:rPr>
              <w:t>SIB 4 in the LTE sweep plot</w:t>
            </w:r>
          </w:p>
        </w:tc>
        <w:tc>
          <w:tcPr>
            <w:tcW w:w="1982" w:type="dxa"/>
          </w:tcPr>
          <w:p w14:paraId="7F2B1048" w14:textId="77777777" w:rsidR="00BB75E2" w:rsidRDefault="009A49DB">
            <w:pPr>
              <w:ind w:firstLineChars="0" w:firstLine="0"/>
            </w:pPr>
            <w:r>
              <w:rPr>
                <w:rFonts w:hint="eastAsia"/>
              </w:rPr>
              <w:t>Base station- -&gt; Main control board</w:t>
            </w:r>
          </w:p>
        </w:tc>
      </w:tr>
      <w:tr w:rsidR="00BB75E2" w14:paraId="5D39CF85" w14:textId="77777777">
        <w:tc>
          <w:tcPr>
            <w:tcW w:w="4368" w:type="dxa"/>
          </w:tcPr>
          <w:p w14:paraId="0CEA9DBA" w14:textId="77777777" w:rsidR="00BB75E2" w:rsidRDefault="009A49DB">
            <w:pPr>
              <w:ind w:firstLineChars="0" w:firstLine="0"/>
            </w:pPr>
            <w:r>
              <w:t>SIB5_MSG</w:t>
            </w:r>
          </w:p>
        </w:tc>
        <w:tc>
          <w:tcPr>
            <w:tcW w:w="992" w:type="dxa"/>
          </w:tcPr>
          <w:p w14:paraId="1FB198FA" w14:textId="77777777" w:rsidR="00BB75E2" w:rsidRDefault="009A49DB">
            <w:r>
              <w:rPr>
                <w:rFonts w:hint="eastAsia"/>
              </w:rPr>
              <w:t>39</w:t>
            </w:r>
          </w:p>
        </w:tc>
        <w:tc>
          <w:tcPr>
            <w:tcW w:w="2228" w:type="dxa"/>
          </w:tcPr>
          <w:p w14:paraId="7B466F55" w14:textId="77777777" w:rsidR="00BB75E2" w:rsidRDefault="009A49DB">
            <w:pPr>
              <w:ind w:firstLineChars="0" w:firstLine="0"/>
            </w:pPr>
            <w:r>
              <w:rPr>
                <w:rFonts w:hint="eastAsia"/>
              </w:rPr>
              <w:t>SIB 5 in the LTE sweep plot</w:t>
            </w:r>
          </w:p>
        </w:tc>
        <w:tc>
          <w:tcPr>
            <w:tcW w:w="1982" w:type="dxa"/>
          </w:tcPr>
          <w:p w14:paraId="5829F8C7" w14:textId="77777777" w:rsidR="00BB75E2" w:rsidRDefault="009A49DB">
            <w:pPr>
              <w:ind w:firstLineChars="0" w:firstLine="0"/>
            </w:pPr>
            <w:r>
              <w:rPr>
                <w:rFonts w:hint="eastAsia"/>
              </w:rPr>
              <w:t>Base station- -&gt; Main control board</w:t>
            </w:r>
          </w:p>
        </w:tc>
      </w:tr>
      <w:tr w:rsidR="00BB75E2" w14:paraId="05B33A57" w14:textId="77777777">
        <w:tc>
          <w:tcPr>
            <w:tcW w:w="4368" w:type="dxa"/>
          </w:tcPr>
          <w:p w14:paraId="0DDB0A5F" w14:textId="77777777" w:rsidR="00BB75E2" w:rsidRDefault="009A49DB">
            <w:pPr>
              <w:ind w:firstLineChars="0" w:firstLine="0"/>
            </w:pPr>
            <w:r>
              <w:t>SIBX_END_RPT</w:t>
            </w:r>
          </w:p>
        </w:tc>
        <w:tc>
          <w:tcPr>
            <w:tcW w:w="992" w:type="dxa"/>
          </w:tcPr>
          <w:p w14:paraId="272984F4" w14:textId="77777777" w:rsidR="00BB75E2" w:rsidRDefault="009A49DB">
            <w:r>
              <w:rPr>
                <w:rFonts w:hint="eastAsia"/>
              </w:rPr>
              <w:t>40</w:t>
            </w:r>
          </w:p>
        </w:tc>
        <w:tc>
          <w:tcPr>
            <w:tcW w:w="2228" w:type="dxa"/>
          </w:tcPr>
          <w:p w14:paraId="7EDE3F15" w14:textId="77777777" w:rsidR="00BB75E2" w:rsidRDefault="009A49DB">
            <w:pPr>
              <w:ind w:firstLineChars="0" w:firstLine="0"/>
            </w:pPr>
            <w:r>
              <w:rPr>
                <w:rFonts w:hint="eastAsia"/>
              </w:rPr>
              <w:t>L TE S IB Message reporting ends</w:t>
            </w:r>
          </w:p>
        </w:tc>
        <w:tc>
          <w:tcPr>
            <w:tcW w:w="1982" w:type="dxa"/>
          </w:tcPr>
          <w:p w14:paraId="2F26FC8B" w14:textId="77777777" w:rsidR="00BB75E2" w:rsidRDefault="009A49DB">
            <w:pPr>
              <w:ind w:firstLineChars="0" w:firstLine="0"/>
            </w:pPr>
            <w:r>
              <w:rPr>
                <w:rFonts w:hint="eastAsia"/>
              </w:rPr>
              <w:t>Base station- -&gt; Main control board</w:t>
            </w:r>
          </w:p>
        </w:tc>
      </w:tr>
    </w:tbl>
    <w:p w14:paraId="47D1C6EA" w14:textId="77777777" w:rsidR="00BB75E2" w:rsidRDefault="00BB75E2">
      <w:pPr>
        <w:ind w:firstLineChars="0" w:firstLine="0"/>
      </w:pPr>
    </w:p>
    <w:p w14:paraId="55C8D865" w14:textId="77777777" w:rsidR="00BB75E2" w:rsidRDefault="009A49DB">
      <w:pPr>
        <w:pStyle w:val="Heading2"/>
      </w:pPr>
      <w:bookmarkStart w:id="249" w:name="_Toc446621467"/>
      <w:r>
        <w:rPr>
          <w:rFonts w:hint="eastAsia"/>
        </w:rPr>
        <w:t>Operation maintenance message type</w:t>
      </w:r>
      <w:bookmarkEnd w:id="249"/>
    </w:p>
    <w:tbl>
      <w:tblPr>
        <w:tblStyle w:val="TableGrid"/>
        <w:tblW w:w="9570" w:type="dxa"/>
        <w:tblLayout w:type="fixed"/>
        <w:tblLook w:val="04A0" w:firstRow="1" w:lastRow="0" w:firstColumn="1" w:lastColumn="0" w:noHBand="0" w:noVBand="1"/>
      </w:tblPr>
      <w:tblGrid>
        <w:gridCol w:w="4082"/>
        <w:gridCol w:w="973"/>
        <w:gridCol w:w="2588"/>
        <w:gridCol w:w="1927"/>
      </w:tblGrid>
      <w:tr w:rsidR="00BB75E2" w14:paraId="11A48077" w14:textId="77777777">
        <w:tc>
          <w:tcPr>
            <w:tcW w:w="4082" w:type="dxa"/>
            <w:shd w:val="clear" w:color="auto" w:fill="D9D9D9" w:themeFill="background1" w:themeFillShade="D9"/>
          </w:tcPr>
          <w:p w14:paraId="15228F48" w14:textId="77777777" w:rsidR="00BB75E2" w:rsidRDefault="009A49DB">
            <w:pPr>
              <w:ind w:firstLineChars="0" w:firstLine="0"/>
              <w:rPr>
                <w:b/>
              </w:rPr>
            </w:pPr>
            <w:r>
              <w:rPr>
                <w:rFonts w:hint="eastAsia"/>
                <w:b/>
              </w:rPr>
              <w:t>Message type</w:t>
            </w:r>
          </w:p>
        </w:tc>
        <w:tc>
          <w:tcPr>
            <w:tcW w:w="973" w:type="dxa"/>
            <w:shd w:val="clear" w:color="auto" w:fill="D9D9D9" w:themeFill="background1" w:themeFillShade="D9"/>
          </w:tcPr>
          <w:p w14:paraId="69DF88E8" w14:textId="77777777" w:rsidR="00BB75E2" w:rsidRDefault="009A49DB">
            <w:pPr>
              <w:ind w:firstLineChars="0" w:firstLine="0"/>
              <w:rPr>
                <w:b/>
              </w:rPr>
            </w:pPr>
            <w:r>
              <w:rPr>
                <w:rFonts w:hint="eastAsia"/>
                <w:b/>
              </w:rPr>
              <w:t>short-cut process</w:t>
            </w:r>
          </w:p>
        </w:tc>
        <w:tc>
          <w:tcPr>
            <w:tcW w:w="2588" w:type="dxa"/>
            <w:shd w:val="clear" w:color="auto" w:fill="D9D9D9" w:themeFill="background1" w:themeFillShade="D9"/>
          </w:tcPr>
          <w:p w14:paraId="3F941E9F" w14:textId="77777777" w:rsidR="00BB75E2" w:rsidRDefault="009A49DB">
            <w:pPr>
              <w:ind w:firstLineChars="0" w:firstLine="0"/>
              <w:rPr>
                <w:b/>
              </w:rPr>
            </w:pPr>
            <w:r>
              <w:rPr>
                <w:rFonts w:hint="eastAsia"/>
                <w:b/>
              </w:rPr>
              <w:t>description</w:t>
            </w:r>
          </w:p>
        </w:tc>
        <w:tc>
          <w:tcPr>
            <w:tcW w:w="1927" w:type="dxa"/>
            <w:shd w:val="clear" w:color="auto" w:fill="D9D9D9" w:themeFill="background1" w:themeFillShade="D9"/>
          </w:tcPr>
          <w:p w14:paraId="30679AA5" w14:textId="77777777" w:rsidR="00BB75E2" w:rsidRDefault="009A49DB">
            <w:pPr>
              <w:ind w:firstLineChars="0" w:firstLine="0"/>
              <w:rPr>
                <w:b/>
              </w:rPr>
            </w:pPr>
            <w:r>
              <w:rPr>
                <w:rFonts w:hint="eastAsia"/>
                <w:b/>
              </w:rPr>
              <w:t>direction</w:t>
            </w:r>
          </w:p>
        </w:tc>
      </w:tr>
      <w:tr w:rsidR="00BB75E2" w14:paraId="030AF4BD" w14:textId="77777777">
        <w:tc>
          <w:tcPr>
            <w:tcW w:w="4082" w:type="dxa"/>
          </w:tcPr>
          <w:p w14:paraId="6EE10482" w14:textId="77777777" w:rsidR="00BB75E2" w:rsidRDefault="009A49DB">
            <w:pPr>
              <w:ind w:firstLineChars="0" w:firstLine="0"/>
            </w:pPr>
            <w:r>
              <w:rPr>
                <w:rFonts w:hint="eastAsia"/>
              </w:rPr>
              <w:t>SYSTEM_TIME</w:t>
            </w:r>
          </w:p>
        </w:tc>
        <w:tc>
          <w:tcPr>
            <w:tcW w:w="973" w:type="dxa"/>
          </w:tcPr>
          <w:p w14:paraId="4976E0AB" w14:textId="77777777" w:rsidR="00BB75E2" w:rsidRDefault="009A49DB">
            <w:r>
              <w:rPr>
                <w:rFonts w:hint="eastAsia"/>
              </w:rPr>
              <w:t>1</w:t>
            </w:r>
          </w:p>
        </w:tc>
        <w:tc>
          <w:tcPr>
            <w:tcW w:w="2588" w:type="dxa"/>
          </w:tcPr>
          <w:p w14:paraId="7095DA42" w14:textId="77777777" w:rsidR="00BB75E2" w:rsidRDefault="009A49DB">
            <w:pPr>
              <w:ind w:firstLineChars="0" w:firstLine="0"/>
            </w:pPr>
            <w:r>
              <w:rPr>
                <w:rFonts w:hint="eastAsia"/>
              </w:rPr>
              <w:t>Set the system time</w:t>
            </w:r>
          </w:p>
        </w:tc>
        <w:tc>
          <w:tcPr>
            <w:tcW w:w="1927" w:type="dxa"/>
          </w:tcPr>
          <w:p w14:paraId="3FE30386" w14:textId="77777777" w:rsidR="00BB75E2" w:rsidRDefault="009A49DB">
            <w:pPr>
              <w:ind w:firstLineChars="0" w:firstLine="0"/>
            </w:pPr>
            <w:r>
              <w:rPr>
                <w:rFonts w:hint="eastAsia"/>
              </w:rPr>
              <w:t>Main control board- -&gt; Base station</w:t>
            </w:r>
          </w:p>
        </w:tc>
      </w:tr>
      <w:tr w:rsidR="00BB75E2" w14:paraId="30FA2E87" w14:textId="77777777">
        <w:tc>
          <w:tcPr>
            <w:tcW w:w="4082" w:type="dxa"/>
          </w:tcPr>
          <w:p w14:paraId="565BADF5" w14:textId="77777777" w:rsidR="00BB75E2" w:rsidRDefault="009A49DB">
            <w:pPr>
              <w:ind w:firstLineChars="0" w:firstLine="0"/>
            </w:pPr>
            <w:r>
              <w:rPr>
                <w:rFonts w:hint="eastAsia"/>
              </w:rPr>
              <w:t>SYSTEM_TIME  _RSP</w:t>
            </w:r>
          </w:p>
        </w:tc>
        <w:tc>
          <w:tcPr>
            <w:tcW w:w="973" w:type="dxa"/>
          </w:tcPr>
          <w:p w14:paraId="162D6BCC" w14:textId="77777777" w:rsidR="00BB75E2" w:rsidRDefault="009A49DB">
            <w:r>
              <w:rPr>
                <w:rFonts w:hint="eastAsia"/>
              </w:rPr>
              <w:t>2</w:t>
            </w:r>
          </w:p>
        </w:tc>
        <w:tc>
          <w:tcPr>
            <w:tcW w:w="2588" w:type="dxa"/>
          </w:tcPr>
          <w:p w14:paraId="678D28C7" w14:textId="77777777" w:rsidR="00BB75E2" w:rsidRDefault="009A49DB">
            <w:pPr>
              <w:ind w:firstLineChars="0" w:firstLine="0"/>
            </w:pPr>
            <w:r>
              <w:rPr>
                <w:rFonts w:hint="eastAsia"/>
              </w:rPr>
              <w:t xml:space="preserve">Set up the system time </w:t>
            </w:r>
            <w:r>
              <w:rPr>
                <w:rFonts w:hint="eastAsia"/>
              </w:rPr>
              <w:lastRenderedPageBreak/>
              <w:t>response</w:t>
            </w:r>
          </w:p>
        </w:tc>
        <w:tc>
          <w:tcPr>
            <w:tcW w:w="1927" w:type="dxa"/>
          </w:tcPr>
          <w:p w14:paraId="2D6258EC" w14:textId="77777777" w:rsidR="00BB75E2" w:rsidRDefault="009A49DB">
            <w:pPr>
              <w:ind w:firstLineChars="0" w:firstLine="0"/>
            </w:pPr>
            <w:r>
              <w:rPr>
                <w:rFonts w:hint="eastAsia"/>
              </w:rPr>
              <w:lastRenderedPageBreak/>
              <w:t xml:space="preserve">Base station- -&gt; </w:t>
            </w:r>
            <w:r>
              <w:rPr>
                <w:rFonts w:hint="eastAsia"/>
              </w:rPr>
              <w:lastRenderedPageBreak/>
              <w:t>Main control board</w:t>
            </w:r>
          </w:p>
        </w:tc>
      </w:tr>
      <w:tr w:rsidR="00BB75E2" w14:paraId="233C4B68" w14:textId="77777777">
        <w:tc>
          <w:tcPr>
            <w:tcW w:w="4082" w:type="dxa"/>
          </w:tcPr>
          <w:p w14:paraId="08D7ADE3" w14:textId="77777777" w:rsidR="00BB75E2" w:rsidRDefault="009A49DB">
            <w:pPr>
              <w:ind w:firstLineChars="0" w:firstLine="0"/>
            </w:pPr>
            <w:r>
              <w:rPr>
                <w:rFonts w:hint="eastAsia"/>
              </w:rPr>
              <w:lastRenderedPageBreak/>
              <w:t>TX_POWER_ATT</w:t>
            </w:r>
          </w:p>
        </w:tc>
        <w:tc>
          <w:tcPr>
            <w:tcW w:w="973" w:type="dxa"/>
          </w:tcPr>
          <w:p w14:paraId="5536A3D2" w14:textId="77777777" w:rsidR="00BB75E2" w:rsidRDefault="009A49DB">
            <w:r>
              <w:rPr>
                <w:rFonts w:hint="eastAsia"/>
              </w:rPr>
              <w:t>3</w:t>
            </w:r>
          </w:p>
        </w:tc>
        <w:tc>
          <w:tcPr>
            <w:tcW w:w="2588" w:type="dxa"/>
          </w:tcPr>
          <w:p w14:paraId="2C379EA2" w14:textId="77777777" w:rsidR="00BB75E2" w:rsidRDefault="009A49DB">
            <w:pPr>
              <w:ind w:firstLineChars="0" w:firstLine="0"/>
            </w:pPr>
            <w:r>
              <w:rPr>
                <w:rFonts w:hint="eastAsia"/>
              </w:rPr>
              <w:t>Set the output power gain</w:t>
            </w:r>
          </w:p>
        </w:tc>
        <w:tc>
          <w:tcPr>
            <w:tcW w:w="1927" w:type="dxa"/>
          </w:tcPr>
          <w:p w14:paraId="6CCD838B" w14:textId="77777777" w:rsidR="00BB75E2" w:rsidRDefault="009A49DB">
            <w:pPr>
              <w:ind w:firstLineChars="0" w:firstLine="0"/>
            </w:pPr>
            <w:r>
              <w:rPr>
                <w:rFonts w:hint="eastAsia"/>
              </w:rPr>
              <w:t>Main control board- -&gt; Base station</w:t>
            </w:r>
          </w:p>
        </w:tc>
      </w:tr>
      <w:tr w:rsidR="00BB75E2" w14:paraId="1DE2790C" w14:textId="77777777">
        <w:tc>
          <w:tcPr>
            <w:tcW w:w="4082" w:type="dxa"/>
          </w:tcPr>
          <w:p w14:paraId="5B259B70" w14:textId="77777777" w:rsidR="00BB75E2" w:rsidRDefault="009A49DB">
            <w:pPr>
              <w:ind w:firstLineChars="0" w:firstLine="0"/>
            </w:pPr>
            <w:r>
              <w:rPr>
                <w:rFonts w:hint="eastAsia"/>
              </w:rPr>
              <w:t>TX_POWER_ATT_RSP</w:t>
            </w:r>
          </w:p>
        </w:tc>
        <w:tc>
          <w:tcPr>
            <w:tcW w:w="973" w:type="dxa"/>
          </w:tcPr>
          <w:p w14:paraId="4CC8FC8A" w14:textId="77777777" w:rsidR="00BB75E2" w:rsidRDefault="009A49DB">
            <w:r>
              <w:rPr>
                <w:rFonts w:hint="eastAsia"/>
              </w:rPr>
              <w:t>4</w:t>
            </w:r>
          </w:p>
        </w:tc>
        <w:tc>
          <w:tcPr>
            <w:tcW w:w="2588" w:type="dxa"/>
          </w:tcPr>
          <w:p w14:paraId="558D26B4" w14:textId="77777777" w:rsidR="00BB75E2" w:rsidRDefault="009A49DB">
            <w:pPr>
              <w:ind w:firstLineChars="0" w:firstLine="0"/>
            </w:pPr>
            <w:r>
              <w:rPr>
                <w:rFonts w:hint="eastAsia"/>
              </w:rPr>
              <w:t>Set the output power gain response</w:t>
            </w:r>
          </w:p>
        </w:tc>
        <w:tc>
          <w:tcPr>
            <w:tcW w:w="1927" w:type="dxa"/>
          </w:tcPr>
          <w:p w14:paraId="2312A8CD" w14:textId="77777777" w:rsidR="00BB75E2" w:rsidRDefault="009A49DB">
            <w:pPr>
              <w:ind w:firstLineChars="0" w:firstLine="0"/>
            </w:pPr>
            <w:r>
              <w:rPr>
                <w:rFonts w:hint="eastAsia"/>
              </w:rPr>
              <w:t>Base station- -&gt; Main control board</w:t>
            </w:r>
          </w:p>
        </w:tc>
      </w:tr>
      <w:tr w:rsidR="00BB75E2" w14:paraId="127B869C" w14:textId="77777777">
        <w:tc>
          <w:tcPr>
            <w:tcW w:w="4082" w:type="dxa"/>
          </w:tcPr>
          <w:p w14:paraId="144A7A28" w14:textId="77777777" w:rsidR="00BB75E2" w:rsidRDefault="009A49DB">
            <w:pPr>
              <w:ind w:firstLineChars="0" w:firstLine="0"/>
            </w:pPr>
            <w:r>
              <w:rPr>
                <w:rFonts w:hint="eastAsia"/>
              </w:rPr>
              <w:t>SOFTWARE_INFO_REQ</w:t>
            </w:r>
          </w:p>
        </w:tc>
        <w:tc>
          <w:tcPr>
            <w:tcW w:w="973" w:type="dxa"/>
          </w:tcPr>
          <w:p w14:paraId="083D1E3C" w14:textId="77777777" w:rsidR="00BB75E2" w:rsidRDefault="009A49DB">
            <w:r>
              <w:rPr>
                <w:rFonts w:hint="eastAsia"/>
              </w:rPr>
              <w:t>5</w:t>
            </w:r>
          </w:p>
        </w:tc>
        <w:tc>
          <w:tcPr>
            <w:tcW w:w="2588" w:type="dxa"/>
          </w:tcPr>
          <w:p w14:paraId="2BBDA523" w14:textId="77777777" w:rsidR="00BB75E2" w:rsidRDefault="009A49DB">
            <w:pPr>
              <w:ind w:firstLineChars="0" w:firstLine="0"/>
              <w:rPr>
                <w:rStyle w:val="Hyperlink"/>
              </w:rPr>
            </w:pPr>
            <w:r>
              <w:rPr>
                <w:rFonts w:hint="eastAsia"/>
              </w:rPr>
              <w:t>Software version query</w:t>
            </w:r>
          </w:p>
        </w:tc>
        <w:tc>
          <w:tcPr>
            <w:tcW w:w="1927" w:type="dxa"/>
          </w:tcPr>
          <w:p w14:paraId="2574F22E" w14:textId="77777777" w:rsidR="00BB75E2" w:rsidRDefault="009A49DB">
            <w:pPr>
              <w:ind w:firstLineChars="0" w:firstLine="0"/>
            </w:pPr>
            <w:r>
              <w:rPr>
                <w:rFonts w:hint="eastAsia"/>
              </w:rPr>
              <w:t>Main control board- -&gt; Base station</w:t>
            </w:r>
          </w:p>
        </w:tc>
      </w:tr>
      <w:tr w:rsidR="00BB75E2" w14:paraId="098026ED" w14:textId="77777777">
        <w:tc>
          <w:tcPr>
            <w:tcW w:w="4082" w:type="dxa"/>
          </w:tcPr>
          <w:p w14:paraId="27E7D57B" w14:textId="77777777" w:rsidR="00BB75E2" w:rsidRDefault="009A49DB">
            <w:pPr>
              <w:ind w:firstLineChars="0" w:firstLine="0"/>
            </w:pPr>
            <w:r>
              <w:rPr>
                <w:rFonts w:hint="eastAsia"/>
              </w:rPr>
              <w:t>SOFTWARE_INFO  _R EPORT</w:t>
            </w:r>
          </w:p>
        </w:tc>
        <w:tc>
          <w:tcPr>
            <w:tcW w:w="973" w:type="dxa"/>
          </w:tcPr>
          <w:p w14:paraId="03F59C1D" w14:textId="77777777" w:rsidR="00BB75E2" w:rsidRDefault="009A49DB">
            <w:r>
              <w:rPr>
                <w:rFonts w:hint="eastAsia"/>
              </w:rPr>
              <w:t>6</w:t>
            </w:r>
          </w:p>
        </w:tc>
        <w:tc>
          <w:tcPr>
            <w:tcW w:w="2588" w:type="dxa"/>
          </w:tcPr>
          <w:p w14:paraId="0072C281" w14:textId="77777777" w:rsidR="00BB75E2" w:rsidRDefault="009A49DB">
            <w:pPr>
              <w:ind w:firstLineChars="0" w:firstLine="0"/>
              <w:rPr>
                <w:rStyle w:val="Hyperlink"/>
              </w:rPr>
            </w:pPr>
            <w:r>
              <w:rPr>
                <w:rFonts w:hint="eastAsia"/>
              </w:rPr>
              <w:t>Software version query response</w:t>
            </w:r>
          </w:p>
        </w:tc>
        <w:tc>
          <w:tcPr>
            <w:tcW w:w="1927" w:type="dxa"/>
          </w:tcPr>
          <w:p w14:paraId="4D9C8AA8" w14:textId="77777777" w:rsidR="00BB75E2" w:rsidRDefault="009A49DB">
            <w:pPr>
              <w:ind w:firstLineChars="0" w:firstLine="0"/>
            </w:pPr>
            <w:r>
              <w:rPr>
                <w:rFonts w:hint="eastAsia"/>
              </w:rPr>
              <w:t>Base station- -&gt; Main control board</w:t>
            </w:r>
          </w:p>
        </w:tc>
      </w:tr>
      <w:tr w:rsidR="00BB75E2" w14:paraId="49557B58" w14:textId="77777777">
        <w:tc>
          <w:tcPr>
            <w:tcW w:w="4082" w:type="dxa"/>
          </w:tcPr>
          <w:p w14:paraId="14621383" w14:textId="77777777" w:rsidR="00BB75E2" w:rsidRDefault="009A49DB">
            <w:pPr>
              <w:ind w:firstLineChars="0" w:firstLine="0"/>
            </w:pPr>
            <w:r>
              <w:rPr>
                <w:rFonts w:hint="eastAsia"/>
              </w:rPr>
              <w:t>SOFTWARE_UPGRADE (not supported)</w:t>
            </w:r>
          </w:p>
        </w:tc>
        <w:tc>
          <w:tcPr>
            <w:tcW w:w="973" w:type="dxa"/>
          </w:tcPr>
          <w:p w14:paraId="11935206" w14:textId="77777777" w:rsidR="00BB75E2" w:rsidRDefault="009A49DB">
            <w:r>
              <w:rPr>
                <w:rFonts w:hint="eastAsia"/>
              </w:rPr>
              <w:t>7</w:t>
            </w:r>
          </w:p>
        </w:tc>
        <w:tc>
          <w:tcPr>
            <w:tcW w:w="2588" w:type="dxa"/>
          </w:tcPr>
          <w:p w14:paraId="5BBE63F4" w14:textId="77777777" w:rsidR="00BB75E2" w:rsidRDefault="009A49DB">
            <w:pPr>
              <w:ind w:firstLineChars="0" w:firstLine="0"/>
              <w:rPr>
                <w:rStyle w:val="Hyperlink"/>
              </w:rPr>
            </w:pPr>
            <w:r>
              <w:rPr>
                <w:rFonts w:hint="eastAsia"/>
              </w:rPr>
              <w:t>software upgrading</w:t>
            </w:r>
          </w:p>
        </w:tc>
        <w:tc>
          <w:tcPr>
            <w:tcW w:w="1927" w:type="dxa"/>
          </w:tcPr>
          <w:p w14:paraId="320D7530" w14:textId="77777777" w:rsidR="00BB75E2" w:rsidRDefault="009A49DB">
            <w:pPr>
              <w:ind w:firstLineChars="0" w:firstLine="0"/>
            </w:pPr>
            <w:r>
              <w:rPr>
                <w:rFonts w:hint="eastAsia"/>
              </w:rPr>
              <w:t>Main control board- -&gt; Base station</w:t>
            </w:r>
          </w:p>
        </w:tc>
      </w:tr>
      <w:tr w:rsidR="00BB75E2" w14:paraId="77D44FC4" w14:textId="77777777">
        <w:tc>
          <w:tcPr>
            <w:tcW w:w="4082" w:type="dxa"/>
          </w:tcPr>
          <w:p w14:paraId="6F69AEB1" w14:textId="77777777" w:rsidR="00BB75E2" w:rsidRDefault="009A49DB">
            <w:pPr>
              <w:ind w:firstLineChars="0" w:firstLine="0"/>
            </w:pPr>
            <w:r>
              <w:rPr>
                <w:rFonts w:hint="eastAsia"/>
              </w:rPr>
              <w:t>SOFTWARE _ UPGRADE _ RSP (not supported)</w:t>
            </w:r>
          </w:p>
        </w:tc>
        <w:tc>
          <w:tcPr>
            <w:tcW w:w="973" w:type="dxa"/>
          </w:tcPr>
          <w:p w14:paraId="445FA055" w14:textId="77777777" w:rsidR="00BB75E2" w:rsidRDefault="009A49DB">
            <w:r>
              <w:rPr>
                <w:rFonts w:hint="eastAsia"/>
              </w:rPr>
              <w:t>8</w:t>
            </w:r>
          </w:p>
        </w:tc>
        <w:tc>
          <w:tcPr>
            <w:tcW w:w="2588" w:type="dxa"/>
          </w:tcPr>
          <w:p w14:paraId="2396A33D" w14:textId="77777777" w:rsidR="00BB75E2" w:rsidRDefault="009A49DB">
            <w:pPr>
              <w:ind w:firstLineChars="0" w:firstLine="0"/>
              <w:rPr>
                <w:rStyle w:val="Hyperlink"/>
              </w:rPr>
            </w:pPr>
            <w:r>
              <w:rPr>
                <w:rFonts w:hint="eastAsia"/>
              </w:rPr>
              <w:t>Software upgrade response</w:t>
            </w:r>
          </w:p>
        </w:tc>
        <w:tc>
          <w:tcPr>
            <w:tcW w:w="1927" w:type="dxa"/>
          </w:tcPr>
          <w:p w14:paraId="65012423" w14:textId="77777777" w:rsidR="00BB75E2" w:rsidRDefault="009A49DB">
            <w:pPr>
              <w:ind w:firstLineChars="0" w:firstLine="0"/>
            </w:pPr>
            <w:r>
              <w:rPr>
                <w:rFonts w:hint="eastAsia"/>
              </w:rPr>
              <w:t>Base station- -&gt; Main control board</w:t>
            </w:r>
          </w:p>
        </w:tc>
      </w:tr>
      <w:tr w:rsidR="00BB75E2" w14:paraId="5FC4527E" w14:textId="77777777">
        <w:tc>
          <w:tcPr>
            <w:tcW w:w="4082" w:type="dxa"/>
          </w:tcPr>
          <w:p w14:paraId="2705187A" w14:textId="77777777" w:rsidR="00BB75E2" w:rsidRDefault="009A49DB">
            <w:pPr>
              <w:ind w:firstLineChars="0" w:firstLine="0"/>
            </w:pPr>
            <w:r>
              <w:rPr>
                <w:rFonts w:hint="eastAsia"/>
              </w:rPr>
              <w:t>SOFTWARE_UPGRADE_REPORT (not supported)</w:t>
            </w:r>
          </w:p>
        </w:tc>
        <w:tc>
          <w:tcPr>
            <w:tcW w:w="973" w:type="dxa"/>
          </w:tcPr>
          <w:p w14:paraId="0988C6FB" w14:textId="77777777" w:rsidR="00BB75E2" w:rsidRDefault="009A49DB">
            <w:r>
              <w:rPr>
                <w:rFonts w:hint="eastAsia"/>
              </w:rPr>
              <w:t>9</w:t>
            </w:r>
          </w:p>
        </w:tc>
        <w:tc>
          <w:tcPr>
            <w:tcW w:w="2588" w:type="dxa"/>
          </w:tcPr>
          <w:p w14:paraId="5F4649AC" w14:textId="77777777" w:rsidR="00BB75E2" w:rsidRDefault="009A49DB">
            <w:pPr>
              <w:ind w:firstLineChars="0" w:firstLine="0"/>
              <w:rPr>
                <w:rStyle w:val="Hyperlink"/>
              </w:rPr>
            </w:pPr>
            <w:r>
              <w:rPr>
                <w:rFonts w:hint="eastAsia"/>
              </w:rPr>
              <w:t>Software upgrade status report</w:t>
            </w:r>
          </w:p>
        </w:tc>
        <w:tc>
          <w:tcPr>
            <w:tcW w:w="1927" w:type="dxa"/>
          </w:tcPr>
          <w:p w14:paraId="2685380F" w14:textId="77777777" w:rsidR="00BB75E2" w:rsidRDefault="009A49DB">
            <w:pPr>
              <w:ind w:firstLineChars="0" w:firstLine="0"/>
            </w:pPr>
            <w:r>
              <w:rPr>
                <w:rFonts w:hint="eastAsia"/>
              </w:rPr>
              <w:t>Base station- -&gt; Main control board</w:t>
            </w:r>
          </w:p>
        </w:tc>
      </w:tr>
      <w:tr w:rsidR="00BB75E2" w14:paraId="578CA3D6" w14:textId="77777777">
        <w:tc>
          <w:tcPr>
            <w:tcW w:w="4082" w:type="dxa"/>
          </w:tcPr>
          <w:p w14:paraId="099D8AB6" w14:textId="77777777" w:rsidR="00BB75E2" w:rsidRDefault="009A49DB">
            <w:pPr>
              <w:ind w:firstLineChars="0" w:firstLine="0"/>
            </w:pPr>
            <w:r>
              <w:rPr>
                <w:rFonts w:hint="eastAsia"/>
              </w:rPr>
              <w:t>SYSTEM_STATUS_REQ</w:t>
            </w:r>
          </w:p>
        </w:tc>
        <w:tc>
          <w:tcPr>
            <w:tcW w:w="973" w:type="dxa"/>
          </w:tcPr>
          <w:p w14:paraId="7BDF20E9" w14:textId="77777777" w:rsidR="00BB75E2" w:rsidRDefault="009A49DB">
            <w:r>
              <w:rPr>
                <w:rFonts w:hint="eastAsia"/>
              </w:rPr>
              <w:t>10</w:t>
            </w:r>
          </w:p>
        </w:tc>
        <w:tc>
          <w:tcPr>
            <w:tcW w:w="2588" w:type="dxa"/>
          </w:tcPr>
          <w:p w14:paraId="39FE7EB6" w14:textId="77777777" w:rsidR="00BB75E2" w:rsidRDefault="009A49DB">
            <w:pPr>
              <w:ind w:firstLineChars="0" w:firstLine="0"/>
              <w:rPr>
                <w:rStyle w:val="Hyperlink"/>
              </w:rPr>
            </w:pPr>
            <w:r>
              <w:rPr>
                <w:rFonts w:hint="eastAsia"/>
              </w:rPr>
              <w:t>System status query</w:t>
            </w:r>
          </w:p>
        </w:tc>
        <w:tc>
          <w:tcPr>
            <w:tcW w:w="1927" w:type="dxa"/>
          </w:tcPr>
          <w:p w14:paraId="734FCD87" w14:textId="77777777" w:rsidR="00BB75E2" w:rsidRDefault="009A49DB">
            <w:pPr>
              <w:ind w:firstLineChars="0" w:firstLine="0"/>
            </w:pPr>
            <w:r>
              <w:rPr>
                <w:rFonts w:hint="eastAsia"/>
              </w:rPr>
              <w:t>Base station- -&gt; Main control board</w:t>
            </w:r>
          </w:p>
        </w:tc>
      </w:tr>
      <w:tr w:rsidR="00BB75E2" w14:paraId="5153DAD1" w14:textId="77777777">
        <w:tc>
          <w:tcPr>
            <w:tcW w:w="4082" w:type="dxa"/>
          </w:tcPr>
          <w:p w14:paraId="497622E1" w14:textId="77777777" w:rsidR="00BB75E2" w:rsidRDefault="009A49DB">
            <w:pPr>
              <w:ind w:firstLineChars="0" w:firstLine="0"/>
            </w:pPr>
            <w:r>
              <w:rPr>
                <w:rFonts w:hint="eastAsia"/>
              </w:rPr>
              <w:t>SYSTEM _STATUS_ RE PORT</w:t>
            </w:r>
          </w:p>
        </w:tc>
        <w:tc>
          <w:tcPr>
            <w:tcW w:w="973" w:type="dxa"/>
          </w:tcPr>
          <w:p w14:paraId="5424FF48" w14:textId="77777777" w:rsidR="00BB75E2" w:rsidRDefault="009A49DB">
            <w:r>
              <w:rPr>
                <w:rFonts w:hint="eastAsia"/>
              </w:rPr>
              <w:t>11</w:t>
            </w:r>
          </w:p>
        </w:tc>
        <w:tc>
          <w:tcPr>
            <w:tcW w:w="2588" w:type="dxa"/>
          </w:tcPr>
          <w:p w14:paraId="2A625C6D" w14:textId="77777777" w:rsidR="00BB75E2" w:rsidRDefault="009A49DB">
            <w:pPr>
              <w:ind w:firstLineChars="0" w:firstLine="0"/>
              <w:rPr>
                <w:rStyle w:val="Hyperlink"/>
              </w:rPr>
            </w:pPr>
            <w:r>
              <w:rPr>
                <w:rFonts w:hint="eastAsia"/>
              </w:rPr>
              <w:t>System status reporting</w:t>
            </w:r>
          </w:p>
        </w:tc>
        <w:tc>
          <w:tcPr>
            <w:tcW w:w="1927" w:type="dxa"/>
          </w:tcPr>
          <w:p w14:paraId="1A809153" w14:textId="77777777" w:rsidR="00BB75E2" w:rsidRDefault="009A49DB">
            <w:pPr>
              <w:ind w:firstLineChars="0" w:firstLine="0"/>
            </w:pPr>
            <w:r>
              <w:rPr>
                <w:rFonts w:hint="eastAsia"/>
              </w:rPr>
              <w:t>Base station- -&gt; Main control board</w:t>
            </w:r>
          </w:p>
        </w:tc>
      </w:tr>
      <w:tr w:rsidR="00BB75E2" w14:paraId="59EBE155" w14:textId="77777777">
        <w:tc>
          <w:tcPr>
            <w:tcW w:w="4082" w:type="dxa"/>
          </w:tcPr>
          <w:p w14:paraId="18FE7093" w14:textId="77777777" w:rsidR="00BB75E2" w:rsidRDefault="009A49DB">
            <w:pPr>
              <w:ind w:firstLineChars="0" w:firstLine="0"/>
            </w:pPr>
            <w:r>
              <w:rPr>
                <w:rFonts w:hint="eastAsia"/>
              </w:rPr>
              <w:t>EQUIP_ASSETS_REQ</w:t>
            </w:r>
          </w:p>
        </w:tc>
        <w:tc>
          <w:tcPr>
            <w:tcW w:w="973" w:type="dxa"/>
          </w:tcPr>
          <w:p w14:paraId="74317969" w14:textId="77777777" w:rsidR="00BB75E2" w:rsidRDefault="009A49DB">
            <w:r>
              <w:rPr>
                <w:rFonts w:hint="eastAsia"/>
              </w:rPr>
              <w:t>12</w:t>
            </w:r>
          </w:p>
        </w:tc>
        <w:tc>
          <w:tcPr>
            <w:tcW w:w="2588" w:type="dxa"/>
          </w:tcPr>
          <w:p w14:paraId="290BB253" w14:textId="77777777" w:rsidR="00BB75E2" w:rsidRDefault="009A49DB">
            <w:pPr>
              <w:ind w:firstLineChars="0" w:firstLine="0"/>
              <w:rPr>
                <w:rStyle w:val="Hyperlink"/>
              </w:rPr>
            </w:pPr>
            <w:r>
              <w:rPr>
                <w:rFonts w:hint="eastAsia"/>
              </w:rPr>
              <w:t>Asset information inquiry</w:t>
            </w:r>
          </w:p>
        </w:tc>
        <w:tc>
          <w:tcPr>
            <w:tcW w:w="1927" w:type="dxa"/>
          </w:tcPr>
          <w:p w14:paraId="40C4D353" w14:textId="77777777" w:rsidR="00BB75E2" w:rsidRDefault="009A49DB">
            <w:pPr>
              <w:ind w:firstLineChars="0" w:firstLine="0"/>
            </w:pPr>
            <w:r>
              <w:rPr>
                <w:rFonts w:hint="eastAsia"/>
              </w:rPr>
              <w:t>Main control board- -&gt; Base station</w:t>
            </w:r>
          </w:p>
        </w:tc>
      </w:tr>
      <w:tr w:rsidR="00BB75E2" w14:paraId="10EBF8B6" w14:textId="77777777">
        <w:tc>
          <w:tcPr>
            <w:tcW w:w="4082" w:type="dxa"/>
          </w:tcPr>
          <w:p w14:paraId="49304CF9" w14:textId="77777777" w:rsidR="00BB75E2" w:rsidRDefault="009A49DB">
            <w:pPr>
              <w:ind w:firstLineChars="0" w:firstLine="0"/>
            </w:pPr>
            <w:r>
              <w:rPr>
                <w:rFonts w:hint="eastAsia"/>
              </w:rPr>
              <w:t>EQUIP_ASSETS_REPORT</w:t>
            </w:r>
          </w:p>
        </w:tc>
        <w:tc>
          <w:tcPr>
            <w:tcW w:w="973" w:type="dxa"/>
          </w:tcPr>
          <w:p w14:paraId="5D05D727" w14:textId="77777777" w:rsidR="00BB75E2" w:rsidRDefault="009A49DB">
            <w:r>
              <w:rPr>
                <w:rFonts w:hint="eastAsia"/>
              </w:rPr>
              <w:t>13</w:t>
            </w:r>
          </w:p>
        </w:tc>
        <w:tc>
          <w:tcPr>
            <w:tcW w:w="2588" w:type="dxa"/>
          </w:tcPr>
          <w:p w14:paraId="441BE62F" w14:textId="77777777" w:rsidR="00BB75E2" w:rsidRDefault="009A49DB">
            <w:pPr>
              <w:ind w:firstLineChars="0" w:firstLine="0"/>
              <w:rPr>
                <w:rStyle w:val="Hyperlink"/>
              </w:rPr>
            </w:pPr>
            <w:r>
              <w:rPr>
                <w:rFonts w:hint="eastAsia"/>
              </w:rPr>
              <w:t>Asset information reporting</w:t>
            </w:r>
          </w:p>
        </w:tc>
        <w:tc>
          <w:tcPr>
            <w:tcW w:w="1927" w:type="dxa"/>
          </w:tcPr>
          <w:p w14:paraId="7D5A6BF1" w14:textId="77777777" w:rsidR="00BB75E2" w:rsidRDefault="009A49DB">
            <w:pPr>
              <w:ind w:firstLineChars="0" w:firstLine="0"/>
            </w:pPr>
            <w:r>
              <w:rPr>
                <w:rFonts w:hint="eastAsia"/>
              </w:rPr>
              <w:t>Base station- -&gt; Main control board</w:t>
            </w:r>
          </w:p>
        </w:tc>
      </w:tr>
      <w:tr w:rsidR="00BB75E2" w14:paraId="62B249F8" w14:textId="77777777">
        <w:tc>
          <w:tcPr>
            <w:tcW w:w="4082" w:type="dxa"/>
          </w:tcPr>
          <w:p w14:paraId="47B110D8" w14:textId="77777777" w:rsidR="00BB75E2" w:rsidRDefault="009A49DB">
            <w:pPr>
              <w:ind w:firstLineChars="0" w:firstLine="0"/>
            </w:pPr>
            <w:r>
              <w:rPr>
                <w:rFonts w:hint="eastAsia"/>
              </w:rPr>
              <w:t>EQUIP_RESET</w:t>
            </w:r>
          </w:p>
        </w:tc>
        <w:tc>
          <w:tcPr>
            <w:tcW w:w="973" w:type="dxa"/>
          </w:tcPr>
          <w:p w14:paraId="6EE0072E" w14:textId="77777777" w:rsidR="00BB75E2" w:rsidRDefault="009A49DB">
            <w:r>
              <w:rPr>
                <w:rFonts w:hint="eastAsia"/>
              </w:rPr>
              <w:t>14</w:t>
            </w:r>
          </w:p>
        </w:tc>
        <w:tc>
          <w:tcPr>
            <w:tcW w:w="2588" w:type="dxa"/>
          </w:tcPr>
          <w:p w14:paraId="23807250" w14:textId="77777777" w:rsidR="00BB75E2" w:rsidRDefault="009A49DB">
            <w:pPr>
              <w:ind w:firstLineChars="0" w:firstLine="0"/>
            </w:pPr>
            <w:r>
              <w:rPr>
                <w:rFonts w:hint="eastAsia"/>
              </w:rPr>
              <w:t>Equipment reset</w:t>
            </w:r>
          </w:p>
        </w:tc>
        <w:tc>
          <w:tcPr>
            <w:tcW w:w="1927" w:type="dxa"/>
          </w:tcPr>
          <w:p w14:paraId="11AE319F" w14:textId="77777777" w:rsidR="00BB75E2" w:rsidRDefault="009A49DB">
            <w:pPr>
              <w:ind w:firstLineChars="0" w:firstLine="0"/>
            </w:pPr>
            <w:r>
              <w:rPr>
                <w:rFonts w:hint="eastAsia"/>
              </w:rPr>
              <w:t>Main control board- -&gt; Base station</w:t>
            </w:r>
          </w:p>
        </w:tc>
      </w:tr>
      <w:tr w:rsidR="00BB75E2" w14:paraId="320D064D" w14:textId="77777777">
        <w:tc>
          <w:tcPr>
            <w:tcW w:w="4082" w:type="dxa"/>
          </w:tcPr>
          <w:p w14:paraId="6CCCAB8C" w14:textId="77777777" w:rsidR="00BB75E2" w:rsidRDefault="009A49DB">
            <w:pPr>
              <w:ind w:firstLineChars="0" w:firstLine="0"/>
            </w:pPr>
            <w:r>
              <w:rPr>
                <w:rFonts w:hint="eastAsia"/>
              </w:rPr>
              <w:lastRenderedPageBreak/>
              <w:t>EQUIP_RESET_RSP</w:t>
            </w:r>
          </w:p>
        </w:tc>
        <w:tc>
          <w:tcPr>
            <w:tcW w:w="973" w:type="dxa"/>
          </w:tcPr>
          <w:p w14:paraId="02DE0EC0" w14:textId="77777777" w:rsidR="00BB75E2" w:rsidRDefault="009A49DB">
            <w:r>
              <w:rPr>
                <w:rFonts w:hint="eastAsia"/>
              </w:rPr>
              <w:t>15</w:t>
            </w:r>
          </w:p>
        </w:tc>
        <w:tc>
          <w:tcPr>
            <w:tcW w:w="2588" w:type="dxa"/>
          </w:tcPr>
          <w:p w14:paraId="1BE89D04" w14:textId="77777777" w:rsidR="00BB75E2" w:rsidRDefault="009A49DB">
            <w:pPr>
              <w:ind w:firstLineChars="0" w:firstLine="0"/>
            </w:pPr>
            <w:r>
              <w:rPr>
                <w:rFonts w:hint="eastAsia"/>
              </w:rPr>
              <w:t>Device reset response</w:t>
            </w:r>
          </w:p>
        </w:tc>
        <w:tc>
          <w:tcPr>
            <w:tcW w:w="1927" w:type="dxa"/>
          </w:tcPr>
          <w:p w14:paraId="45DC5DF3" w14:textId="77777777" w:rsidR="00BB75E2" w:rsidRDefault="009A49DB">
            <w:pPr>
              <w:ind w:firstLineChars="0" w:firstLine="0"/>
            </w:pPr>
            <w:r>
              <w:rPr>
                <w:rFonts w:hint="eastAsia"/>
              </w:rPr>
              <w:t>Base station- -&gt; Main control board</w:t>
            </w:r>
          </w:p>
        </w:tc>
      </w:tr>
      <w:tr w:rsidR="00BB75E2" w14:paraId="1520392A" w14:textId="77777777">
        <w:tc>
          <w:tcPr>
            <w:tcW w:w="4082" w:type="dxa"/>
          </w:tcPr>
          <w:p w14:paraId="38B77557" w14:textId="77777777" w:rsidR="00BB75E2" w:rsidRDefault="009A49DB">
            <w:pPr>
              <w:ind w:firstLineChars="0" w:firstLine="0"/>
            </w:pPr>
            <w:r>
              <w:rPr>
                <w:rFonts w:hint="eastAsia"/>
              </w:rPr>
              <w:t>EQUIP_RESET_ACCIDENT</w:t>
            </w:r>
          </w:p>
        </w:tc>
        <w:tc>
          <w:tcPr>
            <w:tcW w:w="973" w:type="dxa"/>
          </w:tcPr>
          <w:p w14:paraId="711D5B60" w14:textId="77777777" w:rsidR="00BB75E2" w:rsidRDefault="009A49DB">
            <w:r>
              <w:rPr>
                <w:rFonts w:hint="eastAsia"/>
              </w:rPr>
              <w:t>16</w:t>
            </w:r>
          </w:p>
        </w:tc>
        <w:tc>
          <w:tcPr>
            <w:tcW w:w="2588" w:type="dxa"/>
          </w:tcPr>
          <w:p w14:paraId="0E476ABD" w14:textId="77777777" w:rsidR="00BB75E2" w:rsidRDefault="009A49DB">
            <w:pPr>
              <w:ind w:firstLineChars="0" w:firstLine="0"/>
            </w:pPr>
            <w:r>
              <w:rPr>
                <w:rFonts w:hint="eastAsia"/>
              </w:rPr>
              <w:t>Device accident reset notification</w:t>
            </w:r>
          </w:p>
        </w:tc>
        <w:tc>
          <w:tcPr>
            <w:tcW w:w="1927" w:type="dxa"/>
          </w:tcPr>
          <w:p w14:paraId="64D687AF" w14:textId="77777777" w:rsidR="00BB75E2" w:rsidRDefault="009A49DB">
            <w:pPr>
              <w:ind w:firstLineChars="0" w:firstLine="0"/>
            </w:pPr>
            <w:r>
              <w:rPr>
                <w:rFonts w:hint="eastAsia"/>
              </w:rPr>
              <w:t>Base station- -&gt; Main control board</w:t>
            </w:r>
          </w:p>
        </w:tc>
      </w:tr>
      <w:tr w:rsidR="00BB75E2" w14:paraId="0F1542BD" w14:textId="77777777">
        <w:tc>
          <w:tcPr>
            <w:tcW w:w="4082" w:type="dxa"/>
          </w:tcPr>
          <w:p w14:paraId="103DCC03" w14:textId="77777777" w:rsidR="00BB75E2" w:rsidRDefault="009A49DB">
            <w:pPr>
              <w:ind w:firstLineChars="0" w:firstLine="0"/>
            </w:pPr>
            <w:r>
              <w:rPr>
                <w:rFonts w:hint="eastAsia"/>
              </w:rPr>
              <w:t>SYNC_MODE</w:t>
            </w:r>
          </w:p>
        </w:tc>
        <w:tc>
          <w:tcPr>
            <w:tcW w:w="973" w:type="dxa"/>
          </w:tcPr>
          <w:p w14:paraId="2DC85B12" w14:textId="77777777" w:rsidR="00BB75E2" w:rsidRDefault="009A49DB">
            <w:r>
              <w:rPr>
                <w:rFonts w:hint="eastAsia"/>
              </w:rPr>
              <w:t>17</w:t>
            </w:r>
          </w:p>
        </w:tc>
        <w:tc>
          <w:tcPr>
            <w:tcW w:w="2588" w:type="dxa"/>
          </w:tcPr>
          <w:p w14:paraId="7A5A7C0E" w14:textId="77777777" w:rsidR="00BB75E2" w:rsidRDefault="009A49DB">
            <w:pPr>
              <w:ind w:firstLineChars="0" w:firstLine="0"/>
            </w:pPr>
            <w:r>
              <w:rPr>
                <w:rFonts w:hint="eastAsia"/>
              </w:rPr>
              <w:t>Set synchronization mode</w:t>
            </w:r>
          </w:p>
        </w:tc>
        <w:tc>
          <w:tcPr>
            <w:tcW w:w="1927" w:type="dxa"/>
          </w:tcPr>
          <w:p w14:paraId="7C561FF7" w14:textId="77777777" w:rsidR="00BB75E2" w:rsidRDefault="009A49DB">
            <w:pPr>
              <w:ind w:firstLineChars="0" w:firstLine="0"/>
            </w:pPr>
            <w:r>
              <w:rPr>
                <w:rFonts w:hint="eastAsia"/>
              </w:rPr>
              <w:t>Main control board- -&gt; Base station</w:t>
            </w:r>
          </w:p>
        </w:tc>
      </w:tr>
      <w:tr w:rsidR="00BB75E2" w14:paraId="09DA58E1" w14:textId="77777777">
        <w:tc>
          <w:tcPr>
            <w:tcW w:w="4082" w:type="dxa"/>
          </w:tcPr>
          <w:p w14:paraId="3DAE17D0" w14:textId="77777777" w:rsidR="00BB75E2" w:rsidRDefault="009A49DB">
            <w:pPr>
              <w:ind w:firstLineChars="0" w:firstLine="0"/>
            </w:pPr>
            <w:r>
              <w:rPr>
                <w:rFonts w:hint="eastAsia"/>
              </w:rPr>
              <w:t>SYNC_MODE_RSP</w:t>
            </w:r>
          </w:p>
        </w:tc>
        <w:tc>
          <w:tcPr>
            <w:tcW w:w="973" w:type="dxa"/>
          </w:tcPr>
          <w:p w14:paraId="5AD46785" w14:textId="77777777" w:rsidR="00BB75E2" w:rsidRDefault="009A49DB">
            <w:r>
              <w:rPr>
                <w:rFonts w:hint="eastAsia"/>
              </w:rPr>
              <w:t>18</w:t>
            </w:r>
          </w:p>
        </w:tc>
        <w:tc>
          <w:tcPr>
            <w:tcW w:w="2588" w:type="dxa"/>
          </w:tcPr>
          <w:p w14:paraId="219434CE" w14:textId="77777777" w:rsidR="00BB75E2" w:rsidRDefault="009A49DB">
            <w:pPr>
              <w:ind w:firstLineChars="0" w:firstLine="0"/>
            </w:pPr>
            <w:r>
              <w:rPr>
                <w:rFonts w:hint="eastAsia"/>
              </w:rPr>
              <w:t>Set the synchronization mode response</w:t>
            </w:r>
          </w:p>
        </w:tc>
        <w:tc>
          <w:tcPr>
            <w:tcW w:w="1927" w:type="dxa"/>
          </w:tcPr>
          <w:p w14:paraId="4DBA945B" w14:textId="77777777" w:rsidR="00BB75E2" w:rsidRDefault="009A49DB">
            <w:pPr>
              <w:ind w:firstLineChars="0" w:firstLine="0"/>
            </w:pPr>
            <w:r>
              <w:rPr>
                <w:rFonts w:hint="eastAsia"/>
              </w:rPr>
              <w:t>Base station- -&gt; Main control board</w:t>
            </w:r>
          </w:p>
        </w:tc>
      </w:tr>
      <w:tr w:rsidR="00BB75E2" w14:paraId="463A9412" w14:textId="77777777">
        <w:tc>
          <w:tcPr>
            <w:tcW w:w="4082" w:type="dxa"/>
          </w:tcPr>
          <w:p w14:paraId="18905FD8" w14:textId="77777777" w:rsidR="00BB75E2" w:rsidRDefault="009A49DB">
            <w:pPr>
              <w:ind w:firstLineChars="0" w:firstLine="0"/>
            </w:pPr>
            <w:r>
              <w:rPr>
                <w:rFonts w:hint="eastAsia"/>
              </w:rPr>
              <w:t>SYNC_STATUS_REQ</w:t>
            </w:r>
          </w:p>
        </w:tc>
        <w:tc>
          <w:tcPr>
            <w:tcW w:w="973" w:type="dxa"/>
          </w:tcPr>
          <w:p w14:paraId="75B9AC78" w14:textId="77777777" w:rsidR="00BB75E2" w:rsidRDefault="009A49DB">
            <w:r>
              <w:rPr>
                <w:rFonts w:hint="eastAsia"/>
              </w:rPr>
              <w:t>19</w:t>
            </w:r>
          </w:p>
        </w:tc>
        <w:tc>
          <w:tcPr>
            <w:tcW w:w="2588" w:type="dxa"/>
          </w:tcPr>
          <w:p w14:paraId="6F1A70FA" w14:textId="77777777" w:rsidR="00BB75E2" w:rsidRDefault="009A49DB">
            <w:pPr>
              <w:ind w:firstLineChars="0" w:firstLine="0"/>
            </w:pPr>
            <w:r>
              <w:rPr>
                <w:rFonts w:hint="eastAsia"/>
              </w:rPr>
              <w:t>Synchronous status query</w:t>
            </w:r>
          </w:p>
        </w:tc>
        <w:tc>
          <w:tcPr>
            <w:tcW w:w="1927" w:type="dxa"/>
          </w:tcPr>
          <w:p w14:paraId="646D0A8C" w14:textId="77777777" w:rsidR="00BB75E2" w:rsidRDefault="009A49DB">
            <w:pPr>
              <w:ind w:firstLineChars="0" w:firstLine="0"/>
            </w:pPr>
            <w:r>
              <w:rPr>
                <w:rFonts w:hint="eastAsia"/>
              </w:rPr>
              <w:t>Main control board- -&gt; Base station</w:t>
            </w:r>
          </w:p>
        </w:tc>
      </w:tr>
      <w:tr w:rsidR="00BB75E2" w14:paraId="4DE7C00B" w14:textId="77777777">
        <w:tc>
          <w:tcPr>
            <w:tcW w:w="4082" w:type="dxa"/>
          </w:tcPr>
          <w:p w14:paraId="504F5001" w14:textId="77777777" w:rsidR="00BB75E2" w:rsidRDefault="009A49DB">
            <w:pPr>
              <w:ind w:firstLineChars="0" w:firstLine="0"/>
            </w:pPr>
            <w:r>
              <w:rPr>
                <w:rFonts w:hint="eastAsia"/>
              </w:rPr>
              <w:t>SYNC_STATUS_REPORT</w:t>
            </w:r>
          </w:p>
        </w:tc>
        <w:tc>
          <w:tcPr>
            <w:tcW w:w="973" w:type="dxa"/>
          </w:tcPr>
          <w:p w14:paraId="0DBD0B8F" w14:textId="77777777" w:rsidR="00BB75E2" w:rsidRDefault="009A49DB">
            <w:r>
              <w:rPr>
                <w:rFonts w:hint="eastAsia"/>
              </w:rPr>
              <w:t>20</w:t>
            </w:r>
          </w:p>
        </w:tc>
        <w:tc>
          <w:tcPr>
            <w:tcW w:w="2588" w:type="dxa"/>
          </w:tcPr>
          <w:p w14:paraId="28713495" w14:textId="77777777" w:rsidR="00BB75E2" w:rsidRDefault="009A49DB">
            <w:pPr>
              <w:ind w:firstLineChars="0" w:firstLine="0"/>
            </w:pPr>
            <w:r>
              <w:rPr>
                <w:rFonts w:hint="eastAsia"/>
              </w:rPr>
              <w:t>Synchronous status reporting</w:t>
            </w:r>
          </w:p>
        </w:tc>
        <w:tc>
          <w:tcPr>
            <w:tcW w:w="1927" w:type="dxa"/>
          </w:tcPr>
          <w:p w14:paraId="19FB047C" w14:textId="77777777" w:rsidR="00BB75E2" w:rsidRDefault="009A49DB">
            <w:pPr>
              <w:ind w:firstLineChars="0" w:firstLine="0"/>
            </w:pPr>
            <w:r>
              <w:rPr>
                <w:rFonts w:hint="eastAsia"/>
              </w:rPr>
              <w:t>Base station- -&gt; Main control board</w:t>
            </w:r>
          </w:p>
        </w:tc>
      </w:tr>
      <w:tr w:rsidR="00BB75E2" w14:paraId="1F322DAA" w14:textId="77777777">
        <w:tc>
          <w:tcPr>
            <w:tcW w:w="4082" w:type="dxa"/>
          </w:tcPr>
          <w:p w14:paraId="4EBF4C46" w14:textId="77777777" w:rsidR="00BB75E2" w:rsidRDefault="009A49DB">
            <w:pPr>
              <w:ind w:firstLineChars="0" w:firstLine="0"/>
            </w:pPr>
            <w:r>
              <w:rPr>
                <w:rFonts w:hint="eastAsia"/>
              </w:rPr>
              <w:t>GPS_INFO_REQ</w:t>
            </w:r>
          </w:p>
        </w:tc>
        <w:tc>
          <w:tcPr>
            <w:tcW w:w="973" w:type="dxa"/>
          </w:tcPr>
          <w:p w14:paraId="1BDDF0F3" w14:textId="77777777" w:rsidR="00BB75E2" w:rsidRDefault="009A49DB">
            <w:r>
              <w:rPr>
                <w:rFonts w:hint="eastAsia"/>
              </w:rPr>
              <w:t>21</w:t>
            </w:r>
          </w:p>
        </w:tc>
        <w:tc>
          <w:tcPr>
            <w:tcW w:w="2588" w:type="dxa"/>
          </w:tcPr>
          <w:p w14:paraId="2C7153C0" w14:textId="77777777" w:rsidR="00BB75E2" w:rsidRDefault="009A49DB">
            <w:pPr>
              <w:ind w:firstLineChars="0" w:firstLine="0"/>
            </w:pPr>
            <w:r>
              <w:rPr>
                <w:rFonts w:hint="eastAsia"/>
              </w:rPr>
              <w:t>The GPS synchronization information query</w:t>
            </w:r>
          </w:p>
        </w:tc>
        <w:tc>
          <w:tcPr>
            <w:tcW w:w="1927" w:type="dxa"/>
          </w:tcPr>
          <w:p w14:paraId="12A6AC71" w14:textId="77777777" w:rsidR="00BB75E2" w:rsidRDefault="009A49DB">
            <w:pPr>
              <w:ind w:firstLineChars="0" w:firstLine="0"/>
            </w:pPr>
            <w:r>
              <w:rPr>
                <w:rFonts w:hint="eastAsia"/>
              </w:rPr>
              <w:t>Main control board- -&gt; Base station</w:t>
            </w:r>
          </w:p>
        </w:tc>
      </w:tr>
      <w:tr w:rsidR="00BB75E2" w14:paraId="34A02716" w14:textId="77777777">
        <w:tc>
          <w:tcPr>
            <w:tcW w:w="4082" w:type="dxa"/>
          </w:tcPr>
          <w:p w14:paraId="630E9897" w14:textId="77777777" w:rsidR="00BB75E2" w:rsidRDefault="009A49DB">
            <w:pPr>
              <w:ind w:firstLineChars="0" w:firstLine="0"/>
            </w:pPr>
            <w:r>
              <w:rPr>
                <w:rFonts w:hint="eastAsia"/>
              </w:rPr>
              <w:t>GPS_INFO_REPORT</w:t>
            </w:r>
          </w:p>
        </w:tc>
        <w:tc>
          <w:tcPr>
            <w:tcW w:w="973" w:type="dxa"/>
          </w:tcPr>
          <w:p w14:paraId="4200BDC9" w14:textId="77777777" w:rsidR="00BB75E2" w:rsidRDefault="009A49DB">
            <w:r>
              <w:rPr>
                <w:rFonts w:hint="eastAsia"/>
              </w:rPr>
              <w:t>22</w:t>
            </w:r>
          </w:p>
        </w:tc>
        <w:tc>
          <w:tcPr>
            <w:tcW w:w="2588" w:type="dxa"/>
          </w:tcPr>
          <w:p w14:paraId="317D9532" w14:textId="77777777" w:rsidR="00BB75E2" w:rsidRDefault="009A49DB">
            <w:pPr>
              <w:ind w:firstLineChars="0" w:firstLine="0"/>
            </w:pPr>
            <w:r>
              <w:rPr>
                <w:rFonts w:hint="eastAsia"/>
              </w:rPr>
              <w:t>GPS synchronization information report</w:t>
            </w:r>
          </w:p>
        </w:tc>
        <w:tc>
          <w:tcPr>
            <w:tcW w:w="1927" w:type="dxa"/>
          </w:tcPr>
          <w:p w14:paraId="39D17C73" w14:textId="77777777" w:rsidR="00BB75E2" w:rsidRDefault="009A49DB">
            <w:pPr>
              <w:ind w:firstLineChars="0" w:firstLine="0"/>
            </w:pPr>
            <w:r>
              <w:rPr>
                <w:rFonts w:hint="eastAsia"/>
              </w:rPr>
              <w:t>Base station- -&gt; Main control board</w:t>
            </w:r>
          </w:p>
        </w:tc>
      </w:tr>
      <w:tr w:rsidR="00BB75E2" w14:paraId="2767E41A" w14:textId="77777777">
        <w:tc>
          <w:tcPr>
            <w:tcW w:w="4082" w:type="dxa"/>
          </w:tcPr>
          <w:p w14:paraId="7F0852A0" w14:textId="77777777" w:rsidR="00BB75E2" w:rsidRDefault="009A49DB">
            <w:pPr>
              <w:ind w:firstLineChars="0" w:firstLine="0"/>
            </w:pPr>
            <w:r>
              <w:rPr>
                <w:rFonts w:hint="eastAsia"/>
              </w:rPr>
              <w:t>PA_SETTING (not supported)</w:t>
            </w:r>
          </w:p>
        </w:tc>
        <w:tc>
          <w:tcPr>
            <w:tcW w:w="973" w:type="dxa"/>
          </w:tcPr>
          <w:p w14:paraId="7D56C9F2" w14:textId="77777777" w:rsidR="00BB75E2" w:rsidRDefault="009A49DB">
            <w:r>
              <w:rPr>
                <w:rFonts w:hint="eastAsia"/>
              </w:rPr>
              <w:t>23</w:t>
            </w:r>
          </w:p>
        </w:tc>
        <w:tc>
          <w:tcPr>
            <w:tcW w:w="2588" w:type="dxa"/>
          </w:tcPr>
          <w:p w14:paraId="058E32A4" w14:textId="77777777" w:rsidR="00BB75E2" w:rsidRDefault="009A49DB">
            <w:pPr>
              <w:ind w:firstLineChars="0" w:firstLine="0"/>
            </w:pPr>
            <w:r>
              <w:rPr>
                <w:rFonts w:hint="eastAsia"/>
              </w:rPr>
              <w:t>PA set up</w:t>
            </w:r>
          </w:p>
        </w:tc>
        <w:tc>
          <w:tcPr>
            <w:tcW w:w="1927" w:type="dxa"/>
          </w:tcPr>
          <w:p w14:paraId="3B397C72" w14:textId="77777777" w:rsidR="00BB75E2" w:rsidRDefault="009A49DB">
            <w:pPr>
              <w:ind w:firstLineChars="0" w:firstLine="0"/>
            </w:pPr>
            <w:r>
              <w:rPr>
                <w:rFonts w:hint="eastAsia"/>
              </w:rPr>
              <w:t>Main control board- -&gt; Base station</w:t>
            </w:r>
          </w:p>
        </w:tc>
      </w:tr>
      <w:tr w:rsidR="00BB75E2" w14:paraId="18E28A3E" w14:textId="77777777">
        <w:tc>
          <w:tcPr>
            <w:tcW w:w="4082" w:type="dxa"/>
          </w:tcPr>
          <w:p w14:paraId="57A6863F" w14:textId="77777777" w:rsidR="00BB75E2" w:rsidRDefault="009A49DB">
            <w:pPr>
              <w:ind w:firstLineChars="0" w:firstLine="0"/>
            </w:pPr>
            <w:r>
              <w:rPr>
                <w:rFonts w:hint="eastAsia"/>
              </w:rPr>
              <w:t>PA _ SETTING _ RSP (not supported)</w:t>
            </w:r>
          </w:p>
        </w:tc>
        <w:tc>
          <w:tcPr>
            <w:tcW w:w="973" w:type="dxa"/>
          </w:tcPr>
          <w:p w14:paraId="2A78FFB2" w14:textId="77777777" w:rsidR="00BB75E2" w:rsidRDefault="009A49DB">
            <w:r>
              <w:rPr>
                <w:rFonts w:hint="eastAsia"/>
              </w:rPr>
              <w:t>24</w:t>
            </w:r>
          </w:p>
        </w:tc>
        <w:tc>
          <w:tcPr>
            <w:tcW w:w="2588" w:type="dxa"/>
          </w:tcPr>
          <w:p w14:paraId="7EF61D36" w14:textId="77777777" w:rsidR="00BB75E2" w:rsidRDefault="009A49DB">
            <w:pPr>
              <w:ind w:firstLineChars="0" w:firstLine="0"/>
            </w:pPr>
            <w:r>
              <w:rPr>
                <w:rFonts w:hint="eastAsia"/>
              </w:rPr>
              <w:t>The PA sets up the response</w:t>
            </w:r>
          </w:p>
        </w:tc>
        <w:tc>
          <w:tcPr>
            <w:tcW w:w="1927" w:type="dxa"/>
          </w:tcPr>
          <w:p w14:paraId="42CBA0BF" w14:textId="77777777" w:rsidR="00BB75E2" w:rsidRDefault="009A49DB">
            <w:pPr>
              <w:ind w:firstLineChars="0" w:firstLine="0"/>
            </w:pPr>
            <w:r>
              <w:rPr>
                <w:rFonts w:hint="eastAsia"/>
              </w:rPr>
              <w:t>Base station- -&gt; Main control board</w:t>
            </w:r>
          </w:p>
        </w:tc>
      </w:tr>
      <w:tr w:rsidR="00BB75E2" w14:paraId="1F32226A" w14:textId="77777777">
        <w:tc>
          <w:tcPr>
            <w:tcW w:w="4082" w:type="dxa"/>
          </w:tcPr>
          <w:p w14:paraId="45DE319B" w14:textId="77777777" w:rsidR="00BB75E2" w:rsidRDefault="009A49DB">
            <w:pPr>
              <w:ind w:firstLineChars="0" w:firstLine="0"/>
            </w:pPr>
            <w:r>
              <w:rPr>
                <w:rFonts w:hint="eastAsia"/>
              </w:rPr>
              <w:t>PA _ STATUS _ REQ (not supported)</w:t>
            </w:r>
          </w:p>
        </w:tc>
        <w:tc>
          <w:tcPr>
            <w:tcW w:w="973" w:type="dxa"/>
          </w:tcPr>
          <w:p w14:paraId="7821F347" w14:textId="77777777" w:rsidR="00BB75E2" w:rsidRDefault="009A49DB">
            <w:r>
              <w:rPr>
                <w:rFonts w:hint="eastAsia"/>
              </w:rPr>
              <w:t>25</w:t>
            </w:r>
          </w:p>
        </w:tc>
        <w:tc>
          <w:tcPr>
            <w:tcW w:w="2588" w:type="dxa"/>
          </w:tcPr>
          <w:p w14:paraId="497EE12E" w14:textId="77777777" w:rsidR="00BB75E2" w:rsidRDefault="009A49DB">
            <w:pPr>
              <w:ind w:firstLineChars="0" w:firstLine="0"/>
            </w:pPr>
            <w:r>
              <w:rPr>
                <w:rFonts w:hint="eastAsia"/>
              </w:rPr>
              <w:t>The PA status query</w:t>
            </w:r>
          </w:p>
        </w:tc>
        <w:tc>
          <w:tcPr>
            <w:tcW w:w="1927" w:type="dxa"/>
          </w:tcPr>
          <w:p w14:paraId="23917B41" w14:textId="77777777" w:rsidR="00BB75E2" w:rsidRDefault="009A49DB">
            <w:pPr>
              <w:ind w:firstLineChars="0" w:firstLine="0"/>
            </w:pPr>
            <w:r>
              <w:rPr>
                <w:rFonts w:hint="eastAsia"/>
              </w:rPr>
              <w:t>Main control board- -&gt; Base station</w:t>
            </w:r>
          </w:p>
        </w:tc>
      </w:tr>
      <w:tr w:rsidR="00BB75E2" w14:paraId="7958A865" w14:textId="77777777">
        <w:tc>
          <w:tcPr>
            <w:tcW w:w="4082" w:type="dxa"/>
          </w:tcPr>
          <w:p w14:paraId="615F0004" w14:textId="77777777" w:rsidR="00BB75E2" w:rsidRDefault="009A49DB">
            <w:pPr>
              <w:ind w:firstLineChars="0" w:firstLine="0"/>
            </w:pPr>
            <w:r>
              <w:rPr>
                <w:rFonts w:hint="eastAsia"/>
              </w:rPr>
              <w:t>PA _ STATUS _ RSP (not supported)</w:t>
            </w:r>
          </w:p>
        </w:tc>
        <w:tc>
          <w:tcPr>
            <w:tcW w:w="973" w:type="dxa"/>
          </w:tcPr>
          <w:p w14:paraId="14908C8C" w14:textId="77777777" w:rsidR="00BB75E2" w:rsidRDefault="009A49DB">
            <w:r>
              <w:rPr>
                <w:rFonts w:hint="eastAsia"/>
              </w:rPr>
              <w:t>26</w:t>
            </w:r>
          </w:p>
        </w:tc>
        <w:tc>
          <w:tcPr>
            <w:tcW w:w="2588" w:type="dxa"/>
          </w:tcPr>
          <w:p w14:paraId="086C8A57" w14:textId="77777777" w:rsidR="00BB75E2" w:rsidRDefault="009A49DB">
            <w:pPr>
              <w:ind w:firstLineChars="0" w:firstLine="0"/>
            </w:pPr>
            <w:r>
              <w:rPr>
                <w:rFonts w:hint="eastAsia"/>
              </w:rPr>
              <w:t>PA status reply</w:t>
            </w:r>
          </w:p>
        </w:tc>
        <w:tc>
          <w:tcPr>
            <w:tcW w:w="1927" w:type="dxa"/>
          </w:tcPr>
          <w:p w14:paraId="4703D6EA" w14:textId="77777777" w:rsidR="00BB75E2" w:rsidRDefault="009A49DB">
            <w:pPr>
              <w:ind w:firstLineChars="0" w:firstLine="0"/>
            </w:pPr>
            <w:r>
              <w:rPr>
                <w:rFonts w:hint="eastAsia"/>
              </w:rPr>
              <w:t>Base station- -&gt; Main control board</w:t>
            </w:r>
          </w:p>
        </w:tc>
      </w:tr>
      <w:tr w:rsidR="00BB75E2" w14:paraId="7A881075" w14:textId="77777777">
        <w:tc>
          <w:tcPr>
            <w:tcW w:w="4082" w:type="dxa"/>
          </w:tcPr>
          <w:p w14:paraId="59411F47" w14:textId="77777777" w:rsidR="00BB75E2" w:rsidRDefault="009A49DB">
            <w:pPr>
              <w:ind w:firstLineChars="0" w:firstLine="0"/>
            </w:pPr>
            <w:r>
              <w:rPr>
                <w:rFonts w:hint="eastAsia"/>
              </w:rPr>
              <w:t>ALARM _ REPORT (not supported)</w:t>
            </w:r>
          </w:p>
        </w:tc>
        <w:tc>
          <w:tcPr>
            <w:tcW w:w="973" w:type="dxa"/>
          </w:tcPr>
          <w:p w14:paraId="3259D8E9" w14:textId="77777777" w:rsidR="00BB75E2" w:rsidRDefault="009A49DB">
            <w:r>
              <w:rPr>
                <w:rFonts w:hint="eastAsia"/>
              </w:rPr>
              <w:t>27</w:t>
            </w:r>
          </w:p>
        </w:tc>
        <w:tc>
          <w:tcPr>
            <w:tcW w:w="2588" w:type="dxa"/>
          </w:tcPr>
          <w:p w14:paraId="3BE32E9F" w14:textId="77777777" w:rsidR="00BB75E2" w:rsidRDefault="009A49DB">
            <w:pPr>
              <w:ind w:firstLineChars="0" w:firstLine="0"/>
            </w:pPr>
            <w:r>
              <w:rPr>
                <w:rFonts w:hint="eastAsia"/>
              </w:rPr>
              <w:t>Report to the police</w:t>
            </w:r>
          </w:p>
        </w:tc>
        <w:tc>
          <w:tcPr>
            <w:tcW w:w="1927" w:type="dxa"/>
          </w:tcPr>
          <w:p w14:paraId="15806AA6" w14:textId="77777777" w:rsidR="00BB75E2" w:rsidRDefault="009A49DB">
            <w:pPr>
              <w:ind w:firstLineChars="0" w:firstLine="0"/>
            </w:pPr>
            <w:r>
              <w:rPr>
                <w:rFonts w:hint="eastAsia"/>
              </w:rPr>
              <w:t xml:space="preserve">Base station- -&gt; Main control </w:t>
            </w:r>
            <w:r>
              <w:rPr>
                <w:rFonts w:hint="eastAsia"/>
              </w:rPr>
              <w:lastRenderedPageBreak/>
              <w:t>board</w:t>
            </w:r>
          </w:p>
        </w:tc>
      </w:tr>
      <w:tr w:rsidR="00BB75E2" w14:paraId="4236C115" w14:textId="77777777">
        <w:tc>
          <w:tcPr>
            <w:tcW w:w="4082" w:type="dxa"/>
          </w:tcPr>
          <w:p w14:paraId="50EC5482" w14:textId="77777777" w:rsidR="00BB75E2" w:rsidRDefault="009A49DB">
            <w:pPr>
              <w:ind w:firstLineChars="0" w:firstLine="0"/>
            </w:pPr>
            <w:r>
              <w:rPr>
                <w:rFonts w:hint="eastAsia"/>
              </w:rPr>
              <w:lastRenderedPageBreak/>
              <w:t>INIT_CONFIG</w:t>
            </w:r>
          </w:p>
        </w:tc>
        <w:tc>
          <w:tcPr>
            <w:tcW w:w="973" w:type="dxa"/>
          </w:tcPr>
          <w:p w14:paraId="1572F0BF" w14:textId="77777777" w:rsidR="00BB75E2" w:rsidRDefault="009A49DB">
            <w:r>
              <w:rPr>
                <w:rFonts w:hint="eastAsia"/>
              </w:rPr>
              <w:t>28</w:t>
            </w:r>
          </w:p>
        </w:tc>
        <w:tc>
          <w:tcPr>
            <w:tcW w:w="2588" w:type="dxa"/>
          </w:tcPr>
          <w:p w14:paraId="758A89FA" w14:textId="77777777" w:rsidR="00BB75E2" w:rsidRDefault="009A49DB">
            <w:pPr>
              <w:ind w:firstLineChars="0" w:firstLine="0"/>
            </w:pPr>
            <w:r>
              <w:rPr>
                <w:rFonts w:hint="eastAsia"/>
              </w:rPr>
              <w:t>initial configuration</w:t>
            </w:r>
          </w:p>
        </w:tc>
        <w:tc>
          <w:tcPr>
            <w:tcW w:w="1927" w:type="dxa"/>
          </w:tcPr>
          <w:p w14:paraId="5EDC3DAB" w14:textId="77777777" w:rsidR="00BB75E2" w:rsidRDefault="009A49DB">
            <w:pPr>
              <w:ind w:firstLineChars="0" w:firstLine="0"/>
            </w:pPr>
            <w:r>
              <w:rPr>
                <w:rFonts w:hint="eastAsia"/>
              </w:rPr>
              <w:t>Main control board- -&gt; Base station</w:t>
            </w:r>
          </w:p>
        </w:tc>
      </w:tr>
      <w:tr w:rsidR="00BB75E2" w14:paraId="33668B23" w14:textId="77777777">
        <w:tc>
          <w:tcPr>
            <w:tcW w:w="4082" w:type="dxa"/>
          </w:tcPr>
          <w:p w14:paraId="499A150D" w14:textId="77777777" w:rsidR="00BB75E2" w:rsidRDefault="009A49DB">
            <w:pPr>
              <w:ind w:firstLineChars="0" w:firstLine="0"/>
            </w:pPr>
            <w:r>
              <w:rPr>
                <w:rFonts w:hint="eastAsia"/>
              </w:rPr>
              <w:t>INIT_CONFIG_COMP</w:t>
            </w:r>
          </w:p>
        </w:tc>
        <w:tc>
          <w:tcPr>
            <w:tcW w:w="973" w:type="dxa"/>
          </w:tcPr>
          <w:p w14:paraId="37266612" w14:textId="77777777" w:rsidR="00BB75E2" w:rsidRDefault="009A49DB">
            <w:r>
              <w:rPr>
                <w:rFonts w:hint="eastAsia"/>
              </w:rPr>
              <w:t>29</w:t>
            </w:r>
          </w:p>
        </w:tc>
        <w:tc>
          <w:tcPr>
            <w:tcW w:w="2588" w:type="dxa"/>
          </w:tcPr>
          <w:p w14:paraId="57268BEA" w14:textId="77777777" w:rsidR="00BB75E2" w:rsidRDefault="009A49DB">
            <w:pPr>
              <w:ind w:firstLineChars="0" w:firstLine="0"/>
            </w:pPr>
            <w:r>
              <w:rPr>
                <w:rFonts w:hint="eastAsia"/>
              </w:rPr>
              <w:t>The initial configuration is complete</w:t>
            </w:r>
          </w:p>
        </w:tc>
        <w:tc>
          <w:tcPr>
            <w:tcW w:w="1927" w:type="dxa"/>
          </w:tcPr>
          <w:p w14:paraId="7CD285DE" w14:textId="77777777" w:rsidR="00BB75E2" w:rsidRDefault="009A49DB">
            <w:pPr>
              <w:ind w:firstLineChars="0" w:firstLine="0"/>
            </w:pPr>
            <w:r>
              <w:rPr>
                <w:rFonts w:hint="eastAsia"/>
              </w:rPr>
              <w:t>Base station- -&gt; Main control board</w:t>
            </w:r>
          </w:p>
        </w:tc>
      </w:tr>
      <w:tr w:rsidR="00BB75E2" w14:paraId="68FA3BFC" w14:textId="77777777">
        <w:tc>
          <w:tcPr>
            <w:tcW w:w="4082" w:type="dxa"/>
          </w:tcPr>
          <w:p w14:paraId="7FF4905B" w14:textId="77777777" w:rsidR="00BB75E2" w:rsidRDefault="009A49DB">
            <w:pPr>
              <w:ind w:firstLineChars="0" w:firstLine="0"/>
            </w:pPr>
            <w:r>
              <w:rPr>
                <w:rFonts w:hint="eastAsia"/>
              </w:rPr>
              <w:t>RX_LEV_MIN_CONFIG</w:t>
            </w:r>
          </w:p>
        </w:tc>
        <w:tc>
          <w:tcPr>
            <w:tcW w:w="973" w:type="dxa"/>
          </w:tcPr>
          <w:p w14:paraId="645300AC" w14:textId="77777777" w:rsidR="00BB75E2" w:rsidRDefault="009A49DB">
            <w:r>
              <w:rPr>
                <w:rFonts w:hint="eastAsia"/>
              </w:rPr>
              <w:t>30</w:t>
            </w:r>
          </w:p>
        </w:tc>
        <w:tc>
          <w:tcPr>
            <w:tcW w:w="2588" w:type="dxa"/>
          </w:tcPr>
          <w:p w14:paraId="5F4DAC03" w14:textId="77777777" w:rsidR="00BB75E2" w:rsidRDefault="009A49DB">
            <w:pPr>
              <w:ind w:firstLineChars="0" w:firstLine="0"/>
            </w:pPr>
            <w:r>
              <w:rPr>
                <w:rFonts w:hint="eastAsia"/>
              </w:rPr>
              <w:t>Minimum access level setting</w:t>
            </w:r>
          </w:p>
        </w:tc>
        <w:tc>
          <w:tcPr>
            <w:tcW w:w="1927" w:type="dxa"/>
          </w:tcPr>
          <w:p w14:paraId="41CCCDA6" w14:textId="77777777" w:rsidR="00BB75E2" w:rsidRDefault="009A49DB">
            <w:pPr>
              <w:ind w:firstLineChars="0" w:firstLine="0"/>
            </w:pPr>
            <w:r>
              <w:rPr>
                <w:rFonts w:hint="eastAsia"/>
              </w:rPr>
              <w:t>Main control board- -&gt; Base station</w:t>
            </w:r>
          </w:p>
        </w:tc>
      </w:tr>
      <w:tr w:rsidR="00BB75E2" w14:paraId="51D55138" w14:textId="77777777">
        <w:tc>
          <w:tcPr>
            <w:tcW w:w="4082" w:type="dxa"/>
          </w:tcPr>
          <w:p w14:paraId="62DC14DA" w14:textId="77777777" w:rsidR="00BB75E2" w:rsidRDefault="009A49DB">
            <w:pPr>
              <w:ind w:firstLineChars="0" w:firstLine="0"/>
            </w:pPr>
            <w:r>
              <w:rPr>
                <w:rFonts w:hint="eastAsia"/>
              </w:rPr>
              <w:t>RX_LEV_MIN_CONFIG_RSP</w:t>
            </w:r>
          </w:p>
        </w:tc>
        <w:tc>
          <w:tcPr>
            <w:tcW w:w="973" w:type="dxa"/>
          </w:tcPr>
          <w:p w14:paraId="3018D506" w14:textId="77777777" w:rsidR="00BB75E2" w:rsidRDefault="009A49DB">
            <w:r>
              <w:rPr>
                <w:rFonts w:hint="eastAsia"/>
              </w:rPr>
              <w:t>31</w:t>
            </w:r>
          </w:p>
        </w:tc>
        <w:tc>
          <w:tcPr>
            <w:tcW w:w="2588" w:type="dxa"/>
          </w:tcPr>
          <w:p w14:paraId="43B11B40" w14:textId="77777777" w:rsidR="00BB75E2" w:rsidRDefault="009A49DB">
            <w:pPr>
              <w:ind w:firstLineChars="0" w:firstLine="0"/>
            </w:pPr>
            <w:r>
              <w:rPr>
                <w:rFonts w:hint="eastAsia"/>
              </w:rPr>
              <w:t>Minimum access level setting response</w:t>
            </w:r>
          </w:p>
        </w:tc>
        <w:tc>
          <w:tcPr>
            <w:tcW w:w="1927" w:type="dxa"/>
          </w:tcPr>
          <w:p w14:paraId="7C6F3871" w14:textId="77777777" w:rsidR="00BB75E2" w:rsidRDefault="009A49DB">
            <w:pPr>
              <w:ind w:firstLineChars="0" w:firstLine="0"/>
            </w:pPr>
            <w:r>
              <w:rPr>
                <w:rFonts w:hint="eastAsia"/>
              </w:rPr>
              <w:t>Base station- -&gt; Main control board</w:t>
            </w:r>
          </w:p>
        </w:tc>
      </w:tr>
      <w:tr w:rsidR="00BB75E2" w14:paraId="28FE3E85" w14:textId="77777777">
        <w:tc>
          <w:tcPr>
            <w:tcW w:w="4082" w:type="dxa"/>
          </w:tcPr>
          <w:p w14:paraId="7F99A915" w14:textId="77777777" w:rsidR="00BB75E2" w:rsidRDefault="009A49DB">
            <w:pPr>
              <w:ind w:firstLineChars="0" w:firstLine="0"/>
            </w:pPr>
            <w:r>
              <w:rPr>
                <w:rFonts w:hint="eastAsia"/>
              </w:rPr>
              <w:t>LOCATION_MODE_SETTING</w:t>
            </w:r>
          </w:p>
        </w:tc>
        <w:tc>
          <w:tcPr>
            <w:tcW w:w="973" w:type="dxa"/>
          </w:tcPr>
          <w:p w14:paraId="44F87F5E" w14:textId="77777777" w:rsidR="00BB75E2" w:rsidRDefault="009A49DB">
            <w:r>
              <w:rPr>
                <w:rFonts w:hint="eastAsia"/>
              </w:rPr>
              <w:t>32</w:t>
            </w:r>
          </w:p>
        </w:tc>
        <w:tc>
          <w:tcPr>
            <w:tcW w:w="2588" w:type="dxa"/>
          </w:tcPr>
          <w:p w14:paraId="0C3B12FE" w14:textId="77777777" w:rsidR="00BB75E2" w:rsidRDefault="009A49DB">
            <w:pPr>
              <w:ind w:firstLineChars="0" w:firstLine="0"/>
            </w:pPr>
            <w:r>
              <w:rPr>
                <w:rFonts w:hint="eastAsia"/>
              </w:rPr>
              <w:t>IMSI positioning mode setting</w:t>
            </w:r>
          </w:p>
        </w:tc>
        <w:tc>
          <w:tcPr>
            <w:tcW w:w="1927" w:type="dxa"/>
          </w:tcPr>
          <w:p w14:paraId="51544595" w14:textId="77777777" w:rsidR="00BB75E2" w:rsidRDefault="009A49DB">
            <w:pPr>
              <w:ind w:firstLineChars="0" w:firstLine="0"/>
            </w:pPr>
            <w:r>
              <w:rPr>
                <w:rFonts w:hint="eastAsia"/>
              </w:rPr>
              <w:t>Main control board- -&gt; Base station</w:t>
            </w:r>
          </w:p>
        </w:tc>
      </w:tr>
      <w:tr w:rsidR="00BB75E2" w14:paraId="192A8EE7" w14:textId="77777777">
        <w:tc>
          <w:tcPr>
            <w:tcW w:w="4082" w:type="dxa"/>
          </w:tcPr>
          <w:p w14:paraId="3CB1428B" w14:textId="77777777" w:rsidR="00BB75E2" w:rsidRDefault="009A49DB">
            <w:pPr>
              <w:ind w:firstLineChars="0" w:firstLine="0"/>
            </w:pPr>
            <w:r>
              <w:rPr>
                <w:rFonts w:hint="eastAsia"/>
              </w:rPr>
              <w:t>LOCATION_MODE_SETTING_RSP</w:t>
            </w:r>
          </w:p>
        </w:tc>
        <w:tc>
          <w:tcPr>
            <w:tcW w:w="973" w:type="dxa"/>
          </w:tcPr>
          <w:p w14:paraId="77529A3F" w14:textId="77777777" w:rsidR="00BB75E2" w:rsidRDefault="009A49DB">
            <w:r>
              <w:rPr>
                <w:rFonts w:hint="eastAsia"/>
              </w:rPr>
              <w:t>33</w:t>
            </w:r>
          </w:p>
        </w:tc>
        <w:tc>
          <w:tcPr>
            <w:tcW w:w="2588" w:type="dxa"/>
          </w:tcPr>
          <w:p w14:paraId="36F4553A" w14:textId="77777777" w:rsidR="00BB75E2" w:rsidRDefault="009A49DB">
            <w:pPr>
              <w:ind w:firstLineChars="0" w:firstLine="0"/>
            </w:pPr>
            <w:r>
              <w:rPr>
                <w:rFonts w:hint="eastAsia"/>
              </w:rPr>
              <w:t>IMSI positioning mode setting response</w:t>
            </w:r>
          </w:p>
        </w:tc>
        <w:tc>
          <w:tcPr>
            <w:tcW w:w="1927" w:type="dxa"/>
          </w:tcPr>
          <w:p w14:paraId="5676731A" w14:textId="77777777" w:rsidR="00BB75E2" w:rsidRDefault="009A49DB">
            <w:pPr>
              <w:ind w:firstLineChars="0" w:firstLine="0"/>
            </w:pPr>
            <w:r>
              <w:rPr>
                <w:rFonts w:hint="eastAsia"/>
              </w:rPr>
              <w:t>Base station- -&gt; Main control board</w:t>
            </w:r>
          </w:p>
        </w:tc>
      </w:tr>
      <w:tr w:rsidR="00BB75E2" w14:paraId="38E5F0D4" w14:textId="77777777">
        <w:tc>
          <w:tcPr>
            <w:tcW w:w="4082" w:type="dxa"/>
          </w:tcPr>
          <w:p w14:paraId="10B90152" w14:textId="77777777" w:rsidR="00BB75E2" w:rsidRDefault="009A49DB">
            <w:pPr>
              <w:ind w:firstLineChars="0" w:firstLine="0"/>
            </w:pPr>
            <w:r>
              <w:rPr>
                <w:rFonts w:hint="eastAsia"/>
              </w:rPr>
              <w:t>I2C_TYPE_SETTING</w:t>
            </w:r>
          </w:p>
        </w:tc>
        <w:tc>
          <w:tcPr>
            <w:tcW w:w="973" w:type="dxa"/>
          </w:tcPr>
          <w:p w14:paraId="2474729E" w14:textId="77777777" w:rsidR="00BB75E2" w:rsidRDefault="009A49DB">
            <w:r>
              <w:rPr>
                <w:rFonts w:hint="eastAsia"/>
              </w:rPr>
              <w:t>34</w:t>
            </w:r>
          </w:p>
        </w:tc>
        <w:tc>
          <w:tcPr>
            <w:tcW w:w="2588" w:type="dxa"/>
          </w:tcPr>
          <w:p w14:paraId="225DEA59" w14:textId="77777777" w:rsidR="00BB75E2" w:rsidRDefault="009A49DB">
            <w:pPr>
              <w:ind w:firstLineChars="0" w:firstLine="0"/>
            </w:pPr>
            <w:r>
              <w:rPr>
                <w:rFonts w:hint="eastAsia"/>
              </w:rPr>
              <w:t>The I2C type setting</w:t>
            </w:r>
          </w:p>
        </w:tc>
        <w:tc>
          <w:tcPr>
            <w:tcW w:w="1927" w:type="dxa"/>
          </w:tcPr>
          <w:p w14:paraId="07F40EBC" w14:textId="77777777" w:rsidR="00BB75E2" w:rsidRDefault="009A49DB">
            <w:pPr>
              <w:ind w:firstLineChars="0" w:firstLine="0"/>
            </w:pPr>
            <w:r>
              <w:rPr>
                <w:rFonts w:hint="eastAsia"/>
              </w:rPr>
              <w:t>Main control board- -&gt; Base station</w:t>
            </w:r>
          </w:p>
        </w:tc>
      </w:tr>
      <w:tr w:rsidR="00BB75E2" w14:paraId="12F4A57D" w14:textId="77777777">
        <w:tc>
          <w:tcPr>
            <w:tcW w:w="4082" w:type="dxa"/>
          </w:tcPr>
          <w:p w14:paraId="6854C723" w14:textId="77777777" w:rsidR="00BB75E2" w:rsidRDefault="009A49DB">
            <w:pPr>
              <w:ind w:firstLineChars="0" w:firstLine="0"/>
            </w:pPr>
            <w:r>
              <w:rPr>
                <w:rFonts w:hint="eastAsia"/>
              </w:rPr>
              <w:t>I2C_TYPE_SETTING_RSP</w:t>
            </w:r>
          </w:p>
        </w:tc>
        <w:tc>
          <w:tcPr>
            <w:tcW w:w="973" w:type="dxa"/>
          </w:tcPr>
          <w:p w14:paraId="1768668E" w14:textId="77777777" w:rsidR="00BB75E2" w:rsidRDefault="009A49DB">
            <w:r>
              <w:rPr>
                <w:rFonts w:hint="eastAsia"/>
              </w:rPr>
              <w:t>35</w:t>
            </w:r>
          </w:p>
        </w:tc>
        <w:tc>
          <w:tcPr>
            <w:tcW w:w="2588" w:type="dxa"/>
          </w:tcPr>
          <w:p w14:paraId="1B330B16" w14:textId="77777777" w:rsidR="00BB75E2" w:rsidRDefault="009A49DB">
            <w:pPr>
              <w:ind w:firstLineChars="0" w:firstLine="0"/>
            </w:pPr>
            <w:r>
              <w:rPr>
                <w:rFonts w:hint="eastAsia"/>
              </w:rPr>
              <w:t>The I2C type to set the response</w:t>
            </w:r>
          </w:p>
        </w:tc>
        <w:tc>
          <w:tcPr>
            <w:tcW w:w="1927" w:type="dxa"/>
          </w:tcPr>
          <w:p w14:paraId="103D18FF" w14:textId="77777777" w:rsidR="00BB75E2" w:rsidRDefault="009A49DB">
            <w:pPr>
              <w:ind w:firstLineChars="0" w:firstLine="0"/>
            </w:pPr>
            <w:r>
              <w:rPr>
                <w:rFonts w:hint="eastAsia"/>
              </w:rPr>
              <w:t>Base station- -&gt; Main control board</w:t>
            </w:r>
          </w:p>
        </w:tc>
      </w:tr>
      <w:tr w:rsidR="00BB75E2" w14:paraId="579318A4" w14:textId="77777777">
        <w:tc>
          <w:tcPr>
            <w:tcW w:w="4082" w:type="dxa"/>
          </w:tcPr>
          <w:p w14:paraId="4E7D5E63" w14:textId="77777777" w:rsidR="00BB75E2" w:rsidRDefault="009A49DB">
            <w:pPr>
              <w:ind w:firstLineChars="0" w:firstLine="0"/>
            </w:pPr>
            <w:r>
              <w:rPr>
                <w:rFonts w:hint="eastAsia"/>
              </w:rPr>
              <w:t>I2C_INFO_GET</w:t>
            </w:r>
          </w:p>
        </w:tc>
        <w:tc>
          <w:tcPr>
            <w:tcW w:w="973" w:type="dxa"/>
          </w:tcPr>
          <w:p w14:paraId="3A9ADBB9" w14:textId="77777777" w:rsidR="00BB75E2" w:rsidRDefault="009A49DB">
            <w:r>
              <w:rPr>
                <w:rFonts w:hint="eastAsia"/>
              </w:rPr>
              <w:t>36</w:t>
            </w:r>
          </w:p>
        </w:tc>
        <w:tc>
          <w:tcPr>
            <w:tcW w:w="2588" w:type="dxa"/>
          </w:tcPr>
          <w:p w14:paraId="61EC274A" w14:textId="77777777" w:rsidR="00BB75E2" w:rsidRDefault="009A49DB">
            <w:pPr>
              <w:ind w:firstLineChars="0" w:firstLine="0"/>
            </w:pPr>
            <w:r>
              <w:rPr>
                <w:rFonts w:hint="eastAsia"/>
              </w:rPr>
              <w:t>The I2C power amplifier information is read</w:t>
            </w:r>
          </w:p>
        </w:tc>
        <w:tc>
          <w:tcPr>
            <w:tcW w:w="1927" w:type="dxa"/>
          </w:tcPr>
          <w:p w14:paraId="3BAC2EFB" w14:textId="77777777" w:rsidR="00BB75E2" w:rsidRDefault="009A49DB">
            <w:pPr>
              <w:ind w:firstLineChars="0" w:firstLine="0"/>
            </w:pPr>
            <w:r>
              <w:rPr>
                <w:rFonts w:hint="eastAsia"/>
              </w:rPr>
              <w:t>Main control board- -&gt; Base station</w:t>
            </w:r>
          </w:p>
        </w:tc>
      </w:tr>
      <w:tr w:rsidR="00BB75E2" w14:paraId="3919F502" w14:textId="77777777">
        <w:tc>
          <w:tcPr>
            <w:tcW w:w="4082" w:type="dxa"/>
          </w:tcPr>
          <w:p w14:paraId="41253407" w14:textId="77777777" w:rsidR="00BB75E2" w:rsidRDefault="009A49DB">
            <w:pPr>
              <w:ind w:firstLineChars="0" w:firstLine="0"/>
            </w:pPr>
            <w:r>
              <w:rPr>
                <w:rFonts w:hint="eastAsia"/>
              </w:rPr>
              <w:t>I2C_INFO_GET_RSP</w:t>
            </w:r>
          </w:p>
        </w:tc>
        <w:tc>
          <w:tcPr>
            <w:tcW w:w="973" w:type="dxa"/>
          </w:tcPr>
          <w:p w14:paraId="4B49D253" w14:textId="77777777" w:rsidR="00BB75E2" w:rsidRDefault="009A49DB">
            <w:r>
              <w:rPr>
                <w:rFonts w:hint="eastAsia"/>
              </w:rPr>
              <w:t>37</w:t>
            </w:r>
          </w:p>
        </w:tc>
        <w:tc>
          <w:tcPr>
            <w:tcW w:w="2588" w:type="dxa"/>
          </w:tcPr>
          <w:p w14:paraId="6A169590" w14:textId="77777777" w:rsidR="00BB75E2" w:rsidRDefault="009A49DB">
            <w:pPr>
              <w:ind w:firstLineChars="0" w:firstLine="0"/>
            </w:pPr>
            <w:r>
              <w:rPr>
                <w:rFonts w:hint="eastAsia"/>
              </w:rPr>
              <w:t>The I2C power amplifier information</w:t>
            </w:r>
          </w:p>
        </w:tc>
        <w:tc>
          <w:tcPr>
            <w:tcW w:w="1927" w:type="dxa"/>
          </w:tcPr>
          <w:p w14:paraId="7F74A63A" w14:textId="77777777" w:rsidR="00BB75E2" w:rsidRDefault="009A49DB">
            <w:pPr>
              <w:ind w:firstLineChars="0" w:firstLine="0"/>
            </w:pPr>
            <w:r>
              <w:rPr>
                <w:rFonts w:hint="eastAsia"/>
              </w:rPr>
              <w:t>Base station- -&gt; Main control board</w:t>
            </w:r>
          </w:p>
        </w:tc>
      </w:tr>
      <w:tr w:rsidR="00BB75E2" w14:paraId="6800915D" w14:textId="77777777">
        <w:tc>
          <w:tcPr>
            <w:tcW w:w="4082" w:type="dxa"/>
          </w:tcPr>
          <w:p w14:paraId="33D923F8" w14:textId="77777777" w:rsidR="00BB75E2" w:rsidRDefault="009A49DB">
            <w:pPr>
              <w:ind w:firstLineChars="0" w:firstLine="0"/>
            </w:pPr>
            <w:r>
              <w:rPr>
                <w:rFonts w:hint="eastAsia"/>
              </w:rPr>
              <w:t>I2C_INFO_WRITE</w:t>
            </w:r>
          </w:p>
        </w:tc>
        <w:tc>
          <w:tcPr>
            <w:tcW w:w="973" w:type="dxa"/>
          </w:tcPr>
          <w:p w14:paraId="2C45BD8F" w14:textId="77777777" w:rsidR="00BB75E2" w:rsidRDefault="009A49DB">
            <w:r>
              <w:rPr>
                <w:rFonts w:hint="eastAsia"/>
              </w:rPr>
              <w:t>38</w:t>
            </w:r>
          </w:p>
        </w:tc>
        <w:tc>
          <w:tcPr>
            <w:tcW w:w="2588" w:type="dxa"/>
          </w:tcPr>
          <w:p w14:paraId="0A85CFF9" w14:textId="77777777" w:rsidR="00BB75E2" w:rsidRDefault="009A49DB">
            <w:pPr>
              <w:ind w:firstLineChars="0" w:firstLine="0"/>
            </w:pPr>
            <w:r>
              <w:rPr>
                <w:rFonts w:hint="eastAsia"/>
              </w:rPr>
              <w:t>I2C power amplifier information write</w:t>
            </w:r>
          </w:p>
        </w:tc>
        <w:tc>
          <w:tcPr>
            <w:tcW w:w="1927" w:type="dxa"/>
          </w:tcPr>
          <w:p w14:paraId="4A883FB3" w14:textId="77777777" w:rsidR="00BB75E2" w:rsidRDefault="009A49DB">
            <w:pPr>
              <w:ind w:firstLineChars="0" w:firstLine="0"/>
            </w:pPr>
            <w:r>
              <w:rPr>
                <w:rFonts w:hint="eastAsia"/>
              </w:rPr>
              <w:t>Main control board- -&gt; Base station</w:t>
            </w:r>
          </w:p>
        </w:tc>
      </w:tr>
      <w:tr w:rsidR="00BB75E2" w14:paraId="4CAFD18C" w14:textId="77777777">
        <w:tc>
          <w:tcPr>
            <w:tcW w:w="4082" w:type="dxa"/>
          </w:tcPr>
          <w:p w14:paraId="78D586BB" w14:textId="77777777" w:rsidR="00BB75E2" w:rsidRDefault="009A49DB">
            <w:pPr>
              <w:ind w:firstLineChars="0" w:firstLine="0"/>
            </w:pPr>
            <w:r>
              <w:rPr>
                <w:rFonts w:hint="eastAsia"/>
              </w:rPr>
              <w:t>I2C_INFO_WRITE_RSP</w:t>
            </w:r>
          </w:p>
        </w:tc>
        <w:tc>
          <w:tcPr>
            <w:tcW w:w="973" w:type="dxa"/>
          </w:tcPr>
          <w:p w14:paraId="329EADFE" w14:textId="77777777" w:rsidR="00BB75E2" w:rsidRDefault="009A49DB">
            <w:r>
              <w:rPr>
                <w:rFonts w:hint="eastAsia"/>
              </w:rPr>
              <w:t>39</w:t>
            </w:r>
          </w:p>
        </w:tc>
        <w:tc>
          <w:tcPr>
            <w:tcW w:w="2588" w:type="dxa"/>
          </w:tcPr>
          <w:p w14:paraId="0C85BF12" w14:textId="77777777" w:rsidR="00BB75E2" w:rsidRDefault="009A49DB">
            <w:pPr>
              <w:ind w:firstLineChars="0" w:firstLine="0"/>
            </w:pPr>
            <w:r>
              <w:rPr>
                <w:rFonts w:hint="eastAsia"/>
              </w:rPr>
              <w:t>The I2C power amplifier information writes to the response</w:t>
            </w:r>
          </w:p>
        </w:tc>
        <w:tc>
          <w:tcPr>
            <w:tcW w:w="1927" w:type="dxa"/>
          </w:tcPr>
          <w:p w14:paraId="01FFC832" w14:textId="77777777" w:rsidR="00BB75E2" w:rsidRDefault="009A49DB">
            <w:pPr>
              <w:ind w:firstLineChars="0" w:firstLine="0"/>
            </w:pPr>
            <w:r>
              <w:rPr>
                <w:rFonts w:hint="eastAsia"/>
              </w:rPr>
              <w:t>Base station- -&gt; Main control board</w:t>
            </w:r>
          </w:p>
        </w:tc>
      </w:tr>
      <w:tr w:rsidR="00BB75E2" w14:paraId="7AD7B60E" w14:textId="77777777">
        <w:tc>
          <w:tcPr>
            <w:tcW w:w="4082" w:type="dxa"/>
          </w:tcPr>
          <w:p w14:paraId="1006C839" w14:textId="77777777" w:rsidR="00BB75E2" w:rsidRDefault="009A49DB">
            <w:pPr>
              <w:ind w:firstLineChars="0" w:firstLine="0"/>
            </w:pPr>
            <w:r>
              <w:t>NMM_DELAY_REPORT_MSG</w:t>
            </w:r>
          </w:p>
        </w:tc>
        <w:tc>
          <w:tcPr>
            <w:tcW w:w="973" w:type="dxa"/>
          </w:tcPr>
          <w:p w14:paraId="6F3BED73" w14:textId="77777777" w:rsidR="00BB75E2" w:rsidRDefault="009A49DB">
            <w:r>
              <w:rPr>
                <w:rFonts w:hint="eastAsia"/>
              </w:rPr>
              <w:t>40</w:t>
            </w:r>
          </w:p>
        </w:tc>
        <w:tc>
          <w:tcPr>
            <w:tcW w:w="2588" w:type="dxa"/>
          </w:tcPr>
          <w:p w14:paraId="69113E33" w14:textId="77777777" w:rsidR="00BB75E2" w:rsidRDefault="009A49DB">
            <w:pPr>
              <w:ind w:firstLineChars="0" w:firstLine="0"/>
            </w:pPr>
            <w:r>
              <w:rPr>
                <w:rFonts w:hint="eastAsia"/>
              </w:rPr>
              <w:t xml:space="preserve">Position field strong </w:t>
            </w:r>
            <w:r>
              <w:rPr>
                <w:rFonts w:hint="eastAsia"/>
              </w:rPr>
              <w:lastRenderedPageBreak/>
              <w:t>report</w:t>
            </w:r>
          </w:p>
        </w:tc>
        <w:tc>
          <w:tcPr>
            <w:tcW w:w="1927" w:type="dxa"/>
          </w:tcPr>
          <w:p w14:paraId="558C1A3F" w14:textId="77777777" w:rsidR="00BB75E2" w:rsidRDefault="009A49DB">
            <w:pPr>
              <w:ind w:firstLineChars="0" w:firstLine="0"/>
            </w:pPr>
            <w:r>
              <w:rPr>
                <w:rFonts w:hint="eastAsia"/>
              </w:rPr>
              <w:lastRenderedPageBreak/>
              <w:t xml:space="preserve">Base station- -&gt; </w:t>
            </w:r>
            <w:r>
              <w:rPr>
                <w:rFonts w:hint="eastAsia"/>
              </w:rPr>
              <w:lastRenderedPageBreak/>
              <w:t>Main control board</w:t>
            </w:r>
          </w:p>
        </w:tc>
      </w:tr>
      <w:tr w:rsidR="00BB75E2" w14:paraId="5DD952BA" w14:textId="77777777">
        <w:tc>
          <w:tcPr>
            <w:tcW w:w="4082" w:type="dxa"/>
          </w:tcPr>
          <w:p w14:paraId="407028C1" w14:textId="77777777" w:rsidR="00BB75E2" w:rsidRDefault="009A49DB">
            <w:pPr>
              <w:ind w:firstLineChars="0" w:firstLine="0"/>
            </w:pPr>
            <w:r>
              <w:lastRenderedPageBreak/>
              <w:t>TX_POWER_STD_CFG</w:t>
            </w:r>
          </w:p>
        </w:tc>
        <w:tc>
          <w:tcPr>
            <w:tcW w:w="973" w:type="dxa"/>
          </w:tcPr>
          <w:p w14:paraId="29D83CB8" w14:textId="77777777" w:rsidR="00BB75E2" w:rsidRDefault="009A49DB">
            <w:r>
              <w:rPr>
                <w:rFonts w:hint="eastAsia"/>
              </w:rPr>
              <w:t>41</w:t>
            </w:r>
          </w:p>
        </w:tc>
        <w:tc>
          <w:tcPr>
            <w:tcW w:w="2588" w:type="dxa"/>
          </w:tcPr>
          <w:p w14:paraId="679E390E" w14:textId="77777777" w:rsidR="00BB75E2" w:rsidRDefault="009A49DB">
            <w:pPr>
              <w:ind w:firstLineChars="0" w:firstLine="0"/>
            </w:pPr>
            <w:r>
              <w:rPr>
                <w:rFonts w:hint="eastAsia"/>
              </w:rPr>
              <w:t>Configure the STD transmission power</w:t>
            </w:r>
          </w:p>
        </w:tc>
        <w:tc>
          <w:tcPr>
            <w:tcW w:w="1927" w:type="dxa"/>
          </w:tcPr>
          <w:p w14:paraId="3BFFC29A" w14:textId="77777777" w:rsidR="00BB75E2" w:rsidRDefault="009A49DB">
            <w:pPr>
              <w:ind w:firstLineChars="0" w:firstLine="0"/>
            </w:pPr>
            <w:r>
              <w:rPr>
                <w:rFonts w:hint="eastAsia"/>
              </w:rPr>
              <w:t>Main control board- -&gt; Base station</w:t>
            </w:r>
          </w:p>
        </w:tc>
      </w:tr>
      <w:tr w:rsidR="00BB75E2" w14:paraId="03373561" w14:textId="77777777">
        <w:tc>
          <w:tcPr>
            <w:tcW w:w="4082" w:type="dxa"/>
          </w:tcPr>
          <w:p w14:paraId="7547A007" w14:textId="77777777" w:rsidR="00BB75E2" w:rsidRDefault="009A49DB">
            <w:pPr>
              <w:ind w:firstLineChars="0" w:firstLine="0"/>
            </w:pPr>
            <w:r>
              <w:t>TX_POWER_STD_CFG_RSP</w:t>
            </w:r>
          </w:p>
        </w:tc>
        <w:tc>
          <w:tcPr>
            <w:tcW w:w="973" w:type="dxa"/>
          </w:tcPr>
          <w:p w14:paraId="57D3336A" w14:textId="77777777" w:rsidR="00BB75E2" w:rsidRDefault="009A49DB">
            <w:r>
              <w:rPr>
                <w:rFonts w:hint="eastAsia"/>
              </w:rPr>
              <w:t>42</w:t>
            </w:r>
          </w:p>
        </w:tc>
        <w:tc>
          <w:tcPr>
            <w:tcW w:w="2588" w:type="dxa"/>
          </w:tcPr>
          <w:p w14:paraId="5C68418C" w14:textId="77777777" w:rsidR="00BB75E2" w:rsidRDefault="009A49DB">
            <w:pPr>
              <w:ind w:firstLineChars="0" w:firstLine="0"/>
            </w:pPr>
            <w:r>
              <w:rPr>
                <w:rFonts w:hint="eastAsia"/>
              </w:rPr>
              <w:t>Configure STD send power response</w:t>
            </w:r>
          </w:p>
        </w:tc>
        <w:tc>
          <w:tcPr>
            <w:tcW w:w="1927" w:type="dxa"/>
          </w:tcPr>
          <w:p w14:paraId="26A7821C" w14:textId="77777777" w:rsidR="00BB75E2" w:rsidRDefault="009A49DB">
            <w:pPr>
              <w:ind w:firstLineChars="0" w:firstLine="0"/>
            </w:pPr>
            <w:r>
              <w:rPr>
                <w:rFonts w:hint="eastAsia"/>
              </w:rPr>
              <w:t>Base station- -&gt; Main control board</w:t>
            </w:r>
          </w:p>
        </w:tc>
      </w:tr>
      <w:tr w:rsidR="00BB75E2" w14:paraId="3DBEF0FC" w14:textId="77777777">
        <w:tc>
          <w:tcPr>
            <w:tcW w:w="4082" w:type="dxa"/>
          </w:tcPr>
          <w:p w14:paraId="78078F78" w14:textId="77777777" w:rsidR="00BB75E2" w:rsidRDefault="009A49DB">
            <w:pPr>
              <w:ind w:firstLineChars="0" w:firstLine="0"/>
            </w:pPr>
            <w:r>
              <w:t>TX_POWER_STD_GET</w:t>
            </w:r>
          </w:p>
        </w:tc>
        <w:tc>
          <w:tcPr>
            <w:tcW w:w="973" w:type="dxa"/>
          </w:tcPr>
          <w:p w14:paraId="5517E881" w14:textId="77777777" w:rsidR="00BB75E2" w:rsidRDefault="009A49DB">
            <w:r>
              <w:rPr>
                <w:rFonts w:hint="eastAsia"/>
              </w:rPr>
              <w:t>43</w:t>
            </w:r>
          </w:p>
        </w:tc>
        <w:tc>
          <w:tcPr>
            <w:tcW w:w="2588" w:type="dxa"/>
          </w:tcPr>
          <w:p w14:paraId="113F7BA7" w14:textId="77777777" w:rsidR="00BB75E2" w:rsidRDefault="009A49DB">
            <w:pPr>
              <w:ind w:firstLineChars="0" w:firstLine="0"/>
            </w:pPr>
            <w:r>
              <w:rPr>
                <w:rFonts w:hint="eastAsia"/>
              </w:rPr>
              <w:t>Obtain the STD transmission power</w:t>
            </w:r>
          </w:p>
        </w:tc>
        <w:tc>
          <w:tcPr>
            <w:tcW w:w="1927" w:type="dxa"/>
          </w:tcPr>
          <w:p w14:paraId="4B776087" w14:textId="77777777" w:rsidR="00BB75E2" w:rsidRDefault="009A49DB">
            <w:pPr>
              <w:ind w:firstLineChars="0" w:firstLine="0"/>
            </w:pPr>
            <w:r>
              <w:rPr>
                <w:rFonts w:hint="eastAsia"/>
              </w:rPr>
              <w:t>Main control board- -&gt; Base station</w:t>
            </w:r>
          </w:p>
        </w:tc>
      </w:tr>
      <w:tr w:rsidR="00BB75E2" w14:paraId="61D10B2B" w14:textId="77777777">
        <w:tc>
          <w:tcPr>
            <w:tcW w:w="4082" w:type="dxa"/>
          </w:tcPr>
          <w:p w14:paraId="612FDA7F" w14:textId="77777777" w:rsidR="00BB75E2" w:rsidRDefault="009A49DB">
            <w:pPr>
              <w:ind w:firstLineChars="0" w:firstLine="0"/>
            </w:pPr>
            <w:r>
              <w:t>TX_POWER_STD_GET_RSP</w:t>
            </w:r>
          </w:p>
        </w:tc>
        <w:tc>
          <w:tcPr>
            <w:tcW w:w="973" w:type="dxa"/>
          </w:tcPr>
          <w:p w14:paraId="03DE2A02" w14:textId="77777777" w:rsidR="00BB75E2" w:rsidRDefault="009A49DB">
            <w:r>
              <w:rPr>
                <w:rFonts w:hint="eastAsia"/>
              </w:rPr>
              <w:t>44</w:t>
            </w:r>
          </w:p>
        </w:tc>
        <w:tc>
          <w:tcPr>
            <w:tcW w:w="2588" w:type="dxa"/>
          </w:tcPr>
          <w:p w14:paraId="7CFE4978" w14:textId="77777777" w:rsidR="00BB75E2" w:rsidRDefault="009A49DB">
            <w:pPr>
              <w:ind w:firstLineChars="0" w:firstLine="0"/>
            </w:pPr>
            <w:r>
              <w:rPr>
                <w:rFonts w:hint="eastAsia"/>
              </w:rPr>
              <w:t>Return to the STD transmission power</w:t>
            </w:r>
          </w:p>
        </w:tc>
        <w:tc>
          <w:tcPr>
            <w:tcW w:w="1927" w:type="dxa"/>
          </w:tcPr>
          <w:p w14:paraId="42556A05" w14:textId="77777777" w:rsidR="00BB75E2" w:rsidRDefault="009A49DB">
            <w:pPr>
              <w:ind w:firstLineChars="0" w:firstLine="0"/>
            </w:pPr>
            <w:r>
              <w:rPr>
                <w:rFonts w:hint="eastAsia"/>
              </w:rPr>
              <w:t>Base station- -&gt; Main control board</w:t>
            </w:r>
          </w:p>
        </w:tc>
      </w:tr>
      <w:tr w:rsidR="00BB75E2" w14:paraId="38907032" w14:textId="77777777">
        <w:tc>
          <w:tcPr>
            <w:tcW w:w="4082" w:type="dxa"/>
          </w:tcPr>
          <w:p w14:paraId="2BA66A28" w14:textId="77777777" w:rsidR="00BB75E2" w:rsidRDefault="009A49DB">
            <w:pPr>
              <w:ind w:firstLineChars="0" w:firstLine="0"/>
            </w:pPr>
            <w:r>
              <w:t>TX_POWER_DBM_STD_GET</w:t>
            </w:r>
          </w:p>
        </w:tc>
        <w:tc>
          <w:tcPr>
            <w:tcW w:w="973" w:type="dxa"/>
          </w:tcPr>
          <w:p w14:paraId="2A434BD6" w14:textId="77777777" w:rsidR="00BB75E2" w:rsidRDefault="009A49DB">
            <w:r>
              <w:rPr>
                <w:rFonts w:hint="eastAsia"/>
              </w:rPr>
              <w:t>45</w:t>
            </w:r>
          </w:p>
        </w:tc>
        <w:tc>
          <w:tcPr>
            <w:tcW w:w="2588" w:type="dxa"/>
          </w:tcPr>
          <w:p w14:paraId="72C11945" w14:textId="77777777" w:rsidR="00BB75E2" w:rsidRDefault="009A49DB">
            <w:pPr>
              <w:ind w:firstLineChars="0" w:firstLine="0"/>
            </w:pPr>
            <w:r>
              <w:rPr>
                <w:rFonts w:hint="eastAsia"/>
              </w:rPr>
              <w:t>Get the STD DBM value</w:t>
            </w:r>
          </w:p>
        </w:tc>
        <w:tc>
          <w:tcPr>
            <w:tcW w:w="1927" w:type="dxa"/>
          </w:tcPr>
          <w:p w14:paraId="74F365AC" w14:textId="77777777" w:rsidR="00BB75E2" w:rsidRDefault="009A49DB">
            <w:pPr>
              <w:ind w:firstLineChars="0" w:firstLine="0"/>
            </w:pPr>
            <w:r>
              <w:rPr>
                <w:rFonts w:hint="eastAsia"/>
              </w:rPr>
              <w:t>Main control board- -&gt; Base station</w:t>
            </w:r>
          </w:p>
        </w:tc>
      </w:tr>
      <w:tr w:rsidR="00BB75E2" w14:paraId="1B4EB7AB" w14:textId="77777777">
        <w:tc>
          <w:tcPr>
            <w:tcW w:w="4082" w:type="dxa"/>
          </w:tcPr>
          <w:p w14:paraId="182CF99F" w14:textId="77777777" w:rsidR="00BB75E2" w:rsidRDefault="009A49DB">
            <w:pPr>
              <w:ind w:firstLineChars="0" w:firstLine="0"/>
            </w:pPr>
            <w:r>
              <w:t>TX_POWER_DBM_STD_GET_RSP</w:t>
            </w:r>
          </w:p>
        </w:tc>
        <w:tc>
          <w:tcPr>
            <w:tcW w:w="973" w:type="dxa"/>
          </w:tcPr>
          <w:p w14:paraId="1070F8DE" w14:textId="77777777" w:rsidR="00BB75E2" w:rsidRDefault="009A49DB">
            <w:r>
              <w:rPr>
                <w:rFonts w:hint="eastAsia"/>
              </w:rPr>
              <w:t>46</w:t>
            </w:r>
          </w:p>
        </w:tc>
        <w:tc>
          <w:tcPr>
            <w:tcW w:w="2588" w:type="dxa"/>
          </w:tcPr>
          <w:p w14:paraId="590827A7" w14:textId="77777777" w:rsidR="00BB75E2" w:rsidRDefault="009A49DB">
            <w:pPr>
              <w:ind w:firstLineChars="0" w:firstLine="0"/>
            </w:pPr>
            <w:r>
              <w:rPr>
                <w:rFonts w:hint="eastAsia"/>
              </w:rPr>
              <w:t>Returns the STD DBM value</w:t>
            </w:r>
          </w:p>
        </w:tc>
        <w:tc>
          <w:tcPr>
            <w:tcW w:w="1927" w:type="dxa"/>
          </w:tcPr>
          <w:p w14:paraId="28E604B1" w14:textId="77777777" w:rsidR="00BB75E2" w:rsidRDefault="009A49DB">
            <w:pPr>
              <w:ind w:firstLineChars="0" w:firstLine="0"/>
            </w:pPr>
            <w:r>
              <w:rPr>
                <w:rFonts w:hint="eastAsia"/>
              </w:rPr>
              <w:t>Base station- -&gt; Main control board</w:t>
            </w:r>
          </w:p>
        </w:tc>
      </w:tr>
      <w:tr w:rsidR="00BB75E2" w14:paraId="65CD79E2" w14:textId="77777777">
        <w:tc>
          <w:tcPr>
            <w:tcW w:w="4082" w:type="dxa"/>
          </w:tcPr>
          <w:p w14:paraId="35E8EBE5" w14:textId="77777777" w:rsidR="00BB75E2" w:rsidRDefault="009A49DB">
            <w:pPr>
              <w:ind w:firstLineChars="0" w:firstLine="0"/>
            </w:pPr>
            <w:r>
              <w:t>TX_POWER_DBM_CONFIG</w:t>
            </w:r>
          </w:p>
        </w:tc>
        <w:tc>
          <w:tcPr>
            <w:tcW w:w="973" w:type="dxa"/>
          </w:tcPr>
          <w:p w14:paraId="43AE82B0" w14:textId="77777777" w:rsidR="00BB75E2" w:rsidRDefault="009A49DB">
            <w:r>
              <w:rPr>
                <w:rFonts w:hint="eastAsia"/>
              </w:rPr>
              <w:t>47</w:t>
            </w:r>
          </w:p>
        </w:tc>
        <w:tc>
          <w:tcPr>
            <w:tcW w:w="2588" w:type="dxa"/>
          </w:tcPr>
          <w:p w14:paraId="18D87341" w14:textId="77777777" w:rsidR="00BB75E2" w:rsidRDefault="009A49DB">
            <w:pPr>
              <w:ind w:firstLineChars="0" w:firstLine="0"/>
            </w:pPr>
            <w:r>
              <w:rPr>
                <w:rFonts w:hint="eastAsia"/>
              </w:rPr>
              <w:t>configure DBM</w:t>
            </w:r>
          </w:p>
        </w:tc>
        <w:tc>
          <w:tcPr>
            <w:tcW w:w="1927" w:type="dxa"/>
          </w:tcPr>
          <w:p w14:paraId="42CA4BDF" w14:textId="77777777" w:rsidR="00BB75E2" w:rsidRDefault="009A49DB">
            <w:pPr>
              <w:ind w:firstLineChars="0" w:firstLine="0"/>
            </w:pPr>
            <w:r>
              <w:rPr>
                <w:rFonts w:hint="eastAsia"/>
              </w:rPr>
              <w:t>Main control board- -&gt; Base station</w:t>
            </w:r>
          </w:p>
        </w:tc>
      </w:tr>
      <w:tr w:rsidR="00BB75E2" w14:paraId="647E5B44" w14:textId="77777777">
        <w:tc>
          <w:tcPr>
            <w:tcW w:w="4082" w:type="dxa"/>
          </w:tcPr>
          <w:p w14:paraId="16C9C512" w14:textId="77777777" w:rsidR="00BB75E2" w:rsidRDefault="009A49DB">
            <w:pPr>
              <w:ind w:firstLineChars="0" w:firstLine="0"/>
            </w:pPr>
            <w:r>
              <w:t>TX_POWER_DBM_CONFIG_RSP</w:t>
            </w:r>
          </w:p>
        </w:tc>
        <w:tc>
          <w:tcPr>
            <w:tcW w:w="973" w:type="dxa"/>
          </w:tcPr>
          <w:p w14:paraId="559A0194" w14:textId="77777777" w:rsidR="00BB75E2" w:rsidRDefault="009A49DB">
            <w:r>
              <w:rPr>
                <w:rFonts w:hint="eastAsia"/>
              </w:rPr>
              <w:t>48</w:t>
            </w:r>
          </w:p>
        </w:tc>
        <w:tc>
          <w:tcPr>
            <w:tcW w:w="2588" w:type="dxa"/>
          </w:tcPr>
          <w:p w14:paraId="103B73E5" w14:textId="77777777" w:rsidR="00BB75E2" w:rsidRDefault="009A49DB">
            <w:pPr>
              <w:ind w:firstLineChars="0" w:firstLine="0"/>
            </w:pPr>
            <w:r>
              <w:rPr>
                <w:rFonts w:hint="eastAsia"/>
              </w:rPr>
              <w:t>Returns the configuration DBM result</w:t>
            </w:r>
          </w:p>
        </w:tc>
        <w:tc>
          <w:tcPr>
            <w:tcW w:w="1927" w:type="dxa"/>
          </w:tcPr>
          <w:p w14:paraId="53D9C599" w14:textId="77777777" w:rsidR="00BB75E2" w:rsidRDefault="009A49DB">
            <w:pPr>
              <w:ind w:firstLineChars="0" w:firstLine="0"/>
            </w:pPr>
            <w:r>
              <w:rPr>
                <w:rFonts w:hint="eastAsia"/>
              </w:rPr>
              <w:t>Base station- -&gt; Main control board</w:t>
            </w:r>
          </w:p>
        </w:tc>
      </w:tr>
      <w:tr w:rsidR="00BB75E2" w14:paraId="73DECF3F" w14:textId="77777777">
        <w:tc>
          <w:tcPr>
            <w:tcW w:w="4082" w:type="dxa"/>
          </w:tcPr>
          <w:p w14:paraId="5E8033FE" w14:textId="77777777" w:rsidR="00BB75E2" w:rsidRDefault="009A49DB">
            <w:pPr>
              <w:ind w:firstLineChars="0" w:firstLine="0"/>
            </w:pPr>
            <w:r>
              <w:t>UEID_FILTER_CFG</w:t>
            </w:r>
          </w:p>
        </w:tc>
        <w:tc>
          <w:tcPr>
            <w:tcW w:w="973" w:type="dxa"/>
          </w:tcPr>
          <w:p w14:paraId="77576D83" w14:textId="77777777" w:rsidR="00BB75E2" w:rsidRDefault="009A49DB">
            <w:r>
              <w:rPr>
                <w:rFonts w:hint="eastAsia"/>
              </w:rPr>
              <w:t>49</w:t>
            </w:r>
          </w:p>
        </w:tc>
        <w:tc>
          <w:tcPr>
            <w:tcW w:w="2588" w:type="dxa"/>
          </w:tcPr>
          <w:p w14:paraId="70113D69" w14:textId="77777777" w:rsidR="00BB75E2" w:rsidRDefault="009A49DB">
            <w:pPr>
              <w:ind w:firstLineChars="0" w:firstLine="0"/>
            </w:pPr>
            <w:r>
              <w:rPr>
                <w:rFonts w:hint="eastAsia"/>
              </w:rPr>
              <w:t>Configure the UE filter mode</w:t>
            </w:r>
          </w:p>
        </w:tc>
        <w:tc>
          <w:tcPr>
            <w:tcW w:w="1927" w:type="dxa"/>
          </w:tcPr>
          <w:p w14:paraId="606DEB0A" w14:textId="77777777" w:rsidR="00BB75E2" w:rsidRDefault="009A49DB">
            <w:pPr>
              <w:ind w:firstLineChars="0" w:firstLine="0"/>
            </w:pPr>
            <w:r>
              <w:rPr>
                <w:rFonts w:hint="eastAsia"/>
              </w:rPr>
              <w:t>Main control board- -&gt; Base station</w:t>
            </w:r>
          </w:p>
        </w:tc>
      </w:tr>
      <w:tr w:rsidR="00BB75E2" w14:paraId="4D4BACFD" w14:textId="77777777">
        <w:tc>
          <w:tcPr>
            <w:tcW w:w="4082" w:type="dxa"/>
          </w:tcPr>
          <w:p w14:paraId="45C1A450" w14:textId="77777777" w:rsidR="00BB75E2" w:rsidRDefault="009A49DB">
            <w:pPr>
              <w:ind w:firstLineChars="0" w:firstLine="0"/>
            </w:pPr>
            <w:r>
              <w:t>UEID_FILTER_CFG_RSP</w:t>
            </w:r>
          </w:p>
        </w:tc>
        <w:tc>
          <w:tcPr>
            <w:tcW w:w="973" w:type="dxa"/>
          </w:tcPr>
          <w:p w14:paraId="30C977CA" w14:textId="77777777" w:rsidR="00BB75E2" w:rsidRDefault="009A49DB">
            <w:r>
              <w:rPr>
                <w:rFonts w:hint="eastAsia"/>
              </w:rPr>
              <w:t>50</w:t>
            </w:r>
          </w:p>
        </w:tc>
        <w:tc>
          <w:tcPr>
            <w:tcW w:w="2588" w:type="dxa"/>
          </w:tcPr>
          <w:p w14:paraId="3C055B59" w14:textId="77777777" w:rsidR="00BB75E2" w:rsidRDefault="009A49DB">
            <w:pPr>
              <w:ind w:firstLineChars="0" w:firstLine="0"/>
            </w:pPr>
            <w:r>
              <w:rPr>
                <w:rFonts w:hint="eastAsia"/>
              </w:rPr>
              <w:t>Returns the configuration result</w:t>
            </w:r>
          </w:p>
        </w:tc>
        <w:tc>
          <w:tcPr>
            <w:tcW w:w="1927" w:type="dxa"/>
          </w:tcPr>
          <w:p w14:paraId="348E2C71" w14:textId="77777777" w:rsidR="00BB75E2" w:rsidRDefault="009A49DB">
            <w:pPr>
              <w:ind w:firstLineChars="0" w:firstLine="0"/>
            </w:pPr>
            <w:r>
              <w:rPr>
                <w:rFonts w:hint="eastAsia"/>
              </w:rPr>
              <w:t>Base station- -&gt; Main control board</w:t>
            </w:r>
          </w:p>
        </w:tc>
      </w:tr>
      <w:tr w:rsidR="00BB75E2" w14:paraId="6D3020B5" w14:textId="77777777">
        <w:tc>
          <w:tcPr>
            <w:tcW w:w="4082" w:type="dxa"/>
          </w:tcPr>
          <w:p w14:paraId="6B3839C1" w14:textId="77777777" w:rsidR="00BB75E2" w:rsidRDefault="009A49DB">
            <w:pPr>
              <w:ind w:firstLineChars="0" w:firstLine="0"/>
            </w:pPr>
            <w:r>
              <w:t>SCAN_MODE</w:t>
            </w:r>
          </w:p>
        </w:tc>
        <w:tc>
          <w:tcPr>
            <w:tcW w:w="973" w:type="dxa"/>
          </w:tcPr>
          <w:p w14:paraId="670C84C4" w14:textId="77777777" w:rsidR="00BB75E2" w:rsidRDefault="009A49DB">
            <w:r>
              <w:rPr>
                <w:rFonts w:hint="eastAsia"/>
              </w:rPr>
              <w:t>51</w:t>
            </w:r>
          </w:p>
        </w:tc>
        <w:tc>
          <w:tcPr>
            <w:tcW w:w="2588" w:type="dxa"/>
          </w:tcPr>
          <w:p w14:paraId="664E4385" w14:textId="77777777" w:rsidR="00BB75E2" w:rsidRDefault="009A49DB">
            <w:pPr>
              <w:ind w:firstLineChars="0" w:firstLine="0"/>
            </w:pPr>
            <w:r>
              <w:rPr>
                <w:rFonts w:hint="eastAsia"/>
              </w:rPr>
              <w:t>Configure scan mode</w:t>
            </w:r>
          </w:p>
        </w:tc>
        <w:tc>
          <w:tcPr>
            <w:tcW w:w="1927" w:type="dxa"/>
          </w:tcPr>
          <w:p w14:paraId="638129DE" w14:textId="77777777" w:rsidR="00BB75E2" w:rsidRDefault="009A49DB">
            <w:pPr>
              <w:ind w:firstLineChars="0" w:firstLine="0"/>
            </w:pPr>
            <w:r>
              <w:rPr>
                <w:rFonts w:hint="eastAsia"/>
              </w:rPr>
              <w:t>Main control board- -&gt; Base station</w:t>
            </w:r>
          </w:p>
        </w:tc>
      </w:tr>
      <w:tr w:rsidR="00BB75E2" w14:paraId="1D1EE93E" w14:textId="77777777">
        <w:tc>
          <w:tcPr>
            <w:tcW w:w="4082" w:type="dxa"/>
          </w:tcPr>
          <w:p w14:paraId="6A63B1A5" w14:textId="77777777" w:rsidR="00BB75E2" w:rsidRDefault="009A49DB">
            <w:pPr>
              <w:ind w:firstLineChars="0" w:firstLine="0"/>
            </w:pPr>
            <w:r>
              <w:t>SCAN_MODE_RSP</w:t>
            </w:r>
          </w:p>
        </w:tc>
        <w:tc>
          <w:tcPr>
            <w:tcW w:w="973" w:type="dxa"/>
          </w:tcPr>
          <w:p w14:paraId="0DA2E461" w14:textId="77777777" w:rsidR="00BB75E2" w:rsidRDefault="009A49DB">
            <w:r>
              <w:rPr>
                <w:rFonts w:hint="eastAsia"/>
              </w:rPr>
              <w:t>52</w:t>
            </w:r>
          </w:p>
        </w:tc>
        <w:tc>
          <w:tcPr>
            <w:tcW w:w="2588" w:type="dxa"/>
          </w:tcPr>
          <w:p w14:paraId="3D20241F" w14:textId="77777777" w:rsidR="00BB75E2" w:rsidRDefault="009A49DB">
            <w:pPr>
              <w:ind w:firstLineChars="0" w:firstLine="0"/>
            </w:pPr>
            <w:r>
              <w:rPr>
                <w:rFonts w:hint="eastAsia"/>
              </w:rPr>
              <w:t>Configure the scan-mode response</w:t>
            </w:r>
          </w:p>
        </w:tc>
        <w:tc>
          <w:tcPr>
            <w:tcW w:w="1927" w:type="dxa"/>
          </w:tcPr>
          <w:p w14:paraId="15168CA9" w14:textId="77777777" w:rsidR="00BB75E2" w:rsidRDefault="009A49DB">
            <w:pPr>
              <w:ind w:firstLineChars="0" w:firstLine="0"/>
            </w:pPr>
            <w:r>
              <w:rPr>
                <w:rFonts w:hint="eastAsia"/>
              </w:rPr>
              <w:t>Base station- -&gt; Main control board</w:t>
            </w:r>
          </w:p>
        </w:tc>
      </w:tr>
      <w:tr w:rsidR="00BB75E2" w14:paraId="5E15F880" w14:textId="77777777">
        <w:tc>
          <w:tcPr>
            <w:tcW w:w="4082" w:type="dxa"/>
          </w:tcPr>
          <w:p w14:paraId="45E6ABB1" w14:textId="77777777" w:rsidR="00BB75E2" w:rsidRDefault="009A49DB">
            <w:pPr>
              <w:ind w:firstLineChars="0" w:firstLine="0"/>
            </w:pPr>
            <w:r>
              <w:lastRenderedPageBreak/>
              <w:t>UL_ARFCN_CFG</w:t>
            </w:r>
          </w:p>
        </w:tc>
        <w:tc>
          <w:tcPr>
            <w:tcW w:w="973" w:type="dxa"/>
          </w:tcPr>
          <w:p w14:paraId="3D5579AC" w14:textId="77777777" w:rsidR="00BB75E2" w:rsidRDefault="009A49DB">
            <w:r>
              <w:rPr>
                <w:rFonts w:hint="eastAsia"/>
              </w:rPr>
              <w:t>53</w:t>
            </w:r>
          </w:p>
        </w:tc>
        <w:tc>
          <w:tcPr>
            <w:tcW w:w="2588" w:type="dxa"/>
          </w:tcPr>
          <w:p w14:paraId="13298332" w14:textId="77777777" w:rsidR="00BB75E2" w:rsidRDefault="009A49DB">
            <w:pPr>
              <w:ind w:firstLineChars="0" w:firstLine="0"/>
            </w:pPr>
            <w:r>
              <w:rPr>
                <w:rFonts w:hint="eastAsia"/>
              </w:rPr>
              <w:t>Upline frequency point configuration</w:t>
            </w:r>
          </w:p>
        </w:tc>
        <w:tc>
          <w:tcPr>
            <w:tcW w:w="1927" w:type="dxa"/>
          </w:tcPr>
          <w:p w14:paraId="3A9AC21F" w14:textId="77777777" w:rsidR="00BB75E2" w:rsidRDefault="009A49DB">
            <w:pPr>
              <w:ind w:firstLineChars="0" w:firstLine="0"/>
            </w:pPr>
            <w:r>
              <w:rPr>
                <w:rFonts w:hint="eastAsia"/>
              </w:rPr>
              <w:t>Main control board- -&gt; Base station</w:t>
            </w:r>
          </w:p>
        </w:tc>
      </w:tr>
      <w:tr w:rsidR="00BB75E2" w14:paraId="411C92D3" w14:textId="77777777">
        <w:tc>
          <w:tcPr>
            <w:tcW w:w="4082" w:type="dxa"/>
          </w:tcPr>
          <w:p w14:paraId="0BEB2D28" w14:textId="77777777" w:rsidR="00BB75E2" w:rsidRDefault="009A49DB">
            <w:pPr>
              <w:ind w:firstLineChars="0" w:firstLine="0"/>
            </w:pPr>
            <w:r>
              <w:t>UL_ARFCN_CFG_RSP</w:t>
            </w:r>
          </w:p>
        </w:tc>
        <w:tc>
          <w:tcPr>
            <w:tcW w:w="973" w:type="dxa"/>
          </w:tcPr>
          <w:p w14:paraId="58300529" w14:textId="77777777" w:rsidR="00BB75E2" w:rsidRDefault="009A49DB">
            <w:r>
              <w:rPr>
                <w:rFonts w:hint="eastAsia"/>
              </w:rPr>
              <w:t>54</w:t>
            </w:r>
          </w:p>
        </w:tc>
        <w:tc>
          <w:tcPr>
            <w:tcW w:w="2588" w:type="dxa"/>
          </w:tcPr>
          <w:p w14:paraId="4542E77C" w14:textId="77777777" w:rsidR="00BB75E2" w:rsidRDefault="009A49DB">
            <w:pPr>
              <w:ind w:firstLineChars="0" w:firstLine="0"/>
            </w:pPr>
            <w:r>
              <w:rPr>
                <w:rFonts w:hint="eastAsia"/>
              </w:rPr>
              <w:t>The upper frequency point configuration response</w:t>
            </w:r>
          </w:p>
        </w:tc>
        <w:tc>
          <w:tcPr>
            <w:tcW w:w="1927" w:type="dxa"/>
          </w:tcPr>
          <w:p w14:paraId="32B767F9" w14:textId="77777777" w:rsidR="00BB75E2" w:rsidRDefault="009A49DB">
            <w:pPr>
              <w:ind w:firstLineChars="0" w:firstLine="0"/>
            </w:pPr>
            <w:r>
              <w:rPr>
                <w:rFonts w:hint="eastAsia"/>
              </w:rPr>
              <w:t>Base station- -&gt; Main control board</w:t>
            </w:r>
          </w:p>
        </w:tc>
      </w:tr>
      <w:tr w:rsidR="00BB75E2" w14:paraId="151743A0" w14:textId="77777777">
        <w:tc>
          <w:tcPr>
            <w:tcW w:w="4082" w:type="dxa"/>
          </w:tcPr>
          <w:p w14:paraId="00397A8E" w14:textId="77777777" w:rsidR="00BB75E2" w:rsidRDefault="009A49DB">
            <w:pPr>
              <w:ind w:firstLineChars="0" w:firstLine="0"/>
            </w:pPr>
            <w:r>
              <w:t>RUN_TIME_PARA_CFG</w:t>
            </w:r>
          </w:p>
        </w:tc>
        <w:tc>
          <w:tcPr>
            <w:tcW w:w="973" w:type="dxa"/>
          </w:tcPr>
          <w:p w14:paraId="381F3B28" w14:textId="77777777" w:rsidR="00BB75E2" w:rsidRDefault="009A49DB">
            <w:r>
              <w:rPr>
                <w:rFonts w:hint="eastAsia"/>
              </w:rPr>
              <w:t>55</w:t>
            </w:r>
          </w:p>
        </w:tc>
        <w:tc>
          <w:tcPr>
            <w:tcW w:w="2588" w:type="dxa"/>
          </w:tcPr>
          <w:p w14:paraId="212D2F66" w14:textId="77777777" w:rsidR="00BB75E2" w:rsidRDefault="009A49DB">
            <w:pPr>
              <w:ind w:firstLineChars="0" w:firstLine="0"/>
            </w:pPr>
            <w:r>
              <w:rPr>
                <w:rFonts w:hint="eastAsia"/>
              </w:rPr>
              <w:t>Runtime parameter configuration</w:t>
            </w:r>
          </w:p>
        </w:tc>
        <w:tc>
          <w:tcPr>
            <w:tcW w:w="1927" w:type="dxa"/>
          </w:tcPr>
          <w:p w14:paraId="5D8010F4" w14:textId="77777777" w:rsidR="00BB75E2" w:rsidRDefault="009A49DB">
            <w:pPr>
              <w:ind w:firstLineChars="0" w:firstLine="0"/>
            </w:pPr>
            <w:r>
              <w:rPr>
                <w:rFonts w:hint="eastAsia"/>
              </w:rPr>
              <w:t>Main control board- -&gt; Base station</w:t>
            </w:r>
          </w:p>
        </w:tc>
      </w:tr>
      <w:tr w:rsidR="00BB75E2" w14:paraId="6E254F89" w14:textId="77777777">
        <w:tc>
          <w:tcPr>
            <w:tcW w:w="4082" w:type="dxa"/>
          </w:tcPr>
          <w:p w14:paraId="388A0294" w14:textId="77777777" w:rsidR="00BB75E2" w:rsidRDefault="009A49DB">
            <w:pPr>
              <w:ind w:firstLineChars="0" w:firstLine="0"/>
            </w:pPr>
            <w:r>
              <w:t>RUN_TIME_PARA_CFG_RSP</w:t>
            </w:r>
          </w:p>
        </w:tc>
        <w:tc>
          <w:tcPr>
            <w:tcW w:w="973" w:type="dxa"/>
          </w:tcPr>
          <w:p w14:paraId="2191BD1C" w14:textId="77777777" w:rsidR="00BB75E2" w:rsidRDefault="009A49DB">
            <w:r>
              <w:rPr>
                <w:rFonts w:hint="eastAsia"/>
              </w:rPr>
              <w:t>56</w:t>
            </w:r>
          </w:p>
        </w:tc>
        <w:tc>
          <w:tcPr>
            <w:tcW w:w="2588" w:type="dxa"/>
          </w:tcPr>
          <w:p w14:paraId="6F10B0BD" w14:textId="77777777" w:rsidR="00BB75E2" w:rsidRDefault="009A49DB">
            <w:pPr>
              <w:ind w:firstLineChars="0" w:firstLine="0"/>
            </w:pPr>
            <w:r>
              <w:rPr>
                <w:rFonts w:hint="eastAsia"/>
              </w:rPr>
              <w:t>Runtime parameter configuration response</w:t>
            </w:r>
          </w:p>
        </w:tc>
        <w:tc>
          <w:tcPr>
            <w:tcW w:w="1927" w:type="dxa"/>
          </w:tcPr>
          <w:p w14:paraId="6E592D21" w14:textId="77777777" w:rsidR="00BB75E2" w:rsidRDefault="009A49DB">
            <w:pPr>
              <w:ind w:firstLineChars="0" w:firstLine="0"/>
            </w:pPr>
            <w:r>
              <w:rPr>
                <w:rFonts w:hint="eastAsia"/>
              </w:rPr>
              <w:t>Base station- -&gt; Main control board</w:t>
            </w:r>
          </w:p>
        </w:tc>
      </w:tr>
      <w:tr w:rsidR="00BB75E2" w14:paraId="3680DD84" w14:textId="77777777">
        <w:tc>
          <w:tcPr>
            <w:tcW w:w="4082" w:type="dxa"/>
          </w:tcPr>
          <w:p w14:paraId="2869210C" w14:textId="77777777" w:rsidR="00BB75E2" w:rsidRDefault="009A49DB">
            <w:pPr>
              <w:ind w:firstLineChars="0" w:firstLine="0"/>
            </w:pPr>
            <w:r>
              <w:t>INTERFERENCE_ENABLE</w:t>
            </w:r>
          </w:p>
        </w:tc>
        <w:tc>
          <w:tcPr>
            <w:tcW w:w="973" w:type="dxa"/>
          </w:tcPr>
          <w:p w14:paraId="6425A0F3" w14:textId="77777777" w:rsidR="00BB75E2" w:rsidRDefault="009A49DB">
            <w:r>
              <w:rPr>
                <w:rFonts w:hint="eastAsia"/>
              </w:rPr>
              <w:t>57</w:t>
            </w:r>
          </w:p>
        </w:tc>
        <w:tc>
          <w:tcPr>
            <w:tcW w:w="2588" w:type="dxa"/>
          </w:tcPr>
          <w:p w14:paraId="129C7115" w14:textId="77777777" w:rsidR="00BB75E2" w:rsidRDefault="00BB75E2">
            <w:pPr>
              <w:ind w:firstLineChars="0" w:firstLine="0"/>
            </w:pPr>
          </w:p>
        </w:tc>
        <w:tc>
          <w:tcPr>
            <w:tcW w:w="1927" w:type="dxa"/>
          </w:tcPr>
          <w:p w14:paraId="16AAEE33" w14:textId="77777777" w:rsidR="00BB75E2" w:rsidRDefault="00BB75E2">
            <w:pPr>
              <w:ind w:firstLineChars="0" w:firstLine="0"/>
            </w:pPr>
          </w:p>
        </w:tc>
      </w:tr>
      <w:tr w:rsidR="00BB75E2" w14:paraId="3A418190" w14:textId="77777777">
        <w:tc>
          <w:tcPr>
            <w:tcW w:w="4082" w:type="dxa"/>
          </w:tcPr>
          <w:p w14:paraId="08BED345" w14:textId="77777777" w:rsidR="00BB75E2" w:rsidRDefault="009A49DB">
            <w:pPr>
              <w:ind w:firstLineChars="0" w:firstLine="0"/>
            </w:pPr>
            <w:r>
              <w:t>LOCATION_STMSI_NOTIFY</w:t>
            </w:r>
          </w:p>
        </w:tc>
        <w:tc>
          <w:tcPr>
            <w:tcW w:w="973" w:type="dxa"/>
          </w:tcPr>
          <w:p w14:paraId="1BBBA807" w14:textId="77777777" w:rsidR="00BB75E2" w:rsidRDefault="009A49DB">
            <w:r>
              <w:rPr>
                <w:rFonts w:hint="eastAsia"/>
              </w:rPr>
              <w:t>58</w:t>
            </w:r>
          </w:p>
        </w:tc>
        <w:tc>
          <w:tcPr>
            <w:tcW w:w="2588" w:type="dxa"/>
          </w:tcPr>
          <w:p w14:paraId="0929E399" w14:textId="77777777" w:rsidR="00BB75E2" w:rsidRDefault="009A49DB">
            <w:pPr>
              <w:ind w:firstLineChars="0" w:firstLine="0"/>
            </w:pPr>
            <w:r>
              <w:rPr>
                <w:rFonts w:hint="eastAsia"/>
              </w:rPr>
              <w:t>STMSI Location configuration</w:t>
            </w:r>
          </w:p>
        </w:tc>
        <w:tc>
          <w:tcPr>
            <w:tcW w:w="1927" w:type="dxa"/>
          </w:tcPr>
          <w:p w14:paraId="270D09E6" w14:textId="77777777" w:rsidR="00BB75E2" w:rsidRDefault="009A49DB">
            <w:pPr>
              <w:ind w:firstLineChars="0" w:firstLine="0"/>
            </w:pPr>
            <w:r>
              <w:rPr>
                <w:rFonts w:hint="eastAsia"/>
              </w:rPr>
              <w:t>Main control board- -&gt; Base station</w:t>
            </w:r>
          </w:p>
        </w:tc>
      </w:tr>
      <w:tr w:rsidR="00BB75E2" w14:paraId="2368FE48" w14:textId="77777777">
        <w:tc>
          <w:tcPr>
            <w:tcW w:w="4082" w:type="dxa"/>
          </w:tcPr>
          <w:p w14:paraId="7E145650" w14:textId="77777777" w:rsidR="00BB75E2" w:rsidRDefault="009A49DB">
            <w:pPr>
              <w:ind w:firstLineChars="0" w:firstLine="0"/>
            </w:pPr>
            <w:r>
              <w:t>LOCATION_STMSI_NOTIFY_RSP</w:t>
            </w:r>
          </w:p>
        </w:tc>
        <w:tc>
          <w:tcPr>
            <w:tcW w:w="973" w:type="dxa"/>
          </w:tcPr>
          <w:p w14:paraId="6D403591" w14:textId="77777777" w:rsidR="00BB75E2" w:rsidRDefault="009A49DB">
            <w:r>
              <w:rPr>
                <w:rFonts w:hint="eastAsia"/>
              </w:rPr>
              <w:t>59</w:t>
            </w:r>
          </w:p>
        </w:tc>
        <w:tc>
          <w:tcPr>
            <w:tcW w:w="2588" w:type="dxa"/>
          </w:tcPr>
          <w:p w14:paraId="5353FB47" w14:textId="77777777" w:rsidR="00BB75E2" w:rsidRDefault="009A49DB">
            <w:pPr>
              <w:ind w:firstLineChars="0" w:firstLine="0"/>
            </w:pPr>
            <w:r>
              <w:rPr>
                <w:rFonts w:hint="eastAsia"/>
              </w:rPr>
              <w:t>STMSI Position the configuration response</w:t>
            </w:r>
          </w:p>
        </w:tc>
        <w:tc>
          <w:tcPr>
            <w:tcW w:w="1927" w:type="dxa"/>
          </w:tcPr>
          <w:p w14:paraId="57DBB985" w14:textId="77777777" w:rsidR="00BB75E2" w:rsidRDefault="009A49DB">
            <w:pPr>
              <w:ind w:firstLineChars="0" w:firstLine="0"/>
            </w:pPr>
            <w:r>
              <w:rPr>
                <w:rFonts w:hint="eastAsia"/>
              </w:rPr>
              <w:t>Base station- -&gt; Main control board</w:t>
            </w:r>
          </w:p>
        </w:tc>
      </w:tr>
      <w:tr w:rsidR="00BB75E2" w14:paraId="36A59EA2" w14:textId="77777777">
        <w:trPr>
          <w:ins w:id="250" w:author="li" w:date="2019-07-19T14:52:00Z"/>
        </w:trPr>
        <w:tc>
          <w:tcPr>
            <w:tcW w:w="4082" w:type="dxa"/>
          </w:tcPr>
          <w:p w14:paraId="0DEFD744" w14:textId="77777777" w:rsidR="00BB75E2" w:rsidRDefault="009A49DB">
            <w:pPr>
              <w:ind w:firstLineChars="0" w:firstLine="0"/>
              <w:rPr>
                <w:ins w:id="251" w:author="li" w:date="2019-07-19T14:52:00Z"/>
              </w:rPr>
            </w:pPr>
            <w:ins w:id="252" w:author="li" w:date="2019-07-19T14:52:00Z">
              <w:r>
                <w:t>R ESET_RESON</w:t>
              </w:r>
            </w:ins>
          </w:p>
        </w:tc>
        <w:tc>
          <w:tcPr>
            <w:tcW w:w="973" w:type="dxa"/>
          </w:tcPr>
          <w:p w14:paraId="45220DA4" w14:textId="77777777" w:rsidR="00BB75E2" w:rsidRDefault="009A49DB">
            <w:pPr>
              <w:rPr>
                <w:ins w:id="253" w:author="li" w:date="2019-07-19T14:52:00Z"/>
              </w:rPr>
            </w:pPr>
            <w:ins w:id="254" w:author="li" w:date="2019-07-19T14:52:00Z">
              <w:r>
                <w:rPr>
                  <w:rFonts w:hint="eastAsia"/>
                </w:rPr>
                <w:t>62</w:t>
              </w:r>
            </w:ins>
          </w:p>
        </w:tc>
        <w:tc>
          <w:tcPr>
            <w:tcW w:w="2588" w:type="dxa"/>
          </w:tcPr>
          <w:p w14:paraId="4672206C" w14:textId="77777777" w:rsidR="00BB75E2" w:rsidRDefault="009A49DB">
            <w:pPr>
              <w:ind w:firstLineChars="0" w:firstLine="0"/>
              <w:rPr>
                <w:ins w:id="255" w:author="li" w:date="2019-07-19T14:52:00Z"/>
              </w:rPr>
            </w:pPr>
            <w:ins w:id="256" w:author="li" w:date="2019-07-19T14:52:00Z">
              <w:r>
                <w:rPr>
                  <w:rFonts w:hint="eastAsia"/>
                </w:rPr>
                <w:t>Reason for the last restart</w:t>
              </w:r>
            </w:ins>
          </w:p>
        </w:tc>
        <w:tc>
          <w:tcPr>
            <w:tcW w:w="1927" w:type="dxa"/>
          </w:tcPr>
          <w:p w14:paraId="2352B2E4" w14:textId="77777777" w:rsidR="00BB75E2" w:rsidRDefault="009A49DB">
            <w:pPr>
              <w:ind w:firstLineChars="0" w:firstLine="0"/>
              <w:rPr>
                <w:ins w:id="257" w:author="li" w:date="2019-07-19T14:52:00Z"/>
              </w:rPr>
            </w:pPr>
            <w:ins w:id="258" w:author="li" w:date="2019-07-19T14:52:00Z">
              <w:r>
                <w:rPr>
                  <w:rFonts w:hint="eastAsia"/>
                </w:rPr>
                <w:t>Baseband- -&gt; Master Control Board</w:t>
              </w:r>
            </w:ins>
          </w:p>
        </w:tc>
      </w:tr>
      <w:tr w:rsidR="00BB75E2" w14:paraId="3EC24F56" w14:textId="77777777">
        <w:trPr>
          <w:ins w:id="259" w:author="li" w:date="2019-09-19T15:14:00Z"/>
        </w:trPr>
        <w:tc>
          <w:tcPr>
            <w:tcW w:w="4082" w:type="dxa"/>
          </w:tcPr>
          <w:p w14:paraId="0AC38379" w14:textId="77777777" w:rsidR="00BB75E2" w:rsidRDefault="009A49DB">
            <w:pPr>
              <w:ind w:firstLineChars="0" w:firstLine="0"/>
              <w:rPr>
                <w:ins w:id="260" w:author="li" w:date="2019-09-19T15:14:00Z"/>
              </w:rPr>
            </w:pPr>
            <w:ins w:id="261" w:author="li" w:date="2019-09-19T15:14:00Z">
              <w:r>
                <w:t>SINR_RPT_FOR_MC_MODE</w:t>
              </w:r>
            </w:ins>
          </w:p>
        </w:tc>
        <w:tc>
          <w:tcPr>
            <w:tcW w:w="973" w:type="dxa"/>
          </w:tcPr>
          <w:p w14:paraId="09976B8A" w14:textId="77777777" w:rsidR="00BB75E2" w:rsidRDefault="009A49DB">
            <w:pPr>
              <w:rPr>
                <w:ins w:id="262" w:author="li" w:date="2019-09-19T15:14:00Z"/>
              </w:rPr>
            </w:pPr>
            <w:ins w:id="263" w:author="li" w:date="2019-09-19T15:14:00Z">
              <w:r>
                <w:rPr>
                  <w:rFonts w:hint="eastAsia"/>
                </w:rPr>
                <w:t>63</w:t>
              </w:r>
            </w:ins>
          </w:p>
        </w:tc>
        <w:tc>
          <w:tcPr>
            <w:tcW w:w="2588" w:type="dxa"/>
          </w:tcPr>
          <w:p w14:paraId="1105318D" w14:textId="77777777" w:rsidR="00BB75E2" w:rsidRDefault="009A49DB">
            <w:pPr>
              <w:ind w:firstLineChars="0" w:firstLine="0"/>
              <w:rPr>
                <w:ins w:id="264" w:author="li" w:date="2019-09-19T15:14:00Z"/>
              </w:rPr>
            </w:pPr>
            <w:ins w:id="265" w:author="li" w:date="2019-09-20T19:53:00Z">
              <w:r>
                <w:rPr>
                  <w:rFonts w:hint="eastAsia"/>
                </w:rPr>
                <w:t>Report the I MSI and field strength information</w:t>
              </w:r>
            </w:ins>
          </w:p>
        </w:tc>
        <w:tc>
          <w:tcPr>
            <w:tcW w:w="1927" w:type="dxa"/>
          </w:tcPr>
          <w:p w14:paraId="0F4AAC57" w14:textId="77777777" w:rsidR="00BB75E2" w:rsidRDefault="009A49DB">
            <w:pPr>
              <w:ind w:firstLineChars="0" w:firstLine="0"/>
              <w:rPr>
                <w:ins w:id="266" w:author="li" w:date="2019-09-19T15:14:00Z"/>
              </w:rPr>
            </w:pPr>
            <w:ins w:id="267" w:author="li" w:date="2019-09-19T15:15:00Z">
              <w:r>
                <w:rPr>
                  <w:rFonts w:hint="eastAsia"/>
                </w:rPr>
                <w:t>Master control- -&gt; Baseband plate</w:t>
              </w:r>
            </w:ins>
          </w:p>
        </w:tc>
      </w:tr>
      <w:tr w:rsidR="00BB75E2" w14:paraId="3902B888" w14:textId="77777777">
        <w:trPr>
          <w:ins w:id="268" w:author="li" w:date="2019-12-06T10:05:00Z"/>
        </w:trPr>
        <w:tc>
          <w:tcPr>
            <w:tcW w:w="4082" w:type="dxa"/>
          </w:tcPr>
          <w:p w14:paraId="3F6A65E4" w14:textId="77777777" w:rsidR="00BB75E2" w:rsidRDefault="009A49DB">
            <w:pPr>
              <w:tabs>
                <w:tab w:val="left" w:pos="1488"/>
              </w:tabs>
              <w:ind w:firstLineChars="0" w:firstLine="0"/>
              <w:rPr>
                <w:ins w:id="269" w:author="li" w:date="2019-12-06T10:05:00Z"/>
              </w:rPr>
              <w:pPrChange w:id="270" w:author="li" w:date="2019-12-06T10:05:00Z">
                <w:pPr>
                  <w:ind w:firstLineChars="0" w:firstLine="0"/>
                </w:pPr>
              </w:pPrChange>
            </w:pPr>
            <w:ins w:id="271" w:author="li" w:date="2019-12-06T10:05:00Z">
              <w:r>
                <w:t>REPORT_USING_DL_EARFCN</w:t>
              </w:r>
            </w:ins>
          </w:p>
        </w:tc>
        <w:tc>
          <w:tcPr>
            <w:tcW w:w="973" w:type="dxa"/>
          </w:tcPr>
          <w:p w14:paraId="6FD3B8E3" w14:textId="77777777" w:rsidR="00BB75E2" w:rsidRDefault="009A49DB">
            <w:pPr>
              <w:rPr>
                <w:ins w:id="272" w:author="li" w:date="2019-12-06T10:05:00Z"/>
              </w:rPr>
            </w:pPr>
            <w:ins w:id="273" w:author="li" w:date="2019-12-06T10:05:00Z">
              <w:r>
                <w:rPr>
                  <w:rFonts w:hint="eastAsia"/>
                </w:rPr>
                <w:t>64</w:t>
              </w:r>
            </w:ins>
          </w:p>
        </w:tc>
        <w:tc>
          <w:tcPr>
            <w:tcW w:w="2588" w:type="dxa"/>
          </w:tcPr>
          <w:p w14:paraId="2868CD3C" w14:textId="77777777" w:rsidR="00BB75E2" w:rsidRDefault="009A49DB">
            <w:pPr>
              <w:ind w:firstLineChars="0" w:firstLine="0"/>
              <w:rPr>
                <w:ins w:id="274" w:author="li" w:date="2019-12-06T10:05:00Z"/>
              </w:rPr>
            </w:pPr>
            <w:ins w:id="275" w:author="li" w:date="2019-12-06T10:05:00Z">
              <w:r>
                <w:rPr>
                  <w:rFonts w:hint="eastAsia"/>
                </w:rPr>
                <w:t>Report the current usage frequency point</w:t>
              </w:r>
            </w:ins>
          </w:p>
        </w:tc>
        <w:tc>
          <w:tcPr>
            <w:tcW w:w="1927" w:type="dxa"/>
          </w:tcPr>
          <w:p w14:paraId="57963882" w14:textId="77777777" w:rsidR="00BB75E2" w:rsidRDefault="009A49DB">
            <w:pPr>
              <w:ind w:firstLineChars="0" w:firstLine="0"/>
              <w:rPr>
                <w:ins w:id="276" w:author="li" w:date="2019-12-06T10:05:00Z"/>
              </w:rPr>
            </w:pPr>
            <w:ins w:id="277" w:author="li" w:date="2019-12-06T10:05:00Z">
              <w:r>
                <w:rPr>
                  <w:rFonts w:hint="eastAsia"/>
                </w:rPr>
                <w:t>Baseband- - -&gt; Master control</w:t>
              </w:r>
            </w:ins>
          </w:p>
        </w:tc>
      </w:tr>
      <w:tr w:rsidR="00BB75E2" w14:paraId="539D8660" w14:textId="77777777">
        <w:trPr>
          <w:ins w:id="278" w:author="li" w:date="2019-08-21T11:14:00Z"/>
        </w:trPr>
        <w:tc>
          <w:tcPr>
            <w:tcW w:w="4082" w:type="dxa"/>
          </w:tcPr>
          <w:p w14:paraId="386E0310" w14:textId="77777777" w:rsidR="00BB75E2" w:rsidRDefault="009A49DB">
            <w:pPr>
              <w:ind w:firstLineChars="0" w:firstLine="0"/>
              <w:rPr>
                <w:ins w:id="279" w:author="li" w:date="2019-08-21T11:14:00Z"/>
              </w:rPr>
            </w:pPr>
            <w:ins w:id="280" w:author="li" w:date="2019-08-21T11:15:00Z">
              <w:r>
                <w:t>NUM_OF_</w:t>
              </w:r>
            </w:ins>
            <w:ins w:id="281" w:author="li" w:date="2019-08-21T11:14:00Z">
              <w:r>
                <w:t>M SG1_TO_</w:t>
              </w:r>
            </w:ins>
            <w:ins w:id="282" w:author="li" w:date="2019-08-21T11:15:00Z">
              <w:r>
                <w:t>MSG5_</w:t>
              </w:r>
            </w:ins>
            <w:ins w:id="283" w:author="li" w:date="2019-08-21T11:16:00Z">
              <w:r>
                <w:t>REQ</w:t>
              </w:r>
            </w:ins>
          </w:p>
        </w:tc>
        <w:tc>
          <w:tcPr>
            <w:tcW w:w="973" w:type="dxa"/>
          </w:tcPr>
          <w:p w14:paraId="6F78457E" w14:textId="77777777" w:rsidR="00BB75E2" w:rsidRDefault="009A49DB">
            <w:pPr>
              <w:rPr>
                <w:ins w:id="284" w:author="li" w:date="2019-08-21T11:14:00Z"/>
              </w:rPr>
            </w:pPr>
            <w:ins w:id="285" w:author="li" w:date="2019-08-21T11:16:00Z">
              <w:r>
                <w:rPr>
                  <w:rFonts w:hint="eastAsia"/>
                </w:rPr>
                <w:t>65</w:t>
              </w:r>
            </w:ins>
          </w:p>
        </w:tc>
        <w:tc>
          <w:tcPr>
            <w:tcW w:w="2588" w:type="dxa"/>
          </w:tcPr>
          <w:p w14:paraId="740ED3F4" w14:textId="77777777" w:rsidR="00BB75E2" w:rsidRDefault="009A49DB">
            <w:pPr>
              <w:ind w:firstLineChars="0" w:firstLine="0"/>
              <w:rPr>
                <w:ins w:id="286" w:author="li" w:date="2019-08-21T11:14:00Z"/>
              </w:rPr>
            </w:pPr>
            <w:ins w:id="287" w:author="li" w:date="2019-08-21T11:16:00Z">
              <w:r>
                <w:rPr>
                  <w:rFonts w:hint="eastAsia"/>
                </w:rPr>
                <w:t>Message 1 to message 5 number query</w:t>
              </w:r>
            </w:ins>
          </w:p>
        </w:tc>
        <w:tc>
          <w:tcPr>
            <w:tcW w:w="1927" w:type="dxa"/>
          </w:tcPr>
          <w:p w14:paraId="77E6281B" w14:textId="77777777" w:rsidR="00BB75E2" w:rsidRDefault="009A49DB">
            <w:pPr>
              <w:ind w:firstLineChars="0" w:firstLine="0"/>
              <w:rPr>
                <w:ins w:id="288" w:author="li" w:date="2019-08-21T11:14:00Z"/>
              </w:rPr>
            </w:pPr>
            <w:ins w:id="289" w:author="li" w:date="2019-08-21T11:16:00Z">
              <w:r>
                <w:rPr>
                  <w:rFonts w:hint="eastAsia"/>
                </w:rPr>
                <w:t>Master control- -&gt; Baseband plate</w:t>
              </w:r>
            </w:ins>
          </w:p>
        </w:tc>
      </w:tr>
      <w:tr w:rsidR="00BB75E2" w14:paraId="69E7762D" w14:textId="77777777">
        <w:trPr>
          <w:ins w:id="290" w:author="li" w:date="2019-08-21T11:16:00Z"/>
        </w:trPr>
        <w:tc>
          <w:tcPr>
            <w:tcW w:w="4082" w:type="dxa"/>
          </w:tcPr>
          <w:p w14:paraId="5D38E05F" w14:textId="77777777" w:rsidR="00BB75E2" w:rsidRDefault="009A49DB">
            <w:pPr>
              <w:ind w:firstLineChars="0" w:firstLine="0"/>
              <w:rPr>
                <w:ins w:id="291" w:author="li" w:date="2019-08-21T11:16:00Z"/>
              </w:rPr>
            </w:pPr>
            <w:ins w:id="292" w:author="li" w:date="2019-08-21T11:17:00Z">
              <w:r>
                <w:t>NUM_OF_M SG1_TO_MSG5_REPORT</w:t>
              </w:r>
            </w:ins>
          </w:p>
        </w:tc>
        <w:tc>
          <w:tcPr>
            <w:tcW w:w="973" w:type="dxa"/>
          </w:tcPr>
          <w:p w14:paraId="6A0491FF" w14:textId="77777777" w:rsidR="00BB75E2" w:rsidRDefault="009A49DB">
            <w:pPr>
              <w:rPr>
                <w:ins w:id="293" w:author="li" w:date="2019-08-21T11:16:00Z"/>
              </w:rPr>
            </w:pPr>
            <w:ins w:id="294" w:author="li" w:date="2019-08-21T11:17:00Z">
              <w:r>
                <w:rPr>
                  <w:rFonts w:hint="eastAsia"/>
                </w:rPr>
                <w:t>66</w:t>
              </w:r>
            </w:ins>
          </w:p>
        </w:tc>
        <w:tc>
          <w:tcPr>
            <w:tcW w:w="2588" w:type="dxa"/>
          </w:tcPr>
          <w:p w14:paraId="4C61DCA5" w14:textId="77777777" w:rsidR="00BB75E2" w:rsidRDefault="009A49DB">
            <w:pPr>
              <w:ind w:firstLineChars="0" w:firstLine="0"/>
              <w:rPr>
                <w:ins w:id="295" w:author="li" w:date="2019-08-21T11:16:00Z"/>
              </w:rPr>
            </w:pPr>
            <w:ins w:id="296" w:author="li" w:date="2019-08-21T11:17:00Z">
              <w:r>
                <w:rPr>
                  <w:rFonts w:hint="eastAsia"/>
                </w:rPr>
                <w:t>Message 1 to message 5 number is reported</w:t>
              </w:r>
            </w:ins>
          </w:p>
        </w:tc>
        <w:tc>
          <w:tcPr>
            <w:tcW w:w="1927" w:type="dxa"/>
          </w:tcPr>
          <w:p w14:paraId="615A8D31" w14:textId="77777777" w:rsidR="00BB75E2" w:rsidRDefault="009A49DB">
            <w:pPr>
              <w:ind w:firstLineChars="0" w:firstLine="0"/>
              <w:rPr>
                <w:ins w:id="297" w:author="li" w:date="2019-08-21T11:16:00Z"/>
              </w:rPr>
            </w:pPr>
            <w:ins w:id="298" w:author="li" w:date="2019-08-21T11:17:00Z">
              <w:r>
                <w:rPr>
                  <w:rFonts w:hint="eastAsia"/>
                </w:rPr>
                <w:t>Baseband Board-</w:t>
              </w:r>
            </w:ins>
            <w:ins w:id="299" w:author="li" w:date="2019-08-21T11:18:00Z">
              <w:r>
                <w:rPr>
                  <w:rFonts w:hint="eastAsia"/>
                </w:rPr>
                <w:t>&gt; master control</w:t>
              </w:r>
            </w:ins>
          </w:p>
        </w:tc>
      </w:tr>
      <w:tr w:rsidR="00BB75E2" w14:paraId="762FA82F" w14:textId="77777777">
        <w:trPr>
          <w:ins w:id="300" w:author="li" w:date="2020-03-20T09:59:00Z"/>
        </w:trPr>
        <w:tc>
          <w:tcPr>
            <w:tcW w:w="4082" w:type="dxa"/>
          </w:tcPr>
          <w:p w14:paraId="6FAD9355" w14:textId="77777777" w:rsidR="00BB75E2" w:rsidRDefault="009A49DB">
            <w:pPr>
              <w:ind w:firstLineChars="0" w:firstLine="0"/>
              <w:rPr>
                <w:ins w:id="301" w:author="li" w:date="2020-03-20T09:59:00Z"/>
              </w:rPr>
            </w:pPr>
            <w:ins w:id="302" w:author="li" w:date="2020-03-20T10:00:00Z">
              <w:r>
                <w:t>LOCATION_LIST_UNDER_CONTROL</w:t>
              </w:r>
            </w:ins>
          </w:p>
        </w:tc>
        <w:tc>
          <w:tcPr>
            <w:tcW w:w="973" w:type="dxa"/>
          </w:tcPr>
          <w:p w14:paraId="70FA0ECD" w14:textId="77777777" w:rsidR="00BB75E2" w:rsidRDefault="009A49DB">
            <w:pPr>
              <w:rPr>
                <w:ins w:id="303" w:author="li" w:date="2020-03-20T09:59:00Z"/>
              </w:rPr>
            </w:pPr>
            <w:ins w:id="304" w:author="li" w:date="2020-03-20T10:01:00Z">
              <w:r>
                <w:rPr>
                  <w:rFonts w:hint="eastAsia"/>
                </w:rPr>
                <w:t>69</w:t>
              </w:r>
            </w:ins>
          </w:p>
        </w:tc>
        <w:tc>
          <w:tcPr>
            <w:tcW w:w="2588" w:type="dxa"/>
          </w:tcPr>
          <w:p w14:paraId="4416B01B" w14:textId="77777777" w:rsidR="00BB75E2" w:rsidRDefault="009A49DB">
            <w:pPr>
              <w:ind w:firstLineChars="0" w:firstLine="0"/>
              <w:rPr>
                <w:ins w:id="305" w:author="li" w:date="2020-03-20T09:59:00Z"/>
              </w:rPr>
            </w:pPr>
            <w:ins w:id="306" w:author="li" w:date="2020-03-20T10:01:00Z">
              <w:r>
                <w:rPr>
                  <w:rFonts w:hint="eastAsia"/>
                </w:rPr>
                <w:t>Configure the location list under the control system</w:t>
              </w:r>
            </w:ins>
          </w:p>
        </w:tc>
        <w:tc>
          <w:tcPr>
            <w:tcW w:w="1927" w:type="dxa"/>
          </w:tcPr>
          <w:p w14:paraId="356EC95C" w14:textId="77777777" w:rsidR="00BB75E2" w:rsidRDefault="009A49DB">
            <w:pPr>
              <w:ind w:firstLineChars="0" w:firstLine="0"/>
              <w:rPr>
                <w:ins w:id="307" w:author="li" w:date="2020-03-20T09:59:00Z"/>
              </w:rPr>
            </w:pPr>
            <w:ins w:id="308" w:author="li" w:date="2020-03-20T10:01:00Z">
              <w:r>
                <w:rPr>
                  <w:rFonts w:hint="eastAsia"/>
                </w:rPr>
                <w:t>Master control- -&gt; Baseband plate</w:t>
              </w:r>
            </w:ins>
          </w:p>
        </w:tc>
      </w:tr>
      <w:tr w:rsidR="00BB75E2" w14:paraId="627BFC54" w14:textId="77777777">
        <w:trPr>
          <w:ins w:id="309" w:author="li" w:date="2020-03-20T10:01:00Z"/>
        </w:trPr>
        <w:tc>
          <w:tcPr>
            <w:tcW w:w="4082" w:type="dxa"/>
          </w:tcPr>
          <w:p w14:paraId="1D540425" w14:textId="77777777" w:rsidR="00BB75E2" w:rsidRDefault="009A49DB">
            <w:pPr>
              <w:ind w:firstLineChars="0" w:firstLine="0"/>
              <w:rPr>
                <w:ins w:id="310" w:author="li" w:date="2020-03-20T10:01:00Z"/>
              </w:rPr>
            </w:pPr>
            <w:ins w:id="311" w:author="li" w:date="2020-03-20T10:01:00Z">
              <w:r>
                <w:t>LOCATION_LIST_UNDER_CONTROL_RSP</w:t>
              </w:r>
            </w:ins>
          </w:p>
        </w:tc>
        <w:tc>
          <w:tcPr>
            <w:tcW w:w="973" w:type="dxa"/>
          </w:tcPr>
          <w:p w14:paraId="3B2FB6AA" w14:textId="77777777" w:rsidR="00BB75E2" w:rsidRDefault="009A49DB">
            <w:pPr>
              <w:rPr>
                <w:ins w:id="312" w:author="li" w:date="2020-03-20T10:01:00Z"/>
              </w:rPr>
            </w:pPr>
            <w:ins w:id="313" w:author="li" w:date="2020-03-20T10:01:00Z">
              <w:r>
                <w:rPr>
                  <w:rFonts w:hint="eastAsia"/>
                </w:rPr>
                <w:t>70</w:t>
              </w:r>
            </w:ins>
          </w:p>
        </w:tc>
        <w:tc>
          <w:tcPr>
            <w:tcW w:w="2588" w:type="dxa"/>
          </w:tcPr>
          <w:p w14:paraId="307F6C94" w14:textId="77777777" w:rsidR="00BB75E2" w:rsidRDefault="009A49DB">
            <w:pPr>
              <w:ind w:firstLineChars="0" w:firstLine="0"/>
              <w:rPr>
                <w:ins w:id="314" w:author="li" w:date="2020-03-20T10:01:00Z"/>
              </w:rPr>
            </w:pPr>
            <w:ins w:id="315" w:author="li" w:date="2020-03-20T10:01:00Z">
              <w:r>
                <w:rPr>
                  <w:rFonts w:hint="eastAsia"/>
                </w:rPr>
                <w:t>Configure location list response under control</w:t>
              </w:r>
            </w:ins>
          </w:p>
        </w:tc>
        <w:tc>
          <w:tcPr>
            <w:tcW w:w="1927" w:type="dxa"/>
          </w:tcPr>
          <w:p w14:paraId="237534EC" w14:textId="77777777" w:rsidR="00BB75E2" w:rsidRDefault="009A49DB">
            <w:pPr>
              <w:ind w:firstLineChars="0" w:firstLine="0"/>
              <w:rPr>
                <w:ins w:id="316" w:author="li" w:date="2020-03-20T10:01:00Z"/>
              </w:rPr>
            </w:pPr>
            <w:ins w:id="317" w:author="li" w:date="2020-03-20T10:01:00Z">
              <w:r>
                <w:rPr>
                  <w:rFonts w:hint="eastAsia"/>
                </w:rPr>
                <w:t>Baseband board-&gt;</w:t>
              </w:r>
            </w:ins>
            <w:ins w:id="318" w:author="li" w:date="2020-03-20T10:02:00Z">
              <w:r>
                <w:rPr>
                  <w:rFonts w:hint="eastAsia"/>
                </w:rPr>
                <w:t>master control</w:t>
              </w:r>
            </w:ins>
          </w:p>
        </w:tc>
      </w:tr>
    </w:tbl>
    <w:p w14:paraId="498BFE01" w14:textId="77777777" w:rsidR="00BB75E2" w:rsidRDefault="00BB75E2">
      <w:pPr>
        <w:ind w:firstLineChars="0" w:firstLine="0"/>
      </w:pPr>
    </w:p>
    <w:p w14:paraId="1A9C3DE3" w14:textId="77777777" w:rsidR="00BB75E2" w:rsidRDefault="00BB75E2">
      <w:pPr>
        <w:ind w:firstLineChars="0" w:firstLine="0"/>
      </w:pPr>
    </w:p>
    <w:p w14:paraId="76FEF8EA" w14:textId="77777777" w:rsidR="00BB75E2" w:rsidRDefault="00BB75E2">
      <w:pPr>
        <w:ind w:firstLineChars="0" w:firstLine="0"/>
      </w:pPr>
    </w:p>
    <w:p w14:paraId="2EA025D7" w14:textId="77777777" w:rsidR="00BB75E2" w:rsidRDefault="00BB75E2">
      <w:pPr>
        <w:ind w:firstLineChars="0" w:firstLine="0"/>
      </w:pPr>
    </w:p>
    <w:p w14:paraId="50D87442" w14:textId="77777777" w:rsidR="00BB75E2" w:rsidRDefault="009A49DB">
      <w:pPr>
        <w:pStyle w:val="Heading2"/>
      </w:pPr>
      <w:bookmarkStart w:id="319" w:name="_Toc446621468"/>
      <w:bookmarkStart w:id="320" w:name="OLE_LINK98"/>
      <w:bookmarkStart w:id="321" w:name="OLE_LINK97"/>
      <w:r>
        <w:rPr>
          <w:rFonts w:hint="eastAsia"/>
        </w:rPr>
        <w:t xml:space="preserve"> Description of the business message type structure</w:t>
      </w:r>
      <w:bookmarkEnd w:id="319"/>
    </w:p>
    <w:p w14:paraId="1AF0E8F0" w14:textId="77777777" w:rsidR="00BB75E2" w:rsidRDefault="009A49DB">
      <w:pPr>
        <w:ind w:firstLineChars="0" w:firstLine="0"/>
      </w:pPr>
      <w:r>
        <w:rPr>
          <w:rFonts w:hint="eastAsia"/>
        </w:rPr>
        <w:t>All messages need</w:t>
      </w:r>
      <w:r>
        <w:rPr>
          <w:rFonts w:hint="eastAsia"/>
        </w:rPr>
        <w:t xml:space="preserve"> to carry the following tag, sequence number, to determine whether lost, whether repeatedly received, sequence number self-add, different messages need different </w:t>
      </w:r>
      <w:proofErr w:type="spellStart"/>
      <w:r>
        <w:rPr>
          <w:rFonts w:hint="eastAsia"/>
        </w:rPr>
        <w:t>seqNo</w:t>
      </w:r>
      <w:proofErr w:type="spellEnd"/>
      <w:r>
        <w:rPr>
          <w:rFonts w:hint="eastAsia"/>
        </w:rPr>
        <w: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F33539B" w14:textId="77777777">
        <w:trPr>
          <w:tblHeader/>
        </w:trPr>
        <w:tc>
          <w:tcPr>
            <w:tcW w:w="1224" w:type="dxa"/>
            <w:shd w:val="clear" w:color="auto" w:fill="D9D9D9" w:themeFill="background1" w:themeFillShade="D9"/>
          </w:tcPr>
          <w:p w14:paraId="2724F450"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4FBD7295"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31E1AFF2"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3A27AD62"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16EF5438" w14:textId="77777777">
        <w:tc>
          <w:tcPr>
            <w:tcW w:w="1224" w:type="dxa"/>
          </w:tcPr>
          <w:p w14:paraId="0F1B3455" w14:textId="77777777" w:rsidR="00BB75E2" w:rsidRDefault="009A49DB">
            <w:pPr>
              <w:autoSpaceDE w:val="0"/>
              <w:autoSpaceDN w:val="0"/>
              <w:adjustRightInd w:val="0"/>
              <w:ind w:firstLineChars="0" w:firstLine="0"/>
              <w:jc w:val="center"/>
              <w:rPr>
                <w:rFonts w:cs="Arial"/>
                <w:szCs w:val="18"/>
              </w:rPr>
            </w:pPr>
            <w:r>
              <w:rPr>
                <w:rFonts w:cs="Arial" w:hint="eastAsia"/>
                <w:szCs w:val="18"/>
              </w:rPr>
              <w:t>1</w:t>
            </w:r>
          </w:p>
        </w:tc>
        <w:tc>
          <w:tcPr>
            <w:tcW w:w="2268" w:type="dxa"/>
          </w:tcPr>
          <w:p w14:paraId="21B35E3F"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793367A8"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41C90E4" w14:textId="77777777" w:rsidR="00BB75E2" w:rsidRDefault="009A49DB">
            <w:pPr>
              <w:autoSpaceDE w:val="0"/>
              <w:autoSpaceDN w:val="0"/>
              <w:adjustRightInd w:val="0"/>
              <w:ind w:firstLineChars="0" w:firstLine="0"/>
              <w:jc w:val="left"/>
              <w:rPr>
                <w:rFonts w:cs="Arial"/>
                <w:szCs w:val="18"/>
              </w:rPr>
            </w:pPr>
            <w:r>
              <w:rPr>
                <w:rFonts w:cs="Arial" w:hint="eastAsia"/>
                <w:szCs w:val="18"/>
              </w:rPr>
              <w:t>serial number</w:t>
            </w:r>
          </w:p>
        </w:tc>
      </w:tr>
    </w:tbl>
    <w:p w14:paraId="767EB691" w14:textId="77777777" w:rsidR="00BB75E2" w:rsidRDefault="00BB75E2">
      <w:pPr>
        <w:ind w:firstLineChars="0" w:firstLine="0"/>
      </w:pPr>
    </w:p>
    <w:p w14:paraId="762ECACA" w14:textId="77777777" w:rsidR="00BB75E2" w:rsidRDefault="009A49DB">
      <w:pPr>
        <w:pStyle w:val="Heading3"/>
      </w:pPr>
      <w:bookmarkStart w:id="322" w:name="_设备启动通知"/>
      <w:bookmarkStart w:id="323" w:name="_Toc446621469"/>
      <w:bookmarkStart w:id="324" w:name="OLE_LINK23"/>
      <w:bookmarkStart w:id="325" w:name="OLE_LINK22"/>
      <w:bookmarkStart w:id="326" w:name="OLE_LINK24"/>
      <w:bookmarkEnd w:id="320"/>
      <w:bookmarkEnd w:id="321"/>
      <w:bookmarkEnd w:id="322"/>
      <w:r>
        <w:rPr>
          <w:rFonts w:hint="eastAsia"/>
        </w:rPr>
        <w:t>Device startup notification</w:t>
      </w:r>
    </w:p>
    <w:tbl>
      <w:tblPr>
        <w:tblStyle w:val="TableGrid"/>
        <w:tblW w:w="8787" w:type="dxa"/>
        <w:tblInd w:w="18" w:type="dxa"/>
        <w:tblLayout w:type="fixed"/>
        <w:tblLook w:val="04A0" w:firstRow="1" w:lastRow="0" w:firstColumn="1" w:lastColumn="0" w:noHBand="0" w:noVBand="1"/>
      </w:tblPr>
      <w:tblGrid>
        <w:gridCol w:w="1224"/>
        <w:gridCol w:w="1418"/>
        <w:gridCol w:w="1843"/>
        <w:gridCol w:w="4302"/>
      </w:tblGrid>
      <w:tr w:rsidR="00BB75E2" w14:paraId="050B483B" w14:textId="77777777">
        <w:trPr>
          <w:tblHeader/>
        </w:trPr>
        <w:tc>
          <w:tcPr>
            <w:tcW w:w="1224" w:type="dxa"/>
            <w:shd w:val="clear" w:color="auto" w:fill="D9D9D9" w:themeFill="background1" w:themeFillShade="D9"/>
          </w:tcPr>
          <w:p w14:paraId="7C2699CC"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1418" w:type="dxa"/>
            <w:shd w:val="clear" w:color="auto" w:fill="D9D9D9" w:themeFill="background1" w:themeFillShade="D9"/>
          </w:tcPr>
          <w:p w14:paraId="6FE70F08"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0E38A3B7"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4302" w:type="dxa"/>
            <w:shd w:val="clear" w:color="auto" w:fill="D9D9D9" w:themeFill="background1" w:themeFillShade="D9"/>
          </w:tcPr>
          <w:p w14:paraId="2DED560F"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22F79452" w14:textId="77777777">
        <w:tc>
          <w:tcPr>
            <w:tcW w:w="1224" w:type="dxa"/>
          </w:tcPr>
          <w:p w14:paraId="1CDEBD8D" w14:textId="77777777" w:rsidR="00BB75E2" w:rsidRDefault="009A49DB">
            <w:pPr>
              <w:autoSpaceDE w:val="0"/>
              <w:autoSpaceDN w:val="0"/>
              <w:adjustRightInd w:val="0"/>
              <w:ind w:firstLineChars="0" w:firstLine="0"/>
              <w:jc w:val="center"/>
              <w:rPr>
                <w:rFonts w:cs="Arial"/>
                <w:szCs w:val="18"/>
              </w:rPr>
            </w:pPr>
            <w:r>
              <w:rPr>
                <w:rFonts w:cs="Arial" w:hint="eastAsia"/>
                <w:szCs w:val="18"/>
              </w:rPr>
              <w:t>21</w:t>
            </w:r>
          </w:p>
        </w:tc>
        <w:tc>
          <w:tcPr>
            <w:tcW w:w="1418" w:type="dxa"/>
          </w:tcPr>
          <w:p w14:paraId="281A93F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EAAC74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4302" w:type="dxa"/>
          </w:tcPr>
          <w:p w14:paraId="18AC3EF2" w14:textId="77777777" w:rsidR="00BB75E2" w:rsidRDefault="009A49DB">
            <w:pPr>
              <w:autoSpaceDE w:val="0"/>
              <w:autoSpaceDN w:val="0"/>
              <w:adjustRightInd w:val="0"/>
              <w:ind w:firstLineChars="0" w:firstLine="0"/>
              <w:jc w:val="left"/>
              <w:rPr>
                <w:rFonts w:cs="Arial"/>
                <w:szCs w:val="18"/>
              </w:rPr>
            </w:pPr>
            <w:r>
              <w:rPr>
                <w:rFonts w:cs="Arial" w:hint="eastAsia"/>
                <w:szCs w:val="18"/>
              </w:rPr>
              <w:t>Represents the frequency band supported by the base station</w:t>
            </w:r>
          </w:p>
        </w:tc>
      </w:tr>
      <w:tr w:rsidR="00BB75E2" w14:paraId="06AC0515" w14:textId="77777777">
        <w:tc>
          <w:tcPr>
            <w:tcW w:w="1224" w:type="dxa"/>
          </w:tcPr>
          <w:p w14:paraId="0F01CF6E" w14:textId="77777777" w:rsidR="00BB75E2" w:rsidRDefault="009A49DB">
            <w:pPr>
              <w:autoSpaceDE w:val="0"/>
              <w:autoSpaceDN w:val="0"/>
              <w:adjustRightInd w:val="0"/>
              <w:ind w:firstLineChars="0" w:firstLine="0"/>
              <w:jc w:val="center"/>
              <w:rPr>
                <w:rFonts w:cs="Arial"/>
                <w:szCs w:val="18"/>
              </w:rPr>
            </w:pPr>
            <w:r>
              <w:rPr>
                <w:rFonts w:cs="Arial" w:hint="eastAsia"/>
                <w:szCs w:val="18"/>
              </w:rPr>
              <w:t>22</w:t>
            </w:r>
          </w:p>
        </w:tc>
        <w:tc>
          <w:tcPr>
            <w:tcW w:w="1418" w:type="dxa"/>
          </w:tcPr>
          <w:p w14:paraId="537F66EE"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99CAC9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4302" w:type="dxa"/>
          </w:tcPr>
          <w:p w14:paraId="6A965840" w14:textId="77777777" w:rsidR="00BB75E2" w:rsidRDefault="009A49DB">
            <w:pPr>
              <w:autoSpaceDE w:val="0"/>
              <w:autoSpaceDN w:val="0"/>
              <w:adjustRightInd w:val="0"/>
              <w:ind w:firstLineChars="0" w:firstLine="0"/>
              <w:jc w:val="left"/>
              <w:rPr>
                <w:rFonts w:cs="Arial"/>
                <w:szCs w:val="18"/>
              </w:rPr>
            </w:pPr>
            <w:r>
              <w:rPr>
                <w:rFonts w:cs="Arial" w:hint="eastAsia"/>
                <w:szCs w:val="18"/>
              </w:rPr>
              <w:t>Support for either the TDD or the FDD:</w:t>
            </w:r>
          </w:p>
          <w:p w14:paraId="24C473F5"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TDD</w:t>
            </w:r>
          </w:p>
          <w:p w14:paraId="1FA1364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r>
              <w:rPr>
                <w:rFonts w:cs="Arial" w:hint="eastAsia"/>
                <w:szCs w:val="18"/>
              </w:rPr>
              <w:t>：</w:t>
            </w:r>
            <w:r>
              <w:rPr>
                <w:rFonts w:cs="Arial" w:hint="eastAsia"/>
                <w:szCs w:val="18"/>
              </w:rPr>
              <w:t>FDD</w:t>
            </w:r>
          </w:p>
        </w:tc>
      </w:tr>
      <w:tr w:rsidR="00BB75E2" w14:paraId="38DBD74B" w14:textId="77777777">
        <w:tc>
          <w:tcPr>
            <w:tcW w:w="1224" w:type="dxa"/>
          </w:tcPr>
          <w:p w14:paraId="104BAE74" w14:textId="77777777" w:rsidR="00BB75E2" w:rsidRDefault="009A49DB">
            <w:pPr>
              <w:autoSpaceDE w:val="0"/>
              <w:autoSpaceDN w:val="0"/>
              <w:adjustRightInd w:val="0"/>
              <w:ind w:firstLineChars="0" w:firstLine="0"/>
              <w:jc w:val="center"/>
              <w:rPr>
                <w:rFonts w:cs="Arial"/>
                <w:szCs w:val="18"/>
                <w:lang w:val="en-GB"/>
              </w:rPr>
            </w:pPr>
            <w:r>
              <w:rPr>
                <w:rFonts w:cs="Arial"/>
                <w:szCs w:val="18"/>
                <w:lang w:val="en-GB"/>
              </w:rPr>
              <w:t>17</w:t>
            </w:r>
          </w:p>
        </w:tc>
        <w:tc>
          <w:tcPr>
            <w:tcW w:w="1418" w:type="dxa"/>
          </w:tcPr>
          <w:p w14:paraId="427057FB" w14:textId="77777777" w:rsidR="00BB75E2" w:rsidRDefault="009A49DB">
            <w:pPr>
              <w:autoSpaceDE w:val="0"/>
              <w:autoSpaceDN w:val="0"/>
              <w:adjustRightInd w:val="0"/>
              <w:ind w:firstLineChars="0" w:firstLine="0"/>
              <w:jc w:val="left"/>
              <w:rPr>
                <w:rFonts w:cs="Arial"/>
                <w:szCs w:val="18"/>
                <w:lang w:val="en-GB"/>
              </w:rPr>
            </w:pPr>
            <w:r>
              <w:rPr>
                <w:rFonts w:cs="Arial"/>
                <w:szCs w:val="18"/>
                <w:lang w:val="en-GB"/>
              </w:rPr>
              <w:t>uint8_</w:t>
            </w:r>
            <w:proofErr w:type="gramStart"/>
            <w:r>
              <w:rPr>
                <w:rFonts w:cs="Arial"/>
                <w:szCs w:val="18"/>
                <w:lang w:val="en-GB"/>
              </w:rPr>
              <w:t>t[</w:t>
            </w:r>
            <w:proofErr w:type="gramEnd"/>
            <w:r>
              <w:rPr>
                <w:rFonts w:cs="Arial"/>
                <w:szCs w:val="18"/>
                <w:lang w:val="en-GB"/>
              </w:rPr>
              <w:t>]</w:t>
            </w:r>
          </w:p>
        </w:tc>
        <w:tc>
          <w:tcPr>
            <w:tcW w:w="1843" w:type="dxa"/>
          </w:tcPr>
          <w:p w14:paraId="6AEC08BB" w14:textId="77777777" w:rsidR="00BB75E2" w:rsidRDefault="009A49DB">
            <w:pPr>
              <w:autoSpaceDE w:val="0"/>
              <w:autoSpaceDN w:val="0"/>
              <w:adjustRightInd w:val="0"/>
              <w:ind w:firstLineChars="0" w:firstLine="0"/>
              <w:jc w:val="left"/>
              <w:rPr>
                <w:rFonts w:cs="Arial"/>
                <w:szCs w:val="18"/>
                <w:lang w:val="en-GB"/>
              </w:rPr>
            </w:pPr>
            <w:r>
              <w:rPr>
                <w:rFonts w:cs="Arial"/>
                <w:szCs w:val="18"/>
                <w:lang w:val="en-GB"/>
              </w:rPr>
              <w:t>1</w:t>
            </w:r>
          </w:p>
        </w:tc>
        <w:tc>
          <w:tcPr>
            <w:tcW w:w="4302" w:type="dxa"/>
          </w:tcPr>
          <w:p w14:paraId="7C17D1E2" w14:textId="77777777" w:rsidR="00BB75E2" w:rsidRDefault="009A49DB">
            <w:pPr>
              <w:autoSpaceDE w:val="0"/>
              <w:autoSpaceDN w:val="0"/>
              <w:adjustRightInd w:val="0"/>
              <w:ind w:firstLineChars="0" w:firstLine="0"/>
              <w:jc w:val="left"/>
              <w:rPr>
                <w:rFonts w:cs="Arial"/>
                <w:szCs w:val="18"/>
                <w:lang w:val="en-GB"/>
              </w:rPr>
            </w:pPr>
            <w:r>
              <w:rPr>
                <w:rFonts w:cs="Arial" w:hint="eastAsia"/>
                <w:szCs w:val="18"/>
                <w:lang w:val="en-GB"/>
              </w:rPr>
              <w:t>An IP address, a string format, such as "192.168.178.212"</w:t>
            </w:r>
          </w:p>
        </w:tc>
      </w:tr>
      <w:tr w:rsidR="00BB75E2" w14:paraId="2DB31C9E" w14:textId="77777777">
        <w:tc>
          <w:tcPr>
            <w:tcW w:w="1224" w:type="dxa"/>
          </w:tcPr>
          <w:p w14:paraId="64DF2C63" w14:textId="77777777" w:rsidR="00BB75E2" w:rsidRDefault="009A49DB">
            <w:pPr>
              <w:autoSpaceDE w:val="0"/>
              <w:autoSpaceDN w:val="0"/>
              <w:adjustRightInd w:val="0"/>
              <w:ind w:firstLineChars="0" w:firstLine="0"/>
              <w:jc w:val="center"/>
              <w:rPr>
                <w:rFonts w:cs="Arial"/>
                <w:szCs w:val="18"/>
              </w:rPr>
            </w:pPr>
            <w:r>
              <w:rPr>
                <w:rFonts w:cs="Arial" w:hint="eastAsia"/>
                <w:szCs w:val="18"/>
              </w:rPr>
              <w:t>40</w:t>
            </w:r>
          </w:p>
        </w:tc>
        <w:tc>
          <w:tcPr>
            <w:tcW w:w="1418" w:type="dxa"/>
          </w:tcPr>
          <w:p w14:paraId="60B6D17E" w14:textId="77777777" w:rsidR="00BB75E2" w:rsidRDefault="009A49DB">
            <w:pPr>
              <w:autoSpaceDE w:val="0"/>
              <w:autoSpaceDN w:val="0"/>
              <w:adjustRightInd w:val="0"/>
              <w:ind w:firstLineChars="0" w:firstLine="0"/>
              <w:jc w:val="left"/>
              <w:rPr>
                <w:rFonts w:cs="Arial"/>
                <w:szCs w:val="18"/>
                <w:lang w:val="en-GB"/>
              </w:rPr>
            </w:pPr>
            <w:r>
              <w:rPr>
                <w:rFonts w:cs="Arial" w:hint="eastAsia"/>
                <w:szCs w:val="18"/>
                <w:lang w:val="en-GB"/>
              </w:rPr>
              <w:t>uint8_</w:t>
            </w:r>
            <w:proofErr w:type="gramStart"/>
            <w:r>
              <w:rPr>
                <w:rFonts w:cs="Arial" w:hint="eastAsia"/>
                <w:szCs w:val="18"/>
                <w:lang w:val="en-GB"/>
              </w:rPr>
              <w:t>t[</w:t>
            </w:r>
            <w:proofErr w:type="gramEnd"/>
            <w:r>
              <w:rPr>
                <w:rFonts w:cs="Arial" w:hint="eastAsia"/>
                <w:szCs w:val="18"/>
                <w:lang w:val="en-GB"/>
              </w:rPr>
              <w:t>]</w:t>
            </w:r>
          </w:p>
        </w:tc>
        <w:tc>
          <w:tcPr>
            <w:tcW w:w="1843" w:type="dxa"/>
          </w:tcPr>
          <w:p w14:paraId="608FAE75" w14:textId="77777777" w:rsidR="00BB75E2" w:rsidRDefault="009A49DB">
            <w:pPr>
              <w:autoSpaceDE w:val="0"/>
              <w:autoSpaceDN w:val="0"/>
              <w:adjustRightInd w:val="0"/>
              <w:ind w:firstLineChars="0" w:firstLine="0"/>
              <w:jc w:val="left"/>
              <w:rPr>
                <w:rFonts w:cs="Arial"/>
                <w:szCs w:val="18"/>
                <w:lang w:val="en-GB"/>
              </w:rPr>
            </w:pPr>
            <w:r>
              <w:rPr>
                <w:rFonts w:cs="Arial" w:hint="eastAsia"/>
                <w:szCs w:val="18"/>
                <w:lang w:val="en-GB"/>
              </w:rPr>
              <w:t>1</w:t>
            </w:r>
          </w:p>
        </w:tc>
        <w:tc>
          <w:tcPr>
            <w:tcW w:w="4302" w:type="dxa"/>
          </w:tcPr>
          <w:p w14:paraId="032496A0" w14:textId="77777777" w:rsidR="00BB75E2" w:rsidRDefault="009A49DB">
            <w:pPr>
              <w:autoSpaceDE w:val="0"/>
              <w:autoSpaceDN w:val="0"/>
              <w:adjustRightInd w:val="0"/>
              <w:ind w:firstLineChars="0" w:firstLine="0"/>
              <w:jc w:val="left"/>
              <w:rPr>
                <w:rFonts w:cs="Arial"/>
                <w:szCs w:val="18"/>
                <w:lang w:val="en-GB"/>
              </w:rPr>
            </w:pPr>
            <w:r>
              <w:rPr>
                <w:rFonts w:cs="Arial" w:hint="eastAsia"/>
                <w:szCs w:val="18"/>
                <w:lang w:val="en-GB"/>
              </w:rPr>
              <w:t>MAC address, string format, such as "00:12:34:1d: 42:22"</w:t>
            </w:r>
          </w:p>
        </w:tc>
      </w:tr>
    </w:tbl>
    <w:p w14:paraId="4B5D9E7C" w14:textId="77777777" w:rsidR="00BB75E2" w:rsidRDefault="009A49DB">
      <w:pPr>
        <w:pStyle w:val="Heading3"/>
      </w:pPr>
      <w:bookmarkStart w:id="327" w:name="_设备启动通知响应"/>
      <w:bookmarkEnd w:id="327"/>
      <w:r>
        <w:rPr>
          <w:rFonts w:hint="eastAsia"/>
        </w:rPr>
        <w:t>Device starts notification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F6D91AC" w14:textId="77777777">
        <w:trPr>
          <w:tblHeader/>
        </w:trPr>
        <w:tc>
          <w:tcPr>
            <w:tcW w:w="1224" w:type="dxa"/>
            <w:shd w:val="clear" w:color="auto" w:fill="D9D9D9" w:themeFill="background1" w:themeFillShade="D9"/>
          </w:tcPr>
          <w:p w14:paraId="6195D7A8"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4C7F355A"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472E980F"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618C5389"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3F7D41E6" w14:textId="77777777">
        <w:tc>
          <w:tcPr>
            <w:tcW w:w="1224" w:type="dxa"/>
          </w:tcPr>
          <w:p w14:paraId="097A6AB3" w14:textId="77777777" w:rsidR="00BB75E2" w:rsidRDefault="009A49DB">
            <w:pPr>
              <w:autoSpaceDE w:val="0"/>
              <w:autoSpaceDN w:val="0"/>
              <w:adjustRightInd w:val="0"/>
              <w:ind w:firstLineChars="0" w:firstLine="0"/>
              <w:jc w:val="center"/>
              <w:rPr>
                <w:rFonts w:cs="Arial"/>
                <w:szCs w:val="18"/>
              </w:rPr>
            </w:pPr>
            <w:r>
              <w:rPr>
                <w:rFonts w:cs="Arial" w:hint="eastAsia"/>
                <w:szCs w:val="18"/>
              </w:rPr>
              <w:t>6</w:t>
            </w:r>
          </w:p>
        </w:tc>
        <w:tc>
          <w:tcPr>
            <w:tcW w:w="2268" w:type="dxa"/>
          </w:tcPr>
          <w:p w14:paraId="385C0821"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DB0AF2F"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E3D65B5"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54739D1B"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725EF22B" w14:textId="77777777" w:rsidR="00BB75E2" w:rsidRDefault="009A49DB">
            <w:pPr>
              <w:autoSpaceDE w:val="0"/>
              <w:autoSpaceDN w:val="0"/>
              <w:adjustRightInd w:val="0"/>
              <w:ind w:firstLineChars="0" w:firstLine="0"/>
              <w:jc w:val="left"/>
              <w:rPr>
                <w:rFonts w:cs="Arial"/>
                <w:szCs w:val="18"/>
              </w:rPr>
            </w:pPr>
            <w:r>
              <w:rPr>
                <w:rFonts w:cs="Arial" w:hint="eastAsia"/>
                <w:szCs w:val="18"/>
              </w:rPr>
              <w:t>Other values reserved</w:t>
            </w:r>
          </w:p>
        </w:tc>
      </w:tr>
    </w:tbl>
    <w:p w14:paraId="4355EC25" w14:textId="77777777" w:rsidR="00BB75E2" w:rsidRDefault="00BB75E2"/>
    <w:p w14:paraId="52512E3E" w14:textId="77777777" w:rsidR="00BB75E2" w:rsidRDefault="009A49DB">
      <w:pPr>
        <w:pStyle w:val="Heading3"/>
      </w:pPr>
      <w:bookmarkStart w:id="328" w:name="_心跳"/>
      <w:bookmarkEnd w:id="328"/>
      <w:r>
        <w:rPr>
          <w:rFonts w:hint="eastAsia"/>
        </w:rPr>
        <w:t>heartbeat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AF3DB79" w14:textId="77777777">
        <w:trPr>
          <w:tblHeader/>
        </w:trPr>
        <w:tc>
          <w:tcPr>
            <w:tcW w:w="1224" w:type="dxa"/>
            <w:shd w:val="clear" w:color="auto" w:fill="D9D9D9" w:themeFill="background1" w:themeFillShade="D9"/>
          </w:tcPr>
          <w:p w14:paraId="0F67E275"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1F67657E"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5CAD5515"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00A5FD52"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4523188C" w14:textId="77777777">
        <w:tc>
          <w:tcPr>
            <w:tcW w:w="1224" w:type="dxa"/>
          </w:tcPr>
          <w:p w14:paraId="7837A2FF" w14:textId="77777777" w:rsidR="00BB75E2" w:rsidRDefault="009A49DB">
            <w:pPr>
              <w:autoSpaceDE w:val="0"/>
              <w:autoSpaceDN w:val="0"/>
              <w:adjustRightInd w:val="0"/>
              <w:ind w:firstLineChars="0" w:firstLine="0"/>
              <w:jc w:val="center"/>
              <w:rPr>
                <w:rFonts w:cs="Arial"/>
                <w:szCs w:val="18"/>
              </w:rPr>
            </w:pPr>
            <w:r>
              <w:rPr>
                <w:rFonts w:cs="Arial" w:hint="eastAsia"/>
                <w:szCs w:val="18"/>
              </w:rPr>
              <w:t>not take tag</w:t>
            </w:r>
          </w:p>
        </w:tc>
        <w:tc>
          <w:tcPr>
            <w:tcW w:w="2268" w:type="dxa"/>
          </w:tcPr>
          <w:p w14:paraId="0975078D" w14:textId="77777777" w:rsidR="00BB75E2" w:rsidRDefault="00BB75E2">
            <w:pPr>
              <w:autoSpaceDE w:val="0"/>
              <w:autoSpaceDN w:val="0"/>
              <w:adjustRightInd w:val="0"/>
              <w:ind w:firstLineChars="0" w:firstLine="0"/>
              <w:jc w:val="left"/>
              <w:rPr>
                <w:rFonts w:cs="Arial"/>
                <w:szCs w:val="18"/>
              </w:rPr>
            </w:pPr>
          </w:p>
        </w:tc>
        <w:tc>
          <w:tcPr>
            <w:tcW w:w="1843" w:type="dxa"/>
          </w:tcPr>
          <w:p w14:paraId="69AF69E3" w14:textId="77777777" w:rsidR="00BB75E2" w:rsidRDefault="00BB75E2">
            <w:pPr>
              <w:autoSpaceDE w:val="0"/>
              <w:autoSpaceDN w:val="0"/>
              <w:adjustRightInd w:val="0"/>
              <w:ind w:firstLineChars="0" w:firstLine="0"/>
              <w:jc w:val="left"/>
              <w:rPr>
                <w:rFonts w:cs="Arial"/>
                <w:szCs w:val="18"/>
              </w:rPr>
            </w:pPr>
          </w:p>
        </w:tc>
        <w:tc>
          <w:tcPr>
            <w:tcW w:w="3452" w:type="dxa"/>
          </w:tcPr>
          <w:p w14:paraId="097E161D" w14:textId="77777777" w:rsidR="00BB75E2" w:rsidRDefault="00BB75E2">
            <w:pPr>
              <w:autoSpaceDE w:val="0"/>
              <w:autoSpaceDN w:val="0"/>
              <w:adjustRightInd w:val="0"/>
              <w:ind w:firstLineChars="0" w:firstLine="0"/>
              <w:jc w:val="left"/>
              <w:rPr>
                <w:rFonts w:cs="Arial"/>
                <w:szCs w:val="18"/>
              </w:rPr>
            </w:pPr>
          </w:p>
        </w:tc>
      </w:tr>
    </w:tbl>
    <w:p w14:paraId="6E718DAC" w14:textId="77777777" w:rsidR="00BB75E2" w:rsidRDefault="009A49DB">
      <w:pPr>
        <w:pStyle w:val="Heading3"/>
      </w:pPr>
      <w:bookmarkStart w:id="329" w:name="_心跳响应"/>
      <w:bookmarkEnd w:id="329"/>
      <w:r>
        <w:rPr>
          <w:rFonts w:hint="eastAsia"/>
        </w:rPr>
        <w:lastRenderedPageBreak/>
        <w:t>Heartbeat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4FC2073" w14:textId="77777777">
        <w:trPr>
          <w:tblHeader/>
        </w:trPr>
        <w:tc>
          <w:tcPr>
            <w:tcW w:w="1224" w:type="dxa"/>
            <w:shd w:val="clear" w:color="auto" w:fill="D9D9D9" w:themeFill="background1" w:themeFillShade="D9"/>
          </w:tcPr>
          <w:p w14:paraId="1554DF05"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73FC8D11"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3ABCC59B"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76F58BAB"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0A6F832F" w14:textId="77777777">
        <w:tc>
          <w:tcPr>
            <w:tcW w:w="1224" w:type="dxa"/>
          </w:tcPr>
          <w:p w14:paraId="1775A309" w14:textId="77777777" w:rsidR="00BB75E2" w:rsidRDefault="009A49DB">
            <w:pPr>
              <w:autoSpaceDE w:val="0"/>
              <w:autoSpaceDN w:val="0"/>
              <w:adjustRightInd w:val="0"/>
              <w:ind w:firstLineChars="0" w:firstLine="0"/>
              <w:jc w:val="center"/>
              <w:rPr>
                <w:rFonts w:cs="Arial"/>
                <w:szCs w:val="18"/>
              </w:rPr>
            </w:pPr>
            <w:r>
              <w:rPr>
                <w:rFonts w:cs="Arial" w:hint="eastAsia"/>
                <w:szCs w:val="18"/>
              </w:rPr>
              <w:t>not take tag</w:t>
            </w:r>
          </w:p>
        </w:tc>
        <w:tc>
          <w:tcPr>
            <w:tcW w:w="2268" w:type="dxa"/>
          </w:tcPr>
          <w:p w14:paraId="16FC6025" w14:textId="77777777" w:rsidR="00BB75E2" w:rsidRDefault="00BB75E2">
            <w:pPr>
              <w:autoSpaceDE w:val="0"/>
              <w:autoSpaceDN w:val="0"/>
              <w:adjustRightInd w:val="0"/>
              <w:ind w:firstLineChars="0" w:firstLine="0"/>
              <w:jc w:val="left"/>
              <w:rPr>
                <w:rFonts w:cs="Arial"/>
                <w:szCs w:val="18"/>
              </w:rPr>
            </w:pPr>
          </w:p>
        </w:tc>
        <w:tc>
          <w:tcPr>
            <w:tcW w:w="1843" w:type="dxa"/>
          </w:tcPr>
          <w:p w14:paraId="6B01370B" w14:textId="77777777" w:rsidR="00BB75E2" w:rsidRDefault="00BB75E2">
            <w:pPr>
              <w:autoSpaceDE w:val="0"/>
              <w:autoSpaceDN w:val="0"/>
              <w:adjustRightInd w:val="0"/>
              <w:ind w:firstLineChars="0" w:firstLine="0"/>
              <w:jc w:val="left"/>
              <w:rPr>
                <w:rFonts w:cs="Arial"/>
                <w:szCs w:val="18"/>
              </w:rPr>
            </w:pPr>
          </w:p>
        </w:tc>
        <w:tc>
          <w:tcPr>
            <w:tcW w:w="3452" w:type="dxa"/>
          </w:tcPr>
          <w:p w14:paraId="28A98567" w14:textId="77777777" w:rsidR="00BB75E2" w:rsidRDefault="00BB75E2">
            <w:pPr>
              <w:autoSpaceDE w:val="0"/>
              <w:autoSpaceDN w:val="0"/>
              <w:adjustRightInd w:val="0"/>
              <w:ind w:firstLineChars="0" w:firstLine="0"/>
              <w:jc w:val="left"/>
              <w:rPr>
                <w:rFonts w:cs="Arial"/>
                <w:szCs w:val="18"/>
              </w:rPr>
            </w:pPr>
          </w:p>
        </w:tc>
      </w:tr>
    </w:tbl>
    <w:p w14:paraId="73084F7A" w14:textId="77777777" w:rsidR="00BB75E2" w:rsidRDefault="00BB75E2"/>
    <w:p w14:paraId="20DDFE5F" w14:textId="77777777" w:rsidR="00BB75E2" w:rsidRDefault="00BB75E2"/>
    <w:p w14:paraId="7F745082" w14:textId="77777777" w:rsidR="00BB75E2" w:rsidRDefault="009A49DB">
      <w:pPr>
        <w:pStyle w:val="Heading3"/>
      </w:pPr>
      <w:r>
        <w:rPr>
          <w:rFonts w:hint="eastAsia"/>
        </w:rPr>
        <w:t>Start sweep frequency</w:t>
      </w:r>
      <w:bookmarkEnd w:id="323"/>
    </w:p>
    <w:bookmarkEnd w:id="324"/>
    <w:bookmarkEnd w:id="325"/>
    <w:bookmarkEnd w:id="326"/>
    <w:p w14:paraId="2C418ECD" w14:textId="77777777" w:rsidR="00BB75E2" w:rsidRDefault="00BB75E2">
      <w:pPr>
        <w:ind w:firstLineChars="0" w:firstLine="0"/>
      </w:pP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52C94A1" w14:textId="77777777">
        <w:trPr>
          <w:tblHeader/>
        </w:trPr>
        <w:tc>
          <w:tcPr>
            <w:tcW w:w="1224" w:type="dxa"/>
            <w:shd w:val="clear" w:color="auto" w:fill="D9D9D9" w:themeFill="background1" w:themeFillShade="D9"/>
          </w:tcPr>
          <w:p w14:paraId="6A1026D0"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08ADD953"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1076FDE0"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3FF6411C"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787BF41E" w14:textId="77777777">
        <w:tc>
          <w:tcPr>
            <w:tcW w:w="1224" w:type="dxa"/>
          </w:tcPr>
          <w:p w14:paraId="7A4ECCEF" w14:textId="77777777" w:rsidR="00BB75E2" w:rsidRDefault="009A49DB">
            <w:pPr>
              <w:autoSpaceDE w:val="0"/>
              <w:autoSpaceDN w:val="0"/>
              <w:adjustRightInd w:val="0"/>
              <w:ind w:firstLineChars="0" w:firstLine="0"/>
              <w:jc w:val="center"/>
              <w:rPr>
                <w:rFonts w:cs="Arial"/>
                <w:szCs w:val="18"/>
              </w:rPr>
            </w:pPr>
            <w:r>
              <w:rPr>
                <w:rFonts w:cs="Arial" w:hint="eastAsia"/>
                <w:szCs w:val="18"/>
              </w:rPr>
              <w:t>2</w:t>
            </w:r>
          </w:p>
        </w:tc>
        <w:tc>
          <w:tcPr>
            <w:tcW w:w="2268" w:type="dxa"/>
          </w:tcPr>
          <w:p w14:paraId="3C18F4F8"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47AA99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0C88AA7" w14:textId="77777777" w:rsidR="00BB75E2" w:rsidRDefault="009A49DB">
            <w:pPr>
              <w:autoSpaceDE w:val="0"/>
              <w:autoSpaceDN w:val="0"/>
              <w:adjustRightInd w:val="0"/>
              <w:ind w:firstLineChars="0" w:firstLine="0"/>
              <w:jc w:val="left"/>
              <w:rPr>
                <w:rFonts w:cs="Arial"/>
                <w:szCs w:val="18"/>
              </w:rPr>
            </w:pPr>
            <w:r>
              <w:rPr>
                <w:rFonts w:cs="Arial" w:hint="eastAsia"/>
                <w:szCs w:val="18"/>
              </w:rPr>
              <w:t>PCI, number of PCI in the list, 0 indicates no PCI list</w:t>
            </w:r>
          </w:p>
        </w:tc>
      </w:tr>
      <w:tr w:rsidR="00BB75E2" w14:paraId="6A4431B9" w14:textId="77777777">
        <w:tc>
          <w:tcPr>
            <w:tcW w:w="1224" w:type="dxa"/>
          </w:tcPr>
          <w:p w14:paraId="46511FBB" w14:textId="77777777" w:rsidR="00BB75E2" w:rsidRDefault="009A49DB">
            <w:pPr>
              <w:autoSpaceDE w:val="0"/>
              <w:autoSpaceDN w:val="0"/>
              <w:adjustRightInd w:val="0"/>
              <w:ind w:firstLineChars="0" w:firstLine="0"/>
              <w:jc w:val="center"/>
              <w:rPr>
                <w:rFonts w:cs="Arial"/>
                <w:szCs w:val="18"/>
              </w:rPr>
            </w:pPr>
            <w:r>
              <w:rPr>
                <w:rFonts w:cs="Arial" w:hint="eastAsia"/>
                <w:szCs w:val="18"/>
              </w:rPr>
              <w:t>3</w:t>
            </w:r>
          </w:p>
        </w:tc>
        <w:tc>
          <w:tcPr>
            <w:tcW w:w="2268" w:type="dxa"/>
          </w:tcPr>
          <w:p w14:paraId="313B1417"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uint16_t</w:t>
            </w:r>
          </w:p>
        </w:tc>
        <w:tc>
          <w:tcPr>
            <w:tcW w:w="1843" w:type="dxa"/>
          </w:tcPr>
          <w:p w14:paraId="427E70F3"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7BFF5C5" w14:textId="77777777" w:rsidR="00BB75E2" w:rsidRDefault="009A49DB">
            <w:pPr>
              <w:autoSpaceDE w:val="0"/>
              <w:autoSpaceDN w:val="0"/>
              <w:adjustRightInd w:val="0"/>
              <w:ind w:firstLineChars="0" w:firstLine="0"/>
              <w:jc w:val="left"/>
              <w:rPr>
                <w:rFonts w:cs="Arial"/>
                <w:szCs w:val="18"/>
              </w:rPr>
            </w:pPr>
            <w:r>
              <w:rPr>
                <w:rFonts w:cs="Arial" w:hint="eastAsia"/>
                <w:szCs w:val="18"/>
              </w:rPr>
              <w:t>PCI tabulation</w:t>
            </w:r>
          </w:p>
        </w:tc>
      </w:tr>
      <w:tr w:rsidR="00BB75E2" w14:paraId="3348C293" w14:textId="77777777">
        <w:tc>
          <w:tcPr>
            <w:tcW w:w="1224" w:type="dxa"/>
          </w:tcPr>
          <w:p w14:paraId="55347806" w14:textId="77777777" w:rsidR="00BB75E2" w:rsidRDefault="009A49DB">
            <w:pPr>
              <w:autoSpaceDE w:val="0"/>
              <w:autoSpaceDN w:val="0"/>
              <w:adjustRightInd w:val="0"/>
              <w:ind w:firstLineChars="0" w:firstLine="0"/>
              <w:jc w:val="center"/>
              <w:rPr>
                <w:rFonts w:cs="Arial"/>
                <w:szCs w:val="18"/>
              </w:rPr>
            </w:pPr>
            <w:r>
              <w:rPr>
                <w:rFonts w:cs="Arial" w:hint="eastAsia"/>
                <w:szCs w:val="18"/>
              </w:rPr>
              <w:t>4</w:t>
            </w:r>
          </w:p>
        </w:tc>
        <w:tc>
          <w:tcPr>
            <w:tcW w:w="2268" w:type="dxa"/>
          </w:tcPr>
          <w:p w14:paraId="58ED54A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3D52F4F"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484BCB8"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Represent the number of </w:t>
            </w:r>
            <w:proofErr w:type="spellStart"/>
            <w:r>
              <w:rPr>
                <w:rFonts w:cs="Arial" w:hint="eastAsia"/>
                <w:szCs w:val="18"/>
              </w:rPr>
              <w:t>earfcn_range</w:t>
            </w:r>
            <w:proofErr w:type="spellEnd"/>
          </w:p>
        </w:tc>
      </w:tr>
      <w:tr w:rsidR="00BB75E2" w14:paraId="09FBF2AC" w14:textId="77777777">
        <w:tc>
          <w:tcPr>
            <w:tcW w:w="1224" w:type="dxa"/>
          </w:tcPr>
          <w:p w14:paraId="095D522E" w14:textId="77777777" w:rsidR="00BB75E2" w:rsidRDefault="009A49DB">
            <w:pPr>
              <w:autoSpaceDE w:val="0"/>
              <w:autoSpaceDN w:val="0"/>
              <w:adjustRightInd w:val="0"/>
              <w:ind w:firstLineChars="0" w:firstLine="0"/>
              <w:jc w:val="center"/>
              <w:rPr>
                <w:rFonts w:cs="Arial"/>
                <w:szCs w:val="18"/>
              </w:rPr>
            </w:pPr>
            <w:r>
              <w:rPr>
                <w:rFonts w:cs="Arial" w:hint="eastAsia"/>
                <w:szCs w:val="18"/>
              </w:rPr>
              <w:t>5</w:t>
            </w:r>
          </w:p>
        </w:tc>
        <w:tc>
          <w:tcPr>
            <w:tcW w:w="2268" w:type="dxa"/>
          </w:tcPr>
          <w:p w14:paraId="5C265AD8"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array of </w:t>
            </w:r>
            <w:proofErr w:type="spellStart"/>
            <w:r>
              <w:rPr>
                <w:rFonts w:cs="Arial" w:hint="eastAsia"/>
                <w:szCs w:val="18"/>
              </w:rPr>
              <w:t>earfcn_range</w:t>
            </w:r>
            <w:proofErr w:type="spellEnd"/>
          </w:p>
        </w:tc>
        <w:tc>
          <w:tcPr>
            <w:tcW w:w="1843" w:type="dxa"/>
          </w:tcPr>
          <w:p w14:paraId="4677E9C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1508B48" w14:textId="77777777" w:rsidR="00BB75E2" w:rsidRDefault="009A49DB">
            <w:pPr>
              <w:autoSpaceDE w:val="0"/>
              <w:autoSpaceDN w:val="0"/>
              <w:adjustRightInd w:val="0"/>
              <w:ind w:firstLineChars="0" w:firstLine="0"/>
              <w:jc w:val="left"/>
              <w:rPr>
                <w:rFonts w:cs="Arial"/>
                <w:szCs w:val="18"/>
              </w:rPr>
            </w:pPr>
            <w:r>
              <w:rPr>
                <w:rFonts w:cs="Arial" w:hint="eastAsia"/>
                <w:szCs w:val="18"/>
              </w:rPr>
              <w:t>List of frequency point ranges.</w:t>
            </w:r>
          </w:p>
        </w:tc>
      </w:tr>
      <w:tr w:rsidR="00BB75E2" w14:paraId="1E69238E" w14:textId="77777777">
        <w:tc>
          <w:tcPr>
            <w:tcW w:w="1224" w:type="dxa"/>
          </w:tcPr>
          <w:p w14:paraId="219955BA" w14:textId="77777777" w:rsidR="00BB75E2" w:rsidRDefault="009A49DB">
            <w:pPr>
              <w:autoSpaceDE w:val="0"/>
              <w:autoSpaceDN w:val="0"/>
              <w:adjustRightInd w:val="0"/>
              <w:ind w:firstLineChars="0" w:firstLine="0"/>
              <w:jc w:val="center"/>
              <w:rPr>
                <w:rFonts w:cs="Arial"/>
                <w:szCs w:val="18"/>
              </w:rPr>
            </w:pPr>
            <w:r>
              <w:rPr>
                <w:rFonts w:cs="Arial" w:hint="eastAsia"/>
                <w:bCs/>
                <w:szCs w:val="18"/>
              </w:rPr>
              <w:t>13</w:t>
            </w:r>
          </w:p>
        </w:tc>
        <w:tc>
          <w:tcPr>
            <w:tcW w:w="2268" w:type="dxa"/>
          </w:tcPr>
          <w:p w14:paraId="127A8A1E"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02114BF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C9B5718" w14:textId="77777777" w:rsidR="00BB75E2" w:rsidRDefault="009A49DB">
            <w:pPr>
              <w:autoSpaceDE w:val="0"/>
              <w:autoSpaceDN w:val="0"/>
              <w:adjustRightInd w:val="0"/>
              <w:ind w:firstLineChars="0" w:firstLine="0"/>
              <w:jc w:val="left"/>
              <w:rPr>
                <w:rFonts w:cs="Arial"/>
                <w:szCs w:val="18"/>
              </w:rPr>
            </w:pPr>
            <w:r>
              <w:rPr>
                <w:rFonts w:cs="Arial" w:hint="eastAsia"/>
                <w:szCs w:val="18"/>
              </w:rPr>
              <w:t>RSSI value: 0...128</w:t>
            </w:r>
          </w:p>
        </w:tc>
      </w:tr>
      <w:tr w:rsidR="00BB75E2" w14:paraId="1822FB91" w14:textId="77777777">
        <w:tc>
          <w:tcPr>
            <w:tcW w:w="1224" w:type="dxa"/>
          </w:tcPr>
          <w:p w14:paraId="4285B9B4" w14:textId="77777777" w:rsidR="00BB75E2" w:rsidRDefault="009A49DB">
            <w:pPr>
              <w:autoSpaceDE w:val="0"/>
              <w:autoSpaceDN w:val="0"/>
              <w:adjustRightInd w:val="0"/>
              <w:ind w:firstLineChars="0" w:firstLine="0"/>
              <w:jc w:val="center"/>
              <w:rPr>
                <w:rFonts w:cs="Arial"/>
                <w:bCs/>
                <w:szCs w:val="18"/>
              </w:rPr>
            </w:pPr>
            <w:r>
              <w:rPr>
                <w:rFonts w:cs="Arial" w:hint="eastAsia"/>
                <w:bCs/>
                <w:szCs w:val="18"/>
              </w:rPr>
              <w:t>26</w:t>
            </w:r>
          </w:p>
        </w:tc>
        <w:tc>
          <w:tcPr>
            <w:tcW w:w="2268" w:type="dxa"/>
          </w:tcPr>
          <w:p w14:paraId="1F32144C"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F415C4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97E2A98" w14:textId="77777777" w:rsidR="00BB75E2" w:rsidRDefault="009A49DB">
            <w:pPr>
              <w:autoSpaceDE w:val="0"/>
              <w:autoSpaceDN w:val="0"/>
              <w:adjustRightInd w:val="0"/>
              <w:ind w:firstLineChars="0" w:firstLine="0"/>
              <w:jc w:val="left"/>
              <w:rPr>
                <w:rFonts w:cs="Arial"/>
                <w:szCs w:val="18"/>
              </w:rPr>
            </w:pPr>
            <w:r>
              <w:rPr>
                <w:rFonts w:cs="Arial" w:hint="eastAsia"/>
                <w:szCs w:val="18"/>
              </w:rPr>
              <w:t>Scan result reporting strategy:</w:t>
            </w:r>
          </w:p>
          <w:p w14:paraId="2834ED66" w14:textId="77777777" w:rsidR="00BB75E2" w:rsidRDefault="009A49DB">
            <w:pPr>
              <w:autoSpaceDE w:val="0"/>
              <w:autoSpaceDN w:val="0"/>
              <w:adjustRightInd w:val="0"/>
              <w:ind w:firstLineChars="0" w:firstLine="0"/>
              <w:jc w:val="left"/>
              <w:rPr>
                <w:rFonts w:cs="Arial"/>
                <w:szCs w:val="18"/>
              </w:rPr>
            </w:pPr>
            <w:r>
              <w:rPr>
                <w:rFonts w:cs="Arial" w:hint="eastAsia"/>
                <w:szCs w:val="18"/>
              </w:rPr>
              <w:t>0: Report all the results</w:t>
            </w:r>
          </w:p>
          <w:p w14:paraId="11843647" w14:textId="77777777" w:rsidR="00BB75E2" w:rsidRDefault="009A49DB">
            <w:pPr>
              <w:autoSpaceDE w:val="0"/>
              <w:autoSpaceDN w:val="0"/>
              <w:adjustRightInd w:val="0"/>
              <w:ind w:firstLineChars="0" w:firstLine="0"/>
              <w:jc w:val="left"/>
              <w:rPr>
                <w:rFonts w:cs="Arial"/>
                <w:szCs w:val="18"/>
              </w:rPr>
            </w:pPr>
            <w:r>
              <w:rPr>
                <w:rFonts w:cs="Arial" w:hint="eastAsia"/>
                <w:szCs w:val="18"/>
              </w:rPr>
              <w:t>1: For only scan to RSSI, but can not search the cell, and does not appear in the list of different frequency adjacent areas, do not report</w:t>
            </w:r>
          </w:p>
        </w:tc>
      </w:tr>
    </w:tbl>
    <w:p w14:paraId="11199EE1" w14:textId="77777777" w:rsidR="00BB75E2" w:rsidRDefault="00BB75E2">
      <w:pPr>
        <w:ind w:firstLineChars="0" w:firstLine="0"/>
      </w:pPr>
    </w:p>
    <w:p w14:paraId="1EF0CFDE" w14:textId="77777777" w:rsidR="00BB75E2" w:rsidRDefault="009A49DB">
      <w:pPr>
        <w:pStyle w:val="ListParagraph"/>
        <w:ind w:firstLineChars="0" w:firstLine="0"/>
        <w:jc w:val="left"/>
      </w:pPr>
      <w:bookmarkStart w:id="330" w:name="OLE_LINK13"/>
      <w:bookmarkStart w:id="331" w:name="OLE_LINK14"/>
      <w:bookmarkStart w:id="332" w:name="OLE_LINK15"/>
      <w:r>
        <w:rPr>
          <w:rFonts w:cs="Arial" w:hint="eastAsia"/>
          <w:b/>
          <w:bCs/>
          <w:szCs w:val="18"/>
        </w:rPr>
        <w:t>earfcn_range (Each frequency point is saved in a network byte order)</w:t>
      </w:r>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6F23549B" w14:textId="77777777">
        <w:trPr>
          <w:tblHeader/>
        </w:trPr>
        <w:tc>
          <w:tcPr>
            <w:tcW w:w="1791" w:type="dxa"/>
            <w:shd w:val="clear" w:color="auto" w:fill="D9D9D9" w:themeFill="background1" w:themeFillShade="D9"/>
          </w:tcPr>
          <w:p w14:paraId="17633EFC"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Elements</w:t>
            </w:r>
          </w:p>
        </w:tc>
        <w:tc>
          <w:tcPr>
            <w:tcW w:w="1985" w:type="dxa"/>
            <w:shd w:val="clear" w:color="auto" w:fill="D9D9D9" w:themeFill="background1" w:themeFillShade="D9"/>
          </w:tcPr>
          <w:p w14:paraId="5573FA06"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Value</w:t>
            </w:r>
          </w:p>
        </w:tc>
        <w:tc>
          <w:tcPr>
            <w:tcW w:w="1417" w:type="dxa"/>
            <w:shd w:val="clear" w:color="auto" w:fill="D9D9D9" w:themeFill="background1" w:themeFillShade="D9"/>
          </w:tcPr>
          <w:p w14:paraId="5D4BA606"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Type</w:t>
            </w:r>
          </w:p>
        </w:tc>
        <w:tc>
          <w:tcPr>
            <w:tcW w:w="3311" w:type="dxa"/>
            <w:shd w:val="clear" w:color="auto" w:fill="D9D9D9" w:themeFill="background1" w:themeFillShade="D9"/>
          </w:tcPr>
          <w:p w14:paraId="3A2D18F5"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Description</w:t>
            </w:r>
          </w:p>
        </w:tc>
      </w:tr>
      <w:tr w:rsidR="00BB75E2" w14:paraId="6F585D7C" w14:textId="77777777">
        <w:tc>
          <w:tcPr>
            <w:tcW w:w="1791" w:type="dxa"/>
          </w:tcPr>
          <w:p w14:paraId="3971A3D6"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start_earfcn</w:t>
            </w:r>
            <w:proofErr w:type="spellEnd"/>
          </w:p>
        </w:tc>
        <w:tc>
          <w:tcPr>
            <w:tcW w:w="1985" w:type="dxa"/>
          </w:tcPr>
          <w:p w14:paraId="57A72760" w14:textId="77777777" w:rsidR="00BB75E2" w:rsidRDefault="009A49DB">
            <w:pPr>
              <w:autoSpaceDE w:val="0"/>
              <w:autoSpaceDN w:val="0"/>
              <w:adjustRightInd w:val="0"/>
              <w:ind w:firstLineChars="0" w:firstLine="0"/>
              <w:jc w:val="left"/>
              <w:rPr>
                <w:rFonts w:cs="Arial"/>
                <w:szCs w:val="18"/>
              </w:rPr>
            </w:pPr>
            <w:r>
              <w:rPr>
                <w:rFonts w:cs="Arial" w:hint="eastAsia"/>
                <w:szCs w:val="18"/>
              </w:rPr>
              <w:t>0..65535</w:t>
            </w:r>
          </w:p>
        </w:tc>
        <w:tc>
          <w:tcPr>
            <w:tcW w:w="1417" w:type="dxa"/>
          </w:tcPr>
          <w:p w14:paraId="429E7786"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545C2DDD" w14:textId="77777777" w:rsidR="00BB75E2" w:rsidRDefault="009A49DB">
            <w:pPr>
              <w:autoSpaceDE w:val="0"/>
              <w:autoSpaceDN w:val="0"/>
              <w:adjustRightInd w:val="0"/>
              <w:ind w:firstLineChars="0" w:firstLine="0"/>
              <w:jc w:val="left"/>
              <w:rPr>
                <w:rFonts w:cs="Arial"/>
                <w:szCs w:val="18"/>
              </w:rPr>
            </w:pPr>
            <w:r>
              <w:rPr>
                <w:rFonts w:cs="Arial" w:hint="eastAsia"/>
                <w:szCs w:val="18"/>
              </w:rPr>
              <w:t>The beginning of the frequency point</w:t>
            </w:r>
          </w:p>
        </w:tc>
      </w:tr>
      <w:tr w:rsidR="00BB75E2" w14:paraId="3EA7FF78" w14:textId="77777777">
        <w:tc>
          <w:tcPr>
            <w:tcW w:w="1791" w:type="dxa"/>
          </w:tcPr>
          <w:p w14:paraId="2C0754F6"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end_earfcn</w:t>
            </w:r>
            <w:proofErr w:type="spellEnd"/>
          </w:p>
        </w:tc>
        <w:tc>
          <w:tcPr>
            <w:tcW w:w="1985" w:type="dxa"/>
          </w:tcPr>
          <w:p w14:paraId="30531F09" w14:textId="77777777" w:rsidR="00BB75E2" w:rsidRDefault="009A49DB">
            <w:pPr>
              <w:autoSpaceDE w:val="0"/>
              <w:autoSpaceDN w:val="0"/>
              <w:adjustRightInd w:val="0"/>
              <w:ind w:firstLineChars="0" w:firstLine="0"/>
              <w:jc w:val="left"/>
              <w:rPr>
                <w:rFonts w:cs="Arial"/>
                <w:szCs w:val="18"/>
              </w:rPr>
            </w:pPr>
            <w:r>
              <w:rPr>
                <w:rFonts w:cs="Arial" w:hint="eastAsia"/>
                <w:szCs w:val="18"/>
              </w:rPr>
              <w:t>0..65535</w:t>
            </w:r>
          </w:p>
        </w:tc>
        <w:tc>
          <w:tcPr>
            <w:tcW w:w="1417" w:type="dxa"/>
          </w:tcPr>
          <w:p w14:paraId="7FDA628C"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7803A398" w14:textId="77777777" w:rsidR="00BB75E2" w:rsidRDefault="009A49DB">
            <w:pPr>
              <w:autoSpaceDE w:val="0"/>
              <w:autoSpaceDN w:val="0"/>
              <w:adjustRightInd w:val="0"/>
              <w:ind w:firstLineChars="0" w:firstLine="0"/>
              <w:jc w:val="left"/>
              <w:rPr>
                <w:rFonts w:cs="Arial"/>
                <w:szCs w:val="18"/>
              </w:rPr>
            </w:pPr>
            <w:r>
              <w:rPr>
                <w:rFonts w:cs="Arial" w:hint="eastAsia"/>
                <w:szCs w:val="18"/>
              </w:rPr>
              <w:t>The end of the frequency</w:t>
            </w:r>
          </w:p>
        </w:tc>
      </w:tr>
      <w:bookmarkEnd w:id="330"/>
      <w:bookmarkEnd w:id="331"/>
      <w:bookmarkEnd w:id="332"/>
    </w:tbl>
    <w:p w14:paraId="4E00852C" w14:textId="77777777" w:rsidR="00BB75E2" w:rsidRDefault="00BB75E2">
      <w:pPr>
        <w:pStyle w:val="ListParagraph"/>
        <w:ind w:left="360" w:firstLineChars="0" w:firstLine="0"/>
      </w:pPr>
    </w:p>
    <w:p w14:paraId="0501B604" w14:textId="77777777" w:rsidR="00BB75E2" w:rsidRDefault="009A49DB">
      <w:pPr>
        <w:pStyle w:val="Heading3"/>
      </w:pPr>
      <w:bookmarkStart w:id="333" w:name="_Toc446621470"/>
      <w:r>
        <w:rPr>
          <w:rFonts w:hint="eastAsia"/>
        </w:rPr>
        <w:t>Start the sweep response</w:t>
      </w:r>
      <w:bookmarkEnd w:id="333"/>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D2B9557" w14:textId="77777777">
        <w:trPr>
          <w:tblHeader/>
        </w:trPr>
        <w:tc>
          <w:tcPr>
            <w:tcW w:w="1224" w:type="dxa"/>
            <w:shd w:val="clear" w:color="auto" w:fill="D9D9D9" w:themeFill="background1" w:themeFillShade="D9"/>
          </w:tcPr>
          <w:p w14:paraId="2DB0607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270903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35A4F0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A9765D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EF5CF88" w14:textId="77777777">
        <w:tc>
          <w:tcPr>
            <w:tcW w:w="1224" w:type="dxa"/>
          </w:tcPr>
          <w:p w14:paraId="3C0D2470"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6</w:t>
            </w:r>
          </w:p>
        </w:tc>
        <w:tc>
          <w:tcPr>
            <w:tcW w:w="2268" w:type="dxa"/>
          </w:tcPr>
          <w:p w14:paraId="5F3BC40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2DB937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CB3FC31" w14:textId="77777777" w:rsidR="00BB75E2" w:rsidRDefault="009A49DB">
            <w:pPr>
              <w:autoSpaceDE w:val="0"/>
              <w:autoSpaceDN w:val="0"/>
              <w:adjustRightInd w:val="0"/>
              <w:ind w:firstLineChars="0" w:firstLine="0"/>
              <w:jc w:val="left"/>
              <w:rPr>
                <w:rFonts w:cs="Arial"/>
                <w:szCs w:val="18"/>
              </w:rPr>
            </w:pPr>
            <w:r>
              <w:rPr>
                <w:rFonts w:cs="Arial" w:hint="eastAsia"/>
                <w:szCs w:val="18"/>
              </w:rPr>
              <w:t>Returns the result, and 0 indicates a success</w:t>
            </w:r>
          </w:p>
          <w:p w14:paraId="6FDEA8BB" w14:textId="77777777" w:rsidR="00BB75E2" w:rsidRDefault="009A49DB">
            <w:pPr>
              <w:autoSpaceDE w:val="0"/>
              <w:autoSpaceDN w:val="0"/>
              <w:adjustRightInd w:val="0"/>
              <w:ind w:firstLineChars="0" w:firstLine="0"/>
              <w:jc w:val="left"/>
              <w:rPr>
                <w:rFonts w:cs="Arial"/>
                <w:szCs w:val="18"/>
              </w:rPr>
            </w:pPr>
            <w:r>
              <w:rPr>
                <w:rFonts w:cs="Arial" w:hint="eastAsia"/>
                <w:szCs w:val="18"/>
              </w:rPr>
              <w:t>1: Message resolution failed</w:t>
            </w:r>
          </w:p>
          <w:p w14:paraId="4BFC1255" w14:textId="77777777" w:rsidR="00BB75E2" w:rsidRDefault="009A49DB">
            <w:pPr>
              <w:autoSpaceDE w:val="0"/>
              <w:autoSpaceDN w:val="0"/>
              <w:adjustRightInd w:val="0"/>
              <w:ind w:firstLineChars="0" w:firstLine="0"/>
              <w:jc w:val="left"/>
              <w:rPr>
                <w:rFonts w:cs="Arial"/>
                <w:szCs w:val="18"/>
              </w:rPr>
            </w:pPr>
            <w:r>
              <w:rPr>
                <w:rFonts w:cs="Arial" w:hint="eastAsia"/>
                <w:szCs w:val="18"/>
              </w:rPr>
              <w:t>2: Illegal parameters</w:t>
            </w:r>
          </w:p>
          <w:p w14:paraId="20581F39" w14:textId="77777777" w:rsidR="00BB75E2" w:rsidRDefault="009A49DB">
            <w:pPr>
              <w:autoSpaceDE w:val="0"/>
              <w:autoSpaceDN w:val="0"/>
              <w:adjustRightInd w:val="0"/>
              <w:ind w:firstLineChars="0" w:firstLine="0"/>
              <w:jc w:val="left"/>
              <w:rPr>
                <w:rFonts w:cs="Arial"/>
                <w:szCs w:val="18"/>
              </w:rPr>
            </w:pPr>
            <w:r>
              <w:rPr>
                <w:rFonts w:cs="Arial" w:hint="eastAsia"/>
                <w:szCs w:val="18"/>
              </w:rPr>
              <w:t>3: Internal software error</w:t>
            </w:r>
          </w:p>
          <w:p w14:paraId="6FB28719" w14:textId="77777777" w:rsidR="00BB75E2" w:rsidRDefault="009A49DB">
            <w:pPr>
              <w:autoSpaceDE w:val="0"/>
              <w:autoSpaceDN w:val="0"/>
              <w:adjustRightInd w:val="0"/>
              <w:ind w:firstLineChars="0" w:firstLine="0"/>
              <w:jc w:val="left"/>
              <w:rPr>
                <w:rFonts w:cs="Arial"/>
                <w:szCs w:val="18"/>
              </w:rPr>
            </w:pPr>
            <w:r>
              <w:rPr>
                <w:rFonts w:cs="Arial" w:hint="eastAsia"/>
                <w:szCs w:val="18"/>
              </w:rPr>
              <w:t>4: Scan is in progress</w:t>
            </w:r>
          </w:p>
        </w:tc>
      </w:tr>
    </w:tbl>
    <w:p w14:paraId="27275B37" w14:textId="77777777" w:rsidR="00BB75E2" w:rsidRDefault="00BB75E2">
      <w:pPr>
        <w:ind w:firstLineChars="0" w:firstLine="0"/>
      </w:pPr>
    </w:p>
    <w:p w14:paraId="2BE31969" w14:textId="77777777" w:rsidR="00BB75E2" w:rsidRDefault="009A49DB">
      <w:pPr>
        <w:pStyle w:val="Heading3"/>
      </w:pPr>
      <w:bookmarkStart w:id="334" w:name="_Toc446621471"/>
      <w:bookmarkStart w:id="335" w:name="OLE_LINK32"/>
      <w:bookmarkStart w:id="336" w:name="OLE_LINK31"/>
      <w:r>
        <w:rPr>
          <w:rFonts w:hint="eastAsia"/>
        </w:rPr>
        <w:t>Stop sweeping</w:t>
      </w:r>
      <w:bookmarkEnd w:id="334"/>
    </w:p>
    <w:bookmarkEnd w:id="335"/>
    <w:bookmarkEnd w:id="336"/>
    <w:p w14:paraId="42528F1C" w14:textId="77777777" w:rsidR="00BB75E2" w:rsidRDefault="009A49DB">
      <w:r>
        <w:rPr>
          <w:rFonts w:hint="eastAsia"/>
        </w:rPr>
        <w:t>After receiving the message, the base station stops the scan, but does not clear the result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66A80FF" w14:textId="77777777">
        <w:trPr>
          <w:tblHeader/>
        </w:trPr>
        <w:tc>
          <w:tcPr>
            <w:tcW w:w="1224" w:type="dxa"/>
            <w:shd w:val="clear" w:color="auto" w:fill="D9D9D9" w:themeFill="background1" w:themeFillShade="D9"/>
          </w:tcPr>
          <w:p w14:paraId="7449075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0AAF96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A2EE72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467350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6EAF6D7" w14:textId="77777777">
        <w:tc>
          <w:tcPr>
            <w:tcW w:w="1224" w:type="dxa"/>
          </w:tcPr>
          <w:p w14:paraId="1EE3919A"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1B55880E" w14:textId="77777777" w:rsidR="00BB75E2" w:rsidRDefault="00BB75E2">
            <w:pPr>
              <w:autoSpaceDE w:val="0"/>
              <w:autoSpaceDN w:val="0"/>
              <w:adjustRightInd w:val="0"/>
              <w:ind w:firstLineChars="0" w:firstLine="0"/>
              <w:jc w:val="left"/>
              <w:rPr>
                <w:rFonts w:cs="Arial"/>
                <w:szCs w:val="18"/>
              </w:rPr>
            </w:pPr>
          </w:p>
        </w:tc>
        <w:tc>
          <w:tcPr>
            <w:tcW w:w="1843" w:type="dxa"/>
          </w:tcPr>
          <w:p w14:paraId="3B514306" w14:textId="77777777" w:rsidR="00BB75E2" w:rsidRDefault="00BB75E2">
            <w:pPr>
              <w:autoSpaceDE w:val="0"/>
              <w:autoSpaceDN w:val="0"/>
              <w:adjustRightInd w:val="0"/>
              <w:ind w:firstLineChars="0" w:firstLine="0"/>
              <w:jc w:val="left"/>
              <w:rPr>
                <w:rFonts w:cs="Arial"/>
                <w:szCs w:val="18"/>
              </w:rPr>
            </w:pPr>
          </w:p>
        </w:tc>
        <w:tc>
          <w:tcPr>
            <w:tcW w:w="3452" w:type="dxa"/>
          </w:tcPr>
          <w:p w14:paraId="37851106" w14:textId="77777777" w:rsidR="00BB75E2" w:rsidRDefault="00BB75E2">
            <w:pPr>
              <w:autoSpaceDE w:val="0"/>
              <w:autoSpaceDN w:val="0"/>
              <w:adjustRightInd w:val="0"/>
              <w:ind w:firstLineChars="0" w:firstLine="0"/>
              <w:jc w:val="left"/>
              <w:rPr>
                <w:rFonts w:cs="Arial"/>
                <w:szCs w:val="18"/>
              </w:rPr>
            </w:pPr>
          </w:p>
        </w:tc>
      </w:tr>
    </w:tbl>
    <w:p w14:paraId="7F0C398B" w14:textId="77777777" w:rsidR="00BB75E2" w:rsidRDefault="00BB75E2">
      <w:pPr>
        <w:ind w:firstLineChars="0" w:firstLine="0"/>
      </w:pPr>
    </w:p>
    <w:p w14:paraId="1308867B" w14:textId="77777777" w:rsidR="00BB75E2" w:rsidRDefault="009A49DB">
      <w:pPr>
        <w:pStyle w:val="Heading3"/>
      </w:pPr>
      <w:bookmarkStart w:id="337" w:name="OLE_LINK37"/>
      <w:bookmarkStart w:id="338" w:name="_Toc446621472"/>
      <w:bookmarkStart w:id="339" w:name="OLE_LINK36"/>
      <w:r>
        <w:rPr>
          <w:rFonts w:hint="eastAsia"/>
        </w:rPr>
        <w:t>Stop the sweep response</w:t>
      </w:r>
      <w:bookmarkEnd w:id="337"/>
      <w:bookmarkEnd w:id="338"/>
      <w:bookmarkEnd w:id="339"/>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2DFA6BF" w14:textId="77777777">
        <w:trPr>
          <w:tblHeader/>
        </w:trPr>
        <w:tc>
          <w:tcPr>
            <w:tcW w:w="1224" w:type="dxa"/>
            <w:shd w:val="clear" w:color="auto" w:fill="D9D9D9" w:themeFill="background1" w:themeFillShade="D9"/>
          </w:tcPr>
          <w:p w14:paraId="491BCF4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AEB081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5A34B6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48F91F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5CA04C0" w14:textId="77777777">
        <w:tc>
          <w:tcPr>
            <w:tcW w:w="1224" w:type="dxa"/>
          </w:tcPr>
          <w:p w14:paraId="790CA415"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74FFAA6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F38CCC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1146096" w14:textId="77777777" w:rsidR="00BB75E2" w:rsidRDefault="009A49DB">
            <w:pPr>
              <w:autoSpaceDE w:val="0"/>
              <w:autoSpaceDN w:val="0"/>
              <w:adjustRightInd w:val="0"/>
              <w:ind w:firstLineChars="0" w:firstLine="0"/>
              <w:jc w:val="left"/>
              <w:rPr>
                <w:rFonts w:cs="Arial"/>
                <w:szCs w:val="18"/>
              </w:rPr>
            </w:pPr>
            <w:r>
              <w:rPr>
                <w:rFonts w:cs="Arial" w:hint="eastAsia"/>
                <w:szCs w:val="18"/>
              </w:rPr>
              <w:t>Return status code, 0 indicates success, non-0 indicates error cause, error code is pending</w:t>
            </w:r>
          </w:p>
        </w:tc>
      </w:tr>
    </w:tbl>
    <w:p w14:paraId="422524AC" w14:textId="77777777" w:rsidR="00BB75E2" w:rsidRDefault="00BB75E2">
      <w:pPr>
        <w:ind w:firstLineChars="0" w:firstLine="0"/>
      </w:pPr>
    </w:p>
    <w:p w14:paraId="25FCBC0B" w14:textId="77777777" w:rsidR="00BB75E2" w:rsidRDefault="009A49DB">
      <w:pPr>
        <w:pStyle w:val="Heading3"/>
      </w:pPr>
      <w:bookmarkStart w:id="340" w:name="OLE_LINK43"/>
      <w:bookmarkStart w:id="341" w:name="_Toc446621473"/>
      <w:bookmarkStart w:id="342" w:name="OLE_LINK38"/>
      <w:r>
        <w:rPr>
          <w:rFonts w:hint="eastAsia"/>
        </w:rPr>
        <w:t>Reset sweep frequency</w:t>
      </w:r>
      <w:bookmarkEnd w:id="340"/>
      <w:bookmarkEnd w:id="341"/>
      <w:bookmarkEnd w:id="342"/>
    </w:p>
    <w:p w14:paraId="6BC6B880" w14:textId="77777777" w:rsidR="00BB75E2" w:rsidRDefault="009A49DB">
      <w:pPr>
        <w:ind w:firstLineChars="0" w:firstLine="0"/>
      </w:pPr>
      <w:r>
        <w:rPr>
          <w:rFonts w:hint="eastAsia"/>
        </w:rPr>
        <w:t>After the base station receives this message, clear the sweep frequency result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C7C6457" w14:textId="77777777">
        <w:trPr>
          <w:tblHeader/>
        </w:trPr>
        <w:tc>
          <w:tcPr>
            <w:tcW w:w="1224" w:type="dxa"/>
            <w:shd w:val="clear" w:color="auto" w:fill="D9D9D9" w:themeFill="background1" w:themeFillShade="D9"/>
          </w:tcPr>
          <w:p w14:paraId="41A103C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91ADE1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6C7927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14AC53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C5F96EF" w14:textId="77777777">
        <w:tc>
          <w:tcPr>
            <w:tcW w:w="1224" w:type="dxa"/>
          </w:tcPr>
          <w:p w14:paraId="1B22082B"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03A013B2" w14:textId="77777777" w:rsidR="00BB75E2" w:rsidRDefault="00BB75E2">
            <w:pPr>
              <w:autoSpaceDE w:val="0"/>
              <w:autoSpaceDN w:val="0"/>
              <w:adjustRightInd w:val="0"/>
              <w:ind w:firstLineChars="0" w:firstLine="0"/>
              <w:jc w:val="left"/>
              <w:rPr>
                <w:rFonts w:cs="Arial"/>
                <w:szCs w:val="18"/>
              </w:rPr>
            </w:pPr>
          </w:p>
        </w:tc>
        <w:tc>
          <w:tcPr>
            <w:tcW w:w="1843" w:type="dxa"/>
          </w:tcPr>
          <w:p w14:paraId="2F203E60" w14:textId="77777777" w:rsidR="00BB75E2" w:rsidRDefault="00BB75E2">
            <w:pPr>
              <w:autoSpaceDE w:val="0"/>
              <w:autoSpaceDN w:val="0"/>
              <w:adjustRightInd w:val="0"/>
              <w:ind w:firstLineChars="0" w:firstLine="0"/>
              <w:jc w:val="left"/>
              <w:rPr>
                <w:rFonts w:cs="Arial"/>
                <w:szCs w:val="18"/>
              </w:rPr>
            </w:pPr>
          </w:p>
        </w:tc>
        <w:tc>
          <w:tcPr>
            <w:tcW w:w="3452" w:type="dxa"/>
          </w:tcPr>
          <w:p w14:paraId="0305B0E3" w14:textId="77777777" w:rsidR="00BB75E2" w:rsidRDefault="00BB75E2">
            <w:pPr>
              <w:autoSpaceDE w:val="0"/>
              <w:autoSpaceDN w:val="0"/>
              <w:adjustRightInd w:val="0"/>
              <w:ind w:firstLineChars="0" w:firstLine="0"/>
              <w:jc w:val="left"/>
              <w:rPr>
                <w:rFonts w:cs="Arial"/>
                <w:szCs w:val="18"/>
              </w:rPr>
            </w:pPr>
          </w:p>
        </w:tc>
      </w:tr>
    </w:tbl>
    <w:p w14:paraId="4A2E1795" w14:textId="77777777" w:rsidR="00BB75E2" w:rsidRDefault="00BB75E2">
      <w:pPr>
        <w:ind w:firstLineChars="0" w:firstLine="0"/>
      </w:pPr>
    </w:p>
    <w:p w14:paraId="654B87E8" w14:textId="77777777" w:rsidR="00BB75E2" w:rsidRDefault="009A49DB">
      <w:pPr>
        <w:pStyle w:val="Heading3"/>
      </w:pPr>
      <w:bookmarkStart w:id="343" w:name="_Toc446621474"/>
      <w:r>
        <w:rPr>
          <w:rFonts w:hint="eastAsia"/>
        </w:rPr>
        <w:t>Reset sweep response</w:t>
      </w:r>
      <w:bookmarkEnd w:id="343"/>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C4F20C7" w14:textId="77777777">
        <w:trPr>
          <w:tblHeader/>
        </w:trPr>
        <w:tc>
          <w:tcPr>
            <w:tcW w:w="1224" w:type="dxa"/>
            <w:shd w:val="clear" w:color="auto" w:fill="D9D9D9" w:themeFill="background1" w:themeFillShade="D9"/>
          </w:tcPr>
          <w:p w14:paraId="1DA9C99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5A683F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02053D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33E690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3067ADF" w14:textId="77777777">
        <w:tc>
          <w:tcPr>
            <w:tcW w:w="1224" w:type="dxa"/>
          </w:tcPr>
          <w:p w14:paraId="32A97532"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2A01BF3B"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011F98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C9E6145"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Return status code, 0 indicates success, non-0 indicates error </w:t>
            </w:r>
            <w:r>
              <w:rPr>
                <w:rFonts w:cs="Arial" w:hint="eastAsia"/>
                <w:szCs w:val="18"/>
              </w:rPr>
              <w:lastRenderedPageBreak/>
              <w:t>cause, error code is pending</w:t>
            </w:r>
          </w:p>
        </w:tc>
      </w:tr>
    </w:tbl>
    <w:p w14:paraId="7AA47894" w14:textId="77777777" w:rsidR="00BB75E2" w:rsidRDefault="00BB75E2">
      <w:pPr>
        <w:ind w:firstLineChars="0" w:firstLine="0"/>
      </w:pPr>
    </w:p>
    <w:p w14:paraId="12B2AF1E" w14:textId="77777777" w:rsidR="00BB75E2" w:rsidRDefault="009A49DB">
      <w:pPr>
        <w:pStyle w:val="Heading3"/>
      </w:pPr>
      <w:bookmarkStart w:id="344" w:name="_扫频结果上报"/>
      <w:bookmarkStart w:id="345" w:name="OLE_LINK54"/>
      <w:bookmarkStart w:id="346" w:name="_Toc446621475"/>
      <w:bookmarkStart w:id="347" w:name="OLE_LINK53"/>
      <w:bookmarkEnd w:id="344"/>
      <w:r>
        <w:rPr>
          <w:rFonts w:hint="eastAsia"/>
        </w:rPr>
        <w:t>The sweep result is reported</w:t>
      </w:r>
      <w:bookmarkEnd w:id="345"/>
      <w:bookmarkEnd w:id="346"/>
      <w:bookmarkEnd w:id="347"/>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4C827A8" w14:textId="77777777">
        <w:trPr>
          <w:tblHeader/>
        </w:trPr>
        <w:tc>
          <w:tcPr>
            <w:tcW w:w="1224" w:type="dxa"/>
            <w:shd w:val="clear" w:color="auto" w:fill="D9D9D9" w:themeFill="background1" w:themeFillShade="D9"/>
          </w:tcPr>
          <w:p w14:paraId="6BF4D45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A83ABA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85E1F8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DEC7EC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D6BA500" w14:textId="77777777">
        <w:tc>
          <w:tcPr>
            <w:tcW w:w="1224" w:type="dxa"/>
          </w:tcPr>
          <w:p w14:paraId="2DA614A6" w14:textId="77777777" w:rsidR="00BB75E2" w:rsidRDefault="009A49DB">
            <w:pPr>
              <w:autoSpaceDE w:val="0"/>
              <w:autoSpaceDN w:val="0"/>
              <w:adjustRightInd w:val="0"/>
              <w:ind w:firstLineChars="0" w:firstLine="0"/>
              <w:jc w:val="left"/>
              <w:rPr>
                <w:rFonts w:cs="Arial"/>
                <w:szCs w:val="18"/>
              </w:rPr>
            </w:pPr>
            <w:r>
              <w:rPr>
                <w:rFonts w:cs="Arial" w:hint="eastAsia"/>
                <w:szCs w:val="18"/>
              </w:rPr>
              <w:t>10</w:t>
            </w:r>
          </w:p>
        </w:tc>
        <w:tc>
          <w:tcPr>
            <w:tcW w:w="2268" w:type="dxa"/>
          </w:tcPr>
          <w:p w14:paraId="5772FC1F"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713F069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9ED3DE1" w14:textId="77777777" w:rsidR="00BB75E2" w:rsidRDefault="009A49DB">
            <w:pPr>
              <w:autoSpaceDE w:val="0"/>
              <w:autoSpaceDN w:val="0"/>
              <w:adjustRightInd w:val="0"/>
              <w:ind w:firstLineChars="0" w:firstLine="0"/>
              <w:jc w:val="left"/>
              <w:rPr>
                <w:rFonts w:cs="Arial"/>
                <w:szCs w:val="18"/>
              </w:rPr>
            </w:pPr>
            <w:r>
              <w:rPr>
                <w:rFonts w:cs="Arial" w:hint="eastAsia"/>
                <w:szCs w:val="18"/>
              </w:rPr>
              <w:t>Number of sweep results</w:t>
            </w:r>
          </w:p>
        </w:tc>
      </w:tr>
      <w:tr w:rsidR="00BB75E2" w14:paraId="48A91AF7" w14:textId="77777777">
        <w:tc>
          <w:tcPr>
            <w:tcW w:w="1224" w:type="dxa"/>
          </w:tcPr>
          <w:p w14:paraId="65A5B6AE" w14:textId="77777777" w:rsidR="00BB75E2" w:rsidRDefault="009A49DB">
            <w:pPr>
              <w:autoSpaceDE w:val="0"/>
              <w:autoSpaceDN w:val="0"/>
              <w:adjustRightInd w:val="0"/>
              <w:ind w:firstLineChars="0" w:firstLine="0"/>
              <w:jc w:val="left"/>
              <w:rPr>
                <w:rFonts w:cs="Arial"/>
                <w:szCs w:val="18"/>
              </w:rPr>
            </w:pPr>
            <w:r>
              <w:rPr>
                <w:rFonts w:cs="Arial" w:hint="eastAsia"/>
                <w:szCs w:val="18"/>
              </w:rPr>
              <w:t>11</w:t>
            </w:r>
          </w:p>
        </w:tc>
        <w:tc>
          <w:tcPr>
            <w:tcW w:w="2268" w:type="dxa"/>
          </w:tcPr>
          <w:p w14:paraId="215E2E91"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array of </w:t>
            </w:r>
            <w:proofErr w:type="spellStart"/>
            <w:r>
              <w:rPr>
                <w:rFonts w:cs="Arial" w:hint="eastAsia"/>
                <w:szCs w:val="18"/>
              </w:rPr>
              <w:t>sniffer_result</w:t>
            </w:r>
            <w:proofErr w:type="spellEnd"/>
          </w:p>
        </w:tc>
        <w:tc>
          <w:tcPr>
            <w:tcW w:w="1843" w:type="dxa"/>
          </w:tcPr>
          <w:p w14:paraId="352D461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30</w:t>
            </w:r>
          </w:p>
        </w:tc>
        <w:tc>
          <w:tcPr>
            <w:tcW w:w="3452" w:type="dxa"/>
          </w:tcPr>
          <w:p w14:paraId="24E6E342" w14:textId="77777777" w:rsidR="00BB75E2" w:rsidRDefault="009A49DB">
            <w:pPr>
              <w:autoSpaceDE w:val="0"/>
              <w:autoSpaceDN w:val="0"/>
              <w:adjustRightInd w:val="0"/>
              <w:ind w:firstLineChars="0" w:firstLine="0"/>
              <w:jc w:val="left"/>
              <w:rPr>
                <w:rFonts w:cs="Arial"/>
                <w:szCs w:val="18"/>
              </w:rPr>
            </w:pPr>
            <w:r>
              <w:rPr>
                <w:rFonts w:cs="Arial" w:hint="eastAsia"/>
                <w:szCs w:val="18"/>
              </w:rPr>
              <w:t>Scan frequency results</w:t>
            </w:r>
          </w:p>
        </w:tc>
      </w:tr>
    </w:tbl>
    <w:p w14:paraId="1A7C5438" w14:textId="77777777" w:rsidR="00BB75E2" w:rsidRDefault="00BB75E2">
      <w:pPr>
        <w:ind w:firstLineChars="0" w:firstLine="0"/>
      </w:pPr>
    </w:p>
    <w:p w14:paraId="2EB79DB2" w14:textId="77777777" w:rsidR="00BB75E2" w:rsidRDefault="009A49DB">
      <w:pPr>
        <w:pStyle w:val="ListParagraph"/>
        <w:ind w:firstLineChars="0" w:firstLine="0"/>
        <w:jc w:val="left"/>
      </w:pPr>
      <w:r>
        <w:rPr>
          <w:rFonts w:cs="Arial" w:hint="eastAsia"/>
          <w:b/>
          <w:bCs/>
          <w:i/>
          <w:szCs w:val="18"/>
        </w:rPr>
        <w:t>sniffer_result (each element is transferred in network byte order)</w:t>
      </w:r>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407DF714" w14:textId="77777777">
        <w:trPr>
          <w:tblHeader/>
        </w:trPr>
        <w:tc>
          <w:tcPr>
            <w:tcW w:w="1791" w:type="dxa"/>
            <w:shd w:val="clear" w:color="auto" w:fill="D9D9D9" w:themeFill="background1" w:themeFillShade="D9"/>
          </w:tcPr>
          <w:p w14:paraId="552975B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element</w:t>
            </w:r>
          </w:p>
        </w:tc>
        <w:tc>
          <w:tcPr>
            <w:tcW w:w="1985" w:type="dxa"/>
            <w:shd w:val="clear" w:color="auto" w:fill="D9D9D9" w:themeFill="background1" w:themeFillShade="D9"/>
          </w:tcPr>
          <w:p w14:paraId="3296460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short-cut process</w:t>
            </w:r>
          </w:p>
        </w:tc>
        <w:tc>
          <w:tcPr>
            <w:tcW w:w="1417" w:type="dxa"/>
            <w:shd w:val="clear" w:color="auto" w:fill="D9D9D9" w:themeFill="background1" w:themeFillShade="D9"/>
          </w:tcPr>
          <w:p w14:paraId="4A092BC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3311" w:type="dxa"/>
            <w:shd w:val="clear" w:color="auto" w:fill="D9D9D9" w:themeFill="background1" w:themeFillShade="D9"/>
          </w:tcPr>
          <w:p w14:paraId="5CE10B5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remarks</w:t>
            </w:r>
          </w:p>
        </w:tc>
      </w:tr>
      <w:tr w:rsidR="00BB75E2" w14:paraId="458E3B1F" w14:textId="77777777">
        <w:tc>
          <w:tcPr>
            <w:tcW w:w="1791" w:type="dxa"/>
          </w:tcPr>
          <w:p w14:paraId="3B7CA39E" w14:textId="77777777" w:rsidR="00BB75E2" w:rsidRDefault="009A49DB">
            <w:pPr>
              <w:autoSpaceDE w:val="0"/>
              <w:autoSpaceDN w:val="0"/>
              <w:adjustRightInd w:val="0"/>
              <w:ind w:firstLineChars="0" w:firstLine="0"/>
              <w:jc w:val="left"/>
              <w:rPr>
                <w:rFonts w:cs="Arial"/>
                <w:szCs w:val="18"/>
              </w:rPr>
            </w:pPr>
            <w:r>
              <w:rPr>
                <w:rFonts w:cs="Arial" w:hint="eastAsia"/>
                <w:szCs w:val="18"/>
              </w:rPr>
              <w:t>frequency point</w:t>
            </w:r>
          </w:p>
        </w:tc>
        <w:tc>
          <w:tcPr>
            <w:tcW w:w="1985" w:type="dxa"/>
          </w:tcPr>
          <w:p w14:paraId="379DA6B6" w14:textId="77777777" w:rsidR="00BB75E2" w:rsidRDefault="009A49DB">
            <w:pPr>
              <w:autoSpaceDE w:val="0"/>
              <w:autoSpaceDN w:val="0"/>
              <w:adjustRightInd w:val="0"/>
              <w:ind w:firstLineChars="0" w:firstLine="0"/>
              <w:jc w:val="left"/>
              <w:rPr>
                <w:rFonts w:cs="Arial"/>
                <w:szCs w:val="18"/>
              </w:rPr>
            </w:pPr>
            <w:r>
              <w:rPr>
                <w:rFonts w:cs="Arial" w:hint="eastAsia"/>
                <w:szCs w:val="18"/>
              </w:rPr>
              <w:t>0..65535</w:t>
            </w:r>
          </w:p>
        </w:tc>
        <w:tc>
          <w:tcPr>
            <w:tcW w:w="1417" w:type="dxa"/>
          </w:tcPr>
          <w:p w14:paraId="36116471"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54471219" w14:textId="77777777" w:rsidR="00BB75E2" w:rsidRDefault="00BB75E2">
            <w:pPr>
              <w:autoSpaceDE w:val="0"/>
              <w:autoSpaceDN w:val="0"/>
              <w:adjustRightInd w:val="0"/>
              <w:ind w:firstLineChars="0" w:firstLine="0"/>
              <w:jc w:val="left"/>
              <w:rPr>
                <w:rFonts w:cs="Arial"/>
                <w:szCs w:val="18"/>
              </w:rPr>
            </w:pPr>
          </w:p>
        </w:tc>
      </w:tr>
      <w:tr w:rsidR="00BB75E2" w14:paraId="25060445" w14:textId="77777777">
        <w:tc>
          <w:tcPr>
            <w:tcW w:w="1791" w:type="dxa"/>
          </w:tcPr>
          <w:p w14:paraId="7C7EFFA1" w14:textId="77777777" w:rsidR="00BB75E2" w:rsidRDefault="009A49DB">
            <w:pPr>
              <w:autoSpaceDE w:val="0"/>
              <w:autoSpaceDN w:val="0"/>
              <w:adjustRightInd w:val="0"/>
              <w:ind w:firstLineChars="0" w:firstLine="0"/>
              <w:jc w:val="left"/>
              <w:rPr>
                <w:rFonts w:cs="Arial"/>
                <w:szCs w:val="18"/>
              </w:rPr>
            </w:pPr>
            <w:r>
              <w:rPr>
                <w:rFonts w:cs="Arial" w:hint="eastAsia"/>
                <w:szCs w:val="18"/>
              </w:rPr>
              <w:t>PCI</w:t>
            </w:r>
          </w:p>
        </w:tc>
        <w:tc>
          <w:tcPr>
            <w:tcW w:w="1985" w:type="dxa"/>
          </w:tcPr>
          <w:p w14:paraId="2F21CEDB"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503</w:t>
            </w:r>
          </w:p>
        </w:tc>
        <w:tc>
          <w:tcPr>
            <w:tcW w:w="1417" w:type="dxa"/>
          </w:tcPr>
          <w:p w14:paraId="3F097BB4"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69DB818E" w14:textId="77777777" w:rsidR="00BB75E2" w:rsidRDefault="009A49DB">
            <w:pPr>
              <w:autoSpaceDE w:val="0"/>
              <w:autoSpaceDN w:val="0"/>
              <w:adjustRightInd w:val="0"/>
              <w:ind w:firstLineChars="0" w:firstLine="0"/>
              <w:jc w:val="left"/>
              <w:rPr>
                <w:rFonts w:cs="Arial"/>
                <w:szCs w:val="18"/>
              </w:rPr>
            </w:pPr>
            <w:r>
              <w:rPr>
                <w:rFonts w:cs="Arial" w:hint="eastAsia"/>
                <w:szCs w:val="18"/>
              </w:rPr>
              <w:t>0xffff, indicates no measurement</w:t>
            </w:r>
          </w:p>
        </w:tc>
      </w:tr>
      <w:tr w:rsidR="00BB75E2" w14:paraId="23455883" w14:textId="77777777">
        <w:tc>
          <w:tcPr>
            <w:tcW w:w="1791" w:type="dxa"/>
          </w:tcPr>
          <w:p w14:paraId="72DEA32E" w14:textId="77777777" w:rsidR="00BB75E2" w:rsidRDefault="009A49DB">
            <w:pPr>
              <w:autoSpaceDE w:val="0"/>
              <w:autoSpaceDN w:val="0"/>
              <w:adjustRightInd w:val="0"/>
              <w:ind w:firstLineChars="0" w:firstLine="0"/>
              <w:jc w:val="left"/>
              <w:rPr>
                <w:rFonts w:cs="Arial"/>
                <w:szCs w:val="18"/>
              </w:rPr>
            </w:pPr>
            <w:r>
              <w:rPr>
                <w:rFonts w:cs="Arial" w:hint="eastAsia"/>
                <w:szCs w:val="18"/>
              </w:rPr>
              <w:t>TAC</w:t>
            </w:r>
          </w:p>
        </w:tc>
        <w:tc>
          <w:tcPr>
            <w:tcW w:w="1985" w:type="dxa"/>
          </w:tcPr>
          <w:p w14:paraId="62270CED" w14:textId="77777777" w:rsidR="00BB75E2" w:rsidRDefault="00BB75E2">
            <w:pPr>
              <w:autoSpaceDE w:val="0"/>
              <w:autoSpaceDN w:val="0"/>
              <w:adjustRightInd w:val="0"/>
              <w:ind w:firstLineChars="0" w:firstLine="0"/>
              <w:jc w:val="left"/>
              <w:rPr>
                <w:rFonts w:cs="Arial"/>
                <w:szCs w:val="18"/>
              </w:rPr>
            </w:pPr>
          </w:p>
        </w:tc>
        <w:tc>
          <w:tcPr>
            <w:tcW w:w="1417" w:type="dxa"/>
          </w:tcPr>
          <w:p w14:paraId="0F27CBA0"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3311" w:type="dxa"/>
          </w:tcPr>
          <w:p w14:paraId="04BB5F58" w14:textId="77777777" w:rsidR="00BB75E2" w:rsidRDefault="009A49DB">
            <w:pPr>
              <w:autoSpaceDE w:val="0"/>
              <w:autoSpaceDN w:val="0"/>
              <w:adjustRightInd w:val="0"/>
              <w:ind w:firstLineChars="0" w:firstLine="0"/>
              <w:jc w:val="left"/>
              <w:rPr>
                <w:rFonts w:cs="Arial"/>
                <w:szCs w:val="18"/>
              </w:rPr>
            </w:pPr>
            <w:r>
              <w:rPr>
                <w:rFonts w:cs="Arial" w:hint="eastAsia"/>
                <w:szCs w:val="18"/>
              </w:rPr>
              <w:t>0xffff, indicates no measurement</w:t>
            </w:r>
          </w:p>
        </w:tc>
      </w:tr>
      <w:tr w:rsidR="00BB75E2" w14:paraId="7506E7F1" w14:textId="77777777">
        <w:tc>
          <w:tcPr>
            <w:tcW w:w="1791" w:type="dxa"/>
          </w:tcPr>
          <w:p w14:paraId="36614D24" w14:textId="77777777" w:rsidR="00BB75E2" w:rsidRDefault="009A49DB">
            <w:pPr>
              <w:autoSpaceDE w:val="0"/>
              <w:autoSpaceDN w:val="0"/>
              <w:adjustRightInd w:val="0"/>
              <w:ind w:firstLineChars="0" w:firstLine="0"/>
              <w:jc w:val="left"/>
              <w:rPr>
                <w:rFonts w:cs="Arial"/>
                <w:szCs w:val="18"/>
              </w:rPr>
            </w:pPr>
            <w:r>
              <w:rPr>
                <w:rFonts w:cs="Arial" w:hint="eastAsia"/>
                <w:szCs w:val="18"/>
              </w:rPr>
              <w:t>RSSI</w:t>
            </w:r>
          </w:p>
        </w:tc>
        <w:tc>
          <w:tcPr>
            <w:tcW w:w="1985" w:type="dxa"/>
          </w:tcPr>
          <w:p w14:paraId="4DD936B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128</w:t>
            </w:r>
          </w:p>
        </w:tc>
        <w:tc>
          <w:tcPr>
            <w:tcW w:w="1417" w:type="dxa"/>
          </w:tcPr>
          <w:p w14:paraId="2115061D"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3311" w:type="dxa"/>
          </w:tcPr>
          <w:p w14:paraId="3E985523" w14:textId="77777777" w:rsidR="00BB75E2" w:rsidRDefault="009A49DB">
            <w:pPr>
              <w:autoSpaceDE w:val="0"/>
              <w:autoSpaceDN w:val="0"/>
              <w:adjustRightInd w:val="0"/>
              <w:ind w:firstLineChars="0" w:firstLine="0"/>
              <w:jc w:val="left"/>
              <w:rPr>
                <w:rFonts w:cs="Arial"/>
                <w:szCs w:val="18"/>
              </w:rPr>
            </w:pPr>
            <w:r>
              <w:rPr>
                <w:rFonts w:cs="Arial" w:hint="eastAsia"/>
                <w:szCs w:val="18"/>
              </w:rPr>
              <w:t>0xffff, indicates no measurement</w:t>
            </w:r>
          </w:p>
        </w:tc>
      </w:tr>
    </w:tbl>
    <w:p w14:paraId="24FD0CA7" w14:textId="77777777" w:rsidR="00BB75E2" w:rsidRDefault="00BB75E2">
      <w:pPr>
        <w:ind w:firstLineChars="0" w:firstLine="0"/>
      </w:pPr>
    </w:p>
    <w:p w14:paraId="1ADB1F23" w14:textId="77777777" w:rsidR="00BB75E2" w:rsidRDefault="009A49DB">
      <w:pPr>
        <w:pStyle w:val="Heading3"/>
      </w:pPr>
      <w:bookmarkStart w:id="348" w:name="_扫频结果上报响应"/>
      <w:bookmarkEnd w:id="348"/>
      <w:r>
        <w:rPr>
          <w:rFonts w:hint="eastAsia"/>
        </w:rPr>
        <w:t>Report the scan results in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087FE09" w14:textId="77777777">
        <w:trPr>
          <w:tblHeader/>
        </w:trPr>
        <w:tc>
          <w:tcPr>
            <w:tcW w:w="1224" w:type="dxa"/>
            <w:shd w:val="clear" w:color="auto" w:fill="D9D9D9" w:themeFill="background1" w:themeFillShade="D9"/>
          </w:tcPr>
          <w:p w14:paraId="63464B9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ACEE3C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E062AA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D9F3A3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5E9EAEA" w14:textId="77777777">
        <w:tc>
          <w:tcPr>
            <w:tcW w:w="1224" w:type="dxa"/>
          </w:tcPr>
          <w:p w14:paraId="7C295464"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58977837" w14:textId="77777777" w:rsidR="00BB75E2" w:rsidRDefault="00BB75E2">
            <w:pPr>
              <w:autoSpaceDE w:val="0"/>
              <w:autoSpaceDN w:val="0"/>
              <w:adjustRightInd w:val="0"/>
              <w:ind w:firstLineChars="0" w:firstLine="0"/>
              <w:jc w:val="left"/>
              <w:rPr>
                <w:rFonts w:cs="Arial"/>
                <w:szCs w:val="18"/>
              </w:rPr>
            </w:pPr>
          </w:p>
        </w:tc>
        <w:tc>
          <w:tcPr>
            <w:tcW w:w="1843" w:type="dxa"/>
          </w:tcPr>
          <w:p w14:paraId="45EBACF9" w14:textId="77777777" w:rsidR="00BB75E2" w:rsidRDefault="00BB75E2">
            <w:pPr>
              <w:autoSpaceDE w:val="0"/>
              <w:autoSpaceDN w:val="0"/>
              <w:adjustRightInd w:val="0"/>
              <w:ind w:firstLineChars="0" w:firstLine="0"/>
              <w:jc w:val="left"/>
              <w:rPr>
                <w:rFonts w:cs="Arial"/>
                <w:szCs w:val="18"/>
              </w:rPr>
            </w:pPr>
          </w:p>
        </w:tc>
        <w:tc>
          <w:tcPr>
            <w:tcW w:w="3452" w:type="dxa"/>
          </w:tcPr>
          <w:p w14:paraId="7D57A1DF" w14:textId="77777777" w:rsidR="00BB75E2" w:rsidRDefault="00BB75E2">
            <w:pPr>
              <w:autoSpaceDE w:val="0"/>
              <w:autoSpaceDN w:val="0"/>
              <w:adjustRightInd w:val="0"/>
              <w:ind w:firstLineChars="0" w:firstLine="0"/>
              <w:jc w:val="left"/>
              <w:rPr>
                <w:rFonts w:cs="Arial"/>
                <w:szCs w:val="18"/>
              </w:rPr>
            </w:pPr>
          </w:p>
        </w:tc>
      </w:tr>
    </w:tbl>
    <w:p w14:paraId="19E5D313" w14:textId="77777777" w:rsidR="00BB75E2" w:rsidRDefault="00BB75E2">
      <w:pPr>
        <w:ind w:firstLineChars="0" w:firstLine="0"/>
      </w:pPr>
    </w:p>
    <w:p w14:paraId="20DF3EFF" w14:textId="77777777" w:rsidR="00BB75E2" w:rsidRDefault="009A49DB">
      <w:pPr>
        <w:pStyle w:val="Heading3"/>
      </w:pPr>
      <w:bookmarkStart w:id="349" w:name="_扫频结果上报结束"/>
      <w:bookmarkStart w:id="350" w:name="_扫频结果上报结束响应"/>
      <w:bookmarkStart w:id="351" w:name="OLE_LINK55"/>
      <w:bookmarkStart w:id="352" w:name="_Toc446621476"/>
      <w:bookmarkStart w:id="353" w:name="OLE_LINK56"/>
      <w:bookmarkEnd w:id="349"/>
      <w:bookmarkEnd w:id="350"/>
      <w:r>
        <w:rPr>
          <w:rFonts w:hint="eastAsia"/>
        </w:rPr>
        <w:t>The scan result is reported over</w:t>
      </w:r>
      <w:bookmarkEnd w:id="351"/>
      <w:bookmarkEnd w:id="352"/>
      <w:bookmarkEnd w:id="353"/>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895242D" w14:textId="77777777">
        <w:trPr>
          <w:tblHeader/>
        </w:trPr>
        <w:tc>
          <w:tcPr>
            <w:tcW w:w="1224" w:type="dxa"/>
            <w:shd w:val="clear" w:color="auto" w:fill="D9D9D9" w:themeFill="background1" w:themeFillShade="D9"/>
          </w:tcPr>
          <w:p w14:paraId="2F806DD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D039E1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ED493E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C3BAE2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2F9C377" w14:textId="77777777">
        <w:tc>
          <w:tcPr>
            <w:tcW w:w="1224" w:type="dxa"/>
          </w:tcPr>
          <w:p w14:paraId="2C999EB3"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1C6A1664" w14:textId="77777777" w:rsidR="00BB75E2" w:rsidRDefault="00BB75E2">
            <w:pPr>
              <w:autoSpaceDE w:val="0"/>
              <w:autoSpaceDN w:val="0"/>
              <w:adjustRightInd w:val="0"/>
              <w:ind w:firstLineChars="0" w:firstLine="0"/>
              <w:jc w:val="left"/>
              <w:rPr>
                <w:rFonts w:cs="Arial"/>
                <w:szCs w:val="18"/>
              </w:rPr>
            </w:pPr>
          </w:p>
        </w:tc>
        <w:tc>
          <w:tcPr>
            <w:tcW w:w="1843" w:type="dxa"/>
          </w:tcPr>
          <w:p w14:paraId="2CE9BA3E" w14:textId="77777777" w:rsidR="00BB75E2" w:rsidRDefault="00BB75E2">
            <w:pPr>
              <w:autoSpaceDE w:val="0"/>
              <w:autoSpaceDN w:val="0"/>
              <w:adjustRightInd w:val="0"/>
              <w:ind w:firstLineChars="0" w:firstLine="0"/>
              <w:jc w:val="left"/>
              <w:rPr>
                <w:rFonts w:cs="Arial"/>
                <w:szCs w:val="18"/>
              </w:rPr>
            </w:pPr>
          </w:p>
        </w:tc>
        <w:tc>
          <w:tcPr>
            <w:tcW w:w="3452" w:type="dxa"/>
          </w:tcPr>
          <w:p w14:paraId="1D9AB40B" w14:textId="77777777" w:rsidR="00BB75E2" w:rsidRDefault="00BB75E2">
            <w:pPr>
              <w:autoSpaceDE w:val="0"/>
              <w:autoSpaceDN w:val="0"/>
              <w:adjustRightInd w:val="0"/>
              <w:ind w:firstLineChars="0" w:firstLine="0"/>
              <w:jc w:val="left"/>
              <w:rPr>
                <w:rFonts w:cs="Arial"/>
                <w:szCs w:val="18"/>
              </w:rPr>
            </w:pPr>
          </w:p>
        </w:tc>
      </w:tr>
    </w:tbl>
    <w:p w14:paraId="52CC9248" w14:textId="77777777" w:rsidR="00BB75E2" w:rsidRDefault="00BB75E2">
      <w:pPr>
        <w:ind w:firstLineChars="0" w:firstLine="0"/>
      </w:pPr>
    </w:p>
    <w:p w14:paraId="0D14BD22" w14:textId="77777777" w:rsidR="00BB75E2" w:rsidRDefault="009A49DB">
      <w:pPr>
        <w:pStyle w:val="Heading3"/>
      </w:pPr>
      <w:bookmarkStart w:id="354" w:name="_扫频结果上报结束响应_1"/>
      <w:bookmarkStart w:id="355" w:name="_Toc446621477"/>
      <w:bookmarkStart w:id="356" w:name="OLE_LINK61"/>
      <w:bookmarkStart w:id="357" w:name="OLE_LINK60"/>
      <w:bookmarkEnd w:id="354"/>
      <w:r>
        <w:rPr>
          <w:rFonts w:hint="eastAsia"/>
        </w:rPr>
        <w:lastRenderedPageBreak/>
        <w:t>The scan result reports the end response</w:t>
      </w:r>
      <w:bookmarkEnd w:id="355"/>
      <w:bookmarkEnd w:id="356"/>
      <w:bookmarkEnd w:id="357"/>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A918312" w14:textId="77777777">
        <w:trPr>
          <w:tblHeader/>
        </w:trPr>
        <w:tc>
          <w:tcPr>
            <w:tcW w:w="1224" w:type="dxa"/>
            <w:shd w:val="clear" w:color="auto" w:fill="D9D9D9" w:themeFill="background1" w:themeFillShade="D9"/>
          </w:tcPr>
          <w:p w14:paraId="6FA8872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F56FB0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6E8229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284C54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E549FC4" w14:textId="77777777">
        <w:tc>
          <w:tcPr>
            <w:tcW w:w="1224" w:type="dxa"/>
          </w:tcPr>
          <w:p w14:paraId="7B5E258D"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65D38529" w14:textId="77777777" w:rsidR="00BB75E2" w:rsidRDefault="00BB75E2">
            <w:pPr>
              <w:autoSpaceDE w:val="0"/>
              <w:autoSpaceDN w:val="0"/>
              <w:adjustRightInd w:val="0"/>
              <w:ind w:firstLineChars="0" w:firstLine="0"/>
              <w:jc w:val="left"/>
              <w:rPr>
                <w:rFonts w:cs="Arial"/>
                <w:szCs w:val="18"/>
              </w:rPr>
            </w:pPr>
          </w:p>
        </w:tc>
        <w:tc>
          <w:tcPr>
            <w:tcW w:w="1843" w:type="dxa"/>
          </w:tcPr>
          <w:p w14:paraId="7EA8684E" w14:textId="77777777" w:rsidR="00BB75E2" w:rsidRDefault="00BB75E2">
            <w:pPr>
              <w:autoSpaceDE w:val="0"/>
              <w:autoSpaceDN w:val="0"/>
              <w:adjustRightInd w:val="0"/>
              <w:ind w:firstLineChars="0" w:firstLine="0"/>
              <w:jc w:val="left"/>
              <w:rPr>
                <w:rFonts w:cs="Arial"/>
                <w:szCs w:val="18"/>
              </w:rPr>
            </w:pPr>
          </w:p>
        </w:tc>
        <w:tc>
          <w:tcPr>
            <w:tcW w:w="3452" w:type="dxa"/>
          </w:tcPr>
          <w:p w14:paraId="1DB6868D" w14:textId="77777777" w:rsidR="00BB75E2" w:rsidRDefault="00BB75E2">
            <w:pPr>
              <w:autoSpaceDE w:val="0"/>
              <w:autoSpaceDN w:val="0"/>
              <w:adjustRightInd w:val="0"/>
              <w:ind w:firstLineChars="0" w:firstLine="0"/>
              <w:jc w:val="left"/>
              <w:rPr>
                <w:rFonts w:cs="Arial"/>
                <w:szCs w:val="18"/>
              </w:rPr>
            </w:pPr>
          </w:p>
        </w:tc>
      </w:tr>
    </w:tbl>
    <w:p w14:paraId="0F822C86" w14:textId="77777777" w:rsidR="00BB75E2" w:rsidRDefault="00BB75E2">
      <w:pPr>
        <w:ind w:firstLineChars="0" w:firstLine="0"/>
      </w:pPr>
    </w:p>
    <w:p w14:paraId="0FF2D026" w14:textId="77777777" w:rsidR="00BB75E2" w:rsidRDefault="009A49DB">
      <w:pPr>
        <w:pStyle w:val="Heading3"/>
      </w:pPr>
      <w:bookmarkStart w:id="358" w:name="OLE_LINK70"/>
      <w:bookmarkStart w:id="359" w:name="OLE_LINK69"/>
      <w:bookmarkStart w:id="360" w:name="_Toc446621478"/>
      <w:r>
        <w:rPr>
          <w:rFonts w:hint="eastAsia"/>
        </w:rPr>
        <w:t>Scan frequency status query</w:t>
      </w:r>
      <w:bookmarkEnd w:id="358"/>
      <w:bookmarkEnd w:id="359"/>
      <w:bookmarkEnd w:id="360"/>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28928F6" w14:textId="77777777">
        <w:trPr>
          <w:tblHeader/>
        </w:trPr>
        <w:tc>
          <w:tcPr>
            <w:tcW w:w="1224" w:type="dxa"/>
            <w:shd w:val="clear" w:color="auto" w:fill="D9D9D9" w:themeFill="background1" w:themeFillShade="D9"/>
          </w:tcPr>
          <w:p w14:paraId="7127EF8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41C46C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BD470E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FFC064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24F0526" w14:textId="77777777">
        <w:tc>
          <w:tcPr>
            <w:tcW w:w="1224" w:type="dxa"/>
          </w:tcPr>
          <w:p w14:paraId="32F51912"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7FCF87C0" w14:textId="77777777" w:rsidR="00BB75E2" w:rsidRDefault="00BB75E2">
            <w:pPr>
              <w:autoSpaceDE w:val="0"/>
              <w:autoSpaceDN w:val="0"/>
              <w:adjustRightInd w:val="0"/>
              <w:ind w:firstLineChars="0" w:firstLine="0"/>
              <w:jc w:val="left"/>
              <w:rPr>
                <w:rFonts w:cs="Arial"/>
                <w:szCs w:val="18"/>
              </w:rPr>
            </w:pPr>
          </w:p>
        </w:tc>
        <w:tc>
          <w:tcPr>
            <w:tcW w:w="1843" w:type="dxa"/>
          </w:tcPr>
          <w:p w14:paraId="5797C423" w14:textId="77777777" w:rsidR="00BB75E2" w:rsidRDefault="00BB75E2">
            <w:pPr>
              <w:autoSpaceDE w:val="0"/>
              <w:autoSpaceDN w:val="0"/>
              <w:adjustRightInd w:val="0"/>
              <w:ind w:firstLineChars="0" w:firstLine="0"/>
              <w:jc w:val="left"/>
              <w:rPr>
                <w:rFonts w:cs="Arial"/>
                <w:szCs w:val="18"/>
              </w:rPr>
            </w:pPr>
          </w:p>
        </w:tc>
        <w:tc>
          <w:tcPr>
            <w:tcW w:w="3452" w:type="dxa"/>
          </w:tcPr>
          <w:p w14:paraId="744C686D" w14:textId="77777777" w:rsidR="00BB75E2" w:rsidRDefault="00BB75E2">
            <w:pPr>
              <w:autoSpaceDE w:val="0"/>
              <w:autoSpaceDN w:val="0"/>
              <w:adjustRightInd w:val="0"/>
              <w:ind w:firstLineChars="0" w:firstLine="0"/>
              <w:jc w:val="left"/>
              <w:rPr>
                <w:rFonts w:cs="Arial"/>
                <w:szCs w:val="18"/>
              </w:rPr>
            </w:pPr>
          </w:p>
        </w:tc>
      </w:tr>
    </w:tbl>
    <w:p w14:paraId="1C855DD8" w14:textId="77777777" w:rsidR="00BB75E2" w:rsidRDefault="00BB75E2">
      <w:pPr>
        <w:ind w:firstLineChars="0" w:firstLine="0"/>
      </w:pPr>
    </w:p>
    <w:p w14:paraId="436DF58B" w14:textId="77777777" w:rsidR="00BB75E2" w:rsidRDefault="009A49DB">
      <w:pPr>
        <w:pStyle w:val="Heading3"/>
      </w:pPr>
      <w:bookmarkStart w:id="361" w:name="_Toc446621479"/>
      <w:bookmarkStart w:id="362" w:name="OLE_LINK72"/>
      <w:bookmarkStart w:id="363" w:name="OLE_LINK71"/>
      <w:r>
        <w:rPr>
          <w:rFonts w:hint="eastAsia"/>
        </w:rPr>
        <w:t>Scan frequency state reply</w:t>
      </w:r>
      <w:bookmarkEnd w:id="361"/>
      <w:bookmarkEnd w:id="362"/>
      <w:bookmarkEnd w:id="363"/>
    </w:p>
    <w:p w14:paraId="6C71B9AC" w14:textId="77777777" w:rsidR="00BB75E2" w:rsidRDefault="009A49DB">
      <w:pPr>
        <w:ind w:firstLineChars="0" w:firstLine="0"/>
      </w:pPr>
      <w:r>
        <w:rPr>
          <w:rFonts w:hint="eastAsia"/>
        </w:rPr>
        <w:t>After receiving the reset request, the base station will return to the idle state and can start the next scan again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8F280B6" w14:textId="77777777">
        <w:trPr>
          <w:tblHeader/>
        </w:trPr>
        <w:tc>
          <w:tcPr>
            <w:tcW w:w="1224" w:type="dxa"/>
            <w:shd w:val="clear" w:color="auto" w:fill="D9D9D9" w:themeFill="background1" w:themeFillShade="D9"/>
          </w:tcPr>
          <w:p w14:paraId="61ECF61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AA8CA4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866144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F2426D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F2D94C5" w14:textId="77777777">
        <w:tc>
          <w:tcPr>
            <w:tcW w:w="1224" w:type="dxa"/>
          </w:tcPr>
          <w:p w14:paraId="1A409CF6" w14:textId="77777777" w:rsidR="00BB75E2" w:rsidRDefault="009A49DB">
            <w:pPr>
              <w:autoSpaceDE w:val="0"/>
              <w:autoSpaceDN w:val="0"/>
              <w:adjustRightInd w:val="0"/>
              <w:ind w:firstLineChars="0" w:firstLine="0"/>
              <w:jc w:val="left"/>
              <w:rPr>
                <w:rFonts w:cs="Arial"/>
                <w:szCs w:val="18"/>
              </w:rPr>
            </w:pPr>
            <w:r>
              <w:rPr>
                <w:rFonts w:cs="Arial" w:hint="eastAsia"/>
                <w:szCs w:val="18"/>
              </w:rPr>
              <w:t>12</w:t>
            </w:r>
          </w:p>
        </w:tc>
        <w:tc>
          <w:tcPr>
            <w:tcW w:w="2268" w:type="dxa"/>
          </w:tcPr>
          <w:p w14:paraId="3BD250D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E74799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56A3B47" w14:textId="77777777" w:rsidR="00BB75E2" w:rsidRDefault="009A49DB">
            <w:pPr>
              <w:autoSpaceDE w:val="0"/>
              <w:autoSpaceDN w:val="0"/>
              <w:adjustRightInd w:val="0"/>
              <w:ind w:firstLineChars="0" w:firstLine="0"/>
              <w:jc w:val="left"/>
              <w:rPr>
                <w:rFonts w:cs="Arial"/>
                <w:szCs w:val="18"/>
              </w:rPr>
            </w:pPr>
            <w:r>
              <w:rPr>
                <w:rFonts w:cs="Arial" w:hint="eastAsia"/>
                <w:szCs w:val="18"/>
              </w:rPr>
              <w:t>0: Invalid</w:t>
            </w:r>
          </w:p>
          <w:p w14:paraId="7770D1F4" w14:textId="77777777" w:rsidR="00BB75E2" w:rsidRDefault="009A49DB">
            <w:pPr>
              <w:autoSpaceDE w:val="0"/>
              <w:autoSpaceDN w:val="0"/>
              <w:adjustRightInd w:val="0"/>
              <w:ind w:firstLineChars="0" w:firstLine="0"/>
              <w:jc w:val="left"/>
              <w:rPr>
                <w:rFonts w:cs="Arial"/>
                <w:szCs w:val="18"/>
              </w:rPr>
            </w:pPr>
            <w:r>
              <w:rPr>
                <w:rFonts w:cs="Arial" w:hint="eastAsia"/>
                <w:szCs w:val="18"/>
              </w:rPr>
              <w:t>1: Sentence</w:t>
            </w:r>
          </w:p>
          <w:p w14:paraId="3E338290" w14:textId="77777777" w:rsidR="00BB75E2" w:rsidRDefault="009A49DB">
            <w:pPr>
              <w:autoSpaceDE w:val="0"/>
              <w:autoSpaceDN w:val="0"/>
              <w:adjustRightInd w:val="0"/>
              <w:ind w:firstLineChars="0" w:firstLine="0"/>
              <w:jc w:val="left"/>
              <w:rPr>
                <w:rFonts w:cs="Arial"/>
                <w:szCs w:val="18"/>
              </w:rPr>
            </w:pPr>
            <w:r>
              <w:rPr>
                <w:rFonts w:cs="Arial" w:hint="eastAsia"/>
                <w:szCs w:val="18"/>
              </w:rPr>
              <w:t>2: In the RSSI measurement</w:t>
            </w:r>
          </w:p>
          <w:p w14:paraId="5924B124" w14:textId="77777777" w:rsidR="00BB75E2" w:rsidRDefault="009A49DB">
            <w:pPr>
              <w:autoSpaceDE w:val="0"/>
              <w:autoSpaceDN w:val="0"/>
              <w:adjustRightInd w:val="0"/>
              <w:ind w:firstLineChars="0" w:firstLine="0"/>
              <w:jc w:val="left"/>
              <w:rPr>
                <w:rFonts w:cs="Arial"/>
                <w:szCs w:val="18"/>
              </w:rPr>
            </w:pPr>
            <w:r>
              <w:rPr>
                <w:rFonts w:cs="Arial" w:hint="eastAsia"/>
                <w:szCs w:val="18"/>
              </w:rPr>
              <w:t>3: In the community search</w:t>
            </w:r>
          </w:p>
          <w:p w14:paraId="6FACA251" w14:textId="77777777" w:rsidR="00BB75E2" w:rsidRDefault="009A49DB">
            <w:pPr>
              <w:autoSpaceDE w:val="0"/>
              <w:autoSpaceDN w:val="0"/>
              <w:adjustRightInd w:val="0"/>
              <w:ind w:firstLineChars="0" w:firstLine="0"/>
              <w:jc w:val="left"/>
              <w:rPr>
                <w:rFonts w:cs="Arial"/>
                <w:szCs w:val="18"/>
              </w:rPr>
            </w:pPr>
            <w:r>
              <w:rPr>
                <w:rFonts w:cs="Arial" w:hint="eastAsia"/>
                <w:szCs w:val="18"/>
              </w:rPr>
              <w:t>4: It indicates that the system information is being read</w:t>
            </w:r>
          </w:p>
          <w:p w14:paraId="4CDC0160" w14:textId="77777777" w:rsidR="00BB75E2" w:rsidRDefault="009A49DB">
            <w:pPr>
              <w:autoSpaceDE w:val="0"/>
              <w:autoSpaceDN w:val="0"/>
              <w:adjustRightInd w:val="0"/>
              <w:ind w:firstLineChars="0" w:firstLine="0"/>
              <w:jc w:val="left"/>
              <w:rPr>
                <w:rFonts w:cs="Arial"/>
                <w:szCs w:val="18"/>
              </w:rPr>
            </w:pPr>
            <w:r>
              <w:rPr>
                <w:rFonts w:cs="Arial" w:hint="eastAsia"/>
                <w:szCs w:val="18"/>
              </w:rPr>
              <w:t>5: Done</w:t>
            </w:r>
          </w:p>
        </w:tc>
      </w:tr>
    </w:tbl>
    <w:p w14:paraId="02B11BB1" w14:textId="77777777" w:rsidR="00BB75E2" w:rsidRDefault="00BB75E2">
      <w:pPr>
        <w:ind w:firstLineChars="0" w:firstLine="0"/>
      </w:pPr>
    </w:p>
    <w:p w14:paraId="5F800BC6" w14:textId="77777777" w:rsidR="00BB75E2" w:rsidRDefault="009A49DB">
      <w:pPr>
        <w:pStyle w:val="Heading3"/>
      </w:pPr>
      <w:bookmarkStart w:id="364" w:name="_小区配置"/>
      <w:bookmarkStart w:id="365" w:name="OLE_LINK76"/>
      <w:bookmarkStart w:id="366" w:name="OLE_LINK77"/>
      <w:bookmarkStart w:id="367" w:name="OLE_LINK81"/>
      <w:bookmarkStart w:id="368" w:name="_Toc446621480"/>
      <w:bookmarkEnd w:id="364"/>
      <w:r>
        <w:rPr>
          <w:rFonts w:hint="eastAsia"/>
        </w:rPr>
        <w:t>Community configuration</w:t>
      </w:r>
      <w:bookmarkEnd w:id="365"/>
      <w:bookmarkEnd w:id="366"/>
      <w:bookmarkEnd w:id="367"/>
      <w:bookmarkEnd w:id="368"/>
    </w:p>
    <w:p w14:paraId="4E5086CB" w14:textId="77777777" w:rsidR="00BB75E2" w:rsidRDefault="009A49DB">
      <w:pPr>
        <w:ind w:firstLineChars="0" w:firstLine="0"/>
      </w:pPr>
      <w:r>
        <w:rPr>
          <w:rFonts w:hint="eastAsia"/>
        </w:rPr>
        <w:t>Function: Configuration content includes: PLMNID, TAC, PCI, same frequency cell list and different frequency cell list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B6B586F" w14:textId="77777777">
        <w:trPr>
          <w:tblHeader/>
        </w:trPr>
        <w:tc>
          <w:tcPr>
            <w:tcW w:w="1224" w:type="dxa"/>
            <w:shd w:val="clear" w:color="auto" w:fill="D9D9D9" w:themeFill="background1" w:themeFillShade="D9"/>
          </w:tcPr>
          <w:p w14:paraId="024FFEC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1ECDFE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7562D5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016F2C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E8BC72C" w14:textId="77777777">
        <w:tc>
          <w:tcPr>
            <w:tcW w:w="1224" w:type="dxa"/>
          </w:tcPr>
          <w:p w14:paraId="402C8C5E" w14:textId="77777777" w:rsidR="00BB75E2" w:rsidRDefault="009A49DB">
            <w:pPr>
              <w:autoSpaceDE w:val="0"/>
              <w:autoSpaceDN w:val="0"/>
              <w:adjustRightInd w:val="0"/>
              <w:ind w:firstLineChars="0" w:firstLine="0"/>
              <w:jc w:val="left"/>
              <w:rPr>
                <w:rFonts w:cs="Arial"/>
                <w:szCs w:val="18"/>
              </w:rPr>
            </w:pPr>
            <w:r>
              <w:rPr>
                <w:rFonts w:cs="Arial" w:hint="eastAsia"/>
                <w:szCs w:val="18"/>
              </w:rPr>
              <w:t>8</w:t>
            </w:r>
          </w:p>
        </w:tc>
        <w:tc>
          <w:tcPr>
            <w:tcW w:w="2268" w:type="dxa"/>
          </w:tcPr>
          <w:p w14:paraId="0811B729"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2AAC5E8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1B381EA" w14:textId="77777777" w:rsidR="00BB75E2" w:rsidRDefault="009A49DB">
            <w:pPr>
              <w:autoSpaceDE w:val="0"/>
              <w:autoSpaceDN w:val="0"/>
              <w:adjustRightInd w:val="0"/>
              <w:ind w:firstLineChars="0" w:firstLine="0"/>
              <w:jc w:val="left"/>
              <w:rPr>
                <w:rFonts w:cs="Arial"/>
                <w:szCs w:val="18"/>
              </w:rPr>
            </w:pPr>
            <w:r>
              <w:rPr>
                <w:rFonts w:cs="Arial" w:hint="eastAsia"/>
                <w:szCs w:val="18"/>
              </w:rPr>
              <w:t>Lower line frequency point</w:t>
            </w:r>
          </w:p>
        </w:tc>
      </w:tr>
      <w:tr w:rsidR="00BB75E2" w14:paraId="1E6CFABE" w14:textId="77777777">
        <w:tc>
          <w:tcPr>
            <w:tcW w:w="1224" w:type="dxa"/>
          </w:tcPr>
          <w:p w14:paraId="6364C2AA" w14:textId="77777777" w:rsidR="00BB75E2" w:rsidRDefault="009A49DB">
            <w:pPr>
              <w:autoSpaceDE w:val="0"/>
              <w:autoSpaceDN w:val="0"/>
              <w:adjustRightInd w:val="0"/>
              <w:ind w:firstLineChars="0" w:firstLine="0"/>
              <w:jc w:val="left"/>
              <w:rPr>
                <w:rFonts w:cs="Arial"/>
                <w:szCs w:val="18"/>
              </w:rPr>
            </w:pPr>
            <w:r>
              <w:rPr>
                <w:rFonts w:cs="Arial" w:hint="eastAsia"/>
                <w:szCs w:val="18"/>
              </w:rPr>
              <w:t>9</w:t>
            </w:r>
          </w:p>
        </w:tc>
        <w:tc>
          <w:tcPr>
            <w:tcW w:w="2268" w:type="dxa"/>
          </w:tcPr>
          <w:p w14:paraId="2B8CF23D"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5935D90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1D3338B" w14:textId="77777777" w:rsidR="00BB75E2" w:rsidRDefault="009A49DB">
            <w:pPr>
              <w:autoSpaceDE w:val="0"/>
              <w:autoSpaceDN w:val="0"/>
              <w:adjustRightInd w:val="0"/>
              <w:ind w:firstLineChars="0" w:firstLine="0"/>
              <w:jc w:val="left"/>
              <w:rPr>
                <w:rFonts w:cs="Arial"/>
                <w:szCs w:val="18"/>
              </w:rPr>
            </w:pPr>
            <w:r>
              <w:rPr>
                <w:rFonts w:cs="Arial" w:hint="eastAsia"/>
                <w:szCs w:val="18"/>
              </w:rPr>
              <w:t>village PCI</w:t>
            </w:r>
          </w:p>
        </w:tc>
      </w:tr>
      <w:tr w:rsidR="00BB75E2" w14:paraId="1E3C2AE8" w14:textId="77777777">
        <w:tc>
          <w:tcPr>
            <w:tcW w:w="1224" w:type="dxa"/>
          </w:tcPr>
          <w:p w14:paraId="55DC1B0C" w14:textId="77777777" w:rsidR="00BB75E2" w:rsidRDefault="009A49DB">
            <w:pPr>
              <w:autoSpaceDE w:val="0"/>
              <w:autoSpaceDN w:val="0"/>
              <w:adjustRightInd w:val="0"/>
              <w:ind w:firstLineChars="0" w:firstLine="0"/>
              <w:jc w:val="left"/>
              <w:rPr>
                <w:rFonts w:cs="Arial"/>
                <w:szCs w:val="18"/>
              </w:rPr>
            </w:pPr>
            <w:r>
              <w:rPr>
                <w:rFonts w:cs="Arial" w:hint="eastAsia"/>
                <w:szCs w:val="18"/>
              </w:rPr>
              <w:t>23</w:t>
            </w:r>
          </w:p>
        </w:tc>
        <w:tc>
          <w:tcPr>
            <w:tcW w:w="2268" w:type="dxa"/>
          </w:tcPr>
          <w:p w14:paraId="78068BE6"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2E31F00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n</w:t>
            </w:r>
          </w:p>
        </w:tc>
        <w:tc>
          <w:tcPr>
            <w:tcW w:w="3452" w:type="dxa"/>
          </w:tcPr>
          <w:p w14:paraId="4CD18DDD" w14:textId="77777777" w:rsidR="00BB75E2" w:rsidRDefault="009A49DB">
            <w:pPr>
              <w:autoSpaceDE w:val="0"/>
              <w:autoSpaceDN w:val="0"/>
              <w:adjustRightInd w:val="0"/>
              <w:ind w:firstLineChars="0" w:firstLine="0"/>
              <w:jc w:val="left"/>
              <w:rPr>
                <w:rFonts w:cs="Arial"/>
                <w:szCs w:val="18"/>
              </w:rPr>
            </w:pPr>
            <w:r>
              <w:rPr>
                <w:rFonts w:cs="Arial" w:hint="eastAsia"/>
                <w:szCs w:val="18"/>
              </w:rPr>
              <w:t>PLMN list</w:t>
            </w:r>
          </w:p>
        </w:tc>
      </w:tr>
      <w:tr w:rsidR="00BB75E2" w14:paraId="19C13E66" w14:textId="77777777">
        <w:tc>
          <w:tcPr>
            <w:tcW w:w="1224" w:type="dxa"/>
          </w:tcPr>
          <w:p w14:paraId="0546D509" w14:textId="77777777" w:rsidR="00BB75E2" w:rsidRDefault="009A49DB">
            <w:pPr>
              <w:autoSpaceDE w:val="0"/>
              <w:autoSpaceDN w:val="0"/>
              <w:adjustRightInd w:val="0"/>
              <w:ind w:firstLineChars="0" w:firstLine="0"/>
              <w:jc w:val="left"/>
              <w:rPr>
                <w:rFonts w:cs="Arial"/>
                <w:szCs w:val="18"/>
              </w:rPr>
            </w:pPr>
            <w:r>
              <w:rPr>
                <w:rFonts w:cs="Arial" w:hint="eastAsia"/>
                <w:szCs w:val="18"/>
              </w:rPr>
              <w:t>14</w:t>
            </w:r>
          </w:p>
        </w:tc>
        <w:tc>
          <w:tcPr>
            <w:tcW w:w="2268" w:type="dxa"/>
          </w:tcPr>
          <w:p w14:paraId="09676A14"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5F5D306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5167633" w14:textId="77777777" w:rsidR="00BB75E2" w:rsidRDefault="009A49DB">
            <w:pPr>
              <w:autoSpaceDE w:val="0"/>
              <w:autoSpaceDN w:val="0"/>
              <w:adjustRightInd w:val="0"/>
              <w:ind w:firstLineChars="0" w:firstLine="0"/>
              <w:jc w:val="left"/>
              <w:rPr>
                <w:rFonts w:cs="Arial"/>
                <w:szCs w:val="18"/>
              </w:rPr>
            </w:pPr>
            <w:r>
              <w:rPr>
                <w:rFonts w:cs="Arial" w:hint="eastAsia"/>
                <w:szCs w:val="18"/>
              </w:rPr>
              <w:t>TAC</w:t>
            </w:r>
          </w:p>
        </w:tc>
      </w:tr>
      <w:tr w:rsidR="00BB75E2" w14:paraId="3B4EF574" w14:textId="77777777">
        <w:tc>
          <w:tcPr>
            <w:tcW w:w="1224" w:type="dxa"/>
          </w:tcPr>
          <w:p w14:paraId="2583878D"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41F4046A"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95A285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2CA05D8"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PCI, number of PCI in the list, 0 </w:t>
            </w:r>
            <w:r>
              <w:rPr>
                <w:rFonts w:cs="Arial" w:hint="eastAsia"/>
                <w:szCs w:val="18"/>
              </w:rPr>
              <w:lastRenderedPageBreak/>
              <w:t>indicates no PCI list</w:t>
            </w:r>
          </w:p>
        </w:tc>
      </w:tr>
      <w:tr w:rsidR="00BB75E2" w14:paraId="413454EF" w14:textId="77777777">
        <w:tc>
          <w:tcPr>
            <w:tcW w:w="1224" w:type="dxa"/>
          </w:tcPr>
          <w:p w14:paraId="5F2B2FA4"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3</w:t>
            </w:r>
          </w:p>
        </w:tc>
        <w:tc>
          <w:tcPr>
            <w:tcW w:w="2268" w:type="dxa"/>
          </w:tcPr>
          <w:p w14:paraId="16CF91E1"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uint16_t</w:t>
            </w:r>
          </w:p>
        </w:tc>
        <w:tc>
          <w:tcPr>
            <w:tcW w:w="1843" w:type="dxa"/>
          </w:tcPr>
          <w:p w14:paraId="341C1C69"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57AC069" w14:textId="77777777" w:rsidR="00BB75E2" w:rsidRDefault="009A49DB">
            <w:pPr>
              <w:autoSpaceDE w:val="0"/>
              <w:autoSpaceDN w:val="0"/>
              <w:adjustRightInd w:val="0"/>
              <w:ind w:firstLineChars="0" w:firstLine="0"/>
              <w:jc w:val="left"/>
              <w:rPr>
                <w:rFonts w:cs="Arial"/>
                <w:szCs w:val="18"/>
              </w:rPr>
            </w:pPr>
            <w:r>
              <w:rPr>
                <w:rFonts w:cs="Arial" w:hint="eastAsia"/>
                <w:szCs w:val="18"/>
              </w:rPr>
              <w:t>The PCI list of the same-frequency cell area</w:t>
            </w:r>
          </w:p>
        </w:tc>
      </w:tr>
      <w:tr w:rsidR="00BB75E2" w14:paraId="21A4F6B0" w14:textId="77777777">
        <w:tc>
          <w:tcPr>
            <w:tcW w:w="1224" w:type="dxa"/>
          </w:tcPr>
          <w:p w14:paraId="0FAB3808" w14:textId="77777777" w:rsidR="00BB75E2" w:rsidRDefault="009A49DB">
            <w:pPr>
              <w:autoSpaceDE w:val="0"/>
              <w:autoSpaceDN w:val="0"/>
              <w:adjustRightInd w:val="0"/>
              <w:ind w:firstLineChars="0" w:firstLine="0"/>
              <w:jc w:val="left"/>
              <w:rPr>
                <w:rFonts w:cs="Arial"/>
                <w:szCs w:val="18"/>
              </w:rPr>
            </w:pPr>
            <w:r>
              <w:rPr>
                <w:rFonts w:cs="Arial" w:hint="eastAsia"/>
                <w:szCs w:val="18"/>
              </w:rPr>
              <w:t>7</w:t>
            </w:r>
          </w:p>
        </w:tc>
        <w:tc>
          <w:tcPr>
            <w:tcW w:w="2268" w:type="dxa"/>
          </w:tcPr>
          <w:p w14:paraId="3691514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FE766A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B5B1E44" w14:textId="77777777" w:rsidR="00BB75E2" w:rsidRDefault="009A49DB">
            <w:pPr>
              <w:autoSpaceDE w:val="0"/>
              <w:autoSpaceDN w:val="0"/>
              <w:adjustRightInd w:val="0"/>
              <w:ind w:firstLineChars="0" w:firstLine="0"/>
              <w:jc w:val="left"/>
              <w:rPr>
                <w:rFonts w:cs="Arial"/>
                <w:szCs w:val="18"/>
              </w:rPr>
            </w:pPr>
            <w:r>
              <w:rPr>
                <w:rFonts w:cs="Arial" w:hint="eastAsia"/>
                <w:szCs w:val="18"/>
              </w:rPr>
              <w:t>Change the number of times</w:t>
            </w:r>
          </w:p>
        </w:tc>
      </w:tr>
      <w:tr w:rsidR="00BB75E2" w14:paraId="2490FF63" w14:textId="77777777">
        <w:tc>
          <w:tcPr>
            <w:tcW w:w="1224" w:type="dxa"/>
          </w:tcPr>
          <w:p w14:paraId="50988BA3" w14:textId="77777777" w:rsidR="00BB75E2" w:rsidRDefault="009A49DB">
            <w:pPr>
              <w:autoSpaceDE w:val="0"/>
              <w:autoSpaceDN w:val="0"/>
              <w:adjustRightInd w:val="0"/>
              <w:ind w:firstLineChars="0" w:firstLine="0"/>
              <w:jc w:val="left"/>
              <w:rPr>
                <w:rFonts w:cs="Arial"/>
                <w:szCs w:val="18"/>
              </w:rPr>
            </w:pPr>
            <w:r>
              <w:rPr>
                <w:rFonts w:cs="Arial" w:hint="eastAsia"/>
                <w:szCs w:val="18"/>
              </w:rPr>
              <w:t>24</w:t>
            </w:r>
          </w:p>
        </w:tc>
        <w:tc>
          <w:tcPr>
            <w:tcW w:w="2268" w:type="dxa"/>
          </w:tcPr>
          <w:p w14:paraId="0731D3EB"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uint16_t</w:t>
            </w:r>
          </w:p>
        </w:tc>
        <w:tc>
          <w:tcPr>
            <w:tcW w:w="1843" w:type="dxa"/>
          </w:tcPr>
          <w:p w14:paraId="1D9BA0D6"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7675E9A3" w14:textId="77777777" w:rsidR="00BB75E2" w:rsidRDefault="009A49DB">
            <w:pPr>
              <w:autoSpaceDE w:val="0"/>
              <w:autoSpaceDN w:val="0"/>
              <w:adjustRightInd w:val="0"/>
              <w:ind w:firstLineChars="0" w:firstLine="0"/>
              <w:jc w:val="left"/>
              <w:rPr>
                <w:rFonts w:cs="Arial"/>
                <w:szCs w:val="18"/>
              </w:rPr>
            </w:pPr>
            <w:r>
              <w:rPr>
                <w:rFonts w:cs="Arial" w:hint="eastAsia"/>
                <w:szCs w:val="18"/>
              </w:rPr>
              <w:t>List of frequency points</w:t>
            </w:r>
          </w:p>
        </w:tc>
      </w:tr>
      <w:tr w:rsidR="00BB75E2" w14:paraId="22150B33" w14:textId="77777777">
        <w:tc>
          <w:tcPr>
            <w:tcW w:w="1224" w:type="dxa"/>
          </w:tcPr>
          <w:p w14:paraId="69A24577" w14:textId="77777777" w:rsidR="00BB75E2" w:rsidRDefault="009A49DB">
            <w:pPr>
              <w:autoSpaceDE w:val="0"/>
              <w:autoSpaceDN w:val="0"/>
              <w:adjustRightInd w:val="0"/>
              <w:ind w:firstLineChars="0" w:firstLine="0"/>
              <w:jc w:val="left"/>
              <w:rPr>
                <w:rFonts w:cs="Arial"/>
                <w:szCs w:val="18"/>
              </w:rPr>
            </w:pPr>
            <w:r>
              <w:rPr>
                <w:rFonts w:cs="Arial" w:hint="eastAsia"/>
                <w:szCs w:val="18"/>
              </w:rPr>
              <w:t>31</w:t>
            </w:r>
          </w:p>
        </w:tc>
        <w:tc>
          <w:tcPr>
            <w:tcW w:w="2268" w:type="dxa"/>
          </w:tcPr>
          <w:p w14:paraId="114FD188"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3E26061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53C40588" w14:textId="77777777" w:rsidR="00BB75E2" w:rsidRDefault="009A49DB">
            <w:pPr>
              <w:autoSpaceDE w:val="0"/>
              <w:autoSpaceDN w:val="0"/>
              <w:adjustRightInd w:val="0"/>
              <w:ind w:firstLineChars="0" w:firstLine="0"/>
              <w:jc w:val="left"/>
              <w:rPr>
                <w:rFonts w:cs="Arial"/>
                <w:szCs w:val="18"/>
              </w:rPr>
            </w:pPr>
            <w:r>
              <w:rPr>
                <w:rFonts w:cs="Arial" w:hint="eastAsia"/>
                <w:szCs w:val="18"/>
              </w:rPr>
              <w:t>Upper frequency point, FDD configuration</w:t>
            </w:r>
          </w:p>
        </w:tc>
      </w:tr>
      <w:tr w:rsidR="00BB75E2" w14:paraId="3C16A661" w14:textId="77777777">
        <w:tc>
          <w:tcPr>
            <w:tcW w:w="1224" w:type="dxa"/>
          </w:tcPr>
          <w:p w14:paraId="1C5B605F" w14:textId="77777777" w:rsidR="00BB75E2" w:rsidRDefault="009A49DB">
            <w:pPr>
              <w:autoSpaceDE w:val="0"/>
              <w:autoSpaceDN w:val="0"/>
              <w:adjustRightInd w:val="0"/>
              <w:ind w:firstLineChars="0" w:firstLine="0"/>
              <w:jc w:val="left"/>
              <w:rPr>
                <w:rFonts w:cs="Arial"/>
                <w:szCs w:val="18"/>
              </w:rPr>
            </w:pPr>
            <w:r>
              <w:rPr>
                <w:rFonts w:cs="Arial" w:hint="eastAsia"/>
                <w:szCs w:val="18"/>
              </w:rPr>
              <w:t>32</w:t>
            </w:r>
          </w:p>
        </w:tc>
        <w:tc>
          <w:tcPr>
            <w:tcW w:w="2268" w:type="dxa"/>
          </w:tcPr>
          <w:p w14:paraId="788CE2DE" w14:textId="77777777" w:rsidR="00BB75E2" w:rsidRDefault="009A49DB">
            <w:pPr>
              <w:autoSpaceDE w:val="0"/>
              <w:autoSpaceDN w:val="0"/>
              <w:adjustRightInd w:val="0"/>
              <w:ind w:firstLineChars="0" w:firstLine="0"/>
              <w:jc w:val="left"/>
              <w:rPr>
                <w:rFonts w:cs="Arial"/>
                <w:szCs w:val="18"/>
              </w:rPr>
            </w:pPr>
            <w:r>
              <w:rPr>
                <w:rFonts w:cs="Arial" w:hint="eastAsia"/>
                <w:szCs w:val="18"/>
              </w:rPr>
              <w:t>int16_t</w:t>
            </w:r>
          </w:p>
        </w:tc>
        <w:tc>
          <w:tcPr>
            <w:tcW w:w="1843" w:type="dxa"/>
          </w:tcPr>
          <w:p w14:paraId="4FE84DFE"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1E04E01E" w14:textId="77777777" w:rsidR="00BB75E2" w:rsidRDefault="009A49DB">
            <w:pPr>
              <w:autoSpaceDE w:val="0"/>
              <w:autoSpaceDN w:val="0"/>
              <w:adjustRightInd w:val="0"/>
              <w:ind w:firstLineChars="0" w:firstLine="0"/>
              <w:jc w:val="left"/>
              <w:rPr>
                <w:rFonts w:cs="Arial"/>
                <w:szCs w:val="18"/>
              </w:rPr>
            </w:pPr>
            <w:r>
              <w:rPr>
                <w:rFonts w:cs="Arial" w:hint="eastAsia"/>
                <w:szCs w:val="18"/>
              </w:rPr>
              <w:t>transmitting power</w:t>
            </w:r>
          </w:p>
        </w:tc>
      </w:tr>
      <w:tr w:rsidR="00BB75E2" w14:paraId="184F29C1" w14:textId="77777777">
        <w:tc>
          <w:tcPr>
            <w:tcW w:w="1224" w:type="dxa"/>
          </w:tcPr>
          <w:p w14:paraId="4BF9BC04" w14:textId="77777777" w:rsidR="00BB75E2" w:rsidRDefault="009A49DB">
            <w:pPr>
              <w:autoSpaceDE w:val="0"/>
              <w:autoSpaceDN w:val="0"/>
              <w:adjustRightInd w:val="0"/>
              <w:ind w:firstLineChars="0" w:firstLine="0"/>
              <w:jc w:val="left"/>
              <w:rPr>
                <w:rFonts w:cs="Arial"/>
                <w:szCs w:val="18"/>
              </w:rPr>
            </w:pPr>
            <w:r>
              <w:rPr>
                <w:rFonts w:cs="Arial" w:hint="eastAsia"/>
                <w:szCs w:val="18"/>
              </w:rPr>
              <w:t>33</w:t>
            </w:r>
          </w:p>
        </w:tc>
        <w:tc>
          <w:tcPr>
            <w:tcW w:w="2268" w:type="dxa"/>
          </w:tcPr>
          <w:p w14:paraId="46AECB0E"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AB0BD9D"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29670E99" w14:textId="77777777" w:rsidR="00BB75E2" w:rsidRDefault="009A49DB">
            <w:pPr>
              <w:autoSpaceDE w:val="0"/>
              <w:autoSpaceDN w:val="0"/>
              <w:adjustRightInd w:val="0"/>
              <w:ind w:firstLineChars="0" w:firstLine="0"/>
              <w:jc w:val="left"/>
              <w:rPr>
                <w:rFonts w:cs="Arial"/>
                <w:szCs w:val="18"/>
              </w:rPr>
            </w:pPr>
            <w:r>
              <w:rPr>
                <w:rFonts w:cs="Arial" w:hint="eastAsia"/>
                <w:szCs w:val="18"/>
              </w:rPr>
              <w:t>Do you want to enable measurement</w:t>
            </w:r>
          </w:p>
          <w:p w14:paraId="71A7BFE6" w14:textId="77777777" w:rsidR="00BB75E2" w:rsidRDefault="009A49DB">
            <w:pPr>
              <w:autoSpaceDE w:val="0"/>
              <w:autoSpaceDN w:val="0"/>
              <w:adjustRightInd w:val="0"/>
              <w:ind w:firstLineChars="0" w:firstLine="0"/>
              <w:jc w:val="left"/>
              <w:rPr>
                <w:rFonts w:cs="Arial"/>
                <w:szCs w:val="18"/>
              </w:rPr>
            </w:pPr>
            <w:r>
              <w:rPr>
                <w:rFonts w:cs="Arial" w:hint="eastAsia"/>
                <w:szCs w:val="18"/>
              </w:rPr>
              <w:t>0: Not enabled;</w:t>
            </w:r>
          </w:p>
          <w:p w14:paraId="4B79BCDC" w14:textId="77777777" w:rsidR="00BB75E2" w:rsidRDefault="009A49DB">
            <w:pPr>
              <w:autoSpaceDE w:val="0"/>
              <w:autoSpaceDN w:val="0"/>
              <w:adjustRightInd w:val="0"/>
              <w:ind w:firstLineChars="0" w:firstLine="0"/>
              <w:jc w:val="left"/>
              <w:rPr>
                <w:rFonts w:cs="Arial"/>
                <w:szCs w:val="18"/>
              </w:rPr>
            </w:pPr>
            <w:r>
              <w:rPr>
                <w:rFonts w:cs="Arial" w:hint="eastAsia"/>
                <w:szCs w:val="18"/>
              </w:rPr>
              <w:t>1: Enable</w:t>
            </w:r>
          </w:p>
        </w:tc>
      </w:tr>
      <w:tr w:rsidR="00BB75E2" w14:paraId="75E9878F" w14:textId="77777777">
        <w:tc>
          <w:tcPr>
            <w:tcW w:w="1224" w:type="dxa"/>
          </w:tcPr>
          <w:p w14:paraId="30017ED2" w14:textId="77777777" w:rsidR="00BB75E2" w:rsidRDefault="009A49DB">
            <w:pPr>
              <w:autoSpaceDE w:val="0"/>
              <w:autoSpaceDN w:val="0"/>
              <w:adjustRightInd w:val="0"/>
              <w:ind w:firstLineChars="0" w:firstLine="0"/>
              <w:jc w:val="left"/>
              <w:rPr>
                <w:rFonts w:cs="Arial"/>
                <w:szCs w:val="18"/>
              </w:rPr>
            </w:pPr>
            <w:r>
              <w:rPr>
                <w:rFonts w:cs="Arial" w:hint="eastAsia"/>
                <w:szCs w:val="18"/>
              </w:rPr>
              <w:t>34</w:t>
            </w:r>
          </w:p>
        </w:tc>
        <w:tc>
          <w:tcPr>
            <w:tcW w:w="2268" w:type="dxa"/>
          </w:tcPr>
          <w:p w14:paraId="446B107C"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5A6448D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44BAAEF" w14:textId="77777777" w:rsidR="00BB75E2" w:rsidRDefault="009A49DB">
            <w:pPr>
              <w:autoSpaceDE w:val="0"/>
              <w:autoSpaceDN w:val="0"/>
              <w:adjustRightInd w:val="0"/>
              <w:ind w:firstLineChars="0" w:firstLine="0"/>
              <w:jc w:val="left"/>
              <w:rPr>
                <w:rFonts w:cs="Arial"/>
                <w:szCs w:val="18"/>
              </w:rPr>
            </w:pPr>
            <w:r>
              <w:rPr>
                <w:rFonts w:cs="Arial" w:hint="eastAsia"/>
                <w:szCs w:val="18"/>
              </w:rPr>
              <w:t>Number of PLMN</w:t>
            </w:r>
          </w:p>
        </w:tc>
      </w:tr>
    </w:tbl>
    <w:p w14:paraId="1B027901" w14:textId="77777777" w:rsidR="00BB75E2" w:rsidRDefault="00BB75E2">
      <w:pPr>
        <w:ind w:firstLineChars="0" w:firstLine="0"/>
      </w:pPr>
    </w:p>
    <w:p w14:paraId="48E8DF2C" w14:textId="77777777" w:rsidR="00BB75E2" w:rsidRDefault="009A49DB">
      <w:pPr>
        <w:pStyle w:val="Heading3"/>
      </w:pPr>
      <w:bookmarkStart w:id="369" w:name="_小区配置响应"/>
      <w:bookmarkStart w:id="370" w:name="_Toc446621481"/>
      <w:bookmarkEnd w:id="369"/>
      <w:r>
        <w:rPr>
          <w:rFonts w:hint="eastAsia"/>
        </w:rPr>
        <w:t>Community configuration response</w:t>
      </w:r>
      <w:bookmarkEnd w:id="370"/>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9004FA8" w14:textId="77777777">
        <w:trPr>
          <w:tblHeader/>
        </w:trPr>
        <w:tc>
          <w:tcPr>
            <w:tcW w:w="1224" w:type="dxa"/>
            <w:shd w:val="clear" w:color="auto" w:fill="D9D9D9" w:themeFill="background1" w:themeFillShade="D9"/>
          </w:tcPr>
          <w:p w14:paraId="28C6839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2B2DAD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2828A0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4F513A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096533C" w14:textId="77777777">
        <w:tc>
          <w:tcPr>
            <w:tcW w:w="1224" w:type="dxa"/>
          </w:tcPr>
          <w:p w14:paraId="0BFCA3EB"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7629379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645EE0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3C8498B" w14:textId="77777777" w:rsidR="00BB75E2" w:rsidRDefault="009A49DB">
            <w:pPr>
              <w:autoSpaceDE w:val="0"/>
              <w:autoSpaceDN w:val="0"/>
              <w:adjustRightInd w:val="0"/>
              <w:ind w:firstLineChars="0" w:firstLine="0"/>
              <w:jc w:val="left"/>
              <w:rPr>
                <w:rFonts w:cs="Arial"/>
                <w:szCs w:val="18"/>
              </w:rPr>
            </w:pPr>
            <w:r>
              <w:rPr>
                <w:rFonts w:cs="Arial" w:hint="eastAsia"/>
                <w:szCs w:val="18"/>
              </w:rPr>
              <w:t>0 Represents success,</w:t>
            </w:r>
          </w:p>
          <w:p w14:paraId="15BA47A5" w14:textId="77777777" w:rsidR="00BB75E2" w:rsidRDefault="009A49DB">
            <w:pPr>
              <w:autoSpaceDE w:val="0"/>
              <w:autoSpaceDN w:val="0"/>
              <w:adjustRightInd w:val="0"/>
              <w:ind w:firstLineChars="0" w:firstLine="0"/>
              <w:jc w:val="left"/>
              <w:rPr>
                <w:rFonts w:cs="Arial"/>
                <w:szCs w:val="18"/>
              </w:rPr>
            </w:pPr>
            <w:r>
              <w:rPr>
                <w:rFonts w:cs="Arial" w:hint="eastAsia"/>
                <w:szCs w:val="18"/>
              </w:rPr>
              <w:t>1: The resolution has failed</w:t>
            </w:r>
          </w:p>
          <w:p w14:paraId="265B38DE" w14:textId="77777777" w:rsidR="00BB75E2" w:rsidRDefault="009A49DB">
            <w:pPr>
              <w:autoSpaceDE w:val="0"/>
              <w:autoSpaceDN w:val="0"/>
              <w:adjustRightInd w:val="0"/>
              <w:ind w:firstLineChars="0" w:firstLine="0"/>
              <w:jc w:val="left"/>
              <w:rPr>
                <w:rFonts w:cs="Arial"/>
                <w:szCs w:val="18"/>
              </w:rPr>
            </w:pPr>
            <w:r>
              <w:rPr>
                <w:rFonts w:cs="Arial" w:hint="eastAsia"/>
                <w:szCs w:val="18"/>
              </w:rPr>
              <w:t>2: indicates that the frequency point is not supported</w:t>
            </w:r>
          </w:p>
          <w:p w14:paraId="14A171C5" w14:textId="77777777" w:rsidR="00BB75E2" w:rsidRDefault="009A49DB">
            <w:pPr>
              <w:autoSpaceDE w:val="0"/>
              <w:autoSpaceDN w:val="0"/>
              <w:adjustRightInd w:val="0"/>
              <w:ind w:firstLineChars="0" w:firstLine="0"/>
              <w:jc w:val="left"/>
              <w:rPr>
                <w:rFonts w:cs="Arial"/>
                <w:szCs w:val="18"/>
              </w:rPr>
            </w:pPr>
            <w:r>
              <w:rPr>
                <w:rFonts w:cs="Arial" w:hint="eastAsia"/>
                <w:szCs w:val="18"/>
              </w:rPr>
              <w:t>3: Internal software error</w:t>
            </w:r>
          </w:p>
        </w:tc>
      </w:tr>
    </w:tbl>
    <w:p w14:paraId="7203CEE7" w14:textId="77777777" w:rsidR="00BB75E2" w:rsidRDefault="009A49DB">
      <w:pPr>
        <w:pStyle w:val="Heading3"/>
      </w:pPr>
      <w:bookmarkStart w:id="371" w:name="_小区更新"/>
      <w:bookmarkEnd w:id="371"/>
      <w:r>
        <w:rPr>
          <w:rFonts w:hint="eastAsia"/>
        </w:rPr>
        <w:t>Community update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CB03AC9" w14:textId="77777777">
        <w:trPr>
          <w:tblHeader/>
        </w:trPr>
        <w:tc>
          <w:tcPr>
            <w:tcW w:w="1224" w:type="dxa"/>
            <w:shd w:val="clear" w:color="auto" w:fill="D9D9D9" w:themeFill="background1" w:themeFillShade="D9"/>
          </w:tcPr>
          <w:p w14:paraId="1725774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35D559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EA8DB7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EF94A9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5088E5F" w14:textId="77777777">
        <w:tc>
          <w:tcPr>
            <w:tcW w:w="1224" w:type="dxa"/>
          </w:tcPr>
          <w:p w14:paraId="7FCBEB03" w14:textId="77777777" w:rsidR="00BB75E2" w:rsidRDefault="009A49DB">
            <w:pPr>
              <w:autoSpaceDE w:val="0"/>
              <w:autoSpaceDN w:val="0"/>
              <w:adjustRightInd w:val="0"/>
              <w:ind w:firstLineChars="0" w:firstLine="0"/>
              <w:jc w:val="left"/>
              <w:rPr>
                <w:rFonts w:cs="Arial"/>
                <w:szCs w:val="18"/>
              </w:rPr>
            </w:pPr>
            <w:r>
              <w:rPr>
                <w:rFonts w:cs="Arial" w:hint="eastAsia"/>
                <w:szCs w:val="18"/>
              </w:rPr>
              <w:t>23</w:t>
            </w:r>
          </w:p>
        </w:tc>
        <w:tc>
          <w:tcPr>
            <w:tcW w:w="2268" w:type="dxa"/>
          </w:tcPr>
          <w:p w14:paraId="4D03C28F"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244BB427"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n</w:t>
            </w:r>
          </w:p>
        </w:tc>
        <w:tc>
          <w:tcPr>
            <w:tcW w:w="3452" w:type="dxa"/>
          </w:tcPr>
          <w:p w14:paraId="074B0B99" w14:textId="77777777" w:rsidR="00BB75E2" w:rsidRDefault="009A49DB">
            <w:pPr>
              <w:autoSpaceDE w:val="0"/>
              <w:autoSpaceDN w:val="0"/>
              <w:adjustRightInd w:val="0"/>
              <w:ind w:firstLineChars="0" w:firstLine="0"/>
              <w:jc w:val="left"/>
              <w:rPr>
                <w:rFonts w:cs="Arial"/>
                <w:szCs w:val="18"/>
              </w:rPr>
            </w:pPr>
            <w:r>
              <w:rPr>
                <w:rFonts w:cs="Arial" w:hint="eastAsia"/>
                <w:szCs w:val="18"/>
              </w:rPr>
              <w:t>PLMN list</w:t>
            </w:r>
          </w:p>
        </w:tc>
      </w:tr>
      <w:tr w:rsidR="00BB75E2" w14:paraId="16CF78F9" w14:textId="77777777">
        <w:tc>
          <w:tcPr>
            <w:tcW w:w="1224" w:type="dxa"/>
          </w:tcPr>
          <w:p w14:paraId="144ACFA5" w14:textId="77777777" w:rsidR="00BB75E2" w:rsidRDefault="009A49DB">
            <w:pPr>
              <w:autoSpaceDE w:val="0"/>
              <w:autoSpaceDN w:val="0"/>
              <w:adjustRightInd w:val="0"/>
              <w:ind w:firstLineChars="0" w:firstLine="0"/>
              <w:jc w:val="left"/>
              <w:rPr>
                <w:rFonts w:cs="Arial"/>
                <w:szCs w:val="18"/>
              </w:rPr>
            </w:pPr>
            <w:r>
              <w:rPr>
                <w:rFonts w:cs="Arial" w:hint="eastAsia"/>
                <w:szCs w:val="18"/>
              </w:rPr>
              <w:t>14</w:t>
            </w:r>
          </w:p>
        </w:tc>
        <w:tc>
          <w:tcPr>
            <w:tcW w:w="2268" w:type="dxa"/>
          </w:tcPr>
          <w:p w14:paraId="150CAD75"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2267240B"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9DE78DC" w14:textId="77777777" w:rsidR="00BB75E2" w:rsidRDefault="009A49DB">
            <w:pPr>
              <w:autoSpaceDE w:val="0"/>
              <w:autoSpaceDN w:val="0"/>
              <w:adjustRightInd w:val="0"/>
              <w:ind w:firstLineChars="0" w:firstLine="0"/>
              <w:jc w:val="left"/>
              <w:rPr>
                <w:rFonts w:cs="Arial"/>
                <w:szCs w:val="18"/>
              </w:rPr>
            </w:pPr>
            <w:r>
              <w:rPr>
                <w:rFonts w:cs="Arial" w:hint="eastAsia"/>
                <w:szCs w:val="18"/>
              </w:rPr>
              <w:t>TAC</w:t>
            </w:r>
          </w:p>
        </w:tc>
      </w:tr>
      <w:tr w:rsidR="00BB75E2" w14:paraId="1BAD208B" w14:textId="77777777">
        <w:tc>
          <w:tcPr>
            <w:tcW w:w="1224" w:type="dxa"/>
          </w:tcPr>
          <w:p w14:paraId="3060B543" w14:textId="77777777" w:rsidR="00BB75E2" w:rsidRDefault="009A49DB">
            <w:pPr>
              <w:autoSpaceDE w:val="0"/>
              <w:autoSpaceDN w:val="0"/>
              <w:adjustRightInd w:val="0"/>
              <w:ind w:firstLineChars="0" w:firstLine="0"/>
              <w:jc w:val="left"/>
              <w:rPr>
                <w:rFonts w:cs="Arial"/>
                <w:szCs w:val="18"/>
              </w:rPr>
            </w:pPr>
            <w:r>
              <w:rPr>
                <w:rFonts w:cs="Arial" w:hint="eastAsia"/>
                <w:szCs w:val="18"/>
              </w:rPr>
              <w:t>8</w:t>
            </w:r>
          </w:p>
        </w:tc>
        <w:tc>
          <w:tcPr>
            <w:tcW w:w="2268" w:type="dxa"/>
          </w:tcPr>
          <w:p w14:paraId="091685CA"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40173D92"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56A1E3CD" w14:textId="77777777" w:rsidR="00BB75E2" w:rsidRDefault="009A49DB">
            <w:pPr>
              <w:autoSpaceDE w:val="0"/>
              <w:autoSpaceDN w:val="0"/>
              <w:adjustRightInd w:val="0"/>
              <w:ind w:firstLineChars="0" w:firstLine="0"/>
              <w:jc w:val="left"/>
              <w:rPr>
                <w:rFonts w:cs="Arial"/>
                <w:szCs w:val="18"/>
              </w:rPr>
            </w:pPr>
            <w:r>
              <w:rPr>
                <w:rFonts w:cs="Arial" w:hint="eastAsia"/>
                <w:szCs w:val="18"/>
              </w:rPr>
              <w:t>Downlink EARFCN</w:t>
            </w:r>
          </w:p>
        </w:tc>
      </w:tr>
      <w:tr w:rsidR="00BB75E2" w14:paraId="5F995923" w14:textId="77777777">
        <w:tc>
          <w:tcPr>
            <w:tcW w:w="1224" w:type="dxa"/>
          </w:tcPr>
          <w:p w14:paraId="5BC62BA4" w14:textId="77777777" w:rsidR="00BB75E2" w:rsidRDefault="009A49DB">
            <w:pPr>
              <w:autoSpaceDE w:val="0"/>
              <w:autoSpaceDN w:val="0"/>
              <w:adjustRightInd w:val="0"/>
              <w:ind w:firstLineChars="0" w:firstLine="0"/>
              <w:jc w:val="left"/>
              <w:rPr>
                <w:rFonts w:cs="Arial"/>
                <w:szCs w:val="18"/>
              </w:rPr>
            </w:pPr>
            <w:r>
              <w:rPr>
                <w:rFonts w:cs="Arial" w:hint="eastAsia"/>
                <w:szCs w:val="18"/>
              </w:rPr>
              <w:t>31</w:t>
            </w:r>
          </w:p>
        </w:tc>
        <w:tc>
          <w:tcPr>
            <w:tcW w:w="2268" w:type="dxa"/>
          </w:tcPr>
          <w:p w14:paraId="5C8526CA"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7B2E090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01CE566" w14:textId="77777777" w:rsidR="00BB75E2" w:rsidRDefault="009A49DB">
            <w:pPr>
              <w:autoSpaceDE w:val="0"/>
              <w:autoSpaceDN w:val="0"/>
              <w:adjustRightInd w:val="0"/>
              <w:ind w:firstLineChars="0" w:firstLine="0"/>
              <w:jc w:val="left"/>
              <w:rPr>
                <w:rFonts w:cs="Arial"/>
                <w:szCs w:val="18"/>
              </w:rPr>
            </w:pPr>
            <w:r>
              <w:rPr>
                <w:rFonts w:cs="Arial" w:hint="eastAsia"/>
                <w:szCs w:val="18"/>
              </w:rPr>
              <w:t>Upper frequency point, FDD configuration</w:t>
            </w:r>
          </w:p>
        </w:tc>
      </w:tr>
      <w:tr w:rsidR="00BB75E2" w14:paraId="6E871775" w14:textId="77777777">
        <w:tc>
          <w:tcPr>
            <w:tcW w:w="1224" w:type="dxa"/>
          </w:tcPr>
          <w:p w14:paraId="18FD80D0" w14:textId="77777777" w:rsidR="00BB75E2" w:rsidRDefault="009A49DB">
            <w:pPr>
              <w:autoSpaceDE w:val="0"/>
              <w:autoSpaceDN w:val="0"/>
              <w:adjustRightInd w:val="0"/>
              <w:ind w:firstLineChars="0" w:firstLine="0"/>
              <w:jc w:val="left"/>
              <w:rPr>
                <w:rFonts w:cs="Arial"/>
                <w:szCs w:val="18"/>
              </w:rPr>
            </w:pPr>
            <w:r>
              <w:rPr>
                <w:rFonts w:cs="Arial" w:hint="eastAsia"/>
                <w:szCs w:val="18"/>
              </w:rPr>
              <w:t>32</w:t>
            </w:r>
          </w:p>
        </w:tc>
        <w:tc>
          <w:tcPr>
            <w:tcW w:w="2268" w:type="dxa"/>
          </w:tcPr>
          <w:p w14:paraId="50437105" w14:textId="77777777" w:rsidR="00BB75E2" w:rsidRDefault="009A49DB">
            <w:pPr>
              <w:autoSpaceDE w:val="0"/>
              <w:autoSpaceDN w:val="0"/>
              <w:adjustRightInd w:val="0"/>
              <w:ind w:firstLineChars="0" w:firstLine="0"/>
              <w:jc w:val="left"/>
              <w:rPr>
                <w:rFonts w:cs="Arial"/>
                <w:szCs w:val="18"/>
              </w:rPr>
            </w:pPr>
            <w:r>
              <w:rPr>
                <w:rFonts w:cs="Arial" w:hint="eastAsia"/>
                <w:szCs w:val="18"/>
              </w:rPr>
              <w:t>int16_t</w:t>
            </w:r>
          </w:p>
        </w:tc>
        <w:tc>
          <w:tcPr>
            <w:tcW w:w="1843" w:type="dxa"/>
          </w:tcPr>
          <w:p w14:paraId="4653B54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145DD37D" w14:textId="77777777" w:rsidR="00BB75E2" w:rsidRDefault="009A49DB">
            <w:pPr>
              <w:autoSpaceDE w:val="0"/>
              <w:autoSpaceDN w:val="0"/>
              <w:adjustRightInd w:val="0"/>
              <w:ind w:firstLineChars="0" w:firstLine="0"/>
              <w:jc w:val="left"/>
              <w:rPr>
                <w:rFonts w:cs="Arial"/>
                <w:szCs w:val="18"/>
              </w:rPr>
            </w:pPr>
            <w:r>
              <w:rPr>
                <w:rFonts w:cs="Arial" w:hint="eastAsia"/>
                <w:szCs w:val="18"/>
              </w:rPr>
              <w:t>transmitting power</w:t>
            </w:r>
          </w:p>
        </w:tc>
      </w:tr>
      <w:tr w:rsidR="00BB75E2" w14:paraId="463BE236" w14:textId="77777777">
        <w:tc>
          <w:tcPr>
            <w:tcW w:w="1224" w:type="dxa"/>
          </w:tcPr>
          <w:p w14:paraId="4F9BD46C" w14:textId="77777777" w:rsidR="00BB75E2" w:rsidRDefault="009A49DB">
            <w:pPr>
              <w:autoSpaceDE w:val="0"/>
              <w:autoSpaceDN w:val="0"/>
              <w:adjustRightInd w:val="0"/>
              <w:ind w:firstLineChars="0" w:firstLine="0"/>
              <w:jc w:val="left"/>
              <w:rPr>
                <w:rFonts w:cs="Arial"/>
                <w:szCs w:val="18"/>
              </w:rPr>
            </w:pPr>
            <w:r>
              <w:rPr>
                <w:rFonts w:cs="Arial" w:hint="eastAsia"/>
                <w:szCs w:val="18"/>
              </w:rPr>
              <w:t>33</w:t>
            </w:r>
          </w:p>
        </w:tc>
        <w:tc>
          <w:tcPr>
            <w:tcW w:w="2268" w:type="dxa"/>
          </w:tcPr>
          <w:p w14:paraId="283102E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B487529"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25C396AA" w14:textId="77777777" w:rsidR="00BB75E2" w:rsidRDefault="009A49DB">
            <w:pPr>
              <w:autoSpaceDE w:val="0"/>
              <w:autoSpaceDN w:val="0"/>
              <w:adjustRightInd w:val="0"/>
              <w:ind w:firstLineChars="0" w:firstLine="0"/>
              <w:jc w:val="left"/>
              <w:rPr>
                <w:rFonts w:cs="Arial"/>
                <w:szCs w:val="18"/>
              </w:rPr>
            </w:pPr>
            <w:r>
              <w:rPr>
                <w:rFonts w:cs="Arial" w:hint="eastAsia"/>
                <w:szCs w:val="18"/>
              </w:rPr>
              <w:t>Do you want to enable measurement</w:t>
            </w:r>
          </w:p>
          <w:p w14:paraId="5B77B978" w14:textId="77777777" w:rsidR="00BB75E2" w:rsidRDefault="009A49DB">
            <w:pPr>
              <w:autoSpaceDE w:val="0"/>
              <w:autoSpaceDN w:val="0"/>
              <w:adjustRightInd w:val="0"/>
              <w:ind w:firstLineChars="0" w:firstLine="0"/>
              <w:jc w:val="left"/>
              <w:rPr>
                <w:rFonts w:cs="Arial"/>
                <w:szCs w:val="18"/>
              </w:rPr>
            </w:pPr>
            <w:r>
              <w:rPr>
                <w:rFonts w:cs="Arial" w:hint="eastAsia"/>
                <w:szCs w:val="18"/>
              </w:rPr>
              <w:t>0: Not enabled</w:t>
            </w:r>
          </w:p>
          <w:p w14:paraId="1B1315E6"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1: Enable</w:t>
            </w:r>
          </w:p>
        </w:tc>
      </w:tr>
      <w:tr w:rsidR="00BB75E2" w14:paraId="3BAD3101" w14:textId="77777777">
        <w:tc>
          <w:tcPr>
            <w:tcW w:w="1224" w:type="dxa"/>
          </w:tcPr>
          <w:p w14:paraId="0261FA4D"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34</w:t>
            </w:r>
          </w:p>
        </w:tc>
        <w:tc>
          <w:tcPr>
            <w:tcW w:w="2268" w:type="dxa"/>
          </w:tcPr>
          <w:p w14:paraId="03CC16CC"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479333C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5363571" w14:textId="77777777" w:rsidR="00BB75E2" w:rsidRDefault="009A49DB">
            <w:pPr>
              <w:autoSpaceDE w:val="0"/>
              <w:autoSpaceDN w:val="0"/>
              <w:adjustRightInd w:val="0"/>
              <w:ind w:firstLineChars="0" w:firstLine="0"/>
              <w:jc w:val="left"/>
              <w:rPr>
                <w:rFonts w:cs="Arial"/>
                <w:szCs w:val="18"/>
              </w:rPr>
            </w:pPr>
            <w:r>
              <w:rPr>
                <w:rFonts w:cs="Arial" w:hint="eastAsia"/>
                <w:szCs w:val="18"/>
              </w:rPr>
              <w:t>Number of PLMN</w:t>
            </w:r>
          </w:p>
        </w:tc>
      </w:tr>
    </w:tbl>
    <w:p w14:paraId="7E3DBE10" w14:textId="77777777" w:rsidR="00BB75E2" w:rsidRDefault="009A49DB">
      <w:pPr>
        <w:pStyle w:val="Heading3"/>
      </w:pPr>
      <w:bookmarkStart w:id="372" w:name="_小区更新响应"/>
      <w:bookmarkEnd w:id="372"/>
      <w:r>
        <w:rPr>
          <w:rFonts w:hint="eastAsia"/>
        </w:rPr>
        <w:t>Community update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BEC530C" w14:textId="77777777">
        <w:trPr>
          <w:tblHeader/>
        </w:trPr>
        <w:tc>
          <w:tcPr>
            <w:tcW w:w="1224" w:type="dxa"/>
            <w:shd w:val="clear" w:color="auto" w:fill="D9D9D9" w:themeFill="background1" w:themeFillShade="D9"/>
          </w:tcPr>
          <w:p w14:paraId="21B16FB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F1680C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D5794A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3EED19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22375CB" w14:textId="77777777">
        <w:tc>
          <w:tcPr>
            <w:tcW w:w="1224" w:type="dxa"/>
          </w:tcPr>
          <w:p w14:paraId="243AB320"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7AF69C3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1D35EF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4EF0F1D" w14:textId="77777777" w:rsidR="00BB75E2" w:rsidRDefault="009A49DB">
            <w:pPr>
              <w:autoSpaceDE w:val="0"/>
              <w:autoSpaceDN w:val="0"/>
              <w:adjustRightInd w:val="0"/>
              <w:ind w:firstLineChars="0" w:firstLine="0"/>
              <w:jc w:val="left"/>
              <w:rPr>
                <w:rFonts w:cs="Arial"/>
                <w:szCs w:val="18"/>
              </w:rPr>
            </w:pPr>
            <w:r>
              <w:rPr>
                <w:rFonts w:cs="Arial" w:hint="eastAsia"/>
                <w:szCs w:val="18"/>
              </w:rPr>
              <w:t>0 indicates success, non-0 indicates error, and error code is pending</w:t>
            </w:r>
          </w:p>
        </w:tc>
      </w:tr>
    </w:tbl>
    <w:p w14:paraId="056AD7AC" w14:textId="77777777" w:rsidR="00BB75E2" w:rsidRDefault="00BB75E2">
      <w:pPr>
        <w:ind w:firstLineChars="0" w:firstLine="0"/>
      </w:pPr>
    </w:p>
    <w:p w14:paraId="6EE09CAD" w14:textId="77777777" w:rsidR="00BB75E2" w:rsidRDefault="009A49DB">
      <w:pPr>
        <w:pStyle w:val="Heading3"/>
      </w:pPr>
      <w:bookmarkStart w:id="373" w:name="_侦码结果上报"/>
      <w:bookmarkStart w:id="374" w:name="OLE_LINK93"/>
      <w:bookmarkStart w:id="375" w:name="_Toc446621484"/>
      <w:bookmarkStart w:id="376" w:name="OLE_LINK92"/>
      <w:bookmarkEnd w:id="373"/>
      <w:r>
        <w:rPr>
          <w:rFonts w:hint="eastAsia"/>
        </w:rPr>
        <w:t>Detect code report</w:t>
      </w:r>
      <w:bookmarkEnd w:id="374"/>
      <w:bookmarkEnd w:id="375"/>
      <w:bookmarkEnd w:id="376"/>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A4FD751" w14:textId="77777777">
        <w:trPr>
          <w:tblHeader/>
        </w:trPr>
        <w:tc>
          <w:tcPr>
            <w:tcW w:w="1224" w:type="dxa"/>
            <w:shd w:val="clear" w:color="auto" w:fill="D9D9D9" w:themeFill="background1" w:themeFillShade="D9"/>
          </w:tcPr>
          <w:p w14:paraId="39E785B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201BAD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769792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459F66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F24417B" w14:textId="77777777">
        <w:tc>
          <w:tcPr>
            <w:tcW w:w="1224" w:type="dxa"/>
          </w:tcPr>
          <w:p w14:paraId="740413D7" w14:textId="77777777" w:rsidR="00BB75E2" w:rsidRDefault="009A49DB">
            <w:pPr>
              <w:autoSpaceDE w:val="0"/>
              <w:autoSpaceDN w:val="0"/>
              <w:adjustRightInd w:val="0"/>
              <w:ind w:firstLineChars="0" w:firstLine="0"/>
              <w:jc w:val="left"/>
              <w:rPr>
                <w:rFonts w:cs="Arial"/>
                <w:szCs w:val="18"/>
              </w:rPr>
            </w:pPr>
            <w:r>
              <w:rPr>
                <w:rFonts w:cs="Arial" w:hint="eastAsia"/>
                <w:szCs w:val="18"/>
              </w:rPr>
              <w:t>27</w:t>
            </w:r>
          </w:p>
        </w:tc>
        <w:tc>
          <w:tcPr>
            <w:tcW w:w="2268" w:type="dxa"/>
          </w:tcPr>
          <w:p w14:paraId="5B7A2201"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77766C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AAF38D6" w14:textId="77777777" w:rsidR="00BB75E2" w:rsidRDefault="009A49DB">
            <w:pPr>
              <w:autoSpaceDE w:val="0"/>
              <w:autoSpaceDN w:val="0"/>
              <w:adjustRightInd w:val="0"/>
              <w:ind w:firstLineChars="0" w:firstLine="0"/>
              <w:jc w:val="left"/>
              <w:rPr>
                <w:rFonts w:cs="Arial"/>
                <w:szCs w:val="18"/>
              </w:rPr>
            </w:pPr>
            <w:r>
              <w:rPr>
                <w:rFonts w:cs="Arial" w:hint="eastAsia"/>
                <w:szCs w:val="18"/>
              </w:rPr>
              <w:t>UEID quantity</w:t>
            </w:r>
          </w:p>
        </w:tc>
      </w:tr>
      <w:tr w:rsidR="00BB75E2" w14:paraId="42AC5B40" w14:textId="77777777">
        <w:tc>
          <w:tcPr>
            <w:tcW w:w="1224" w:type="dxa"/>
          </w:tcPr>
          <w:p w14:paraId="5CF1006C" w14:textId="77777777" w:rsidR="00BB75E2" w:rsidRDefault="009A49DB">
            <w:pPr>
              <w:autoSpaceDE w:val="0"/>
              <w:autoSpaceDN w:val="0"/>
              <w:adjustRightInd w:val="0"/>
              <w:ind w:firstLineChars="0" w:firstLine="0"/>
              <w:jc w:val="left"/>
              <w:rPr>
                <w:rFonts w:cs="Arial"/>
                <w:szCs w:val="18"/>
              </w:rPr>
            </w:pPr>
            <w:r>
              <w:rPr>
                <w:rFonts w:cs="Arial" w:hint="eastAsia"/>
                <w:szCs w:val="18"/>
              </w:rPr>
              <w:t>28</w:t>
            </w:r>
          </w:p>
        </w:tc>
        <w:tc>
          <w:tcPr>
            <w:tcW w:w="2268" w:type="dxa"/>
          </w:tcPr>
          <w:p w14:paraId="24AA0913"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2A2AEF9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C35B3CB" w14:textId="77777777" w:rsidR="00BB75E2" w:rsidRDefault="009A49DB">
            <w:pPr>
              <w:autoSpaceDE w:val="0"/>
              <w:autoSpaceDN w:val="0"/>
              <w:adjustRightInd w:val="0"/>
              <w:ind w:firstLineChars="0" w:firstLine="0"/>
              <w:jc w:val="left"/>
              <w:rPr>
                <w:rFonts w:cs="Arial"/>
                <w:szCs w:val="18"/>
              </w:rPr>
            </w:pPr>
            <w:r>
              <w:rPr>
                <w:rFonts w:cs="Arial" w:hint="eastAsia"/>
                <w:szCs w:val="18"/>
              </w:rPr>
              <w:t>UEID bunch</w:t>
            </w:r>
          </w:p>
          <w:p w14:paraId="433F40F9" w14:textId="77777777" w:rsidR="00BB75E2" w:rsidRDefault="009A49DB">
            <w:pPr>
              <w:autoSpaceDE w:val="0"/>
              <w:autoSpaceDN w:val="0"/>
              <w:adjustRightInd w:val="0"/>
              <w:ind w:firstLineChars="0" w:firstLine="0"/>
              <w:jc w:val="left"/>
              <w:rPr>
                <w:rFonts w:cs="Arial"/>
                <w:szCs w:val="18"/>
              </w:rPr>
            </w:pPr>
            <w:r>
              <w:rPr>
                <w:rFonts w:cs="Arial" w:hint="eastAsia"/>
                <w:szCs w:val="18"/>
              </w:rPr>
              <w:t>form:</w:t>
            </w:r>
          </w:p>
          <w:p w14:paraId="6CAC5C35" w14:textId="77777777" w:rsidR="00BB75E2" w:rsidRDefault="009A49DB">
            <w:pPr>
              <w:autoSpaceDE w:val="0"/>
              <w:autoSpaceDN w:val="0"/>
              <w:adjustRightInd w:val="0"/>
              <w:ind w:firstLineChars="0" w:firstLine="0"/>
              <w:jc w:val="left"/>
              <w:rPr>
                <w:rFonts w:cs="Arial"/>
                <w:szCs w:val="18"/>
              </w:rPr>
            </w:pPr>
            <w:r>
              <w:rPr>
                <w:rFonts w:cs="Arial" w:hint="eastAsia"/>
                <w:szCs w:val="18"/>
              </w:rPr>
              <w:t>IMSIIMEIIMSIIMEI</w:t>
            </w:r>
          </w:p>
          <w:p w14:paraId="2B5A4F99" w14:textId="77777777" w:rsidR="00BB75E2" w:rsidRDefault="009A49DB">
            <w:pPr>
              <w:autoSpaceDE w:val="0"/>
              <w:autoSpaceDN w:val="0"/>
              <w:adjustRightInd w:val="0"/>
              <w:ind w:firstLineChars="0" w:firstLine="0"/>
              <w:jc w:val="left"/>
              <w:rPr>
                <w:rFonts w:cs="Arial"/>
                <w:szCs w:val="18"/>
              </w:rPr>
            </w:pPr>
            <w:r>
              <w:rPr>
                <w:rFonts w:cs="Arial" w:hint="eastAsia"/>
                <w:szCs w:val="18"/>
              </w:rPr>
              <w:t>If the IMEI does not exist, fill in the 0</w:t>
            </w:r>
          </w:p>
        </w:tc>
      </w:tr>
    </w:tbl>
    <w:p w14:paraId="693588B4" w14:textId="77777777" w:rsidR="00BB75E2" w:rsidRDefault="00BB75E2">
      <w:pPr>
        <w:ind w:firstLineChars="0" w:firstLine="0"/>
      </w:pPr>
    </w:p>
    <w:p w14:paraId="45CA5528" w14:textId="77777777" w:rsidR="00BB75E2" w:rsidRDefault="009A49DB">
      <w:pPr>
        <w:pStyle w:val="Heading3"/>
      </w:pPr>
      <w:bookmarkStart w:id="377" w:name="_侦码结果上报响应"/>
      <w:bookmarkStart w:id="378" w:name="_Toc446621485"/>
      <w:bookmarkEnd w:id="377"/>
      <w:r>
        <w:rPr>
          <w:rFonts w:hint="eastAsia"/>
        </w:rPr>
        <w:t>The detection code reports the response</w:t>
      </w:r>
      <w:bookmarkEnd w:id="378"/>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2AAF626" w14:textId="77777777">
        <w:trPr>
          <w:tblHeader/>
        </w:trPr>
        <w:tc>
          <w:tcPr>
            <w:tcW w:w="1224" w:type="dxa"/>
            <w:shd w:val="clear" w:color="auto" w:fill="D9D9D9" w:themeFill="background1" w:themeFillShade="D9"/>
          </w:tcPr>
          <w:p w14:paraId="7E31AB5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287BB5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C2BE1F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A895C6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4A4CDC7" w14:textId="77777777">
        <w:tc>
          <w:tcPr>
            <w:tcW w:w="1224" w:type="dxa"/>
          </w:tcPr>
          <w:p w14:paraId="73B1C6B9"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0621ACE3" w14:textId="77777777" w:rsidR="00BB75E2" w:rsidRDefault="00BB75E2">
            <w:pPr>
              <w:autoSpaceDE w:val="0"/>
              <w:autoSpaceDN w:val="0"/>
              <w:adjustRightInd w:val="0"/>
              <w:ind w:firstLineChars="0" w:firstLine="0"/>
              <w:jc w:val="left"/>
              <w:rPr>
                <w:rFonts w:cs="Arial"/>
                <w:szCs w:val="18"/>
              </w:rPr>
            </w:pPr>
          </w:p>
        </w:tc>
        <w:tc>
          <w:tcPr>
            <w:tcW w:w="1843" w:type="dxa"/>
          </w:tcPr>
          <w:p w14:paraId="54F22674" w14:textId="77777777" w:rsidR="00BB75E2" w:rsidRDefault="00BB75E2">
            <w:pPr>
              <w:autoSpaceDE w:val="0"/>
              <w:autoSpaceDN w:val="0"/>
              <w:adjustRightInd w:val="0"/>
              <w:ind w:firstLineChars="0" w:firstLine="0"/>
              <w:jc w:val="left"/>
              <w:rPr>
                <w:rFonts w:cs="Arial"/>
                <w:szCs w:val="18"/>
              </w:rPr>
            </w:pPr>
          </w:p>
        </w:tc>
        <w:tc>
          <w:tcPr>
            <w:tcW w:w="3452" w:type="dxa"/>
          </w:tcPr>
          <w:p w14:paraId="68BA0D80" w14:textId="77777777" w:rsidR="00BB75E2" w:rsidRDefault="00BB75E2">
            <w:pPr>
              <w:autoSpaceDE w:val="0"/>
              <w:autoSpaceDN w:val="0"/>
              <w:adjustRightInd w:val="0"/>
              <w:ind w:firstLineChars="0" w:firstLine="0"/>
              <w:jc w:val="left"/>
              <w:rPr>
                <w:rFonts w:cs="Arial"/>
                <w:szCs w:val="18"/>
              </w:rPr>
            </w:pPr>
          </w:p>
        </w:tc>
      </w:tr>
    </w:tbl>
    <w:p w14:paraId="017722D0" w14:textId="77777777" w:rsidR="00BB75E2" w:rsidRDefault="00BB75E2">
      <w:pPr>
        <w:ind w:firstLineChars="0" w:firstLine="0"/>
      </w:pPr>
    </w:p>
    <w:p w14:paraId="527F3F08" w14:textId="77777777" w:rsidR="00BB75E2" w:rsidRDefault="009A49DB">
      <w:pPr>
        <w:pStyle w:val="Heading3"/>
      </w:pPr>
      <w:bookmarkStart w:id="379" w:name="_重定向（待定）"/>
      <w:bookmarkStart w:id="380" w:name="_Toc446621486"/>
      <w:bookmarkStart w:id="381" w:name="OLE_LINK10"/>
      <w:bookmarkStart w:id="382" w:name="OLE_LINK9"/>
      <w:bookmarkEnd w:id="379"/>
      <w:r>
        <w:rPr>
          <w:rFonts w:hint="eastAsia"/>
        </w:rPr>
        <w:t>redirect</w:t>
      </w:r>
      <w:bookmarkEnd w:id="380"/>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EF0C694" w14:textId="77777777">
        <w:trPr>
          <w:tblHeader/>
        </w:trPr>
        <w:tc>
          <w:tcPr>
            <w:tcW w:w="1224" w:type="dxa"/>
            <w:shd w:val="clear" w:color="auto" w:fill="D9D9D9" w:themeFill="background1" w:themeFillShade="D9"/>
          </w:tcPr>
          <w:p w14:paraId="76A1FBF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F4BDA7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C08056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AC33C6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2D47975" w14:textId="77777777">
        <w:tc>
          <w:tcPr>
            <w:tcW w:w="1224" w:type="dxa"/>
          </w:tcPr>
          <w:p w14:paraId="25FF1E71" w14:textId="77777777" w:rsidR="00BB75E2" w:rsidRDefault="009A49DB">
            <w:pPr>
              <w:autoSpaceDE w:val="0"/>
              <w:autoSpaceDN w:val="0"/>
              <w:adjustRightInd w:val="0"/>
              <w:ind w:firstLineChars="0" w:firstLine="0"/>
              <w:jc w:val="left"/>
              <w:rPr>
                <w:rFonts w:cs="Arial"/>
                <w:szCs w:val="18"/>
              </w:rPr>
            </w:pPr>
            <w:r>
              <w:rPr>
                <w:rFonts w:cs="Arial" w:hint="eastAsia"/>
                <w:szCs w:val="18"/>
              </w:rPr>
              <w:t>29</w:t>
            </w:r>
          </w:p>
        </w:tc>
        <w:tc>
          <w:tcPr>
            <w:tcW w:w="2268" w:type="dxa"/>
          </w:tcPr>
          <w:p w14:paraId="473FA67F"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FE340F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C40DE22" w14:textId="77777777" w:rsidR="00BB75E2" w:rsidRDefault="009A49DB">
            <w:pPr>
              <w:autoSpaceDE w:val="0"/>
              <w:autoSpaceDN w:val="0"/>
              <w:adjustRightInd w:val="0"/>
              <w:ind w:firstLineChars="0" w:firstLine="0"/>
              <w:jc w:val="left"/>
              <w:rPr>
                <w:rFonts w:cs="Arial"/>
                <w:szCs w:val="18"/>
              </w:rPr>
            </w:pPr>
            <w:r>
              <w:rPr>
                <w:rFonts w:cs="Arial" w:hint="eastAsia"/>
                <w:szCs w:val="18"/>
              </w:rPr>
              <w:t>0 indicates a closed redirection</w:t>
            </w:r>
          </w:p>
          <w:p w14:paraId="5F96AF6B" w14:textId="77777777" w:rsidR="00BB75E2" w:rsidRDefault="009A49DB">
            <w:pPr>
              <w:autoSpaceDE w:val="0"/>
              <w:autoSpaceDN w:val="0"/>
              <w:adjustRightInd w:val="0"/>
              <w:ind w:firstLineChars="0" w:firstLine="0"/>
              <w:jc w:val="left"/>
              <w:rPr>
                <w:rFonts w:cs="Arial"/>
                <w:szCs w:val="18"/>
              </w:rPr>
            </w:pPr>
            <w:r>
              <w:rPr>
                <w:rFonts w:cs="Arial" w:hint="eastAsia"/>
                <w:szCs w:val="18"/>
              </w:rPr>
              <w:t>Non-0 means open, and you need to carry the following message</w:t>
            </w:r>
          </w:p>
        </w:tc>
      </w:tr>
      <w:bookmarkEnd w:id="381"/>
      <w:bookmarkEnd w:id="382"/>
      <w:tr w:rsidR="00BB75E2" w14:paraId="3591A85D" w14:textId="77777777">
        <w:tc>
          <w:tcPr>
            <w:tcW w:w="1224" w:type="dxa"/>
          </w:tcPr>
          <w:p w14:paraId="1C445253" w14:textId="77777777" w:rsidR="00BB75E2" w:rsidRDefault="009A49DB">
            <w:pPr>
              <w:autoSpaceDE w:val="0"/>
              <w:autoSpaceDN w:val="0"/>
              <w:adjustRightInd w:val="0"/>
              <w:ind w:firstLineChars="0" w:firstLine="0"/>
              <w:jc w:val="left"/>
              <w:rPr>
                <w:rFonts w:cs="Arial"/>
                <w:szCs w:val="18"/>
              </w:rPr>
            </w:pPr>
            <w:r>
              <w:rPr>
                <w:rFonts w:cs="Arial" w:hint="eastAsia"/>
                <w:szCs w:val="18"/>
              </w:rPr>
              <w:t>25</w:t>
            </w:r>
          </w:p>
        </w:tc>
        <w:tc>
          <w:tcPr>
            <w:tcW w:w="2268" w:type="dxa"/>
          </w:tcPr>
          <w:p w14:paraId="0417054F"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233624C"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84EB2BD" w14:textId="77777777" w:rsidR="00BB75E2" w:rsidRDefault="009A49DB">
            <w:pPr>
              <w:autoSpaceDE w:val="0"/>
              <w:autoSpaceDN w:val="0"/>
              <w:adjustRightInd w:val="0"/>
              <w:ind w:firstLineChars="0" w:firstLine="0"/>
              <w:jc w:val="left"/>
              <w:rPr>
                <w:rFonts w:cs="Arial"/>
                <w:szCs w:val="18"/>
              </w:rPr>
            </w:pPr>
            <w:r>
              <w:rPr>
                <w:rFonts w:cs="Arial" w:hint="eastAsia"/>
                <w:szCs w:val="18"/>
              </w:rPr>
              <w:t>standard:</w:t>
            </w:r>
          </w:p>
          <w:p w14:paraId="4E2BA7D2"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 xml:space="preserve">LTE </w:t>
            </w:r>
            <w:r>
              <w:rPr>
                <w:rFonts w:cs="Arial" w:hint="eastAsia"/>
                <w:szCs w:val="18"/>
              </w:rPr>
              <w:t>；</w:t>
            </w:r>
          </w:p>
          <w:p w14:paraId="7BD205BB"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1</w:t>
            </w:r>
            <w:r>
              <w:rPr>
                <w:rFonts w:cs="Arial" w:hint="eastAsia"/>
                <w:szCs w:val="18"/>
              </w:rPr>
              <w:t>：</w:t>
            </w:r>
            <w:r>
              <w:rPr>
                <w:rFonts w:cs="Arial" w:hint="eastAsia"/>
                <w:szCs w:val="18"/>
              </w:rPr>
              <w:t xml:space="preserve">GERAN </w:t>
            </w:r>
            <w:r>
              <w:rPr>
                <w:rFonts w:cs="Arial" w:hint="eastAsia"/>
                <w:szCs w:val="18"/>
              </w:rPr>
              <w:t>；</w:t>
            </w:r>
          </w:p>
          <w:p w14:paraId="4332E1C7"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r>
              <w:rPr>
                <w:rFonts w:cs="Arial" w:hint="eastAsia"/>
                <w:szCs w:val="18"/>
              </w:rPr>
              <w:t>：</w:t>
            </w:r>
            <w:r>
              <w:rPr>
                <w:rFonts w:cs="Arial" w:hint="eastAsia"/>
                <w:szCs w:val="18"/>
              </w:rPr>
              <w:t xml:space="preserve">UTRA-FDD </w:t>
            </w:r>
            <w:r>
              <w:rPr>
                <w:rFonts w:cs="Arial" w:hint="eastAsia"/>
                <w:szCs w:val="18"/>
              </w:rPr>
              <w:t>；</w:t>
            </w:r>
          </w:p>
          <w:p w14:paraId="120C591A" w14:textId="77777777" w:rsidR="00BB75E2" w:rsidRDefault="009A49DB">
            <w:pPr>
              <w:autoSpaceDE w:val="0"/>
              <w:autoSpaceDN w:val="0"/>
              <w:adjustRightInd w:val="0"/>
              <w:ind w:firstLineChars="0" w:firstLine="0"/>
              <w:jc w:val="left"/>
              <w:rPr>
                <w:rFonts w:cs="Arial"/>
                <w:szCs w:val="18"/>
              </w:rPr>
            </w:pPr>
            <w:r>
              <w:rPr>
                <w:rFonts w:cs="Arial" w:hint="eastAsia"/>
                <w:szCs w:val="18"/>
              </w:rPr>
              <w:t>3</w:t>
            </w:r>
            <w:r>
              <w:rPr>
                <w:rFonts w:cs="Arial" w:hint="eastAsia"/>
                <w:szCs w:val="18"/>
              </w:rPr>
              <w:t>：</w:t>
            </w:r>
            <w:r>
              <w:rPr>
                <w:rFonts w:cs="Arial" w:hint="eastAsia"/>
                <w:szCs w:val="18"/>
              </w:rPr>
              <w:t xml:space="preserve">UTRA-TDD </w:t>
            </w:r>
            <w:r>
              <w:rPr>
                <w:rFonts w:cs="Arial" w:hint="eastAsia"/>
                <w:szCs w:val="18"/>
              </w:rPr>
              <w:t>；</w:t>
            </w:r>
          </w:p>
          <w:p w14:paraId="7EC2EAB2" w14:textId="77777777" w:rsidR="00BB75E2" w:rsidRDefault="009A49DB">
            <w:pPr>
              <w:autoSpaceDE w:val="0"/>
              <w:autoSpaceDN w:val="0"/>
              <w:adjustRightInd w:val="0"/>
              <w:ind w:firstLineChars="0" w:firstLine="0"/>
              <w:jc w:val="left"/>
              <w:rPr>
                <w:rFonts w:cs="Arial"/>
                <w:szCs w:val="18"/>
              </w:rPr>
            </w:pPr>
            <w:r>
              <w:rPr>
                <w:rFonts w:cs="Arial" w:hint="eastAsia"/>
                <w:szCs w:val="18"/>
              </w:rPr>
              <w:t>4</w:t>
            </w:r>
            <w:r>
              <w:rPr>
                <w:rFonts w:cs="Arial" w:hint="eastAsia"/>
                <w:szCs w:val="18"/>
              </w:rPr>
              <w:t>：</w:t>
            </w:r>
            <w:r>
              <w:rPr>
                <w:rFonts w:cs="Arial" w:hint="eastAsia"/>
                <w:szCs w:val="18"/>
              </w:rPr>
              <w:t>CDMA2000-HRPD</w:t>
            </w:r>
          </w:p>
          <w:p w14:paraId="16B2ADF8" w14:textId="77777777" w:rsidR="00BB75E2" w:rsidRDefault="009A49DB">
            <w:pPr>
              <w:autoSpaceDE w:val="0"/>
              <w:autoSpaceDN w:val="0"/>
              <w:adjustRightInd w:val="0"/>
              <w:ind w:firstLineChars="0" w:firstLine="0"/>
              <w:jc w:val="left"/>
              <w:rPr>
                <w:rFonts w:cs="Arial"/>
                <w:szCs w:val="18"/>
              </w:rPr>
            </w:pPr>
            <w:r>
              <w:rPr>
                <w:rFonts w:cs="Arial" w:hint="eastAsia"/>
                <w:szCs w:val="18"/>
              </w:rPr>
              <w:t>5</w:t>
            </w:r>
            <w:r>
              <w:rPr>
                <w:rFonts w:cs="Arial" w:hint="eastAsia"/>
                <w:szCs w:val="18"/>
              </w:rPr>
              <w:t>：</w:t>
            </w:r>
            <w:r>
              <w:rPr>
                <w:rFonts w:cs="Arial" w:hint="eastAsia"/>
                <w:szCs w:val="18"/>
              </w:rPr>
              <w:t>CDMA2000-1XRTT</w:t>
            </w:r>
          </w:p>
          <w:p w14:paraId="5FC8CDF2" w14:textId="77777777" w:rsidR="00BB75E2" w:rsidRDefault="009A49DB">
            <w:pPr>
              <w:autoSpaceDE w:val="0"/>
              <w:autoSpaceDN w:val="0"/>
              <w:adjustRightInd w:val="0"/>
              <w:ind w:firstLineChars="0" w:firstLine="0"/>
              <w:jc w:val="left"/>
              <w:rPr>
                <w:rFonts w:cs="Arial"/>
                <w:szCs w:val="18"/>
              </w:rPr>
            </w:pPr>
            <w:r>
              <w:rPr>
                <w:rFonts w:cs="Arial" w:hint="eastAsia"/>
                <w:szCs w:val="18"/>
              </w:rPr>
              <w:t>Do not carry when closing</w:t>
            </w:r>
          </w:p>
        </w:tc>
      </w:tr>
      <w:tr w:rsidR="00BB75E2" w14:paraId="4BDEB522" w14:textId="77777777">
        <w:tc>
          <w:tcPr>
            <w:tcW w:w="1224" w:type="dxa"/>
          </w:tcPr>
          <w:p w14:paraId="2FF4BD65"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21</w:t>
            </w:r>
          </w:p>
        </w:tc>
        <w:tc>
          <w:tcPr>
            <w:tcW w:w="2268" w:type="dxa"/>
          </w:tcPr>
          <w:p w14:paraId="5B129BB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3EC950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561DBCFA" w14:textId="77777777" w:rsidR="00BB75E2" w:rsidRDefault="009A49DB">
            <w:pPr>
              <w:autoSpaceDE w:val="0"/>
              <w:autoSpaceDN w:val="0"/>
              <w:adjustRightInd w:val="0"/>
              <w:ind w:firstLineChars="0" w:firstLine="0"/>
              <w:jc w:val="left"/>
              <w:rPr>
                <w:rFonts w:cs="Arial"/>
                <w:szCs w:val="18"/>
              </w:rPr>
            </w:pPr>
            <w:r>
              <w:rPr>
                <w:rFonts w:cs="Arial" w:hint="eastAsia"/>
                <w:szCs w:val="18"/>
              </w:rPr>
              <w:t>frequency band Band</w:t>
            </w:r>
          </w:p>
          <w:p w14:paraId="4DE7ACD8" w14:textId="77777777" w:rsidR="00BB75E2" w:rsidRDefault="009A49DB">
            <w:pPr>
              <w:autoSpaceDE w:val="0"/>
              <w:autoSpaceDN w:val="0"/>
              <w:adjustRightInd w:val="0"/>
              <w:ind w:firstLineChars="0" w:firstLine="0"/>
              <w:jc w:val="left"/>
              <w:rPr>
                <w:rFonts w:cs="Arial"/>
                <w:szCs w:val="18"/>
              </w:rPr>
            </w:pPr>
            <w:r>
              <w:rPr>
                <w:rFonts w:cs="Arial" w:hint="eastAsia"/>
                <w:szCs w:val="18"/>
              </w:rPr>
              <w:t>LTE \ UTRA is not required when carry. Do not carry when closing</w:t>
            </w:r>
          </w:p>
        </w:tc>
      </w:tr>
      <w:tr w:rsidR="00BB75E2" w14:paraId="6009C61C" w14:textId="77777777">
        <w:tc>
          <w:tcPr>
            <w:tcW w:w="1224" w:type="dxa"/>
          </w:tcPr>
          <w:p w14:paraId="39D7AAF3" w14:textId="77777777" w:rsidR="00BB75E2" w:rsidRDefault="009A49DB">
            <w:pPr>
              <w:autoSpaceDE w:val="0"/>
              <w:autoSpaceDN w:val="0"/>
              <w:adjustRightInd w:val="0"/>
              <w:ind w:firstLineChars="0" w:firstLine="0"/>
              <w:jc w:val="left"/>
              <w:rPr>
                <w:rFonts w:cs="Arial"/>
                <w:szCs w:val="18"/>
              </w:rPr>
            </w:pPr>
            <w:r>
              <w:rPr>
                <w:rFonts w:cs="Arial" w:hint="eastAsia"/>
                <w:szCs w:val="18"/>
              </w:rPr>
              <w:t>7</w:t>
            </w:r>
          </w:p>
        </w:tc>
        <w:tc>
          <w:tcPr>
            <w:tcW w:w="2268" w:type="dxa"/>
          </w:tcPr>
          <w:p w14:paraId="21C5FEB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3C8EB60"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DFA8D42" w14:textId="77777777" w:rsidR="00BB75E2" w:rsidRDefault="009A49DB">
            <w:pPr>
              <w:autoSpaceDE w:val="0"/>
              <w:autoSpaceDN w:val="0"/>
              <w:adjustRightInd w:val="0"/>
              <w:ind w:firstLineChars="0" w:firstLine="0"/>
              <w:jc w:val="left"/>
              <w:rPr>
                <w:rFonts w:cs="Arial"/>
                <w:szCs w:val="18"/>
              </w:rPr>
            </w:pPr>
            <w:r>
              <w:rPr>
                <w:rFonts w:cs="Arial" w:hint="eastAsia"/>
                <w:szCs w:val="18"/>
              </w:rPr>
              <w:t>Number of frequency points, do not need to carry when closed</w:t>
            </w:r>
          </w:p>
        </w:tc>
      </w:tr>
      <w:tr w:rsidR="00BB75E2" w14:paraId="05857933" w14:textId="77777777">
        <w:tc>
          <w:tcPr>
            <w:tcW w:w="1224" w:type="dxa"/>
          </w:tcPr>
          <w:p w14:paraId="720215A8" w14:textId="77777777" w:rsidR="00BB75E2" w:rsidRDefault="009A49DB">
            <w:pPr>
              <w:autoSpaceDE w:val="0"/>
              <w:autoSpaceDN w:val="0"/>
              <w:adjustRightInd w:val="0"/>
              <w:ind w:firstLineChars="0" w:firstLine="0"/>
              <w:jc w:val="left"/>
              <w:rPr>
                <w:rFonts w:cs="Arial"/>
                <w:szCs w:val="18"/>
              </w:rPr>
            </w:pPr>
            <w:r>
              <w:rPr>
                <w:rFonts w:cs="Arial" w:hint="eastAsia"/>
                <w:szCs w:val="18"/>
              </w:rPr>
              <w:t>24</w:t>
            </w:r>
          </w:p>
        </w:tc>
        <w:tc>
          <w:tcPr>
            <w:tcW w:w="2268" w:type="dxa"/>
          </w:tcPr>
          <w:p w14:paraId="5505C70A"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uint16_t</w:t>
            </w:r>
          </w:p>
        </w:tc>
        <w:tc>
          <w:tcPr>
            <w:tcW w:w="1843" w:type="dxa"/>
          </w:tcPr>
          <w:p w14:paraId="59B1B1F5"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1104F05A" w14:textId="77777777" w:rsidR="00BB75E2" w:rsidRDefault="009A49DB">
            <w:pPr>
              <w:autoSpaceDE w:val="0"/>
              <w:autoSpaceDN w:val="0"/>
              <w:adjustRightInd w:val="0"/>
              <w:ind w:firstLineChars="0" w:firstLine="0"/>
              <w:jc w:val="left"/>
              <w:rPr>
                <w:rFonts w:cs="Arial"/>
                <w:szCs w:val="18"/>
              </w:rPr>
            </w:pPr>
            <w:r>
              <w:rPr>
                <w:rFonts w:cs="Arial" w:hint="eastAsia"/>
                <w:szCs w:val="18"/>
              </w:rPr>
              <w:t>List of frequency points. Do not carry when closing</w:t>
            </w:r>
          </w:p>
        </w:tc>
      </w:tr>
      <w:tr w:rsidR="00BB75E2" w14:paraId="0DA318B4" w14:textId="77777777">
        <w:tc>
          <w:tcPr>
            <w:tcW w:w="1224" w:type="dxa"/>
          </w:tcPr>
          <w:p w14:paraId="6C875E75" w14:textId="77777777" w:rsidR="00BB75E2" w:rsidRDefault="009A49DB">
            <w:pPr>
              <w:autoSpaceDE w:val="0"/>
              <w:autoSpaceDN w:val="0"/>
              <w:adjustRightInd w:val="0"/>
              <w:ind w:firstLineChars="0" w:firstLine="0"/>
              <w:jc w:val="left"/>
              <w:rPr>
                <w:rFonts w:cs="Arial"/>
                <w:szCs w:val="18"/>
              </w:rPr>
            </w:pPr>
            <w:r>
              <w:rPr>
                <w:rFonts w:cs="Arial" w:hint="eastAsia"/>
                <w:szCs w:val="18"/>
              </w:rPr>
              <w:t>30</w:t>
            </w:r>
          </w:p>
        </w:tc>
        <w:tc>
          <w:tcPr>
            <w:tcW w:w="2268" w:type="dxa"/>
          </w:tcPr>
          <w:p w14:paraId="203FB2E8"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46BF2042"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2D4563BD" w14:textId="77777777" w:rsidR="00BB75E2" w:rsidRDefault="009A49DB">
            <w:pPr>
              <w:autoSpaceDE w:val="0"/>
              <w:autoSpaceDN w:val="0"/>
              <w:adjustRightInd w:val="0"/>
              <w:ind w:firstLineChars="0" w:firstLine="0"/>
              <w:jc w:val="left"/>
              <w:rPr>
                <w:rFonts w:cs="Arial"/>
                <w:szCs w:val="18"/>
              </w:rPr>
            </w:pPr>
            <w:r>
              <w:rPr>
                <w:rFonts w:cs="Arial" w:hint="eastAsia"/>
                <w:szCs w:val="18"/>
              </w:rPr>
              <w:t>IMSI bunch.</w:t>
            </w:r>
          </w:p>
          <w:p w14:paraId="5A100261" w14:textId="77777777" w:rsidR="00BB75E2" w:rsidRDefault="009A49DB">
            <w:pPr>
              <w:autoSpaceDE w:val="0"/>
              <w:autoSpaceDN w:val="0"/>
              <w:adjustRightInd w:val="0"/>
              <w:ind w:firstLineChars="0" w:firstLine="0"/>
              <w:jc w:val="left"/>
              <w:rPr>
                <w:rFonts w:cs="Arial"/>
                <w:szCs w:val="18"/>
              </w:rPr>
            </w:pPr>
            <w:r>
              <w:rPr>
                <w:rFonts w:cs="Arial" w:hint="eastAsia"/>
                <w:szCs w:val="18"/>
              </w:rPr>
              <w:t>The UE that appears does not send a REJECT message,</w:t>
            </w:r>
          </w:p>
          <w:p w14:paraId="33383056" w14:textId="77777777" w:rsidR="00BB75E2" w:rsidRDefault="009A49DB">
            <w:pPr>
              <w:autoSpaceDE w:val="0"/>
              <w:autoSpaceDN w:val="0"/>
              <w:adjustRightInd w:val="0"/>
              <w:ind w:firstLineChars="0" w:firstLine="0"/>
              <w:jc w:val="left"/>
              <w:rPr>
                <w:rFonts w:cs="Arial"/>
                <w:szCs w:val="18"/>
              </w:rPr>
            </w:pPr>
            <w:r>
              <w:rPr>
                <w:rFonts w:cs="Arial" w:hint="eastAsia"/>
                <w:szCs w:val="18"/>
              </w:rPr>
              <w:t>When not carried means not sent to all UEs</w:t>
            </w:r>
          </w:p>
        </w:tc>
      </w:tr>
      <w:tr w:rsidR="00BB75E2" w14:paraId="77405548" w14:textId="77777777">
        <w:tc>
          <w:tcPr>
            <w:tcW w:w="1224" w:type="dxa"/>
          </w:tcPr>
          <w:p w14:paraId="44F7737A" w14:textId="77777777" w:rsidR="00BB75E2" w:rsidRDefault="009A49DB">
            <w:pPr>
              <w:autoSpaceDE w:val="0"/>
              <w:autoSpaceDN w:val="0"/>
              <w:adjustRightInd w:val="0"/>
              <w:ind w:firstLineChars="0" w:firstLine="0"/>
              <w:jc w:val="left"/>
              <w:rPr>
                <w:rFonts w:cs="Arial"/>
                <w:szCs w:val="18"/>
              </w:rPr>
            </w:pPr>
            <w:r>
              <w:rPr>
                <w:rFonts w:cs="Arial" w:hint="eastAsia"/>
                <w:szCs w:val="18"/>
              </w:rPr>
              <w:t>39</w:t>
            </w:r>
          </w:p>
        </w:tc>
        <w:tc>
          <w:tcPr>
            <w:tcW w:w="2268" w:type="dxa"/>
          </w:tcPr>
          <w:p w14:paraId="6415F11A"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38CF4DDC"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3EABB7B" w14:textId="77777777" w:rsidR="00BB75E2" w:rsidRDefault="009A49DB">
            <w:pPr>
              <w:autoSpaceDE w:val="0"/>
              <w:autoSpaceDN w:val="0"/>
              <w:adjustRightInd w:val="0"/>
              <w:ind w:firstLineChars="0" w:firstLine="0"/>
              <w:jc w:val="left"/>
              <w:rPr>
                <w:rFonts w:cs="Arial"/>
                <w:szCs w:val="18"/>
              </w:rPr>
            </w:pPr>
            <w:r>
              <w:rPr>
                <w:rFonts w:cs="Arial" w:hint="eastAsia"/>
                <w:szCs w:val="18"/>
              </w:rPr>
              <w:t>IMSI tabulation.</w:t>
            </w:r>
          </w:p>
          <w:p w14:paraId="5F2706E5" w14:textId="77777777" w:rsidR="00BB75E2" w:rsidRDefault="009A49DB">
            <w:pPr>
              <w:autoSpaceDE w:val="0"/>
              <w:autoSpaceDN w:val="0"/>
              <w:adjustRightInd w:val="0"/>
              <w:ind w:firstLineChars="0" w:firstLine="0"/>
              <w:jc w:val="left"/>
              <w:rPr>
                <w:rFonts w:cs="Arial"/>
                <w:szCs w:val="18"/>
              </w:rPr>
            </w:pPr>
            <w:r>
              <w:rPr>
                <w:rFonts w:cs="Arial" w:hint="eastAsia"/>
                <w:szCs w:val="18"/>
              </w:rPr>
              <w:t>The UE configured in the list is not redirected</w:t>
            </w:r>
          </w:p>
        </w:tc>
      </w:tr>
    </w:tbl>
    <w:p w14:paraId="7A14A00B" w14:textId="77777777" w:rsidR="00BB75E2" w:rsidRDefault="00BB75E2">
      <w:pPr>
        <w:ind w:firstLineChars="0" w:firstLine="0"/>
      </w:pPr>
    </w:p>
    <w:p w14:paraId="044CADA0" w14:textId="77777777" w:rsidR="00BB75E2" w:rsidRDefault="009A49DB">
      <w:pPr>
        <w:pStyle w:val="Heading3"/>
      </w:pPr>
      <w:bookmarkStart w:id="383" w:name="_重定向响应"/>
      <w:bookmarkEnd w:id="383"/>
      <w:r>
        <w:rPr>
          <w:rFonts w:hint="eastAsia"/>
        </w:rPr>
        <w:t>Redirect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744E426" w14:textId="77777777">
        <w:trPr>
          <w:tblHeader/>
        </w:trPr>
        <w:tc>
          <w:tcPr>
            <w:tcW w:w="1224" w:type="dxa"/>
            <w:shd w:val="clear" w:color="auto" w:fill="D9D9D9" w:themeFill="background1" w:themeFillShade="D9"/>
          </w:tcPr>
          <w:p w14:paraId="0CAD8EB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94805A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B0D99F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3D9029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F30DC66" w14:textId="77777777">
        <w:tc>
          <w:tcPr>
            <w:tcW w:w="1224" w:type="dxa"/>
          </w:tcPr>
          <w:p w14:paraId="18F14D5D"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7C31AE2A"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8F3891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1DF906C" w14:textId="77777777" w:rsidR="00BB75E2" w:rsidRDefault="009A49DB">
            <w:pPr>
              <w:autoSpaceDE w:val="0"/>
              <w:autoSpaceDN w:val="0"/>
              <w:adjustRightInd w:val="0"/>
              <w:ind w:firstLineChars="0" w:firstLine="0"/>
              <w:jc w:val="left"/>
              <w:rPr>
                <w:rFonts w:cs="Arial"/>
                <w:szCs w:val="18"/>
              </w:rPr>
            </w:pPr>
            <w:r>
              <w:rPr>
                <w:rFonts w:cs="Arial" w:hint="eastAsia"/>
                <w:szCs w:val="18"/>
              </w:rPr>
              <w:t>0 indicates success, non-0 indicates error, and error code is pending</w:t>
            </w:r>
          </w:p>
          <w:p w14:paraId="08B4613F" w14:textId="77777777" w:rsidR="00BB75E2" w:rsidRDefault="009A49DB">
            <w:pPr>
              <w:autoSpaceDE w:val="0"/>
              <w:autoSpaceDN w:val="0"/>
              <w:adjustRightInd w:val="0"/>
              <w:ind w:firstLineChars="0" w:firstLine="0"/>
              <w:jc w:val="left"/>
              <w:rPr>
                <w:rFonts w:cs="Arial"/>
                <w:szCs w:val="18"/>
              </w:rPr>
            </w:pPr>
            <w:r>
              <w:rPr>
                <w:rFonts w:cs="Arial" w:hint="eastAsia"/>
                <w:szCs w:val="18"/>
              </w:rPr>
              <w:t>1: Message resolution failed</w:t>
            </w:r>
          </w:p>
          <w:p w14:paraId="0B03517B" w14:textId="77777777" w:rsidR="00BB75E2" w:rsidRDefault="009A49DB">
            <w:pPr>
              <w:autoSpaceDE w:val="0"/>
              <w:autoSpaceDN w:val="0"/>
              <w:adjustRightInd w:val="0"/>
              <w:ind w:firstLineChars="0" w:firstLine="0"/>
              <w:jc w:val="left"/>
              <w:rPr>
                <w:rFonts w:cs="Arial"/>
                <w:szCs w:val="18"/>
              </w:rPr>
            </w:pPr>
            <w:r>
              <w:rPr>
                <w:rFonts w:cs="Arial" w:hint="eastAsia"/>
                <w:szCs w:val="18"/>
              </w:rPr>
              <w:t>2: failed the grammar check</w:t>
            </w:r>
          </w:p>
          <w:p w14:paraId="195999E0" w14:textId="77777777" w:rsidR="00BB75E2" w:rsidRDefault="009A49DB">
            <w:pPr>
              <w:autoSpaceDE w:val="0"/>
              <w:autoSpaceDN w:val="0"/>
              <w:adjustRightInd w:val="0"/>
              <w:ind w:firstLineChars="0" w:firstLine="0"/>
              <w:jc w:val="left"/>
              <w:rPr>
                <w:rFonts w:cs="Arial"/>
                <w:szCs w:val="18"/>
              </w:rPr>
            </w:pPr>
            <w:r>
              <w:rPr>
                <w:rFonts w:cs="Arial" w:hint="eastAsia"/>
                <w:szCs w:val="18"/>
              </w:rPr>
              <w:t>3: Software error</w:t>
            </w:r>
          </w:p>
          <w:p w14:paraId="1D70F713" w14:textId="77777777" w:rsidR="00BB75E2" w:rsidRDefault="009A49DB">
            <w:pPr>
              <w:autoSpaceDE w:val="0"/>
              <w:autoSpaceDN w:val="0"/>
              <w:adjustRightInd w:val="0"/>
              <w:ind w:firstLineChars="0" w:firstLine="0"/>
              <w:jc w:val="left"/>
              <w:rPr>
                <w:rFonts w:cs="Arial"/>
                <w:szCs w:val="18"/>
              </w:rPr>
            </w:pPr>
            <w:r>
              <w:rPr>
                <w:rFonts w:cs="Arial" w:hint="eastAsia"/>
                <w:szCs w:val="18"/>
              </w:rPr>
              <w:t>4: When redirecting to 4G, the BBU is not configured with a working frequency point</w:t>
            </w:r>
          </w:p>
          <w:p w14:paraId="11C35F6F"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5: redirect 4G, frequency point and working frequency band repeat</w:t>
            </w:r>
          </w:p>
        </w:tc>
      </w:tr>
    </w:tbl>
    <w:p w14:paraId="6083FBEF" w14:textId="77777777" w:rsidR="00BB75E2" w:rsidRDefault="009A49DB">
      <w:pPr>
        <w:pStyle w:val="Heading3"/>
      </w:pPr>
      <w:r>
        <w:rPr>
          <w:rFonts w:hint="eastAsia"/>
        </w:rPr>
        <w:lastRenderedPageBreak/>
        <w:t>LTE interference detection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A23CBAD" w14:textId="77777777">
        <w:trPr>
          <w:tblHeader/>
        </w:trPr>
        <w:tc>
          <w:tcPr>
            <w:tcW w:w="1224" w:type="dxa"/>
            <w:shd w:val="clear" w:color="auto" w:fill="D9D9D9" w:themeFill="background1" w:themeFillShade="D9"/>
          </w:tcPr>
          <w:p w14:paraId="4264F99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6C7A95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4B82AC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84DC24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bl>
    <w:p w14:paraId="7A49A587" w14:textId="77777777" w:rsidR="00BB75E2" w:rsidRDefault="009A49DB">
      <w:pPr>
        <w:pStyle w:val="Heading3"/>
      </w:pPr>
      <w:r>
        <w:rPr>
          <w:rFonts w:hint="eastAsia"/>
        </w:rPr>
        <w:t>The LTE interference detection results</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291C646" w14:textId="77777777">
        <w:trPr>
          <w:tblHeader/>
        </w:trPr>
        <w:tc>
          <w:tcPr>
            <w:tcW w:w="1224" w:type="dxa"/>
            <w:shd w:val="clear" w:color="auto" w:fill="D9D9D9" w:themeFill="background1" w:themeFillShade="D9"/>
          </w:tcPr>
          <w:p w14:paraId="76602BA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2773FA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3D25E2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87318F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522F03E" w14:textId="77777777">
        <w:tc>
          <w:tcPr>
            <w:tcW w:w="1224" w:type="dxa"/>
          </w:tcPr>
          <w:p w14:paraId="6D703FA6" w14:textId="77777777" w:rsidR="00BB75E2" w:rsidRDefault="009A49DB">
            <w:pPr>
              <w:autoSpaceDE w:val="0"/>
              <w:autoSpaceDN w:val="0"/>
              <w:adjustRightInd w:val="0"/>
              <w:ind w:firstLineChars="0" w:firstLine="0"/>
              <w:jc w:val="left"/>
              <w:rPr>
                <w:rFonts w:cs="Arial"/>
                <w:szCs w:val="18"/>
              </w:rPr>
            </w:pPr>
            <w:r>
              <w:rPr>
                <w:rFonts w:cs="Arial" w:hint="eastAsia"/>
                <w:szCs w:val="18"/>
              </w:rPr>
              <w:t>35</w:t>
            </w:r>
          </w:p>
        </w:tc>
        <w:tc>
          <w:tcPr>
            <w:tcW w:w="2268" w:type="dxa"/>
          </w:tcPr>
          <w:p w14:paraId="0646A371"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5EF8DB5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C02DE9D" w14:textId="77777777" w:rsidR="00BB75E2" w:rsidRDefault="009A49DB">
            <w:pPr>
              <w:autoSpaceDE w:val="0"/>
              <w:autoSpaceDN w:val="0"/>
              <w:adjustRightInd w:val="0"/>
              <w:ind w:firstLineChars="0" w:firstLine="0"/>
              <w:jc w:val="left"/>
              <w:rPr>
                <w:rFonts w:cs="Arial"/>
                <w:szCs w:val="18"/>
              </w:rPr>
            </w:pPr>
            <w:r>
              <w:rPr>
                <w:rFonts w:cs="Arial" w:hint="eastAsia"/>
                <w:szCs w:val="18"/>
              </w:rPr>
              <w:t>Number of probed results</w:t>
            </w:r>
          </w:p>
        </w:tc>
      </w:tr>
      <w:tr w:rsidR="00BB75E2" w14:paraId="61BCE558" w14:textId="77777777">
        <w:tc>
          <w:tcPr>
            <w:tcW w:w="1224" w:type="dxa"/>
          </w:tcPr>
          <w:p w14:paraId="0867781B" w14:textId="77777777" w:rsidR="00BB75E2" w:rsidRDefault="009A49DB">
            <w:pPr>
              <w:autoSpaceDE w:val="0"/>
              <w:autoSpaceDN w:val="0"/>
              <w:adjustRightInd w:val="0"/>
              <w:ind w:firstLineChars="0" w:firstLine="0"/>
              <w:jc w:val="left"/>
              <w:rPr>
                <w:rFonts w:cs="Arial"/>
                <w:szCs w:val="18"/>
              </w:rPr>
            </w:pPr>
            <w:r>
              <w:rPr>
                <w:rFonts w:cs="Arial" w:hint="eastAsia"/>
                <w:szCs w:val="18"/>
              </w:rPr>
              <w:t>36</w:t>
            </w:r>
          </w:p>
        </w:tc>
        <w:tc>
          <w:tcPr>
            <w:tcW w:w="2268" w:type="dxa"/>
          </w:tcPr>
          <w:p w14:paraId="047767C6" w14:textId="77777777" w:rsidR="00BB75E2" w:rsidRDefault="009A49DB">
            <w:pPr>
              <w:autoSpaceDE w:val="0"/>
              <w:autoSpaceDN w:val="0"/>
              <w:adjustRightInd w:val="0"/>
              <w:ind w:firstLineChars="0" w:firstLine="0"/>
              <w:jc w:val="left"/>
              <w:rPr>
                <w:rFonts w:cs="Arial"/>
                <w:szCs w:val="18"/>
              </w:rPr>
            </w:pPr>
            <w:r>
              <w:rPr>
                <w:rFonts w:cs="Arial" w:hint="eastAsia"/>
                <w:szCs w:val="18"/>
              </w:rPr>
              <w:t>uint8_</w:t>
            </w:r>
            <w:proofErr w:type="gramStart"/>
            <w:r>
              <w:rPr>
                <w:rFonts w:cs="Arial" w:hint="eastAsia"/>
                <w:szCs w:val="18"/>
              </w:rPr>
              <w:t>t[</w:t>
            </w:r>
            <w:proofErr w:type="gramEnd"/>
            <w:r>
              <w:rPr>
                <w:rFonts w:cs="Arial" w:hint="eastAsia"/>
                <w:szCs w:val="18"/>
              </w:rPr>
              <w:t>]</w:t>
            </w:r>
          </w:p>
          <w:p w14:paraId="73D4C0BD"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array of </w:t>
            </w:r>
            <w:proofErr w:type="spellStart"/>
            <w:r>
              <w:rPr>
                <w:rFonts w:cs="Arial" w:hint="eastAsia"/>
                <w:szCs w:val="18"/>
              </w:rPr>
              <w:t>scan_result</w:t>
            </w:r>
            <w:proofErr w:type="spellEnd"/>
          </w:p>
        </w:tc>
        <w:tc>
          <w:tcPr>
            <w:tcW w:w="1843" w:type="dxa"/>
          </w:tcPr>
          <w:p w14:paraId="43F2FA23"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5B72E4B5" w14:textId="77777777" w:rsidR="00BB75E2" w:rsidRDefault="009A49DB">
            <w:pPr>
              <w:autoSpaceDE w:val="0"/>
              <w:autoSpaceDN w:val="0"/>
              <w:adjustRightInd w:val="0"/>
              <w:ind w:firstLineChars="0" w:firstLine="0"/>
              <w:jc w:val="left"/>
              <w:rPr>
                <w:rFonts w:cs="Arial"/>
                <w:szCs w:val="18"/>
              </w:rPr>
            </w:pPr>
            <w:r>
              <w:rPr>
                <w:rFonts w:cs="Arial" w:hint="eastAsia"/>
                <w:szCs w:val="18"/>
              </w:rPr>
              <w:t>Detection results</w:t>
            </w:r>
          </w:p>
        </w:tc>
      </w:tr>
    </w:tbl>
    <w:p w14:paraId="26B748E5" w14:textId="77777777" w:rsidR="00BB75E2" w:rsidRDefault="009A49DB">
      <w:pPr>
        <w:pStyle w:val="ListParagraph"/>
        <w:ind w:firstLineChars="0" w:firstLine="0"/>
        <w:jc w:val="left"/>
      </w:pPr>
      <w:r>
        <w:rPr>
          <w:rFonts w:cs="Arial" w:hint="eastAsia"/>
          <w:b/>
          <w:bCs/>
          <w:szCs w:val="18"/>
        </w:rPr>
        <w:t>Scan _ result (saved in network byte order)</w:t>
      </w:r>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76F88D0D" w14:textId="77777777">
        <w:trPr>
          <w:tblHeader/>
        </w:trPr>
        <w:tc>
          <w:tcPr>
            <w:tcW w:w="1791" w:type="dxa"/>
            <w:shd w:val="clear" w:color="auto" w:fill="D9D9D9" w:themeFill="background1" w:themeFillShade="D9"/>
          </w:tcPr>
          <w:p w14:paraId="6074508E"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Elements</w:t>
            </w:r>
          </w:p>
        </w:tc>
        <w:tc>
          <w:tcPr>
            <w:tcW w:w="1985" w:type="dxa"/>
            <w:shd w:val="clear" w:color="auto" w:fill="D9D9D9" w:themeFill="background1" w:themeFillShade="D9"/>
          </w:tcPr>
          <w:p w14:paraId="69434FD8"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Value</w:t>
            </w:r>
          </w:p>
        </w:tc>
        <w:tc>
          <w:tcPr>
            <w:tcW w:w="1417" w:type="dxa"/>
            <w:shd w:val="clear" w:color="auto" w:fill="D9D9D9" w:themeFill="background1" w:themeFillShade="D9"/>
          </w:tcPr>
          <w:p w14:paraId="565AFFC3"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Type</w:t>
            </w:r>
          </w:p>
        </w:tc>
        <w:tc>
          <w:tcPr>
            <w:tcW w:w="3311" w:type="dxa"/>
            <w:shd w:val="clear" w:color="auto" w:fill="D9D9D9" w:themeFill="background1" w:themeFillShade="D9"/>
          </w:tcPr>
          <w:p w14:paraId="7C12C410" w14:textId="77777777" w:rsidR="00BB75E2" w:rsidRDefault="009A49DB">
            <w:pPr>
              <w:autoSpaceDE w:val="0"/>
              <w:autoSpaceDN w:val="0"/>
              <w:adjustRightInd w:val="0"/>
              <w:spacing w:line="267" w:lineRule="exact"/>
              <w:ind w:firstLineChars="0" w:firstLine="0"/>
              <w:rPr>
                <w:rFonts w:cs="Arial"/>
                <w:b/>
                <w:bCs/>
                <w:szCs w:val="18"/>
              </w:rPr>
            </w:pPr>
            <w:r>
              <w:rPr>
                <w:rFonts w:cs="Arial"/>
                <w:b/>
                <w:bCs/>
                <w:szCs w:val="18"/>
              </w:rPr>
              <w:t>Description</w:t>
            </w:r>
          </w:p>
        </w:tc>
      </w:tr>
      <w:tr w:rsidR="00BB75E2" w14:paraId="68C842D5" w14:textId="77777777">
        <w:tc>
          <w:tcPr>
            <w:tcW w:w="1791" w:type="dxa"/>
          </w:tcPr>
          <w:p w14:paraId="384813A6"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plmn</w:t>
            </w:r>
            <w:proofErr w:type="spellEnd"/>
          </w:p>
        </w:tc>
        <w:tc>
          <w:tcPr>
            <w:tcW w:w="1985" w:type="dxa"/>
          </w:tcPr>
          <w:p w14:paraId="40269EBF" w14:textId="77777777" w:rsidR="00BB75E2" w:rsidRDefault="00BB75E2">
            <w:pPr>
              <w:autoSpaceDE w:val="0"/>
              <w:autoSpaceDN w:val="0"/>
              <w:adjustRightInd w:val="0"/>
              <w:ind w:firstLineChars="0" w:firstLine="0"/>
              <w:jc w:val="left"/>
              <w:rPr>
                <w:rFonts w:cs="Arial"/>
                <w:szCs w:val="18"/>
              </w:rPr>
            </w:pPr>
          </w:p>
        </w:tc>
        <w:tc>
          <w:tcPr>
            <w:tcW w:w="1417" w:type="dxa"/>
          </w:tcPr>
          <w:p w14:paraId="24A4DE41" w14:textId="77777777" w:rsidR="00BB75E2" w:rsidRDefault="009A49DB">
            <w:pPr>
              <w:autoSpaceDE w:val="0"/>
              <w:autoSpaceDN w:val="0"/>
              <w:adjustRightInd w:val="0"/>
              <w:ind w:firstLineChars="0" w:firstLine="0"/>
              <w:jc w:val="left"/>
              <w:rPr>
                <w:rFonts w:cs="Arial"/>
                <w:szCs w:val="18"/>
              </w:rPr>
            </w:pPr>
            <w:r>
              <w:rPr>
                <w:rFonts w:cs="Arial" w:hint="eastAsia"/>
                <w:szCs w:val="18"/>
              </w:rPr>
              <w:t>uint8_</w:t>
            </w:r>
            <w:proofErr w:type="gramStart"/>
            <w:r>
              <w:rPr>
                <w:rFonts w:cs="Arial" w:hint="eastAsia"/>
                <w:szCs w:val="18"/>
              </w:rPr>
              <w:t>t[</w:t>
            </w:r>
            <w:proofErr w:type="gramEnd"/>
            <w:r>
              <w:rPr>
                <w:rFonts w:cs="Arial" w:hint="eastAsia"/>
                <w:szCs w:val="18"/>
              </w:rPr>
              <w:t>8]</w:t>
            </w:r>
          </w:p>
        </w:tc>
        <w:tc>
          <w:tcPr>
            <w:tcW w:w="3311" w:type="dxa"/>
          </w:tcPr>
          <w:p w14:paraId="63EF276C" w14:textId="77777777" w:rsidR="00BB75E2" w:rsidRDefault="00BB75E2">
            <w:pPr>
              <w:autoSpaceDE w:val="0"/>
              <w:autoSpaceDN w:val="0"/>
              <w:adjustRightInd w:val="0"/>
              <w:ind w:firstLineChars="0" w:firstLine="0"/>
              <w:jc w:val="left"/>
              <w:rPr>
                <w:rFonts w:cs="Arial"/>
                <w:szCs w:val="18"/>
              </w:rPr>
            </w:pPr>
          </w:p>
        </w:tc>
      </w:tr>
      <w:tr w:rsidR="00BB75E2" w14:paraId="53907B08" w14:textId="77777777">
        <w:tc>
          <w:tcPr>
            <w:tcW w:w="1791" w:type="dxa"/>
          </w:tcPr>
          <w:p w14:paraId="65B8D518" w14:textId="77777777" w:rsidR="00BB75E2" w:rsidRDefault="009A49DB">
            <w:pPr>
              <w:autoSpaceDE w:val="0"/>
              <w:autoSpaceDN w:val="0"/>
              <w:adjustRightInd w:val="0"/>
              <w:ind w:firstLineChars="0" w:firstLine="0"/>
              <w:jc w:val="left"/>
              <w:rPr>
                <w:rFonts w:cs="Arial"/>
                <w:szCs w:val="18"/>
              </w:rPr>
            </w:pPr>
            <w:r>
              <w:rPr>
                <w:rFonts w:cs="Arial" w:hint="eastAsia"/>
                <w:szCs w:val="18"/>
              </w:rPr>
              <w:t>tac</w:t>
            </w:r>
          </w:p>
        </w:tc>
        <w:tc>
          <w:tcPr>
            <w:tcW w:w="1985" w:type="dxa"/>
          </w:tcPr>
          <w:p w14:paraId="7ED3F340" w14:textId="77777777" w:rsidR="00BB75E2" w:rsidRDefault="00BB75E2">
            <w:pPr>
              <w:autoSpaceDE w:val="0"/>
              <w:autoSpaceDN w:val="0"/>
              <w:adjustRightInd w:val="0"/>
              <w:ind w:firstLineChars="0" w:firstLine="0"/>
              <w:jc w:val="left"/>
              <w:rPr>
                <w:rFonts w:cs="Arial"/>
                <w:szCs w:val="18"/>
              </w:rPr>
            </w:pPr>
          </w:p>
        </w:tc>
        <w:tc>
          <w:tcPr>
            <w:tcW w:w="1417" w:type="dxa"/>
          </w:tcPr>
          <w:p w14:paraId="2427CFEB"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266032FA" w14:textId="77777777" w:rsidR="00BB75E2" w:rsidRDefault="00BB75E2">
            <w:pPr>
              <w:autoSpaceDE w:val="0"/>
              <w:autoSpaceDN w:val="0"/>
              <w:adjustRightInd w:val="0"/>
              <w:ind w:firstLineChars="0" w:firstLine="0"/>
              <w:jc w:val="left"/>
              <w:rPr>
                <w:rFonts w:cs="Arial"/>
                <w:szCs w:val="18"/>
              </w:rPr>
            </w:pPr>
          </w:p>
        </w:tc>
      </w:tr>
      <w:tr w:rsidR="00BB75E2" w14:paraId="060EEDFF" w14:textId="77777777">
        <w:tc>
          <w:tcPr>
            <w:tcW w:w="1791" w:type="dxa"/>
          </w:tcPr>
          <w:p w14:paraId="68CCD66B"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pci</w:t>
            </w:r>
            <w:proofErr w:type="spellEnd"/>
          </w:p>
        </w:tc>
        <w:tc>
          <w:tcPr>
            <w:tcW w:w="1985" w:type="dxa"/>
          </w:tcPr>
          <w:p w14:paraId="154AB205" w14:textId="77777777" w:rsidR="00BB75E2" w:rsidRDefault="00BB75E2">
            <w:pPr>
              <w:autoSpaceDE w:val="0"/>
              <w:autoSpaceDN w:val="0"/>
              <w:adjustRightInd w:val="0"/>
              <w:ind w:firstLineChars="0" w:firstLine="0"/>
              <w:jc w:val="left"/>
              <w:rPr>
                <w:rFonts w:cs="Arial"/>
                <w:szCs w:val="18"/>
              </w:rPr>
            </w:pPr>
          </w:p>
        </w:tc>
        <w:tc>
          <w:tcPr>
            <w:tcW w:w="1417" w:type="dxa"/>
          </w:tcPr>
          <w:p w14:paraId="6D9C39EA"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3311" w:type="dxa"/>
          </w:tcPr>
          <w:p w14:paraId="1D66A685" w14:textId="77777777" w:rsidR="00BB75E2" w:rsidRDefault="00BB75E2">
            <w:pPr>
              <w:autoSpaceDE w:val="0"/>
              <w:autoSpaceDN w:val="0"/>
              <w:adjustRightInd w:val="0"/>
              <w:ind w:firstLineChars="0" w:firstLine="0"/>
              <w:jc w:val="left"/>
              <w:rPr>
                <w:rFonts w:cs="Arial"/>
                <w:szCs w:val="18"/>
              </w:rPr>
            </w:pPr>
          </w:p>
        </w:tc>
      </w:tr>
      <w:tr w:rsidR="00BB75E2" w14:paraId="2EACC243" w14:textId="77777777">
        <w:tc>
          <w:tcPr>
            <w:tcW w:w="1791" w:type="dxa"/>
          </w:tcPr>
          <w:p w14:paraId="05CD1387"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earfcn</w:t>
            </w:r>
            <w:proofErr w:type="spellEnd"/>
          </w:p>
        </w:tc>
        <w:tc>
          <w:tcPr>
            <w:tcW w:w="1985" w:type="dxa"/>
          </w:tcPr>
          <w:p w14:paraId="2772C4E3" w14:textId="77777777" w:rsidR="00BB75E2" w:rsidRDefault="00BB75E2">
            <w:pPr>
              <w:autoSpaceDE w:val="0"/>
              <w:autoSpaceDN w:val="0"/>
              <w:adjustRightInd w:val="0"/>
              <w:ind w:firstLineChars="0" w:firstLine="0"/>
              <w:jc w:val="left"/>
              <w:rPr>
                <w:rFonts w:cs="Arial"/>
                <w:szCs w:val="18"/>
              </w:rPr>
            </w:pPr>
          </w:p>
        </w:tc>
        <w:tc>
          <w:tcPr>
            <w:tcW w:w="1417" w:type="dxa"/>
          </w:tcPr>
          <w:p w14:paraId="78F7FDB2"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3311" w:type="dxa"/>
          </w:tcPr>
          <w:p w14:paraId="5CCC8F92" w14:textId="77777777" w:rsidR="00BB75E2" w:rsidRDefault="00BB75E2">
            <w:pPr>
              <w:autoSpaceDE w:val="0"/>
              <w:autoSpaceDN w:val="0"/>
              <w:adjustRightInd w:val="0"/>
              <w:ind w:firstLineChars="0" w:firstLine="0"/>
              <w:jc w:val="left"/>
              <w:rPr>
                <w:rFonts w:cs="Arial"/>
                <w:szCs w:val="18"/>
              </w:rPr>
            </w:pPr>
          </w:p>
        </w:tc>
      </w:tr>
      <w:tr w:rsidR="00BB75E2" w14:paraId="1F7F40DC" w14:textId="77777777">
        <w:tc>
          <w:tcPr>
            <w:tcW w:w="1791" w:type="dxa"/>
          </w:tcPr>
          <w:p w14:paraId="34A53F3C"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rsrq</w:t>
            </w:r>
            <w:proofErr w:type="spellEnd"/>
          </w:p>
        </w:tc>
        <w:tc>
          <w:tcPr>
            <w:tcW w:w="1985" w:type="dxa"/>
          </w:tcPr>
          <w:p w14:paraId="4277B1CB" w14:textId="77777777" w:rsidR="00BB75E2" w:rsidRDefault="00BB75E2">
            <w:pPr>
              <w:autoSpaceDE w:val="0"/>
              <w:autoSpaceDN w:val="0"/>
              <w:adjustRightInd w:val="0"/>
              <w:ind w:firstLineChars="0" w:firstLine="0"/>
              <w:jc w:val="left"/>
              <w:rPr>
                <w:rFonts w:cs="Arial"/>
                <w:szCs w:val="18"/>
              </w:rPr>
            </w:pPr>
          </w:p>
        </w:tc>
        <w:tc>
          <w:tcPr>
            <w:tcW w:w="1417" w:type="dxa"/>
          </w:tcPr>
          <w:p w14:paraId="04ECA027"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3311" w:type="dxa"/>
          </w:tcPr>
          <w:p w14:paraId="04C89EC3" w14:textId="77777777" w:rsidR="00BB75E2" w:rsidRDefault="00BB75E2">
            <w:pPr>
              <w:autoSpaceDE w:val="0"/>
              <w:autoSpaceDN w:val="0"/>
              <w:adjustRightInd w:val="0"/>
              <w:ind w:firstLineChars="0" w:firstLine="0"/>
              <w:jc w:val="left"/>
              <w:rPr>
                <w:rFonts w:cs="Arial"/>
                <w:szCs w:val="18"/>
              </w:rPr>
            </w:pPr>
          </w:p>
        </w:tc>
      </w:tr>
      <w:tr w:rsidR="00BB75E2" w14:paraId="25A9C0CB" w14:textId="77777777">
        <w:tc>
          <w:tcPr>
            <w:tcW w:w="1791" w:type="dxa"/>
          </w:tcPr>
          <w:p w14:paraId="6FE7FD3A"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rsrp</w:t>
            </w:r>
            <w:proofErr w:type="spellEnd"/>
          </w:p>
        </w:tc>
        <w:tc>
          <w:tcPr>
            <w:tcW w:w="1985" w:type="dxa"/>
          </w:tcPr>
          <w:p w14:paraId="31EA9AF3" w14:textId="77777777" w:rsidR="00BB75E2" w:rsidRDefault="00BB75E2">
            <w:pPr>
              <w:autoSpaceDE w:val="0"/>
              <w:autoSpaceDN w:val="0"/>
              <w:adjustRightInd w:val="0"/>
              <w:ind w:firstLineChars="0" w:firstLine="0"/>
              <w:jc w:val="left"/>
              <w:rPr>
                <w:rFonts w:cs="Arial"/>
                <w:szCs w:val="18"/>
              </w:rPr>
            </w:pPr>
          </w:p>
        </w:tc>
        <w:tc>
          <w:tcPr>
            <w:tcW w:w="1417" w:type="dxa"/>
          </w:tcPr>
          <w:p w14:paraId="10471FF1"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3311" w:type="dxa"/>
          </w:tcPr>
          <w:p w14:paraId="13A114DB" w14:textId="77777777" w:rsidR="00BB75E2" w:rsidRDefault="00BB75E2">
            <w:pPr>
              <w:autoSpaceDE w:val="0"/>
              <w:autoSpaceDN w:val="0"/>
              <w:adjustRightInd w:val="0"/>
              <w:ind w:firstLineChars="0" w:firstLine="0"/>
              <w:jc w:val="left"/>
              <w:rPr>
                <w:rFonts w:cs="Arial"/>
                <w:szCs w:val="18"/>
              </w:rPr>
            </w:pPr>
          </w:p>
        </w:tc>
      </w:tr>
      <w:tr w:rsidR="00BB75E2" w14:paraId="2AA158AC" w14:textId="77777777">
        <w:tc>
          <w:tcPr>
            <w:tcW w:w="1791" w:type="dxa"/>
          </w:tcPr>
          <w:p w14:paraId="7C55FE2A" w14:textId="77777777" w:rsidR="00BB75E2" w:rsidRDefault="009A49DB">
            <w:pPr>
              <w:autoSpaceDE w:val="0"/>
              <w:autoSpaceDN w:val="0"/>
              <w:adjustRightInd w:val="0"/>
              <w:ind w:firstLineChars="0" w:firstLine="0"/>
              <w:jc w:val="left"/>
              <w:rPr>
                <w:rFonts w:cs="Arial"/>
                <w:szCs w:val="18"/>
              </w:rPr>
            </w:pPr>
            <w:proofErr w:type="spellStart"/>
            <w:r>
              <w:rPr>
                <w:rFonts w:cs="Arial" w:hint="eastAsia"/>
                <w:szCs w:val="18"/>
              </w:rPr>
              <w:t>rssi</w:t>
            </w:r>
            <w:proofErr w:type="spellEnd"/>
          </w:p>
        </w:tc>
        <w:tc>
          <w:tcPr>
            <w:tcW w:w="1985" w:type="dxa"/>
          </w:tcPr>
          <w:p w14:paraId="0A0489F9" w14:textId="77777777" w:rsidR="00BB75E2" w:rsidRDefault="00BB75E2">
            <w:pPr>
              <w:autoSpaceDE w:val="0"/>
              <w:autoSpaceDN w:val="0"/>
              <w:adjustRightInd w:val="0"/>
              <w:ind w:firstLineChars="0" w:firstLine="0"/>
              <w:jc w:val="left"/>
              <w:rPr>
                <w:rFonts w:cs="Arial"/>
                <w:szCs w:val="18"/>
              </w:rPr>
            </w:pPr>
          </w:p>
        </w:tc>
        <w:tc>
          <w:tcPr>
            <w:tcW w:w="1417" w:type="dxa"/>
          </w:tcPr>
          <w:p w14:paraId="6B2DBA8B"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3311" w:type="dxa"/>
          </w:tcPr>
          <w:p w14:paraId="545A6353" w14:textId="77777777" w:rsidR="00BB75E2" w:rsidRDefault="00BB75E2">
            <w:pPr>
              <w:autoSpaceDE w:val="0"/>
              <w:autoSpaceDN w:val="0"/>
              <w:adjustRightInd w:val="0"/>
              <w:ind w:firstLineChars="0" w:firstLine="0"/>
              <w:jc w:val="left"/>
              <w:rPr>
                <w:rFonts w:cs="Arial"/>
                <w:szCs w:val="18"/>
              </w:rPr>
            </w:pPr>
          </w:p>
        </w:tc>
      </w:tr>
      <w:tr w:rsidR="00BB75E2" w14:paraId="493E3E97" w14:textId="77777777">
        <w:tc>
          <w:tcPr>
            <w:tcW w:w="1791" w:type="dxa"/>
          </w:tcPr>
          <w:p w14:paraId="0AD37915" w14:textId="77777777" w:rsidR="00BB75E2" w:rsidRDefault="009A49DB">
            <w:pPr>
              <w:autoSpaceDE w:val="0"/>
              <w:autoSpaceDN w:val="0"/>
              <w:adjustRightInd w:val="0"/>
              <w:ind w:firstLineChars="0" w:firstLine="0"/>
              <w:jc w:val="left"/>
              <w:rPr>
                <w:rFonts w:cs="Arial"/>
                <w:szCs w:val="18"/>
              </w:rPr>
            </w:pPr>
            <w:r>
              <w:rPr>
                <w:rFonts w:cs="Arial" w:hint="eastAsia"/>
                <w:szCs w:val="18"/>
              </w:rPr>
              <w:t>priority</w:t>
            </w:r>
          </w:p>
        </w:tc>
        <w:tc>
          <w:tcPr>
            <w:tcW w:w="1985" w:type="dxa"/>
          </w:tcPr>
          <w:p w14:paraId="6DD8CFC0" w14:textId="77777777" w:rsidR="00BB75E2" w:rsidRDefault="00BB75E2">
            <w:pPr>
              <w:autoSpaceDE w:val="0"/>
              <w:autoSpaceDN w:val="0"/>
              <w:adjustRightInd w:val="0"/>
              <w:ind w:firstLineChars="0" w:firstLine="0"/>
              <w:jc w:val="left"/>
              <w:rPr>
                <w:rFonts w:cs="Arial"/>
                <w:szCs w:val="18"/>
              </w:rPr>
            </w:pPr>
          </w:p>
        </w:tc>
        <w:tc>
          <w:tcPr>
            <w:tcW w:w="1417" w:type="dxa"/>
          </w:tcPr>
          <w:p w14:paraId="31A6F0A3"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3311" w:type="dxa"/>
          </w:tcPr>
          <w:p w14:paraId="6C6A68AA" w14:textId="77777777" w:rsidR="00BB75E2" w:rsidRDefault="00BB75E2">
            <w:pPr>
              <w:autoSpaceDE w:val="0"/>
              <w:autoSpaceDN w:val="0"/>
              <w:adjustRightInd w:val="0"/>
              <w:ind w:firstLineChars="0" w:firstLine="0"/>
              <w:jc w:val="left"/>
              <w:rPr>
                <w:rFonts w:cs="Arial"/>
                <w:szCs w:val="18"/>
              </w:rPr>
            </w:pPr>
          </w:p>
        </w:tc>
      </w:tr>
    </w:tbl>
    <w:p w14:paraId="73F3F201" w14:textId="77777777" w:rsidR="00BB75E2" w:rsidRDefault="00BB75E2"/>
    <w:p w14:paraId="709817AE" w14:textId="77777777" w:rsidR="00BB75E2" w:rsidRDefault="009A49DB">
      <w:pPr>
        <w:pStyle w:val="Heading3"/>
      </w:pPr>
      <w:r>
        <w:rPr>
          <w:rFonts w:hint="eastAsia"/>
        </w:rPr>
        <w:t xml:space="preserve"> LTE neighborhood message report</w:t>
      </w:r>
    </w:p>
    <w:p w14:paraId="15D17037" w14:textId="77777777" w:rsidR="00BB75E2" w:rsidRDefault="009A49DB">
      <w:r>
        <w:rPr>
          <w:rFonts w:hint="eastAsia"/>
        </w:rPr>
        <w:t>After the sweep, if there is relevant information to the community will be reported through the message. Report all the neighborhood information of one community at a time.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3982243" w14:textId="77777777">
        <w:trPr>
          <w:tblHeader/>
        </w:trPr>
        <w:tc>
          <w:tcPr>
            <w:tcW w:w="1224" w:type="dxa"/>
            <w:shd w:val="clear" w:color="auto" w:fill="D9D9D9" w:themeFill="background1" w:themeFillShade="D9"/>
          </w:tcPr>
          <w:p w14:paraId="1ECAA72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F7B4D5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853226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85C9A4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0F456F0" w14:textId="77777777">
        <w:tc>
          <w:tcPr>
            <w:tcW w:w="1224" w:type="dxa"/>
          </w:tcPr>
          <w:p w14:paraId="1E673737" w14:textId="77777777" w:rsidR="00BB75E2" w:rsidRDefault="009A49DB">
            <w:pPr>
              <w:autoSpaceDE w:val="0"/>
              <w:autoSpaceDN w:val="0"/>
              <w:adjustRightInd w:val="0"/>
              <w:ind w:firstLineChars="0" w:firstLine="0"/>
              <w:jc w:val="left"/>
              <w:rPr>
                <w:rFonts w:cs="Arial"/>
                <w:szCs w:val="18"/>
              </w:rPr>
            </w:pPr>
            <w:r>
              <w:rPr>
                <w:rFonts w:cs="Arial"/>
                <w:szCs w:val="18"/>
              </w:rPr>
              <w:t>8</w:t>
            </w:r>
          </w:p>
        </w:tc>
        <w:tc>
          <w:tcPr>
            <w:tcW w:w="2268" w:type="dxa"/>
          </w:tcPr>
          <w:p w14:paraId="78BDE868"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2889DD2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BF63FA4" w14:textId="77777777" w:rsidR="00BB75E2" w:rsidRDefault="009A49DB">
            <w:pPr>
              <w:autoSpaceDE w:val="0"/>
              <w:autoSpaceDN w:val="0"/>
              <w:adjustRightInd w:val="0"/>
              <w:ind w:firstLineChars="0" w:firstLine="0"/>
              <w:jc w:val="left"/>
              <w:rPr>
                <w:rFonts w:cs="Arial"/>
                <w:szCs w:val="18"/>
              </w:rPr>
            </w:pPr>
            <w:r>
              <w:rPr>
                <w:rFonts w:cs="Arial" w:hint="eastAsia"/>
                <w:szCs w:val="18"/>
              </w:rPr>
              <w:t>The frequency point of the sweep cell</w:t>
            </w:r>
          </w:p>
        </w:tc>
      </w:tr>
      <w:tr w:rsidR="00BB75E2" w14:paraId="5913B8EC" w14:textId="77777777">
        <w:tc>
          <w:tcPr>
            <w:tcW w:w="1224" w:type="dxa"/>
          </w:tcPr>
          <w:p w14:paraId="78B7FF4A" w14:textId="77777777" w:rsidR="00BB75E2" w:rsidRDefault="009A49DB">
            <w:pPr>
              <w:autoSpaceDE w:val="0"/>
              <w:autoSpaceDN w:val="0"/>
              <w:adjustRightInd w:val="0"/>
              <w:ind w:firstLineChars="0" w:firstLine="0"/>
              <w:jc w:val="left"/>
              <w:rPr>
                <w:rFonts w:cs="Arial"/>
                <w:szCs w:val="18"/>
              </w:rPr>
            </w:pPr>
            <w:r>
              <w:rPr>
                <w:rFonts w:cs="Arial"/>
                <w:szCs w:val="18"/>
              </w:rPr>
              <w:t>9</w:t>
            </w:r>
          </w:p>
        </w:tc>
        <w:tc>
          <w:tcPr>
            <w:tcW w:w="2268" w:type="dxa"/>
          </w:tcPr>
          <w:p w14:paraId="45C9AC60" w14:textId="77777777" w:rsidR="00BB75E2" w:rsidRDefault="009A49DB">
            <w:pPr>
              <w:autoSpaceDE w:val="0"/>
              <w:autoSpaceDN w:val="0"/>
              <w:adjustRightInd w:val="0"/>
              <w:ind w:firstLineChars="0" w:firstLine="0"/>
              <w:jc w:val="left"/>
              <w:rPr>
                <w:rFonts w:cs="Arial"/>
                <w:szCs w:val="18"/>
              </w:rPr>
            </w:pPr>
            <w:r>
              <w:rPr>
                <w:rFonts w:cs="Arial"/>
                <w:szCs w:val="18"/>
              </w:rPr>
              <w:t>uint16_t</w:t>
            </w:r>
          </w:p>
        </w:tc>
        <w:tc>
          <w:tcPr>
            <w:tcW w:w="1843" w:type="dxa"/>
          </w:tcPr>
          <w:p w14:paraId="64E6A754" w14:textId="77777777" w:rsidR="00BB75E2" w:rsidRDefault="009A49DB">
            <w:pPr>
              <w:autoSpaceDE w:val="0"/>
              <w:autoSpaceDN w:val="0"/>
              <w:adjustRightInd w:val="0"/>
              <w:ind w:firstLineChars="0" w:firstLine="0"/>
              <w:jc w:val="left"/>
              <w:rPr>
                <w:rFonts w:cs="Arial"/>
                <w:szCs w:val="18"/>
              </w:rPr>
            </w:pPr>
            <w:r>
              <w:rPr>
                <w:rFonts w:cs="Arial"/>
                <w:szCs w:val="18"/>
              </w:rPr>
              <w:t>1</w:t>
            </w:r>
          </w:p>
        </w:tc>
        <w:tc>
          <w:tcPr>
            <w:tcW w:w="3452" w:type="dxa"/>
          </w:tcPr>
          <w:p w14:paraId="7FAE3427" w14:textId="77777777" w:rsidR="00BB75E2" w:rsidRDefault="009A49DB">
            <w:pPr>
              <w:autoSpaceDE w:val="0"/>
              <w:autoSpaceDN w:val="0"/>
              <w:adjustRightInd w:val="0"/>
              <w:ind w:firstLineChars="0" w:firstLine="0"/>
              <w:jc w:val="left"/>
              <w:rPr>
                <w:rFonts w:cs="Arial"/>
                <w:szCs w:val="18"/>
              </w:rPr>
            </w:pPr>
            <w:r>
              <w:rPr>
                <w:rFonts w:cs="Arial" w:hint="eastAsia"/>
                <w:szCs w:val="18"/>
              </w:rPr>
              <w:t>PCI in the sweep plot</w:t>
            </w:r>
          </w:p>
        </w:tc>
      </w:tr>
      <w:tr w:rsidR="00BB75E2" w14:paraId="7ECCCE7E" w14:textId="77777777">
        <w:tc>
          <w:tcPr>
            <w:tcW w:w="1224" w:type="dxa"/>
          </w:tcPr>
          <w:p w14:paraId="64AA2035" w14:textId="77777777" w:rsidR="00BB75E2" w:rsidRDefault="009A49DB">
            <w:pPr>
              <w:autoSpaceDE w:val="0"/>
              <w:autoSpaceDN w:val="0"/>
              <w:adjustRightInd w:val="0"/>
              <w:ind w:firstLineChars="0" w:firstLine="0"/>
              <w:jc w:val="left"/>
              <w:rPr>
                <w:rFonts w:cs="Arial"/>
                <w:szCs w:val="18"/>
              </w:rPr>
            </w:pPr>
            <w:r>
              <w:rPr>
                <w:rFonts w:cs="Arial" w:hint="eastAsia"/>
                <w:szCs w:val="18"/>
              </w:rPr>
              <w:t>41</w:t>
            </w:r>
          </w:p>
        </w:tc>
        <w:tc>
          <w:tcPr>
            <w:tcW w:w="2268" w:type="dxa"/>
          </w:tcPr>
          <w:p w14:paraId="6DA26F5D" w14:textId="77777777" w:rsidR="00BB75E2" w:rsidRDefault="009A49DB">
            <w:pPr>
              <w:autoSpaceDE w:val="0"/>
              <w:autoSpaceDN w:val="0"/>
              <w:adjustRightInd w:val="0"/>
              <w:ind w:firstLineChars="0" w:firstLine="0"/>
              <w:jc w:val="left"/>
              <w:rPr>
                <w:rFonts w:cs="Arial"/>
                <w:szCs w:val="18"/>
              </w:rPr>
            </w:pPr>
            <w:r>
              <w:rPr>
                <w:rFonts w:cs="Arial"/>
                <w:szCs w:val="18"/>
              </w:rPr>
              <w:t>u int8_t</w:t>
            </w:r>
          </w:p>
        </w:tc>
        <w:tc>
          <w:tcPr>
            <w:tcW w:w="1843" w:type="dxa"/>
          </w:tcPr>
          <w:p w14:paraId="0B97220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000EE90" w14:textId="77777777" w:rsidR="00BB75E2" w:rsidRDefault="009A49DB">
            <w:pPr>
              <w:autoSpaceDE w:val="0"/>
              <w:autoSpaceDN w:val="0"/>
              <w:adjustRightInd w:val="0"/>
              <w:ind w:firstLineChars="0" w:firstLine="0"/>
              <w:jc w:val="left"/>
              <w:rPr>
                <w:rFonts w:cs="Arial"/>
                <w:szCs w:val="18"/>
              </w:rPr>
            </w:pPr>
            <w:r>
              <w:rPr>
                <w:rFonts w:cs="Arial" w:hint="eastAsia"/>
                <w:szCs w:val="18"/>
              </w:rPr>
              <w:t>Signal intensity of the sweep plot</w:t>
            </w:r>
          </w:p>
        </w:tc>
      </w:tr>
      <w:tr w:rsidR="00BB75E2" w14:paraId="37ABEAC9" w14:textId="77777777">
        <w:tc>
          <w:tcPr>
            <w:tcW w:w="1224" w:type="dxa"/>
          </w:tcPr>
          <w:p w14:paraId="121AC338" w14:textId="77777777" w:rsidR="00BB75E2" w:rsidRDefault="009A49DB">
            <w:pPr>
              <w:autoSpaceDE w:val="0"/>
              <w:autoSpaceDN w:val="0"/>
              <w:adjustRightInd w:val="0"/>
              <w:ind w:firstLineChars="0" w:firstLine="0"/>
              <w:jc w:val="left"/>
              <w:rPr>
                <w:rFonts w:cs="Arial"/>
                <w:szCs w:val="18"/>
              </w:rPr>
            </w:pPr>
            <w:r>
              <w:rPr>
                <w:rFonts w:cs="Arial" w:hint="eastAsia"/>
                <w:szCs w:val="18"/>
              </w:rPr>
              <w:t>43</w:t>
            </w:r>
          </w:p>
        </w:tc>
        <w:tc>
          <w:tcPr>
            <w:tcW w:w="2268" w:type="dxa"/>
          </w:tcPr>
          <w:p w14:paraId="27BFF02C" w14:textId="77777777" w:rsidR="00BB75E2" w:rsidRDefault="009A49DB">
            <w:pPr>
              <w:autoSpaceDE w:val="0"/>
              <w:autoSpaceDN w:val="0"/>
              <w:adjustRightInd w:val="0"/>
              <w:ind w:firstLineChars="0" w:firstLine="0"/>
              <w:jc w:val="left"/>
              <w:rPr>
                <w:rFonts w:cs="Arial"/>
                <w:szCs w:val="18"/>
              </w:rPr>
            </w:pPr>
            <w:r>
              <w:rPr>
                <w:rFonts w:cs="Arial"/>
                <w:szCs w:val="18"/>
              </w:rPr>
              <w:t>uint16_t</w:t>
            </w:r>
          </w:p>
        </w:tc>
        <w:tc>
          <w:tcPr>
            <w:tcW w:w="1843" w:type="dxa"/>
          </w:tcPr>
          <w:p w14:paraId="096D7DA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8798BCA" w14:textId="77777777" w:rsidR="00BB75E2" w:rsidRDefault="009A49DB">
            <w:pPr>
              <w:autoSpaceDE w:val="0"/>
              <w:autoSpaceDN w:val="0"/>
              <w:adjustRightInd w:val="0"/>
              <w:ind w:firstLineChars="0" w:firstLine="0"/>
              <w:jc w:val="left"/>
              <w:rPr>
                <w:rFonts w:cs="Arial"/>
                <w:szCs w:val="18"/>
              </w:rPr>
            </w:pPr>
            <w:r>
              <w:rPr>
                <w:rFonts w:cs="Arial" w:hint="eastAsia"/>
                <w:szCs w:val="18"/>
              </w:rPr>
              <w:t>Priority of the sweep cells</w:t>
            </w:r>
          </w:p>
          <w:p w14:paraId="79F49959" w14:textId="77777777" w:rsidR="00BB75E2" w:rsidRDefault="009A49DB">
            <w:pPr>
              <w:autoSpaceDE w:val="0"/>
              <w:autoSpaceDN w:val="0"/>
              <w:adjustRightInd w:val="0"/>
              <w:ind w:firstLineChars="0" w:firstLine="0"/>
              <w:jc w:val="left"/>
              <w:rPr>
                <w:rFonts w:cs="Arial"/>
                <w:szCs w:val="18"/>
              </w:rPr>
            </w:pPr>
            <w:r>
              <w:rPr>
                <w:rFonts w:cs="Arial" w:hint="eastAsia"/>
                <w:szCs w:val="18"/>
              </w:rPr>
              <w:t>0xffff, indicates no measurement</w:t>
            </w:r>
          </w:p>
        </w:tc>
      </w:tr>
      <w:tr w:rsidR="00BB75E2" w14:paraId="3B3DD924" w14:textId="77777777">
        <w:tc>
          <w:tcPr>
            <w:tcW w:w="1224" w:type="dxa"/>
          </w:tcPr>
          <w:p w14:paraId="595AF9CF"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42</w:t>
            </w:r>
          </w:p>
        </w:tc>
        <w:tc>
          <w:tcPr>
            <w:tcW w:w="2268" w:type="dxa"/>
          </w:tcPr>
          <w:p w14:paraId="122E5D68" w14:textId="77777777" w:rsidR="00BB75E2" w:rsidRDefault="009A49DB">
            <w:pPr>
              <w:autoSpaceDE w:val="0"/>
              <w:autoSpaceDN w:val="0"/>
              <w:adjustRightInd w:val="0"/>
              <w:ind w:firstLineChars="0" w:firstLine="0"/>
              <w:jc w:val="left"/>
              <w:rPr>
                <w:rFonts w:cs="Arial"/>
                <w:szCs w:val="18"/>
              </w:rPr>
            </w:pPr>
            <w:r>
              <w:rPr>
                <w:rFonts w:cs="Arial"/>
                <w:szCs w:val="18"/>
              </w:rPr>
              <w:t>array of  inter _</w:t>
            </w:r>
            <w:proofErr w:type="spellStart"/>
            <w:r>
              <w:rPr>
                <w:rFonts w:cs="Arial"/>
                <w:szCs w:val="18"/>
              </w:rPr>
              <w:t>freq_info</w:t>
            </w:r>
            <w:proofErr w:type="spellEnd"/>
          </w:p>
        </w:tc>
        <w:tc>
          <w:tcPr>
            <w:tcW w:w="1843" w:type="dxa"/>
          </w:tcPr>
          <w:p w14:paraId="17C22524" w14:textId="77777777" w:rsidR="00BB75E2" w:rsidRDefault="009A49DB">
            <w:pPr>
              <w:autoSpaceDE w:val="0"/>
              <w:autoSpaceDN w:val="0"/>
              <w:adjustRightInd w:val="0"/>
              <w:ind w:firstLineChars="0" w:firstLine="0"/>
              <w:jc w:val="left"/>
              <w:rPr>
                <w:rFonts w:cs="Arial"/>
                <w:szCs w:val="18"/>
              </w:rPr>
            </w:pPr>
            <w:proofErr w:type="gramStart"/>
            <w:r>
              <w:rPr>
                <w:rFonts w:cs="Arial"/>
                <w:szCs w:val="18"/>
              </w:rPr>
              <w:t>…..</w:t>
            </w:r>
            <w:proofErr w:type="gramEnd"/>
            <w:r>
              <w:rPr>
                <w:rFonts w:cs="Arial"/>
                <w:szCs w:val="18"/>
              </w:rPr>
              <w:t>030</w:t>
            </w:r>
          </w:p>
        </w:tc>
        <w:tc>
          <w:tcPr>
            <w:tcW w:w="3452" w:type="dxa"/>
          </w:tcPr>
          <w:p w14:paraId="0E179F10" w14:textId="77777777" w:rsidR="00BB75E2" w:rsidRDefault="009A49DB">
            <w:pPr>
              <w:autoSpaceDE w:val="0"/>
              <w:autoSpaceDN w:val="0"/>
              <w:adjustRightInd w:val="0"/>
              <w:ind w:firstLineChars="0" w:firstLine="0"/>
              <w:jc w:val="left"/>
              <w:rPr>
                <w:rFonts w:cs="Arial"/>
                <w:szCs w:val="18"/>
              </w:rPr>
            </w:pPr>
            <w:r>
              <w:rPr>
                <w:rFonts w:cs="Arial" w:hint="eastAsia"/>
                <w:szCs w:val="18"/>
              </w:rPr>
              <w:t>The neighborhood information of the sweep cell</w:t>
            </w:r>
          </w:p>
        </w:tc>
      </w:tr>
    </w:tbl>
    <w:p w14:paraId="4EC019FC" w14:textId="77777777" w:rsidR="00BB75E2" w:rsidRDefault="00BB75E2">
      <w:pPr>
        <w:ind w:firstLineChars="0" w:firstLine="0"/>
      </w:pPr>
    </w:p>
    <w:p w14:paraId="3AB1C591" w14:textId="77777777" w:rsidR="00BB75E2" w:rsidRDefault="009A49DB">
      <w:pPr>
        <w:pStyle w:val="ListParagraph"/>
        <w:ind w:firstLineChars="0" w:firstLine="0"/>
        <w:jc w:val="left"/>
      </w:pPr>
      <w:r>
        <w:rPr>
          <w:rFonts w:cs="Arial" w:hint="eastAsia"/>
          <w:b/>
          <w:bCs/>
          <w:i/>
          <w:szCs w:val="18"/>
        </w:rPr>
        <w:t>inter _ freq _ info (each element is transferred in a network byte order)</w:t>
      </w:r>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7B6BB6B4" w14:textId="77777777">
        <w:trPr>
          <w:tblHeader/>
        </w:trPr>
        <w:tc>
          <w:tcPr>
            <w:tcW w:w="1791" w:type="dxa"/>
            <w:shd w:val="clear" w:color="auto" w:fill="D9D9D9" w:themeFill="background1" w:themeFillShade="D9"/>
          </w:tcPr>
          <w:p w14:paraId="50F5308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element</w:t>
            </w:r>
          </w:p>
        </w:tc>
        <w:tc>
          <w:tcPr>
            <w:tcW w:w="1985" w:type="dxa"/>
            <w:shd w:val="clear" w:color="auto" w:fill="D9D9D9" w:themeFill="background1" w:themeFillShade="D9"/>
          </w:tcPr>
          <w:p w14:paraId="6953979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short-cut process</w:t>
            </w:r>
          </w:p>
        </w:tc>
        <w:tc>
          <w:tcPr>
            <w:tcW w:w="1417" w:type="dxa"/>
            <w:shd w:val="clear" w:color="auto" w:fill="D9D9D9" w:themeFill="background1" w:themeFillShade="D9"/>
          </w:tcPr>
          <w:p w14:paraId="46EC437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3311" w:type="dxa"/>
            <w:shd w:val="clear" w:color="auto" w:fill="D9D9D9" w:themeFill="background1" w:themeFillShade="D9"/>
          </w:tcPr>
          <w:p w14:paraId="70E424F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remarks</w:t>
            </w:r>
          </w:p>
        </w:tc>
      </w:tr>
      <w:tr w:rsidR="00BB75E2" w14:paraId="7DCED8D8" w14:textId="77777777">
        <w:tc>
          <w:tcPr>
            <w:tcW w:w="1791" w:type="dxa"/>
          </w:tcPr>
          <w:p w14:paraId="6E4D0B9A" w14:textId="77777777" w:rsidR="00BB75E2" w:rsidRDefault="009A49DB">
            <w:pPr>
              <w:autoSpaceDE w:val="0"/>
              <w:autoSpaceDN w:val="0"/>
              <w:adjustRightInd w:val="0"/>
              <w:ind w:firstLineChars="0" w:firstLine="0"/>
              <w:jc w:val="left"/>
              <w:rPr>
                <w:rFonts w:cs="Arial"/>
                <w:szCs w:val="18"/>
              </w:rPr>
            </w:pPr>
            <w:r>
              <w:rPr>
                <w:rFonts w:cs="Arial" w:hint="eastAsia"/>
                <w:szCs w:val="18"/>
              </w:rPr>
              <w:t>frequency point</w:t>
            </w:r>
          </w:p>
        </w:tc>
        <w:tc>
          <w:tcPr>
            <w:tcW w:w="1985" w:type="dxa"/>
          </w:tcPr>
          <w:p w14:paraId="1CC308A9" w14:textId="77777777" w:rsidR="00BB75E2" w:rsidRDefault="009A49DB">
            <w:pPr>
              <w:autoSpaceDE w:val="0"/>
              <w:autoSpaceDN w:val="0"/>
              <w:adjustRightInd w:val="0"/>
              <w:ind w:firstLineChars="0" w:firstLine="0"/>
              <w:jc w:val="left"/>
              <w:rPr>
                <w:rFonts w:cs="Arial"/>
                <w:szCs w:val="18"/>
              </w:rPr>
            </w:pPr>
            <w:r>
              <w:rPr>
                <w:rFonts w:cs="Arial" w:hint="eastAsia"/>
                <w:szCs w:val="18"/>
              </w:rPr>
              <w:t>0..65535</w:t>
            </w:r>
          </w:p>
        </w:tc>
        <w:tc>
          <w:tcPr>
            <w:tcW w:w="1417" w:type="dxa"/>
          </w:tcPr>
          <w:p w14:paraId="012FFCA9" w14:textId="77777777" w:rsidR="00BB75E2" w:rsidRDefault="009A49DB">
            <w:pPr>
              <w:autoSpaceDE w:val="0"/>
              <w:autoSpaceDN w:val="0"/>
              <w:adjustRightInd w:val="0"/>
              <w:ind w:firstLineChars="0" w:firstLine="0"/>
              <w:jc w:val="left"/>
              <w:rPr>
                <w:rFonts w:cs="Arial"/>
                <w:szCs w:val="18"/>
              </w:rPr>
            </w:pPr>
            <w:r>
              <w:rPr>
                <w:rFonts w:cs="Arial"/>
                <w:szCs w:val="18"/>
              </w:rPr>
              <w:t>uint 16_t</w:t>
            </w:r>
          </w:p>
        </w:tc>
        <w:tc>
          <w:tcPr>
            <w:tcW w:w="3311" w:type="dxa"/>
          </w:tcPr>
          <w:p w14:paraId="28FC9AE4" w14:textId="77777777" w:rsidR="00BB75E2" w:rsidRDefault="00BB75E2">
            <w:pPr>
              <w:autoSpaceDE w:val="0"/>
              <w:autoSpaceDN w:val="0"/>
              <w:adjustRightInd w:val="0"/>
              <w:ind w:firstLineChars="0" w:firstLine="0"/>
              <w:jc w:val="left"/>
              <w:rPr>
                <w:rFonts w:cs="Arial"/>
                <w:szCs w:val="18"/>
              </w:rPr>
            </w:pPr>
          </w:p>
        </w:tc>
      </w:tr>
      <w:tr w:rsidR="00BB75E2" w14:paraId="12712BCC" w14:textId="77777777">
        <w:tc>
          <w:tcPr>
            <w:tcW w:w="1791" w:type="dxa"/>
          </w:tcPr>
          <w:p w14:paraId="0361CEC5" w14:textId="77777777" w:rsidR="00BB75E2" w:rsidRDefault="009A49DB">
            <w:pPr>
              <w:autoSpaceDE w:val="0"/>
              <w:autoSpaceDN w:val="0"/>
              <w:adjustRightInd w:val="0"/>
              <w:ind w:firstLineChars="0" w:firstLine="0"/>
              <w:jc w:val="left"/>
              <w:rPr>
                <w:rFonts w:cs="Arial"/>
                <w:szCs w:val="18"/>
              </w:rPr>
            </w:pPr>
            <w:r>
              <w:rPr>
                <w:rFonts w:cs="Arial" w:hint="eastAsia"/>
                <w:szCs w:val="18"/>
              </w:rPr>
              <w:t>Re-select priority</w:t>
            </w:r>
          </w:p>
        </w:tc>
        <w:tc>
          <w:tcPr>
            <w:tcW w:w="1985" w:type="dxa"/>
          </w:tcPr>
          <w:p w14:paraId="5A4613D6" w14:textId="77777777" w:rsidR="00BB75E2" w:rsidRDefault="009A49DB">
            <w:pPr>
              <w:autoSpaceDE w:val="0"/>
              <w:autoSpaceDN w:val="0"/>
              <w:adjustRightInd w:val="0"/>
              <w:ind w:firstLineChars="0" w:firstLine="0"/>
              <w:jc w:val="left"/>
              <w:rPr>
                <w:rFonts w:cs="Arial"/>
                <w:szCs w:val="18"/>
              </w:rPr>
            </w:pPr>
            <w:r>
              <w:rPr>
                <w:rFonts w:cs="Arial"/>
                <w:szCs w:val="18"/>
              </w:rPr>
              <w:t>1…7</w:t>
            </w:r>
          </w:p>
        </w:tc>
        <w:tc>
          <w:tcPr>
            <w:tcW w:w="1417" w:type="dxa"/>
          </w:tcPr>
          <w:p w14:paraId="4D73E264"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3311" w:type="dxa"/>
          </w:tcPr>
          <w:p w14:paraId="71C0F483" w14:textId="77777777" w:rsidR="00BB75E2" w:rsidRDefault="009A49DB">
            <w:pPr>
              <w:autoSpaceDE w:val="0"/>
              <w:autoSpaceDN w:val="0"/>
              <w:adjustRightInd w:val="0"/>
              <w:ind w:firstLineChars="0" w:firstLine="0"/>
              <w:jc w:val="left"/>
              <w:rPr>
                <w:rFonts w:cs="Arial"/>
                <w:szCs w:val="18"/>
              </w:rPr>
            </w:pPr>
            <w:r>
              <w:rPr>
                <w:rFonts w:cs="Arial" w:hint="eastAsia"/>
                <w:szCs w:val="18"/>
              </w:rPr>
              <w:t>0xffff, indicates no measurement</w:t>
            </w:r>
          </w:p>
        </w:tc>
      </w:tr>
    </w:tbl>
    <w:p w14:paraId="1AA9DB4C" w14:textId="77777777" w:rsidR="00BB75E2" w:rsidRDefault="00BB75E2"/>
    <w:p w14:paraId="014EB034" w14:textId="77777777" w:rsidR="00BB75E2" w:rsidRDefault="009A49DB">
      <w:pPr>
        <w:pStyle w:val="Heading3"/>
      </w:pPr>
      <w:r>
        <w:rPr>
          <w:rFonts w:hint="eastAsia"/>
        </w:rPr>
        <w:t>Does not redirect the user configuration</w:t>
      </w:r>
    </w:p>
    <w:p w14:paraId="42CA7A35" w14:textId="77777777" w:rsidR="00BB75E2" w:rsidRDefault="009A49DB">
      <w:r>
        <w:rPr>
          <w:rFonts w:hint="eastAsia"/>
        </w:rPr>
        <w:t>In the case of open redirection to all users, do not redirect to some users</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5714423" w14:textId="77777777">
        <w:trPr>
          <w:tblHeader/>
        </w:trPr>
        <w:tc>
          <w:tcPr>
            <w:tcW w:w="1224" w:type="dxa"/>
            <w:shd w:val="clear" w:color="auto" w:fill="D9D9D9" w:themeFill="background1" w:themeFillShade="D9"/>
          </w:tcPr>
          <w:p w14:paraId="6CBF096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7D800D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4A61FB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41A711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19072BA" w14:textId="77777777">
        <w:tc>
          <w:tcPr>
            <w:tcW w:w="1224" w:type="dxa"/>
          </w:tcPr>
          <w:p w14:paraId="454FE92D" w14:textId="77777777" w:rsidR="00BB75E2" w:rsidRDefault="009A49DB">
            <w:pPr>
              <w:autoSpaceDE w:val="0"/>
              <w:autoSpaceDN w:val="0"/>
              <w:adjustRightInd w:val="0"/>
              <w:ind w:firstLineChars="0" w:firstLine="0"/>
              <w:jc w:val="left"/>
              <w:rPr>
                <w:rFonts w:cs="Arial"/>
                <w:szCs w:val="18"/>
              </w:rPr>
            </w:pPr>
            <w:r>
              <w:rPr>
                <w:rFonts w:cs="Arial" w:hint="eastAsia"/>
                <w:szCs w:val="18"/>
              </w:rPr>
              <w:t>39</w:t>
            </w:r>
          </w:p>
        </w:tc>
        <w:tc>
          <w:tcPr>
            <w:tcW w:w="2268" w:type="dxa"/>
          </w:tcPr>
          <w:p w14:paraId="25B143DB"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1C85009A"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574D7D5" w14:textId="77777777" w:rsidR="00BB75E2" w:rsidRDefault="009A49DB">
            <w:pPr>
              <w:autoSpaceDE w:val="0"/>
              <w:autoSpaceDN w:val="0"/>
              <w:adjustRightInd w:val="0"/>
              <w:ind w:firstLineChars="0" w:firstLine="0"/>
              <w:jc w:val="left"/>
              <w:rPr>
                <w:rFonts w:cs="Arial"/>
                <w:szCs w:val="18"/>
              </w:rPr>
            </w:pPr>
            <w:r>
              <w:rPr>
                <w:rFonts w:cs="Arial" w:hint="eastAsia"/>
                <w:szCs w:val="18"/>
              </w:rPr>
              <w:t>IMSI bunch.</w:t>
            </w:r>
          </w:p>
          <w:p w14:paraId="5E88CF95" w14:textId="77777777" w:rsidR="00BB75E2" w:rsidRDefault="009A49DB">
            <w:pPr>
              <w:autoSpaceDE w:val="0"/>
              <w:autoSpaceDN w:val="0"/>
              <w:adjustRightInd w:val="0"/>
              <w:ind w:firstLineChars="0" w:firstLine="0"/>
              <w:jc w:val="left"/>
              <w:rPr>
                <w:rFonts w:cs="Arial"/>
                <w:szCs w:val="18"/>
              </w:rPr>
            </w:pPr>
            <w:r>
              <w:rPr>
                <w:rFonts w:cs="Arial" w:hint="eastAsia"/>
                <w:szCs w:val="18"/>
              </w:rPr>
              <w:t>If not carried, do not redirect the list</w:t>
            </w:r>
          </w:p>
        </w:tc>
      </w:tr>
    </w:tbl>
    <w:p w14:paraId="5D8E1D1D" w14:textId="77777777" w:rsidR="00BB75E2" w:rsidRDefault="00BB75E2">
      <w:pPr>
        <w:ind w:firstLineChars="0" w:firstLine="0"/>
      </w:pPr>
    </w:p>
    <w:p w14:paraId="2FFFCFAE" w14:textId="77777777" w:rsidR="00BB75E2" w:rsidRDefault="009A49DB">
      <w:pPr>
        <w:pStyle w:val="Heading3"/>
      </w:pPr>
      <w:r>
        <w:rPr>
          <w:rFonts w:hint="eastAsia"/>
        </w:rPr>
        <w:t>Does not redirect the user configuration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A37C0AC" w14:textId="77777777">
        <w:trPr>
          <w:tblHeader/>
        </w:trPr>
        <w:tc>
          <w:tcPr>
            <w:tcW w:w="1224" w:type="dxa"/>
            <w:shd w:val="clear" w:color="auto" w:fill="D9D9D9" w:themeFill="background1" w:themeFillShade="D9"/>
          </w:tcPr>
          <w:p w14:paraId="03CF208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C1EA39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E77CB6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4C3E51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209060C" w14:textId="77777777">
        <w:tc>
          <w:tcPr>
            <w:tcW w:w="1224" w:type="dxa"/>
          </w:tcPr>
          <w:p w14:paraId="47E77E38"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16E20E60"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94E3F28"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9D9C9E8" w14:textId="77777777" w:rsidR="00BB75E2" w:rsidRDefault="009A49DB">
            <w:pPr>
              <w:autoSpaceDE w:val="0"/>
              <w:autoSpaceDN w:val="0"/>
              <w:adjustRightInd w:val="0"/>
              <w:ind w:firstLineChars="0" w:firstLine="0"/>
              <w:jc w:val="left"/>
              <w:rPr>
                <w:rFonts w:cs="Arial"/>
                <w:szCs w:val="18"/>
              </w:rPr>
            </w:pPr>
            <w:r>
              <w:rPr>
                <w:rFonts w:cs="Arial" w:hint="eastAsia"/>
                <w:szCs w:val="18"/>
              </w:rPr>
              <w:t>0 indicates success, non-0 indicates error, and error code is pending</w:t>
            </w:r>
          </w:p>
          <w:p w14:paraId="4323A42B" w14:textId="77777777" w:rsidR="00BB75E2" w:rsidRDefault="009A49DB">
            <w:pPr>
              <w:autoSpaceDE w:val="0"/>
              <w:autoSpaceDN w:val="0"/>
              <w:adjustRightInd w:val="0"/>
              <w:ind w:firstLineChars="0" w:firstLine="0"/>
              <w:jc w:val="left"/>
              <w:rPr>
                <w:rFonts w:cs="Arial"/>
                <w:szCs w:val="18"/>
              </w:rPr>
            </w:pPr>
            <w:r>
              <w:rPr>
                <w:rFonts w:cs="Arial" w:hint="eastAsia"/>
                <w:szCs w:val="18"/>
              </w:rPr>
              <w:t>1: Message resolution failed</w:t>
            </w:r>
          </w:p>
          <w:p w14:paraId="495DEC1F" w14:textId="77777777" w:rsidR="00BB75E2" w:rsidRDefault="009A49DB">
            <w:pPr>
              <w:autoSpaceDE w:val="0"/>
              <w:autoSpaceDN w:val="0"/>
              <w:adjustRightInd w:val="0"/>
              <w:ind w:firstLineChars="0" w:firstLine="0"/>
              <w:jc w:val="left"/>
              <w:rPr>
                <w:rFonts w:cs="Arial"/>
                <w:szCs w:val="18"/>
              </w:rPr>
            </w:pPr>
            <w:r>
              <w:rPr>
                <w:rFonts w:cs="Arial" w:hint="eastAsia"/>
                <w:szCs w:val="18"/>
              </w:rPr>
              <w:t>2: failed the grammar check</w:t>
            </w:r>
          </w:p>
          <w:p w14:paraId="33384DAF" w14:textId="77777777" w:rsidR="00BB75E2" w:rsidRDefault="009A49DB">
            <w:pPr>
              <w:autoSpaceDE w:val="0"/>
              <w:autoSpaceDN w:val="0"/>
              <w:adjustRightInd w:val="0"/>
              <w:ind w:firstLineChars="0" w:firstLine="0"/>
              <w:jc w:val="left"/>
              <w:rPr>
                <w:rFonts w:cs="Arial"/>
                <w:szCs w:val="18"/>
              </w:rPr>
            </w:pPr>
            <w:r>
              <w:rPr>
                <w:rFonts w:cs="Arial" w:hint="eastAsia"/>
                <w:szCs w:val="18"/>
              </w:rPr>
              <w:t>3: Software error</w:t>
            </w:r>
          </w:p>
        </w:tc>
      </w:tr>
    </w:tbl>
    <w:p w14:paraId="7F39BB2B" w14:textId="77777777" w:rsidR="00BB75E2" w:rsidRDefault="00BB75E2">
      <w:pPr>
        <w:ind w:firstLineChars="0" w:firstLine="0"/>
      </w:pPr>
    </w:p>
    <w:p w14:paraId="64CE6564" w14:textId="77777777" w:rsidR="00BB75E2" w:rsidRDefault="009A49DB">
      <w:pPr>
        <w:pStyle w:val="Heading3"/>
      </w:pPr>
      <w:r>
        <w:rPr>
          <w:rFonts w:hint="eastAsia"/>
        </w:rPr>
        <w:t>The LTE neighborhood information report is over</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2515D82" w14:textId="77777777">
        <w:trPr>
          <w:tblHeader/>
        </w:trPr>
        <w:tc>
          <w:tcPr>
            <w:tcW w:w="1224" w:type="dxa"/>
            <w:shd w:val="clear" w:color="auto" w:fill="D9D9D9" w:themeFill="background1" w:themeFillShade="D9"/>
          </w:tcPr>
          <w:p w14:paraId="5D14A86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C8E94D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4F2141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5F9918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FCA3FE9" w14:textId="77777777">
        <w:tc>
          <w:tcPr>
            <w:tcW w:w="1224" w:type="dxa"/>
          </w:tcPr>
          <w:p w14:paraId="667D2029"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6947C039" w14:textId="77777777" w:rsidR="00BB75E2" w:rsidRDefault="00BB75E2">
            <w:pPr>
              <w:autoSpaceDE w:val="0"/>
              <w:autoSpaceDN w:val="0"/>
              <w:adjustRightInd w:val="0"/>
              <w:ind w:firstLineChars="0" w:firstLine="0"/>
              <w:jc w:val="left"/>
              <w:rPr>
                <w:rFonts w:cs="Arial"/>
                <w:szCs w:val="18"/>
              </w:rPr>
            </w:pPr>
          </w:p>
        </w:tc>
        <w:tc>
          <w:tcPr>
            <w:tcW w:w="1843" w:type="dxa"/>
          </w:tcPr>
          <w:p w14:paraId="00A64A2A" w14:textId="77777777" w:rsidR="00BB75E2" w:rsidRDefault="00BB75E2">
            <w:pPr>
              <w:autoSpaceDE w:val="0"/>
              <w:autoSpaceDN w:val="0"/>
              <w:adjustRightInd w:val="0"/>
              <w:ind w:firstLineChars="0" w:firstLine="0"/>
              <w:jc w:val="left"/>
              <w:rPr>
                <w:rFonts w:cs="Arial"/>
                <w:szCs w:val="18"/>
              </w:rPr>
            </w:pPr>
          </w:p>
        </w:tc>
        <w:tc>
          <w:tcPr>
            <w:tcW w:w="3452" w:type="dxa"/>
          </w:tcPr>
          <w:p w14:paraId="0677DF9D" w14:textId="77777777" w:rsidR="00BB75E2" w:rsidRDefault="00BB75E2">
            <w:pPr>
              <w:autoSpaceDE w:val="0"/>
              <w:autoSpaceDN w:val="0"/>
              <w:adjustRightInd w:val="0"/>
              <w:ind w:firstLineChars="0" w:firstLine="0"/>
              <w:jc w:val="left"/>
              <w:rPr>
                <w:rFonts w:cs="Arial"/>
                <w:szCs w:val="18"/>
              </w:rPr>
            </w:pPr>
          </w:p>
        </w:tc>
      </w:tr>
    </w:tbl>
    <w:p w14:paraId="4D02A39F" w14:textId="77777777" w:rsidR="00BB75E2" w:rsidRDefault="00BB75E2">
      <w:pPr>
        <w:ind w:firstLineChars="0" w:firstLine="0"/>
      </w:pPr>
    </w:p>
    <w:p w14:paraId="794BDA68" w14:textId="77777777" w:rsidR="00BB75E2" w:rsidRDefault="009A49DB">
      <w:pPr>
        <w:pStyle w:val="Heading3"/>
      </w:pPr>
      <w:r>
        <w:rPr>
          <w:rFonts w:hint="eastAsia"/>
        </w:rPr>
        <w:lastRenderedPageBreak/>
        <w:t>LTE neighborhood information report end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DB72E98" w14:textId="77777777">
        <w:trPr>
          <w:tblHeader/>
        </w:trPr>
        <w:tc>
          <w:tcPr>
            <w:tcW w:w="1224" w:type="dxa"/>
            <w:shd w:val="clear" w:color="auto" w:fill="D9D9D9" w:themeFill="background1" w:themeFillShade="D9"/>
          </w:tcPr>
          <w:p w14:paraId="6E06CB3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5AE7AC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1AA26D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7A12FE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0B46BB0" w14:textId="77777777">
        <w:tc>
          <w:tcPr>
            <w:tcW w:w="1224" w:type="dxa"/>
          </w:tcPr>
          <w:p w14:paraId="57836538"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66CEF3AD" w14:textId="77777777" w:rsidR="00BB75E2" w:rsidRDefault="00BB75E2">
            <w:pPr>
              <w:autoSpaceDE w:val="0"/>
              <w:autoSpaceDN w:val="0"/>
              <w:adjustRightInd w:val="0"/>
              <w:ind w:firstLineChars="0" w:firstLine="0"/>
              <w:jc w:val="left"/>
              <w:rPr>
                <w:rFonts w:cs="Arial"/>
                <w:szCs w:val="18"/>
              </w:rPr>
            </w:pPr>
          </w:p>
        </w:tc>
        <w:tc>
          <w:tcPr>
            <w:tcW w:w="1843" w:type="dxa"/>
          </w:tcPr>
          <w:p w14:paraId="2C6727FD" w14:textId="77777777" w:rsidR="00BB75E2" w:rsidRDefault="00BB75E2">
            <w:pPr>
              <w:autoSpaceDE w:val="0"/>
              <w:autoSpaceDN w:val="0"/>
              <w:adjustRightInd w:val="0"/>
              <w:ind w:firstLineChars="0" w:firstLine="0"/>
              <w:jc w:val="left"/>
              <w:rPr>
                <w:rFonts w:cs="Arial"/>
                <w:szCs w:val="18"/>
              </w:rPr>
            </w:pPr>
          </w:p>
        </w:tc>
        <w:tc>
          <w:tcPr>
            <w:tcW w:w="3452" w:type="dxa"/>
          </w:tcPr>
          <w:p w14:paraId="0C75DD38" w14:textId="77777777" w:rsidR="00BB75E2" w:rsidRDefault="00BB75E2">
            <w:pPr>
              <w:autoSpaceDE w:val="0"/>
              <w:autoSpaceDN w:val="0"/>
              <w:adjustRightInd w:val="0"/>
              <w:ind w:firstLineChars="0" w:firstLine="0"/>
              <w:jc w:val="left"/>
              <w:rPr>
                <w:rFonts w:cs="Arial"/>
                <w:szCs w:val="18"/>
              </w:rPr>
            </w:pPr>
          </w:p>
        </w:tc>
      </w:tr>
    </w:tbl>
    <w:p w14:paraId="4493F735" w14:textId="77777777" w:rsidR="00BB75E2" w:rsidRDefault="00BB75E2">
      <w:pPr>
        <w:rPr>
          <w:ins w:id="384" w:author="li" w:date="2019-07-13T12:22:00Z"/>
        </w:rPr>
      </w:pPr>
    </w:p>
    <w:p w14:paraId="7B7F95E6" w14:textId="77777777" w:rsidR="00BB75E2" w:rsidRDefault="009A49DB">
      <w:pPr>
        <w:pStyle w:val="Heading3"/>
        <w:rPr>
          <w:ins w:id="385" w:author="li" w:date="2019-07-13T12:22:00Z"/>
        </w:rPr>
      </w:pPr>
      <w:ins w:id="386" w:author="li" w:date="2019-07-13T12:22:00Z">
        <w:r>
          <w:rPr>
            <w:rFonts w:hint="eastAsia"/>
          </w:rPr>
          <w:t>SIB 3 in the LTE sweep plot</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4CA2EAF" w14:textId="77777777">
        <w:trPr>
          <w:tblHeader/>
          <w:ins w:id="387" w:author="li" w:date="2019-07-13T12:22:00Z"/>
        </w:trPr>
        <w:tc>
          <w:tcPr>
            <w:tcW w:w="1224" w:type="dxa"/>
            <w:shd w:val="clear" w:color="auto" w:fill="D9D9D9" w:themeFill="background1" w:themeFillShade="D9"/>
          </w:tcPr>
          <w:p w14:paraId="68A69D1A" w14:textId="77777777" w:rsidR="00BB75E2" w:rsidRDefault="009A49DB">
            <w:pPr>
              <w:autoSpaceDE w:val="0"/>
              <w:autoSpaceDN w:val="0"/>
              <w:adjustRightInd w:val="0"/>
              <w:spacing w:line="267" w:lineRule="exact"/>
              <w:ind w:firstLineChars="0" w:firstLine="0"/>
              <w:rPr>
                <w:ins w:id="388" w:author="li" w:date="2019-07-13T12:22:00Z"/>
                <w:rFonts w:cs="Arial"/>
                <w:b/>
                <w:bCs/>
                <w:szCs w:val="18"/>
              </w:rPr>
            </w:pPr>
            <w:ins w:id="389" w:author="li" w:date="2019-07-13T12:22:00Z">
              <w:r>
                <w:rPr>
                  <w:rFonts w:cs="Arial" w:hint="eastAsia"/>
                  <w:b/>
                  <w:bCs/>
                  <w:szCs w:val="18"/>
                </w:rPr>
                <w:t>TAG price</w:t>
              </w:r>
            </w:ins>
          </w:p>
        </w:tc>
        <w:tc>
          <w:tcPr>
            <w:tcW w:w="2268" w:type="dxa"/>
            <w:shd w:val="clear" w:color="auto" w:fill="D9D9D9" w:themeFill="background1" w:themeFillShade="D9"/>
          </w:tcPr>
          <w:p w14:paraId="5AE5D4B9" w14:textId="77777777" w:rsidR="00BB75E2" w:rsidRDefault="009A49DB">
            <w:pPr>
              <w:autoSpaceDE w:val="0"/>
              <w:autoSpaceDN w:val="0"/>
              <w:adjustRightInd w:val="0"/>
              <w:spacing w:line="267" w:lineRule="exact"/>
              <w:ind w:firstLineChars="0" w:firstLine="0"/>
              <w:rPr>
                <w:ins w:id="390" w:author="li" w:date="2019-07-13T12:22:00Z"/>
                <w:rFonts w:cs="Arial"/>
                <w:b/>
                <w:bCs/>
                <w:szCs w:val="18"/>
              </w:rPr>
            </w:pPr>
            <w:ins w:id="391" w:author="li" w:date="2019-07-13T12:22:00Z">
              <w:r>
                <w:rPr>
                  <w:rFonts w:cs="Arial" w:hint="eastAsia"/>
                  <w:b/>
                  <w:bCs/>
                  <w:szCs w:val="18"/>
                </w:rPr>
                <w:t>type</w:t>
              </w:r>
            </w:ins>
          </w:p>
        </w:tc>
        <w:tc>
          <w:tcPr>
            <w:tcW w:w="1843" w:type="dxa"/>
            <w:shd w:val="clear" w:color="auto" w:fill="D9D9D9" w:themeFill="background1" w:themeFillShade="D9"/>
          </w:tcPr>
          <w:p w14:paraId="3E1E94B9" w14:textId="77777777" w:rsidR="00BB75E2" w:rsidRDefault="009A49DB">
            <w:pPr>
              <w:autoSpaceDE w:val="0"/>
              <w:autoSpaceDN w:val="0"/>
              <w:adjustRightInd w:val="0"/>
              <w:spacing w:line="267" w:lineRule="exact"/>
              <w:ind w:firstLineChars="0" w:firstLine="0"/>
              <w:rPr>
                <w:ins w:id="392" w:author="li" w:date="2019-07-13T12:22:00Z"/>
                <w:rFonts w:cs="Arial"/>
                <w:b/>
                <w:bCs/>
                <w:szCs w:val="18"/>
              </w:rPr>
            </w:pPr>
            <w:ins w:id="393" w:author="li" w:date="2019-07-13T12:22:00Z">
              <w:r>
                <w:rPr>
                  <w:rFonts w:cs="Arial" w:hint="eastAsia"/>
                  <w:b/>
                  <w:bCs/>
                  <w:szCs w:val="18"/>
                </w:rPr>
                <w:t>The number of times it can appear</w:t>
              </w:r>
            </w:ins>
          </w:p>
        </w:tc>
        <w:tc>
          <w:tcPr>
            <w:tcW w:w="3452" w:type="dxa"/>
            <w:shd w:val="clear" w:color="auto" w:fill="D9D9D9" w:themeFill="background1" w:themeFillShade="D9"/>
          </w:tcPr>
          <w:p w14:paraId="363C5D0B" w14:textId="77777777" w:rsidR="00BB75E2" w:rsidRDefault="009A49DB">
            <w:pPr>
              <w:autoSpaceDE w:val="0"/>
              <w:autoSpaceDN w:val="0"/>
              <w:adjustRightInd w:val="0"/>
              <w:spacing w:line="267" w:lineRule="exact"/>
              <w:ind w:firstLineChars="0" w:firstLine="0"/>
              <w:rPr>
                <w:ins w:id="394" w:author="li" w:date="2019-07-13T12:22:00Z"/>
                <w:rFonts w:cs="Arial"/>
                <w:b/>
                <w:bCs/>
                <w:szCs w:val="18"/>
              </w:rPr>
            </w:pPr>
            <w:ins w:id="395" w:author="li" w:date="2019-07-13T12:22:00Z">
              <w:r>
                <w:rPr>
                  <w:rFonts w:cs="Arial" w:hint="eastAsia"/>
                  <w:b/>
                  <w:bCs/>
                  <w:szCs w:val="18"/>
                </w:rPr>
                <w:t>description</w:t>
              </w:r>
            </w:ins>
          </w:p>
        </w:tc>
      </w:tr>
      <w:tr w:rsidR="00BB75E2" w14:paraId="3E2954C6" w14:textId="77777777">
        <w:trPr>
          <w:ins w:id="396" w:author="li" w:date="2019-07-13T12:22:00Z"/>
        </w:trPr>
        <w:tc>
          <w:tcPr>
            <w:tcW w:w="1224" w:type="dxa"/>
          </w:tcPr>
          <w:p w14:paraId="1B6DD88D" w14:textId="77777777" w:rsidR="00BB75E2" w:rsidRDefault="009A49DB">
            <w:pPr>
              <w:autoSpaceDE w:val="0"/>
              <w:autoSpaceDN w:val="0"/>
              <w:adjustRightInd w:val="0"/>
              <w:ind w:firstLineChars="0" w:firstLine="0"/>
              <w:jc w:val="left"/>
              <w:rPr>
                <w:ins w:id="397" w:author="li" w:date="2019-07-13T12:22:00Z"/>
                <w:rFonts w:cs="Arial"/>
                <w:szCs w:val="18"/>
              </w:rPr>
            </w:pPr>
            <w:ins w:id="398" w:author="li" w:date="2019-07-13T12:22:00Z">
              <w:r>
                <w:rPr>
                  <w:rFonts w:cs="Arial"/>
                  <w:szCs w:val="18"/>
                </w:rPr>
                <w:t>8</w:t>
              </w:r>
            </w:ins>
          </w:p>
        </w:tc>
        <w:tc>
          <w:tcPr>
            <w:tcW w:w="2268" w:type="dxa"/>
          </w:tcPr>
          <w:p w14:paraId="60195F0E" w14:textId="77777777" w:rsidR="00BB75E2" w:rsidRDefault="009A49DB">
            <w:pPr>
              <w:autoSpaceDE w:val="0"/>
              <w:autoSpaceDN w:val="0"/>
              <w:adjustRightInd w:val="0"/>
              <w:ind w:firstLineChars="0" w:firstLine="0"/>
              <w:jc w:val="left"/>
              <w:rPr>
                <w:ins w:id="399" w:author="li" w:date="2019-07-13T12:22:00Z"/>
                <w:rFonts w:cs="Arial"/>
                <w:szCs w:val="18"/>
              </w:rPr>
            </w:pPr>
            <w:ins w:id="400" w:author="li" w:date="2019-07-13T12:22:00Z">
              <w:r>
                <w:rPr>
                  <w:rFonts w:cs="Arial" w:hint="eastAsia"/>
                  <w:szCs w:val="18"/>
                </w:rPr>
                <w:t>uint16_t</w:t>
              </w:r>
            </w:ins>
          </w:p>
        </w:tc>
        <w:tc>
          <w:tcPr>
            <w:tcW w:w="1843" w:type="dxa"/>
          </w:tcPr>
          <w:p w14:paraId="48608104" w14:textId="77777777" w:rsidR="00BB75E2" w:rsidRDefault="009A49DB">
            <w:pPr>
              <w:autoSpaceDE w:val="0"/>
              <w:autoSpaceDN w:val="0"/>
              <w:adjustRightInd w:val="0"/>
              <w:ind w:firstLineChars="0" w:firstLine="0"/>
              <w:jc w:val="left"/>
              <w:rPr>
                <w:ins w:id="401" w:author="li" w:date="2019-07-13T12:22:00Z"/>
                <w:rFonts w:cs="Arial"/>
                <w:szCs w:val="18"/>
              </w:rPr>
            </w:pPr>
            <w:ins w:id="402" w:author="li" w:date="2019-07-13T12:22:00Z">
              <w:r>
                <w:rPr>
                  <w:rFonts w:cs="Arial" w:hint="eastAsia"/>
                  <w:szCs w:val="18"/>
                </w:rPr>
                <w:t>1</w:t>
              </w:r>
            </w:ins>
          </w:p>
        </w:tc>
        <w:tc>
          <w:tcPr>
            <w:tcW w:w="3452" w:type="dxa"/>
          </w:tcPr>
          <w:p w14:paraId="394243A1" w14:textId="77777777" w:rsidR="00BB75E2" w:rsidRDefault="009A49DB">
            <w:pPr>
              <w:autoSpaceDE w:val="0"/>
              <w:autoSpaceDN w:val="0"/>
              <w:adjustRightInd w:val="0"/>
              <w:ind w:firstLineChars="0" w:firstLine="0"/>
              <w:jc w:val="left"/>
              <w:rPr>
                <w:ins w:id="403" w:author="li" w:date="2019-07-13T12:22:00Z"/>
                <w:rFonts w:cs="Arial"/>
                <w:szCs w:val="18"/>
              </w:rPr>
            </w:pPr>
            <w:ins w:id="404" w:author="li" w:date="2019-07-13T12:22:00Z">
              <w:r>
                <w:rPr>
                  <w:rFonts w:cs="Arial" w:hint="eastAsia"/>
                  <w:szCs w:val="18"/>
                </w:rPr>
                <w:t>The frequency point of the sweep cell</w:t>
              </w:r>
            </w:ins>
          </w:p>
        </w:tc>
      </w:tr>
      <w:tr w:rsidR="00BB75E2" w14:paraId="5ECDF577" w14:textId="77777777">
        <w:trPr>
          <w:ins w:id="405" w:author="li" w:date="2019-07-13T12:22:00Z"/>
        </w:trPr>
        <w:tc>
          <w:tcPr>
            <w:tcW w:w="1224" w:type="dxa"/>
          </w:tcPr>
          <w:p w14:paraId="52A60F3D" w14:textId="77777777" w:rsidR="00BB75E2" w:rsidRDefault="009A49DB">
            <w:pPr>
              <w:autoSpaceDE w:val="0"/>
              <w:autoSpaceDN w:val="0"/>
              <w:adjustRightInd w:val="0"/>
              <w:ind w:firstLineChars="0" w:firstLine="0"/>
              <w:jc w:val="left"/>
              <w:rPr>
                <w:ins w:id="406" w:author="li" w:date="2019-07-13T12:22:00Z"/>
                <w:rFonts w:cs="Arial"/>
                <w:szCs w:val="18"/>
              </w:rPr>
            </w:pPr>
            <w:ins w:id="407" w:author="li" w:date="2019-07-13T12:22:00Z">
              <w:r>
                <w:rPr>
                  <w:rFonts w:cs="Arial"/>
                  <w:szCs w:val="18"/>
                </w:rPr>
                <w:t>9</w:t>
              </w:r>
            </w:ins>
          </w:p>
        </w:tc>
        <w:tc>
          <w:tcPr>
            <w:tcW w:w="2268" w:type="dxa"/>
          </w:tcPr>
          <w:p w14:paraId="47A372CC" w14:textId="77777777" w:rsidR="00BB75E2" w:rsidRDefault="009A49DB">
            <w:pPr>
              <w:autoSpaceDE w:val="0"/>
              <w:autoSpaceDN w:val="0"/>
              <w:adjustRightInd w:val="0"/>
              <w:ind w:firstLineChars="0" w:firstLine="0"/>
              <w:jc w:val="left"/>
              <w:rPr>
                <w:ins w:id="408" w:author="li" w:date="2019-07-13T12:22:00Z"/>
                <w:rFonts w:cs="Arial"/>
                <w:szCs w:val="18"/>
              </w:rPr>
            </w:pPr>
            <w:ins w:id="409" w:author="li" w:date="2019-07-13T12:22:00Z">
              <w:r>
                <w:rPr>
                  <w:rFonts w:cs="Arial"/>
                  <w:szCs w:val="18"/>
                </w:rPr>
                <w:t>uint16_t</w:t>
              </w:r>
            </w:ins>
          </w:p>
        </w:tc>
        <w:tc>
          <w:tcPr>
            <w:tcW w:w="1843" w:type="dxa"/>
          </w:tcPr>
          <w:p w14:paraId="6477DB91" w14:textId="77777777" w:rsidR="00BB75E2" w:rsidRDefault="009A49DB">
            <w:pPr>
              <w:autoSpaceDE w:val="0"/>
              <w:autoSpaceDN w:val="0"/>
              <w:adjustRightInd w:val="0"/>
              <w:ind w:firstLineChars="0" w:firstLine="0"/>
              <w:jc w:val="left"/>
              <w:rPr>
                <w:ins w:id="410" w:author="li" w:date="2019-07-13T12:22:00Z"/>
                <w:rFonts w:cs="Arial"/>
                <w:szCs w:val="18"/>
              </w:rPr>
            </w:pPr>
            <w:ins w:id="411" w:author="li" w:date="2019-07-13T12:22:00Z">
              <w:r>
                <w:rPr>
                  <w:rFonts w:cs="Arial"/>
                  <w:szCs w:val="18"/>
                </w:rPr>
                <w:t>1</w:t>
              </w:r>
            </w:ins>
          </w:p>
        </w:tc>
        <w:tc>
          <w:tcPr>
            <w:tcW w:w="3452" w:type="dxa"/>
          </w:tcPr>
          <w:p w14:paraId="652F333F" w14:textId="77777777" w:rsidR="00BB75E2" w:rsidRDefault="009A49DB">
            <w:pPr>
              <w:autoSpaceDE w:val="0"/>
              <w:autoSpaceDN w:val="0"/>
              <w:adjustRightInd w:val="0"/>
              <w:ind w:firstLineChars="0" w:firstLine="0"/>
              <w:jc w:val="left"/>
              <w:rPr>
                <w:ins w:id="412" w:author="li" w:date="2019-07-13T12:22:00Z"/>
                <w:rFonts w:cs="Arial"/>
                <w:szCs w:val="18"/>
              </w:rPr>
            </w:pPr>
            <w:ins w:id="413" w:author="li" w:date="2019-07-13T12:22:00Z">
              <w:r>
                <w:rPr>
                  <w:rFonts w:cs="Arial" w:hint="eastAsia"/>
                  <w:szCs w:val="18"/>
                </w:rPr>
                <w:t>PCI in the sweep plot</w:t>
              </w:r>
            </w:ins>
          </w:p>
        </w:tc>
      </w:tr>
      <w:tr w:rsidR="00BB75E2" w14:paraId="2B9FAD16" w14:textId="77777777">
        <w:trPr>
          <w:ins w:id="414" w:author="li" w:date="2019-07-13T12:22:00Z"/>
        </w:trPr>
        <w:tc>
          <w:tcPr>
            <w:tcW w:w="1224" w:type="dxa"/>
          </w:tcPr>
          <w:p w14:paraId="1E4EC08E" w14:textId="77777777" w:rsidR="00BB75E2" w:rsidRDefault="009A49DB">
            <w:pPr>
              <w:autoSpaceDE w:val="0"/>
              <w:autoSpaceDN w:val="0"/>
              <w:adjustRightInd w:val="0"/>
              <w:ind w:firstLineChars="0" w:firstLine="0"/>
              <w:jc w:val="left"/>
              <w:rPr>
                <w:ins w:id="415" w:author="li" w:date="2019-07-13T12:22:00Z"/>
                <w:rFonts w:cs="Arial"/>
                <w:szCs w:val="18"/>
              </w:rPr>
            </w:pPr>
            <w:ins w:id="416" w:author="li" w:date="2019-07-13T12:22:00Z">
              <w:r>
                <w:rPr>
                  <w:rFonts w:cs="Arial" w:hint="eastAsia"/>
                  <w:szCs w:val="18"/>
                </w:rPr>
                <w:t>43</w:t>
              </w:r>
            </w:ins>
          </w:p>
        </w:tc>
        <w:tc>
          <w:tcPr>
            <w:tcW w:w="2268" w:type="dxa"/>
          </w:tcPr>
          <w:p w14:paraId="4E3DD7C2" w14:textId="77777777" w:rsidR="00BB75E2" w:rsidRDefault="009A49DB">
            <w:pPr>
              <w:autoSpaceDE w:val="0"/>
              <w:autoSpaceDN w:val="0"/>
              <w:adjustRightInd w:val="0"/>
              <w:ind w:firstLineChars="0" w:firstLine="0"/>
              <w:jc w:val="left"/>
              <w:rPr>
                <w:ins w:id="417" w:author="li" w:date="2019-07-13T12:22:00Z"/>
                <w:rFonts w:cs="Arial"/>
                <w:szCs w:val="18"/>
              </w:rPr>
            </w:pPr>
            <w:ins w:id="418" w:author="li" w:date="2019-07-13T12:22:00Z">
              <w:r>
                <w:rPr>
                  <w:rFonts w:cs="Arial"/>
                  <w:szCs w:val="18"/>
                </w:rPr>
                <w:t>uint16_t</w:t>
              </w:r>
            </w:ins>
          </w:p>
        </w:tc>
        <w:tc>
          <w:tcPr>
            <w:tcW w:w="1843" w:type="dxa"/>
          </w:tcPr>
          <w:p w14:paraId="358B14F4" w14:textId="77777777" w:rsidR="00BB75E2" w:rsidRDefault="009A49DB">
            <w:pPr>
              <w:autoSpaceDE w:val="0"/>
              <w:autoSpaceDN w:val="0"/>
              <w:adjustRightInd w:val="0"/>
              <w:ind w:firstLineChars="0" w:firstLine="0"/>
              <w:jc w:val="left"/>
              <w:rPr>
                <w:ins w:id="419" w:author="li" w:date="2019-07-13T12:22:00Z"/>
                <w:rFonts w:cs="Arial"/>
                <w:szCs w:val="18"/>
              </w:rPr>
            </w:pPr>
            <w:ins w:id="420" w:author="li" w:date="2019-07-13T12:22:00Z">
              <w:r>
                <w:rPr>
                  <w:rFonts w:cs="Arial" w:hint="eastAsia"/>
                  <w:szCs w:val="18"/>
                </w:rPr>
                <w:t>1</w:t>
              </w:r>
            </w:ins>
          </w:p>
        </w:tc>
        <w:tc>
          <w:tcPr>
            <w:tcW w:w="3452" w:type="dxa"/>
          </w:tcPr>
          <w:p w14:paraId="33AFA890" w14:textId="77777777" w:rsidR="00BB75E2" w:rsidRDefault="009A49DB">
            <w:pPr>
              <w:autoSpaceDE w:val="0"/>
              <w:autoSpaceDN w:val="0"/>
              <w:adjustRightInd w:val="0"/>
              <w:ind w:firstLineChars="0" w:firstLine="0"/>
              <w:jc w:val="left"/>
              <w:rPr>
                <w:ins w:id="421" w:author="li" w:date="2019-07-13T12:22:00Z"/>
                <w:rFonts w:cs="Arial"/>
                <w:szCs w:val="18"/>
              </w:rPr>
            </w:pPr>
            <w:ins w:id="422" w:author="li" w:date="2019-07-13T12:22:00Z">
              <w:r>
                <w:rPr>
                  <w:rFonts w:cs="Arial" w:hint="eastAsia"/>
                  <w:szCs w:val="18"/>
                </w:rPr>
                <w:t>Priority of the sweep cells</w:t>
              </w:r>
            </w:ins>
          </w:p>
          <w:p w14:paraId="74E26092" w14:textId="77777777" w:rsidR="00BB75E2" w:rsidRDefault="009A49DB">
            <w:pPr>
              <w:autoSpaceDE w:val="0"/>
              <w:autoSpaceDN w:val="0"/>
              <w:adjustRightInd w:val="0"/>
              <w:ind w:firstLineChars="0" w:firstLine="0"/>
              <w:jc w:val="left"/>
              <w:rPr>
                <w:ins w:id="423" w:author="li" w:date="2019-07-13T12:22:00Z"/>
                <w:rFonts w:cs="Arial"/>
                <w:szCs w:val="18"/>
              </w:rPr>
            </w:pPr>
            <w:ins w:id="424" w:author="li" w:date="2019-07-13T12:22:00Z">
              <w:r>
                <w:rPr>
                  <w:rFonts w:cs="Arial" w:hint="eastAsia"/>
                  <w:szCs w:val="18"/>
                </w:rPr>
                <w:t>0xffff, indicates no measurement</w:t>
              </w:r>
            </w:ins>
          </w:p>
        </w:tc>
      </w:tr>
      <w:tr w:rsidR="00BB75E2" w14:paraId="44A3E390" w14:textId="77777777">
        <w:trPr>
          <w:ins w:id="425" w:author="li" w:date="2019-07-13T12:22:00Z"/>
        </w:trPr>
        <w:tc>
          <w:tcPr>
            <w:tcW w:w="1224" w:type="dxa"/>
          </w:tcPr>
          <w:p w14:paraId="27BFFC23" w14:textId="77777777" w:rsidR="00BB75E2" w:rsidRDefault="009A49DB">
            <w:pPr>
              <w:autoSpaceDE w:val="0"/>
              <w:autoSpaceDN w:val="0"/>
              <w:adjustRightInd w:val="0"/>
              <w:ind w:firstLineChars="0" w:firstLine="0"/>
              <w:jc w:val="left"/>
              <w:rPr>
                <w:ins w:id="426" w:author="li" w:date="2019-07-13T12:22:00Z"/>
                <w:rFonts w:cs="Arial"/>
                <w:szCs w:val="18"/>
              </w:rPr>
            </w:pPr>
            <w:ins w:id="427" w:author="li" w:date="2019-07-13T12:22:00Z">
              <w:r>
                <w:rPr>
                  <w:rFonts w:cs="Arial" w:hint="eastAsia"/>
                  <w:szCs w:val="18"/>
                </w:rPr>
                <w:t>4</w:t>
              </w:r>
            </w:ins>
            <w:ins w:id="428" w:author="li" w:date="2019-07-13T12:24:00Z">
              <w:r>
                <w:rPr>
                  <w:rFonts w:cs="Arial"/>
                  <w:szCs w:val="18"/>
                </w:rPr>
                <w:t>4</w:t>
              </w:r>
            </w:ins>
          </w:p>
        </w:tc>
        <w:tc>
          <w:tcPr>
            <w:tcW w:w="2268" w:type="dxa"/>
          </w:tcPr>
          <w:p w14:paraId="0B3887B6" w14:textId="77777777" w:rsidR="00BB75E2" w:rsidRDefault="009A49DB">
            <w:pPr>
              <w:autoSpaceDE w:val="0"/>
              <w:autoSpaceDN w:val="0"/>
              <w:adjustRightInd w:val="0"/>
              <w:ind w:firstLineChars="0" w:firstLine="0"/>
              <w:jc w:val="left"/>
              <w:rPr>
                <w:ins w:id="429" w:author="li" w:date="2019-07-13T12:22:00Z"/>
                <w:rFonts w:cs="Arial"/>
                <w:szCs w:val="18"/>
              </w:rPr>
            </w:pPr>
            <w:ins w:id="430" w:author="li" w:date="2019-07-13T12:24:00Z">
              <w:r>
                <w:rPr>
                  <w:rFonts w:cs="Arial"/>
                  <w:szCs w:val="18"/>
                </w:rPr>
                <w:t>uint16_t</w:t>
              </w:r>
            </w:ins>
          </w:p>
        </w:tc>
        <w:tc>
          <w:tcPr>
            <w:tcW w:w="1843" w:type="dxa"/>
          </w:tcPr>
          <w:p w14:paraId="12BAFF0D" w14:textId="77777777" w:rsidR="00BB75E2" w:rsidRDefault="009A49DB">
            <w:pPr>
              <w:autoSpaceDE w:val="0"/>
              <w:autoSpaceDN w:val="0"/>
              <w:adjustRightInd w:val="0"/>
              <w:ind w:firstLineChars="0" w:firstLine="0"/>
              <w:jc w:val="left"/>
              <w:rPr>
                <w:ins w:id="431" w:author="li" w:date="2019-07-13T12:22:00Z"/>
                <w:rFonts w:cs="Arial"/>
                <w:szCs w:val="18"/>
              </w:rPr>
            </w:pPr>
            <w:ins w:id="432" w:author="li" w:date="2019-07-13T12:24:00Z">
              <w:r>
                <w:rPr>
                  <w:rFonts w:cs="Arial"/>
                  <w:szCs w:val="18"/>
                </w:rPr>
                <w:t>1</w:t>
              </w:r>
            </w:ins>
          </w:p>
        </w:tc>
        <w:tc>
          <w:tcPr>
            <w:tcW w:w="3452" w:type="dxa"/>
          </w:tcPr>
          <w:p w14:paraId="2AD75676" w14:textId="77777777" w:rsidR="00BB75E2" w:rsidRDefault="009A49DB">
            <w:pPr>
              <w:autoSpaceDE w:val="0"/>
              <w:autoSpaceDN w:val="0"/>
              <w:adjustRightInd w:val="0"/>
              <w:ind w:firstLineChars="0" w:firstLine="0"/>
              <w:jc w:val="left"/>
              <w:rPr>
                <w:ins w:id="433" w:author="li" w:date="2019-07-13T12:25:00Z"/>
                <w:rFonts w:cs="Arial"/>
                <w:szCs w:val="18"/>
              </w:rPr>
            </w:pPr>
            <w:ins w:id="434" w:author="li" w:date="2019-07-13T12:22:00Z">
              <w:r>
                <w:rPr>
                  <w:rFonts w:cs="Arial" w:hint="eastAsia"/>
                  <w:szCs w:val="18"/>
                </w:rPr>
                <w:t>Sweep the frequency of the community</w:t>
              </w:r>
            </w:ins>
            <w:ins w:id="435" w:author="li" w:date="2019-07-13T12:25:00Z">
              <w:r>
                <w:rPr>
                  <w:rFonts w:cs="Arial" w:hint="eastAsia"/>
                  <w:szCs w:val="18"/>
                </w:rPr>
                <w:t>The ating parameters for re-selection of the same frequency cells</w:t>
              </w:r>
            </w:ins>
          </w:p>
          <w:p w14:paraId="221CC450" w14:textId="77777777" w:rsidR="00BB75E2" w:rsidRDefault="009A49DB">
            <w:pPr>
              <w:autoSpaceDE w:val="0"/>
              <w:autoSpaceDN w:val="0"/>
              <w:adjustRightInd w:val="0"/>
              <w:ind w:firstLineChars="0" w:firstLine="0"/>
              <w:jc w:val="left"/>
              <w:rPr>
                <w:ins w:id="436" w:author="li" w:date="2019-07-13T12:22:00Z"/>
                <w:rFonts w:cs="Arial"/>
                <w:szCs w:val="18"/>
              </w:rPr>
            </w:pPr>
            <w:ins w:id="437" w:author="li" w:date="2019-07-13T12:25:00Z">
              <w:r>
                <w:rPr>
                  <w:rFonts w:cs="Arial" w:hint="eastAsia"/>
                  <w:szCs w:val="18"/>
                </w:rPr>
                <w:t>0xffff, indicates no measurement</w:t>
              </w:r>
            </w:ins>
          </w:p>
        </w:tc>
      </w:tr>
      <w:tr w:rsidR="00BB75E2" w14:paraId="7D28B7B6" w14:textId="77777777">
        <w:trPr>
          <w:ins w:id="438" w:author="li" w:date="2019-07-13T12:24:00Z"/>
        </w:trPr>
        <w:tc>
          <w:tcPr>
            <w:tcW w:w="1224" w:type="dxa"/>
          </w:tcPr>
          <w:p w14:paraId="5E5DF57C" w14:textId="77777777" w:rsidR="00BB75E2" w:rsidRDefault="009A49DB">
            <w:pPr>
              <w:autoSpaceDE w:val="0"/>
              <w:autoSpaceDN w:val="0"/>
              <w:adjustRightInd w:val="0"/>
              <w:ind w:firstLineChars="0" w:firstLine="0"/>
              <w:jc w:val="left"/>
              <w:rPr>
                <w:ins w:id="439" w:author="li" w:date="2019-07-13T12:24:00Z"/>
                <w:rFonts w:cs="Arial"/>
                <w:szCs w:val="18"/>
              </w:rPr>
            </w:pPr>
            <w:ins w:id="440" w:author="li" w:date="2019-07-13T12:24:00Z">
              <w:r>
                <w:rPr>
                  <w:rFonts w:cs="Arial" w:hint="eastAsia"/>
                  <w:szCs w:val="18"/>
                </w:rPr>
                <w:t>45</w:t>
              </w:r>
            </w:ins>
          </w:p>
        </w:tc>
        <w:tc>
          <w:tcPr>
            <w:tcW w:w="2268" w:type="dxa"/>
          </w:tcPr>
          <w:p w14:paraId="559F7EA5" w14:textId="77777777" w:rsidR="00BB75E2" w:rsidRDefault="009A49DB">
            <w:pPr>
              <w:autoSpaceDE w:val="0"/>
              <w:autoSpaceDN w:val="0"/>
              <w:adjustRightInd w:val="0"/>
              <w:ind w:firstLineChars="0" w:firstLine="0"/>
              <w:jc w:val="left"/>
              <w:rPr>
                <w:ins w:id="441" w:author="li" w:date="2019-07-13T12:24:00Z"/>
                <w:rFonts w:cs="Arial"/>
                <w:szCs w:val="18"/>
              </w:rPr>
            </w:pPr>
            <w:ins w:id="442" w:author="li" w:date="2019-07-13T12:24:00Z">
              <w:r>
                <w:rPr>
                  <w:rFonts w:cs="Arial"/>
                  <w:szCs w:val="18"/>
                </w:rPr>
                <w:t>uint16_t</w:t>
              </w:r>
            </w:ins>
          </w:p>
        </w:tc>
        <w:tc>
          <w:tcPr>
            <w:tcW w:w="1843" w:type="dxa"/>
          </w:tcPr>
          <w:p w14:paraId="62CA6FA8" w14:textId="77777777" w:rsidR="00BB75E2" w:rsidRDefault="009A49DB">
            <w:pPr>
              <w:autoSpaceDE w:val="0"/>
              <w:autoSpaceDN w:val="0"/>
              <w:adjustRightInd w:val="0"/>
              <w:ind w:firstLineChars="0" w:firstLine="0"/>
              <w:jc w:val="left"/>
              <w:rPr>
                <w:ins w:id="443" w:author="li" w:date="2019-07-13T12:24:00Z"/>
                <w:rFonts w:cs="Arial"/>
                <w:szCs w:val="18"/>
              </w:rPr>
            </w:pPr>
            <w:ins w:id="444" w:author="li" w:date="2019-07-13T12:24:00Z">
              <w:r>
                <w:rPr>
                  <w:rFonts w:cs="Arial" w:hint="eastAsia"/>
                  <w:szCs w:val="18"/>
                </w:rPr>
                <w:t>1</w:t>
              </w:r>
            </w:ins>
          </w:p>
        </w:tc>
        <w:tc>
          <w:tcPr>
            <w:tcW w:w="3452" w:type="dxa"/>
          </w:tcPr>
          <w:p w14:paraId="0B2A7992" w14:textId="77777777" w:rsidR="00BB75E2" w:rsidRDefault="009A49DB">
            <w:pPr>
              <w:autoSpaceDE w:val="0"/>
              <w:autoSpaceDN w:val="0"/>
              <w:adjustRightInd w:val="0"/>
              <w:ind w:firstLineChars="0" w:firstLine="0"/>
              <w:jc w:val="left"/>
              <w:rPr>
                <w:ins w:id="445" w:author="li" w:date="2019-07-13T12:25:00Z"/>
                <w:rFonts w:cs="Arial"/>
                <w:szCs w:val="18"/>
              </w:rPr>
            </w:pPr>
            <w:ins w:id="446" w:author="li" w:date="2019-07-13T12:25:00Z">
              <w:r>
                <w:rPr>
                  <w:rFonts w:cs="Arial" w:hint="eastAsia"/>
                  <w:szCs w:val="18"/>
                </w:rPr>
                <w:t>Sweep the frequency of the community</w:t>
              </w:r>
            </w:ins>
            <w:ins w:id="447" w:author="li" w:date="2019-07-13T12:26:00Z">
              <w:r>
                <w:rPr>
                  <w:rFonts w:cs="Arial" w:hint="eastAsia"/>
                  <w:szCs w:val="18"/>
                </w:rPr>
                <w:t>Gating parameters for reselection measurements in different frequency cells</w:t>
              </w:r>
            </w:ins>
          </w:p>
          <w:p w14:paraId="77867AFA" w14:textId="77777777" w:rsidR="00BB75E2" w:rsidRDefault="009A49DB">
            <w:pPr>
              <w:autoSpaceDE w:val="0"/>
              <w:autoSpaceDN w:val="0"/>
              <w:adjustRightInd w:val="0"/>
              <w:ind w:firstLineChars="0" w:firstLine="0"/>
              <w:jc w:val="left"/>
              <w:rPr>
                <w:ins w:id="448" w:author="li" w:date="2019-07-13T12:24:00Z"/>
                <w:rFonts w:cs="Arial"/>
                <w:szCs w:val="18"/>
              </w:rPr>
            </w:pPr>
            <w:ins w:id="449" w:author="li" w:date="2019-07-13T12:25:00Z">
              <w:r>
                <w:rPr>
                  <w:rFonts w:cs="Arial" w:hint="eastAsia"/>
                  <w:szCs w:val="18"/>
                </w:rPr>
                <w:t>0xffff, indicates no measurement</w:t>
              </w:r>
            </w:ins>
          </w:p>
        </w:tc>
      </w:tr>
    </w:tbl>
    <w:p w14:paraId="1E1CBABA" w14:textId="77777777" w:rsidR="00BB75E2" w:rsidRDefault="00BB75E2">
      <w:pPr>
        <w:rPr>
          <w:ins w:id="450" w:author="li" w:date="2019-07-13T12:22:00Z"/>
        </w:rPr>
      </w:pPr>
    </w:p>
    <w:p w14:paraId="4F3443EA" w14:textId="77777777" w:rsidR="00BB75E2" w:rsidRDefault="00BB75E2">
      <w:pPr>
        <w:rPr>
          <w:ins w:id="451" w:author="li" w:date="2019-07-13T12:26:00Z"/>
        </w:rPr>
      </w:pPr>
    </w:p>
    <w:p w14:paraId="231E59C0" w14:textId="77777777" w:rsidR="00BB75E2" w:rsidRDefault="009A49DB">
      <w:pPr>
        <w:pStyle w:val="Heading3"/>
        <w:rPr>
          <w:ins w:id="452" w:author="li" w:date="2019-07-13T12:36:00Z"/>
        </w:rPr>
      </w:pPr>
      <w:ins w:id="453" w:author="li" w:date="2019-07-13T12:26:00Z">
        <w:r>
          <w:rPr>
            <w:rFonts w:hint="eastAsia"/>
          </w:rPr>
          <w:t>SIB 4 in the LTE sweep plot</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AA5A60E" w14:textId="77777777">
        <w:trPr>
          <w:ins w:id="454" w:author="li" w:date="2019-07-13T12:36:00Z"/>
        </w:trPr>
        <w:tc>
          <w:tcPr>
            <w:tcW w:w="1224" w:type="dxa"/>
          </w:tcPr>
          <w:p w14:paraId="5E65EA3F" w14:textId="77777777" w:rsidR="00BB75E2" w:rsidRDefault="009A49DB">
            <w:pPr>
              <w:autoSpaceDE w:val="0"/>
              <w:autoSpaceDN w:val="0"/>
              <w:adjustRightInd w:val="0"/>
              <w:spacing w:line="267" w:lineRule="exact"/>
              <w:ind w:firstLineChars="0" w:firstLine="0"/>
              <w:rPr>
                <w:ins w:id="455" w:author="li" w:date="2019-07-13T12:36:00Z"/>
                <w:rFonts w:cs="Arial"/>
                <w:b/>
                <w:bCs/>
                <w:szCs w:val="18"/>
              </w:rPr>
            </w:pPr>
            <w:ins w:id="456" w:author="li" w:date="2019-07-13T12:36:00Z">
              <w:r>
                <w:rPr>
                  <w:rFonts w:cs="Arial" w:hint="eastAsia"/>
                  <w:b/>
                  <w:bCs/>
                  <w:szCs w:val="18"/>
                </w:rPr>
                <w:t>TAG price</w:t>
              </w:r>
            </w:ins>
          </w:p>
        </w:tc>
        <w:tc>
          <w:tcPr>
            <w:tcW w:w="2268" w:type="dxa"/>
          </w:tcPr>
          <w:p w14:paraId="06D86861" w14:textId="77777777" w:rsidR="00BB75E2" w:rsidRDefault="009A49DB">
            <w:pPr>
              <w:autoSpaceDE w:val="0"/>
              <w:autoSpaceDN w:val="0"/>
              <w:adjustRightInd w:val="0"/>
              <w:spacing w:line="267" w:lineRule="exact"/>
              <w:ind w:firstLineChars="0" w:firstLine="0"/>
              <w:rPr>
                <w:ins w:id="457" w:author="li" w:date="2019-07-13T12:36:00Z"/>
                <w:rFonts w:cs="Arial"/>
                <w:b/>
                <w:bCs/>
                <w:szCs w:val="18"/>
              </w:rPr>
            </w:pPr>
            <w:ins w:id="458" w:author="li" w:date="2019-07-13T12:36:00Z">
              <w:r>
                <w:rPr>
                  <w:rFonts w:cs="Arial" w:hint="eastAsia"/>
                  <w:b/>
                  <w:bCs/>
                  <w:szCs w:val="18"/>
                </w:rPr>
                <w:t>type</w:t>
              </w:r>
            </w:ins>
          </w:p>
        </w:tc>
        <w:tc>
          <w:tcPr>
            <w:tcW w:w="1843" w:type="dxa"/>
          </w:tcPr>
          <w:p w14:paraId="3728FD86" w14:textId="77777777" w:rsidR="00BB75E2" w:rsidRDefault="009A49DB">
            <w:pPr>
              <w:autoSpaceDE w:val="0"/>
              <w:autoSpaceDN w:val="0"/>
              <w:adjustRightInd w:val="0"/>
              <w:spacing w:line="267" w:lineRule="exact"/>
              <w:ind w:firstLineChars="0" w:firstLine="0"/>
              <w:rPr>
                <w:ins w:id="459" w:author="li" w:date="2019-07-13T12:36:00Z"/>
                <w:rFonts w:cs="Arial"/>
                <w:b/>
                <w:bCs/>
                <w:szCs w:val="18"/>
              </w:rPr>
            </w:pPr>
            <w:ins w:id="460" w:author="li" w:date="2019-07-13T12:36:00Z">
              <w:r>
                <w:rPr>
                  <w:rFonts w:cs="Arial" w:hint="eastAsia"/>
                  <w:b/>
                  <w:bCs/>
                  <w:szCs w:val="18"/>
                </w:rPr>
                <w:t>The number of times it can appear</w:t>
              </w:r>
            </w:ins>
          </w:p>
        </w:tc>
        <w:tc>
          <w:tcPr>
            <w:tcW w:w="3452" w:type="dxa"/>
          </w:tcPr>
          <w:p w14:paraId="3A92BE91" w14:textId="77777777" w:rsidR="00BB75E2" w:rsidRDefault="009A49DB">
            <w:pPr>
              <w:autoSpaceDE w:val="0"/>
              <w:autoSpaceDN w:val="0"/>
              <w:adjustRightInd w:val="0"/>
              <w:spacing w:line="267" w:lineRule="exact"/>
              <w:ind w:firstLineChars="0" w:firstLine="0"/>
              <w:rPr>
                <w:ins w:id="461" w:author="li" w:date="2019-07-13T12:36:00Z"/>
                <w:rFonts w:cs="Arial"/>
                <w:b/>
                <w:bCs/>
                <w:szCs w:val="18"/>
              </w:rPr>
            </w:pPr>
            <w:ins w:id="462" w:author="li" w:date="2019-07-13T12:36:00Z">
              <w:r>
                <w:rPr>
                  <w:rFonts w:cs="Arial" w:hint="eastAsia"/>
                  <w:b/>
                  <w:bCs/>
                  <w:szCs w:val="18"/>
                </w:rPr>
                <w:t>description</w:t>
              </w:r>
            </w:ins>
          </w:p>
        </w:tc>
      </w:tr>
      <w:tr w:rsidR="00BB75E2" w14:paraId="0D6130CE" w14:textId="77777777">
        <w:trPr>
          <w:ins w:id="463" w:author="li" w:date="2019-07-13T12:26:00Z"/>
        </w:trPr>
        <w:tc>
          <w:tcPr>
            <w:tcW w:w="1224" w:type="dxa"/>
          </w:tcPr>
          <w:p w14:paraId="2FE037B6" w14:textId="77777777" w:rsidR="00BB75E2" w:rsidRDefault="009A49DB">
            <w:pPr>
              <w:autoSpaceDE w:val="0"/>
              <w:autoSpaceDN w:val="0"/>
              <w:adjustRightInd w:val="0"/>
              <w:ind w:firstLineChars="0" w:firstLine="0"/>
              <w:jc w:val="left"/>
              <w:rPr>
                <w:ins w:id="464" w:author="li" w:date="2019-07-13T12:26:00Z"/>
                <w:rFonts w:cs="Arial"/>
                <w:szCs w:val="18"/>
              </w:rPr>
            </w:pPr>
            <w:ins w:id="465" w:author="li" w:date="2019-07-13T12:26:00Z">
              <w:r>
                <w:rPr>
                  <w:rFonts w:cs="Arial"/>
                  <w:szCs w:val="18"/>
                </w:rPr>
                <w:t>8</w:t>
              </w:r>
            </w:ins>
          </w:p>
        </w:tc>
        <w:tc>
          <w:tcPr>
            <w:tcW w:w="2268" w:type="dxa"/>
          </w:tcPr>
          <w:p w14:paraId="47C605AD" w14:textId="77777777" w:rsidR="00BB75E2" w:rsidRDefault="009A49DB">
            <w:pPr>
              <w:autoSpaceDE w:val="0"/>
              <w:autoSpaceDN w:val="0"/>
              <w:adjustRightInd w:val="0"/>
              <w:ind w:firstLineChars="0" w:firstLine="0"/>
              <w:jc w:val="left"/>
              <w:rPr>
                <w:ins w:id="466" w:author="li" w:date="2019-07-13T12:26:00Z"/>
                <w:rFonts w:cs="Arial"/>
                <w:szCs w:val="18"/>
              </w:rPr>
            </w:pPr>
            <w:ins w:id="467" w:author="li" w:date="2019-07-13T12:26:00Z">
              <w:r>
                <w:rPr>
                  <w:rFonts w:cs="Arial" w:hint="eastAsia"/>
                  <w:szCs w:val="18"/>
                </w:rPr>
                <w:t>uint16_t</w:t>
              </w:r>
            </w:ins>
          </w:p>
        </w:tc>
        <w:tc>
          <w:tcPr>
            <w:tcW w:w="1843" w:type="dxa"/>
          </w:tcPr>
          <w:p w14:paraId="12D49F68" w14:textId="77777777" w:rsidR="00BB75E2" w:rsidRDefault="009A49DB">
            <w:pPr>
              <w:autoSpaceDE w:val="0"/>
              <w:autoSpaceDN w:val="0"/>
              <w:adjustRightInd w:val="0"/>
              <w:ind w:firstLineChars="0" w:firstLine="0"/>
              <w:jc w:val="left"/>
              <w:rPr>
                <w:ins w:id="468" w:author="li" w:date="2019-07-13T12:26:00Z"/>
                <w:rFonts w:cs="Arial"/>
                <w:szCs w:val="18"/>
              </w:rPr>
            </w:pPr>
            <w:ins w:id="469" w:author="li" w:date="2019-07-13T12:26:00Z">
              <w:r>
                <w:rPr>
                  <w:rFonts w:cs="Arial" w:hint="eastAsia"/>
                  <w:szCs w:val="18"/>
                </w:rPr>
                <w:t>1</w:t>
              </w:r>
            </w:ins>
          </w:p>
        </w:tc>
        <w:tc>
          <w:tcPr>
            <w:tcW w:w="3452" w:type="dxa"/>
          </w:tcPr>
          <w:p w14:paraId="01F41F4B" w14:textId="77777777" w:rsidR="00BB75E2" w:rsidRDefault="009A49DB">
            <w:pPr>
              <w:autoSpaceDE w:val="0"/>
              <w:autoSpaceDN w:val="0"/>
              <w:adjustRightInd w:val="0"/>
              <w:ind w:firstLineChars="0" w:firstLine="0"/>
              <w:jc w:val="left"/>
              <w:rPr>
                <w:ins w:id="470" w:author="li" w:date="2019-07-13T12:26:00Z"/>
                <w:rFonts w:cs="Arial"/>
                <w:szCs w:val="18"/>
              </w:rPr>
            </w:pPr>
            <w:ins w:id="471" w:author="li" w:date="2019-07-13T12:26:00Z">
              <w:r>
                <w:rPr>
                  <w:rFonts w:cs="Arial" w:hint="eastAsia"/>
                  <w:szCs w:val="18"/>
                </w:rPr>
                <w:t>The frequency point of the sweep cell</w:t>
              </w:r>
            </w:ins>
          </w:p>
        </w:tc>
      </w:tr>
      <w:tr w:rsidR="00BB75E2" w14:paraId="3002BBA3" w14:textId="77777777">
        <w:trPr>
          <w:ins w:id="472" w:author="li" w:date="2019-07-13T12:26:00Z"/>
        </w:trPr>
        <w:tc>
          <w:tcPr>
            <w:tcW w:w="1224" w:type="dxa"/>
          </w:tcPr>
          <w:p w14:paraId="6499F6EC" w14:textId="77777777" w:rsidR="00BB75E2" w:rsidRDefault="009A49DB">
            <w:pPr>
              <w:autoSpaceDE w:val="0"/>
              <w:autoSpaceDN w:val="0"/>
              <w:adjustRightInd w:val="0"/>
              <w:ind w:firstLineChars="0" w:firstLine="0"/>
              <w:jc w:val="left"/>
              <w:rPr>
                <w:ins w:id="473" w:author="li" w:date="2019-07-13T12:26:00Z"/>
                <w:rFonts w:cs="Arial"/>
                <w:szCs w:val="18"/>
              </w:rPr>
            </w:pPr>
            <w:ins w:id="474" w:author="li" w:date="2019-07-13T12:26:00Z">
              <w:r>
                <w:rPr>
                  <w:rFonts w:cs="Arial"/>
                  <w:szCs w:val="18"/>
                </w:rPr>
                <w:t>9</w:t>
              </w:r>
            </w:ins>
          </w:p>
        </w:tc>
        <w:tc>
          <w:tcPr>
            <w:tcW w:w="2268" w:type="dxa"/>
          </w:tcPr>
          <w:p w14:paraId="01A2B366" w14:textId="77777777" w:rsidR="00BB75E2" w:rsidRDefault="009A49DB">
            <w:pPr>
              <w:autoSpaceDE w:val="0"/>
              <w:autoSpaceDN w:val="0"/>
              <w:adjustRightInd w:val="0"/>
              <w:ind w:firstLineChars="0" w:firstLine="0"/>
              <w:jc w:val="left"/>
              <w:rPr>
                <w:ins w:id="475" w:author="li" w:date="2019-07-13T12:26:00Z"/>
                <w:rFonts w:cs="Arial"/>
                <w:szCs w:val="18"/>
              </w:rPr>
            </w:pPr>
            <w:ins w:id="476" w:author="li" w:date="2019-07-13T12:26:00Z">
              <w:r>
                <w:rPr>
                  <w:rFonts w:cs="Arial"/>
                  <w:szCs w:val="18"/>
                </w:rPr>
                <w:t>uint16_t</w:t>
              </w:r>
            </w:ins>
          </w:p>
        </w:tc>
        <w:tc>
          <w:tcPr>
            <w:tcW w:w="1843" w:type="dxa"/>
          </w:tcPr>
          <w:p w14:paraId="59C9069A" w14:textId="77777777" w:rsidR="00BB75E2" w:rsidRDefault="009A49DB">
            <w:pPr>
              <w:autoSpaceDE w:val="0"/>
              <w:autoSpaceDN w:val="0"/>
              <w:adjustRightInd w:val="0"/>
              <w:ind w:firstLineChars="0" w:firstLine="0"/>
              <w:jc w:val="left"/>
              <w:rPr>
                <w:ins w:id="477" w:author="li" w:date="2019-07-13T12:26:00Z"/>
                <w:rFonts w:cs="Arial"/>
                <w:szCs w:val="18"/>
              </w:rPr>
            </w:pPr>
            <w:ins w:id="478" w:author="li" w:date="2019-07-13T12:26:00Z">
              <w:r>
                <w:rPr>
                  <w:rFonts w:cs="Arial"/>
                  <w:szCs w:val="18"/>
                </w:rPr>
                <w:t>1</w:t>
              </w:r>
            </w:ins>
          </w:p>
        </w:tc>
        <w:tc>
          <w:tcPr>
            <w:tcW w:w="3452" w:type="dxa"/>
          </w:tcPr>
          <w:p w14:paraId="100F24C8" w14:textId="77777777" w:rsidR="00BB75E2" w:rsidRDefault="009A49DB">
            <w:pPr>
              <w:autoSpaceDE w:val="0"/>
              <w:autoSpaceDN w:val="0"/>
              <w:adjustRightInd w:val="0"/>
              <w:ind w:firstLineChars="0" w:firstLine="0"/>
              <w:jc w:val="left"/>
              <w:rPr>
                <w:ins w:id="479" w:author="li" w:date="2019-07-13T12:26:00Z"/>
                <w:rFonts w:cs="Arial"/>
                <w:szCs w:val="18"/>
              </w:rPr>
            </w:pPr>
            <w:ins w:id="480" w:author="li" w:date="2019-07-13T12:26:00Z">
              <w:r>
                <w:rPr>
                  <w:rFonts w:cs="Arial" w:hint="eastAsia"/>
                  <w:szCs w:val="18"/>
                </w:rPr>
                <w:t>PCI in the sweep plot</w:t>
              </w:r>
            </w:ins>
          </w:p>
        </w:tc>
      </w:tr>
      <w:tr w:rsidR="00BB75E2" w14:paraId="2C4CB281" w14:textId="77777777">
        <w:trPr>
          <w:ins w:id="481" w:author="li" w:date="2019-07-13T12:26:00Z"/>
        </w:trPr>
        <w:tc>
          <w:tcPr>
            <w:tcW w:w="1224" w:type="dxa"/>
          </w:tcPr>
          <w:p w14:paraId="73E531C8" w14:textId="77777777" w:rsidR="00BB75E2" w:rsidRDefault="009A49DB">
            <w:pPr>
              <w:autoSpaceDE w:val="0"/>
              <w:autoSpaceDN w:val="0"/>
              <w:adjustRightInd w:val="0"/>
              <w:ind w:firstLineChars="0" w:firstLine="0"/>
              <w:jc w:val="left"/>
              <w:rPr>
                <w:ins w:id="482" w:author="li" w:date="2019-07-13T12:26:00Z"/>
                <w:rFonts w:cs="Arial"/>
                <w:szCs w:val="18"/>
              </w:rPr>
            </w:pPr>
            <w:ins w:id="483" w:author="li" w:date="2019-07-13T12:26:00Z">
              <w:r>
                <w:rPr>
                  <w:rFonts w:cs="Arial" w:hint="eastAsia"/>
                  <w:szCs w:val="18"/>
                </w:rPr>
                <w:t>4</w:t>
              </w:r>
            </w:ins>
            <w:ins w:id="484" w:author="li" w:date="2019-07-13T12:28:00Z">
              <w:r>
                <w:rPr>
                  <w:rFonts w:cs="Arial"/>
                  <w:szCs w:val="18"/>
                </w:rPr>
                <w:t>6</w:t>
              </w:r>
            </w:ins>
          </w:p>
        </w:tc>
        <w:tc>
          <w:tcPr>
            <w:tcW w:w="2268" w:type="dxa"/>
          </w:tcPr>
          <w:p w14:paraId="3AB3B021" w14:textId="77777777" w:rsidR="00BB75E2" w:rsidRDefault="009A49DB">
            <w:pPr>
              <w:autoSpaceDE w:val="0"/>
              <w:autoSpaceDN w:val="0"/>
              <w:adjustRightInd w:val="0"/>
              <w:ind w:firstLineChars="0" w:firstLine="0"/>
              <w:jc w:val="left"/>
              <w:rPr>
                <w:ins w:id="485" w:author="li" w:date="2019-07-13T12:26:00Z"/>
                <w:rFonts w:cs="Arial"/>
                <w:szCs w:val="18"/>
              </w:rPr>
            </w:pPr>
            <w:ins w:id="486" w:author="li" w:date="2019-07-13T12:29:00Z">
              <w:r>
                <w:rPr>
                  <w:rFonts w:cs="Arial" w:hint="eastAsia"/>
                  <w:szCs w:val="18"/>
                </w:rPr>
                <w:t xml:space="preserve">array </w:t>
              </w:r>
              <w:proofErr w:type="spellStart"/>
              <w:r>
                <w:rPr>
                  <w:rFonts w:cs="Arial" w:hint="eastAsia"/>
                  <w:szCs w:val="18"/>
                </w:rPr>
                <w:t>of</w:t>
              </w:r>
            </w:ins>
            <w:ins w:id="487" w:author="li" w:date="2019-07-13T12:30:00Z">
              <w:r>
                <w:rPr>
                  <w:rFonts w:cs="Arial"/>
                  <w:szCs w:val="18"/>
                </w:rPr>
                <w:t>i</w:t>
              </w:r>
              <w:proofErr w:type="spellEnd"/>
              <w:r>
                <w:rPr>
                  <w:rFonts w:cs="Arial"/>
                  <w:szCs w:val="18"/>
                </w:rPr>
                <w:t xml:space="preserve"> </w:t>
              </w:r>
              <w:proofErr w:type="spellStart"/>
              <w:r>
                <w:rPr>
                  <w:rFonts w:cs="Arial"/>
                  <w:szCs w:val="18"/>
                </w:rPr>
                <w:t>ntra</w:t>
              </w:r>
              <w:proofErr w:type="spellEnd"/>
              <w:r>
                <w:rPr>
                  <w:rFonts w:cs="Arial"/>
                  <w:szCs w:val="18"/>
                </w:rPr>
                <w:t xml:space="preserve"> _</w:t>
              </w:r>
              <w:proofErr w:type="spellStart"/>
              <w:r>
                <w:rPr>
                  <w:rFonts w:cs="Arial"/>
                  <w:szCs w:val="18"/>
                </w:rPr>
                <w:t>freq_black</w:t>
              </w:r>
            </w:ins>
            <w:ins w:id="488" w:author="li" w:date="2019-07-13T12:29:00Z">
              <w:r>
                <w:rPr>
                  <w:rFonts w:cs="Arial"/>
                  <w:szCs w:val="18"/>
                </w:rPr>
                <w:t>_</w:t>
              </w:r>
            </w:ins>
            <w:ins w:id="489" w:author="li" w:date="2019-07-13T12:30:00Z">
              <w:r>
                <w:rPr>
                  <w:rFonts w:cs="Arial"/>
                  <w:szCs w:val="18"/>
                </w:rPr>
                <w:t>pcis</w:t>
              </w:r>
            </w:ins>
            <w:proofErr w:type="spellEnd"/>
          </w:p>
        </w:tc>
        <w:tc>
          <w:tcPr>
            <w:tcW w:w="1843" w:type="dxa"/>
          </w:tcPr>
          <w:p w14:paraId="1A78C02D" w14:textId="77777777" w:rsidR="00BB75E2" w:rsidRDefault="009A49DB">
            <w:pPr>
              <w:autoSpaceDE w:val="0"/>
              <w:autoSpaceDN w:val="0"/>
              <w:adjustRightInd w:val="0"/>
              <w:ind w:firstLineChars="0" w:firstLine="0"/>
              <w:jc w:val="left"/>
              <w:rPr>
                <w:ins w:id="490" w:author="li" w:date="2019-07-13T12:26:00Z"/>
                <w:rFonts w:cs="Arial"/>
                <w:szCs w:val="18"/>
              </w:rPr>
            </w:pPr>
            <w:ins w:id="491" w:author="li" w:date="2019-07-13T12:28:00Z">
              <w:r>
                <w:rPr>
                  <w:rFonts w:cs="Arial"/>
                  <w:szCs w:val="18"/>
                </w:rPr>
                <w:t>0…</w:t>
              </w:r>
            </w:ins>
            <w:ins w:id="492" w:author="li" w:date="2019-07-13T12:29:00Z">
              <w:r>
                <w:rPr>
                  <w:rFonts w:cs="Arial"/>
                  <w:szCs w:val="18"/>
                </w:rPr>
                <w:t>1</w:t>
              </w:r>
            </w:ins>
          </w:p>
        </w:tc>
        <w:tc>
          <w:tcPr>
            <w:tcW w:w="3452" w:type="dxa"/>
          </w:tcPr>
          <w:p w14:paraId="25713E30" w14:textId="77777777" w:rsidR="00BB75E2" w:rsidRDefault="009A49DB">
            <w:pPr>
              <w:autoSpaceDE w:val="0"/>
              <w:autoSpaceDN w:val="0"/>
              <w:adjustRightInd w:val="0"/>
              <w:ind w:firstLineChars="0" w:firstLine="0"/>
              <w:jc w:val="left"/>
              <w:rPr>
                <w:ins w:id="493" w:author="li" w:date="2019-07-13T12:26:00Z"/>
                <w:rFonts w:cs="Arial"/>
                <w:szCs w:val="18"/>
              </w:rPr>
            </w:pPr>
            <w:ins w:id="494" w:author="li" w:date="2019-07-13T12:26:00Z">
              <w:r>
                <w:rPr>
                  <w:rFonts w:cs="Arial" w:hint="eastAsia"/>
                  <w:szCs w:val="18"/>
                </w:rPr>
                <w:t>Priority of the sweep cells</w:t>
              </w:r>
            </w:ins>
          </w:p>
          <w:p w14:paraId="046B87FD" w14:textId="77777777" w:rsidR="00BB75E2" w:rsidRDefault="009A49DB">
            <w:pPr>
              <w:autoSpaceDE w:val="0"/>
              <w:autoSpaceDN w:val="0"/>
              <w:adjustRightInd w:val="0"/>
              <w:ind w:firstLineChars="0" w:firstLine="0"/>
              <w:jc w:val="left"/>
              <w:rPr>
                <w:ins w:id="495" w:author="li" w:date="2019-07-13T12:26:00Z"/>
                <w:rFonts w:cs="Arial"/>
                <w:szCs w:val="18"/>
              </w:rPr>
            </w:pPr>
            <w:ins w:id="496" w:author="li" w:date="2019-07-13T12:26:00Z">
              <w:r>
                <w:rPr>
                  <w:rFonts w:cs="Arial" w:hint="eastAsia"/>
                  <w:szCs w:val="18"/>
                </w:rPr>
                <w:t>0xffff, indicates no measurement</w:t>
              </w:r>
            </w:ins>
          </w:p>
        </w:tc>
      </w:tr>
    </w:tbl>
    <w:p w14:paraId="1568BE2E" w14:textId="77777777" w:rsidR="00BB75E2" w:rsidRDefault="009A49DB">
      <w:pPr>
        <w:ind w:firstLineChars="0" w:firstLine="0"/>
        <w:rPr>
          <w:ins w:id="497" w:author="li" w:date="2019-07-13T12:31:00Z"/>
        </w:rPr>
      </w:pPr>
      <w:proofErr w:type="spellStart"/>
      <w:ins w:id="498" w:author="li" w:date="2019-07-13T12:31:00Z">
        <w:r>
          <w:rPr>
            <w:rFonts w:cs="Arial"/>
            <w:szCs w:val="18"/>
          </w:rPr>
          <w:t>i</w:t>
        </w:r>
        <w:proofErr w:type="spellEnd"/>
        <w:r>
          <w:rPr>
            <w:rFonts w:cs="Arial"/>
            <w:szCs w:val="18"/>
          </w:rPr>
          <w:t xml:space="preserve"> </w:t>
        </w:r>
        <w:proofErr w:type="spellStart"/>
        <w:r>
          <w:rPr>
            <w:rFonts w:cs="Arial"/>
            <w:szCs w:val="18"/>
          </w:rPr>
          <w:t>ntra_freq_black_pcis</w:t>
        </w:r>
        <w:proofErr w:type="spellEnd"/>
      </w:ins>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7DC6A8A7" w14:textId="77777777">
        <w:trPr>
          <w:tblHeader/>
          <w:ins w:id="499" w:author="li" w:date="2019-07-13T12:31:00Z"/>
        </w:trPr>
        <w:tc>
          <w:tcPr>
            <w:tcW w:w="1791" w:type="dxa"/>
            <w:shd w:val="clear" w:color="auto" w:fill="D9D9D9" w:themeFill="background1" w:themeFillShade="D9"/>
          </w:tcPr>
          <w:p w14:paraId="6E54B0D7" w14:textId="77777777" w:rsidR="00BB75E2" w:rsidRDefault="009A49DB">
            <w:pPr>
              <w:autoSpaceDE w:val="0"/>
              <w:autoSpaceDN w:val="0"/>
              <w:adjustRightInd w:val="0"/>
              <w:spacing w:line="267" w:lineRule="exact"/>
              <w:ind w:firstLineChars="0" w:firstLine="0"/>
              <w:rPr>
                <w:ins w:id="500" w:author="li" w:date="2019-07-13T12:31:00Z"/>
                <w:rFonts w:cs="Arial"/>
                <w:b/>
                <w:bCs/>
                <w:szCs w:val="18"/>
              </w:rPr>
            </w:pPr>
            <w:ins w:id="501" w:author="li" w:date="2019-07-13T12:31:00Z">
              <w:r>
                <w:rPr>
                  <w:rFonts w:cs="Arial" w:hint="eastAsia"/>
                  <w:b/>
                  <w:bCs/>
                  <w:szCs w:val="18"/>
                </w:rPr>
                <w:t>element</w:t>
              </w:r>
            </w:ins>
          </w:p>
        </w:tc>
        <w:tc>
          <w:tcPr>
            <w:tcW w:w="1985" w:type="dxa"/>
            <w:shd w:val="clear" w:color="auto" w:fill="D9D9D9" w:themeFill="background1" w:themeFillShade="D9"/>
          </w:tcPr>
          <w:p w14:paraId="421128E8" w14:textId="77777777" w:rsidR="00BB75E2" w:rsidRDefault="009A49DB">
            <w:pPr>
              <w:autoSpaceDE w:val="0"/>
              <w:autoSpaceDN w:val="0"/>
              <w:adjustRightInd w:val="0"/>
              <w:spacing w:line="267" w:lineRule="exact"/>
              <w:ind w:firstLineChars="0" w:firstLine="0"/>
              <w:rPr>
                <w:ins w:id="502" w:author="li" w:date="2019-07-13T12:31:00Z"/>
                <w:rFonts w:cs="Arial"/>
                <w:b/>
                <w:bCs/>
                <w:szCs w:val="18"/>
              </w:rPr>
            </w:pPr>
            <w:ins w:id="503" w:author="li" w:date="2019-07-13T12:31:00Z">
              <w:r>
                <w:rPr>
                  <w:rFonts w:cs="Arial" w:hint="eastAsia"/>
                  <w:b/>
                  <w:bCs/>
                  <w:szCs w:val="18"/>
                </w:rPr>
                <w:t>short-cut process</w:t>
              </w:r>
            </w:ins>
          </w:p>
        </w:tc>
        <w:tc>
          <w:tcPr>
            <w:tcW w:w="1417" w:type="dxa"/>
            <w:shd w:val="clear" w:color="auto" w:fill="D9D9D9" w:themeFill="background1" w:themeFillShade="D9"/>
          </w:tcPr>
          <w:p w14:paraId="275B2F6A" w14:textId="77777777" w:rsidR="00BB75E2" w:rsidRDefault="009A49DB">
            <w:pPr>
              <w:autoSpaceDE w:val="0"/>
              <w:autoSpaceDN w:val="0"/>
              <w:adjustRightInd w:val="0"/>
              <w:spacing w:line="267" w:lineRule="exact"/>
              <w:ind w:firstLineChars="0" w:firstLine="0"/>
              <w:rPr>
                <w:ins w:id="504" w:author="li" w:date="2019-07-13T12:31:00Z"/>
                <w:rFonts w:cs="Arial"/>
                <w:b/>
                <w:bCs/>
                <w:szCs w:val="18"/>
              </w:rPr>
            </w:pPr>
            <w:ins w:id="505" w:author="li" w:date="2019-07-13T12:31:00Z">
              <w:r>
                <w:rPr>
                  <w:rFonts w:cs="Arial" w:hint="eastAsia"/>
                  <w:b/>
                  <w:bCs/>
                  <w:szCs w:val="18"/>
                </w:rPr>
                <w:t>type</w:t>
              </w:r>
            </w:ins>
          </w:p>
        </w:tc>
        <w:tc>
          <w:tcPr>
            <w:tcW w:w="3311" w:type="dxa"/>
            <w:shd w:val="clear" w:color="auto" w:fill="D9D9D9" w:themeFill="background1" w:themeFillShade="D9"/>
          </w:tcPr>
          <w:p w14:paraId="7036B4E5" w14:textId="77777777" w:rsidR="00BB75E2" w:rsidRDefault="009A49DB">
            <w:pPr>
              <w:autoSpaceDE w:val="0"/>
              <w:autoSpaceDN w:val="0"/>
              <w:adjustRightInd w:val="0"/>
              <w:spacing w:line="267" w:lineRule="exact"/>
              <w:ind w:firstLineChars="0" w:firstLine="0"/>
              <w:rPr>
                <w:ins w:id="506" w:author="li" w:date="2019-07-13T12:31:00Z"/>
                <w:rFonts w:cs="Arial"/>
                <w:b/>
                <w:bCs/>
                <w:szCs w:val="18"/>
              </w:rPr>
            </w:pPr>
            <w:ins w:id="507" w:author="li" w:date="2019-07-13T12:31:00Z">
              <w:r>
                <w:rPr>
                  <w:rFonts w:cs="Arial" w:hint="eastAsia"/>
                  <w:b/>
                  <w:bCs/>
                  <w:szCs w:val="18"/>
                </w:rPr>
                <w:t>remarks</w:t>
              </w:r>
            </w:ins>
          </w:p>
        </w:tc>
      </w:tr>
      <w:tr w:rsidR="00BB75E2" w14:paraId="2132C8FD" w14:textId="77777777">
        <w:trPr>
          <w:ins w:id="508" w:author="li" w:date="2019-07-13T12:31:00Z"/>
        </w:trPr>
        <w:tc>
          <w:tcPr>
            <w:tcW w:w="1791" w:type="dxa"/>
          </w:tcPr>
          <w:p w14:paraId="49410B6C" w14:textId="77777777" w:rsidR="00BB75E2" w:rsidRDefault="009A49DB">
            <w:pPr>
              <w:autoSpaceDE w:val="0"/>
              <w:autoSpaceDN w:val="0"/>
              <w:adjustRightInd w:val="0"/>
              <w:ind w:firstLineChars="0" w:firstLine="0"/>
              <w:jc w:val="left"/>
              <w:rPr>
                <w:ins w:id="509" w:author="li" w:date="2019-07-13T12:31:00Z"/>
                <w:rFonts w:cs="Arial"/>
                <w:szCs w:val="18"/>
              </w:rPr>
            </w:pPr>
            <w:ins w:id="510" w:author="li" w:date="2019-07-13T12:33:00Z">
              <w:r>
                <w:rPr>
                  <w:rFonts w:cs="Arial"/>
                  <w:szCs w:val="18"/>
                </w:rPr>
                <w:lastRenderedPageBreak/>
                <w:t xml:space="preserve"> </w:t>
              </w:r>
              <w:proofErr w:type="spellStart"/>
              <w:r>
                <w:rPr>
                  <w:rFonts w:cs="Arial"/>
                  <w:szCs w:val="18"/>
                </w:rPr>
                <w:t>Pci</w:t>
              </w:r>
              <w:proofErr w:type="spellEnd"/>
              <w:r>
                <w:rPr>
                  <w:rFonts w:cs="Arial"/>
                  <w:szCs w:val="18"/>
                </w:rPr>
                <w:t xml:space="preserve"> origin</w:t>
              </w:r>
            </w:ins>
          </w:p>
        </w:tc>
        <w:tc>
          <w:tcPr>
            <w:tcW w:w="1985" w:type="dxa"/>
          </w:tcPr>
          <w:p w14:paraId="5F6018B5" w14:textId="77777777" w:rsidR="00BB75E2" w:rsidRDefault="009A49DB">
            <w:pPr>
              <w:autoSpaceDE w:val="0"/>
              <w:autoSpaceDN w:val="0"/>
              <w:adjustRightInd w:val="0"/>
              <w:ind w:firstLineChars="0" w:firstLine="0"/>
              <w:jc w:val="left"/>
              <w:rPr>
                <w:ins w:id="511" w:author="li" w:date="2019-07-13T12:31:00Z"/>
                <w:rFonts w:cs="Arial"/>
                <w:szCs w:val="18"/>
              </w:rPr>
            </w:pPr>
            <w:ins w:id="512" w:author="li" w:date="2019-07-13T12:31:00Z">
              <w:r>
                <w:rPr>
                  <w:rFonts w:cs="Arial" w:hint="eastAsia"/>
                  <w:szCs w:val="18"/>
                </w:rPr>
                <w:t>0..</w:t>
              </w:r>
            </w:ins>
            <w:ins w:id="513" w:author="li" w:date="2019-07-13T12:35:00Z">
              <w:r>
                <w:rPr>
                  <w:rFonts w:cs="Arial"/>
                  <w:szCs w:val="18"/>
                </w:rPr>
                <w:t>503</w:t>
              </w:r>
            </w:ins>
          </w:p>
        </w:tc>
        <w:tc>
          <w:tcPr>
            <w:tcW w:w="1417" w:type="dxa"/>
          </w:tcPr>
          <w:p w14:paraId="04A0B5DE" w14:textId="77777777" w:rsidR="00BB75E2" w:rsidRDefault="009A49DB">
            <w:pPr>
              <w:autoSpaceDE w:val="0"/>
              <w:autoSpaceDN w:val="0"/>
              <w:adjustRightInd w:val="0"/>
              <w:ind w:firstLineChars="0" w:firstLine="0"/>
              <w:jc w:val="left"/>
              <w:rPr>
                <w:ins w:id="514" w:author="li" w:date="2019-07-13T12:31:00Z"/>
                <w:rFonts w:cs="Arial"/>
                <w:szCs w:val="18"/>
              </w:rPr>
            </w:pPr>
            <w:ins w:id="515" w:author="li" w:date="2019-07-13T12:31:00Z">
              <w:r>
                <w:rPr>
                  <w:rFonts w:cs="Arial"/>
                  <w:szCs w:val="18"/>
                </w:rPr>
                <w:t>uint 16_t</w:t>
              </w:r>
            </w:ins>
          </w:p>
        </w:tc>
        <w:tc>
          <w:tcPr>
            <w:tcW w:w="3311" w:type="dxa"/>
          </w:tcPr>
          <w:p w14:paraId="246DBE85" w14:textId="77777777" w:rsidR="00BB75E2" w:rsidRDefault="009A49DB">
            <w:pPr>
              <w:autoSpaceDE w:val="0"/>
              <w:autoSpaceDN w:val="0"/>
              <w:adjustRightInd w:val="0"/>
              <w:ind w:firstLineChars="0" w:firstLine="0"/>
              <w:jc w:val="left"/>
              <w:rPr>
                <w:ins w:id="516" w:author="li" w:date="2019-07-13T12:31:00Z"/>
                <w:rFonts w:cs="Arial"/>
                <w:szCs w:val="18"/>
              </w:rPr>
            </w:pPr>
            <w:ins w:id="517" w:author="li" w:date="2019-07-13T12:35:00Z">
              <w:r>
                <w:rPr>
                  <w:rFonts w:cs="Arial" w:hint="eastAsia"/>
                  <w:szCs w:val="18"/>
                </w:rPr>
                <w:t>0xffff, indicates no measurement</w:t>
              </w:r>
            </w:ins>
          </w:p>
        </w:tc>
      </w:tr>
      <w:tr w:rsidR="00BB75E2" w14:paraId="2C6A277E" w14:textId="77777777">
        <w:trPr>
          <w:ins w:id="518" w:author="li" w:date="2019-07-13T12:31:00Z"/>
        </w:trPr>
        <w:tc>
          <w:tcPr>
            <w:tcW w:w="1791" w:type="dxa"/>
          </w:tcPr>
          <w:p w14:paraId="34554F21" w14:textId="77777777" w:rsidR="00BB75E2" w:rsidRDefault="009A49DB">
            <w:pPr>
              <w:autoSpaceDE w:val="0"/>
              <w:autoSpaceDN w:val="0"/>
              <w:adjustRightInd w:val="0"/>
              <w:ind w:firstLineChars="0" w:firstLine="0"/>
              <w:jc w:val="left"/>
              <w:rPr>
                <w:ins w:id="519" w:author="li" w:date="2019-07-13T12:31:00Z"/>
                <w:rFonts w:cs="Arial"/>
                <w:szCs w:val="18"/>
              </w:rPr>
            </w:pPr>
            <w:proofErr w:type="spellStart"/>
            <w:ins w:id="520" w:author="li" w:date="2019-07-13T12:34:00Z">
              <w:r>
                <w:rPr>
                  <w:rFonts w:cs="Arial" w:hint="eastAsia"/>
                  <w:szCs w:val="18"/>
                </w:rPr>
                <w:t>Pci</w:t>
              </w:r>
              <w:proofErr w:type="spellEnd"/>
              <w:r>
                <w:rPr>
                  <w:rFonts w:cs="Arial" w:hint="eastAsia"/>
                  <w:szCs w:val="18"/>
                </w:rPr>
                <w:t xml:space="preserve"> finish</w:t>
              </w:r>
            </w:ins>
          </w:p>
        </w:tc>
        <w:tc>
          <w:tcPr>
            <w:tcW w:w="1985" w:type="dxa"/>
          </w:tcPr>
          <w:p w14:paraId="47C967D3" w14:textId="77777777" w:rsidR="00BB75E2" w:rsidRDefault="009A49DB">
            <w:pPr>
              <w:autoSpaceDE w:val="0"/>
              <w:autoSpaceDN w:val="0"/>
              <w:adjustRightInd w:val="0"/>
              <w:ind w:firstLineChars="0" w:firstLine="0"/>
              <w:jc w:val="left"/>
              <w:rPr>
                <w:ins w:id="521" w:author="li" w:date="2019-07-13T12:31:00Z"/>
                <w:rFonts w:cs="Arial"/>
                <w:szCs w:val="18"/>
              </w:rPr>
            </w:pPr>
            <w:ins w:id="522" w:author="li" w:date="2019-07-13T12:35:00Z">
              <w:r>
                <w:rPr>
                  <w:rFonts w:cs="Arial" w:hint="eastAsia"/>
                  <w:szCs w:val="18"/>
                </w:rPr>
                <w:t>0..503</w:t>
              </w:r>
            </w:ins>
          </w:p>
        </w:tc>
        <w:tc>
          <w:tcPr>
            <w:tcW w:w="1417" w:type="dxa"/>
          </w:tcPr>
          <w:p w14:paraId="14A0E465" w14:textId="77777777" w:rsidR="00BB75E2" w:rsidRDefault="009A49DB">
            <w:pPr>
              <w:autoSpaceDE w:val="0"/>
              <w:autoSpaceDN w:val="0"/>
              <w:adjustRightInd w:val="0"/>
              <w:ind w:firstLineChars="0" w:firstLine="0"/>
              <w:jc w:val="left"/>
              <w:rPr>
                <w:ins w:id="523" w:author="li" w:date="2019-07-13T12:31:00Z"/>
                <w:rFonts w:cs="Arial"/>
                <w:szCs w:val="18"/>
              </w:rPr>
            </w:pPr>
            <w:ins w:id="524" w:author="li" w:date="2019-07-13T12:31:00Z">
              <w:r>
                <w:rPr>
                  <w:rFonts w:cs="Arial" w:hint="eastAsia"/>
                  <w:szCs w:val="18"/>
                </w:rPr>
                <w:t>uint16_t</w:t>
              </w:r>
            </w:ins>
          </w:p>
        </w:tc>
        <w:tc>
          <w:tcPr>
            <w:tcW w:w="3311" w:type="dxa"/>
          </w:tcPr>
          <w:p w14:paraId="7B66A8E4" w14:textId="77777777" w:rsidR="00BB75E2" w:rsidRDefault="009A49DB">
            <w:pPr>
              <w:autoSpaceDE w:val="0"/>
              <w:autoSpaceDN w:val="0"/>
              <w:adjustRightInd w:val="0"/>
              <w:ind w:firstLineChars="0" w:firstLine="0"/>
              <w:jc w:val="left"/>
              <w:rPr>
                <w:ins w:id="525" w:author="li" w:date="2019-07-13T12:31:00Z"/>
                <w:rFonts w:cs="Arial"/>
                <w:szCs w:val="18"/>
              </w:rPr>
            </w:pPr>
            <w:ins w:id="526" w:author="li" w:date="2019-07-13T12:31:00Z">
              <w:r>
                <w:rPr>
                  <w:rFonts w:cs="Arial" w:hint="eastAsia"/>
                  <w:szCs w:val="18"/>
                </w:rPr>
                <w:t>0xffff, indicates no measurement</w:t>
              </w:r>
            </w:ins>
          </w:p>
        </w:tc>
      </w:tr>
    </w:tbl>
    <w:p w14:paraId="7F79DF91" w14:textId="77777777" w:rsidR="00BB75E2" w:rsidRDefault="00BB75E2">
      <w:pPr>
        <w:rPr>
          <w:ins w:id="527" w:author="li" w:date="2019-07-13T12:35:00Z"/>
        </w:rPr>
      </w:pPr>
    </w:p>
    <w:p w14:paraId="0182B2DE" w14:textId="77777777" w:rsidR="00BB75E2" w:rsidRDefault="009A49DB">
      <w:pPr>
        <w:pStyle w:val="Heading3"/>
        <w:rPr>
          <w:ins w:id="528" w:author="li" w:date="2019-07-13T12:35:00Z"/>
        </w:rPr>
      </w:pPr>
      <w:ins w:id="529" w:author="li" w:date="2019-07-13T12:35:00Z">
        <w:r>
          <w:rPr>
            <w:rFonts w:hint="eastAsia"/>
          </w:rPr>
          <w:t>SIB 5 in the LTE sweep plot</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3467D37" w14:textId="77777777">
        <w:trPr>
          <w:tblHeader/>
          <w:ins w:id="530" w:author="li" w:date="2019-07-13T12:36:00Z"/>
        </w:trPr>
        <w:tc>
          <w:tcPr>
            <w:tcW w:w="1224" w:type="dxa"/>
            <w:shd w:val="clear" w:color="auto" w:fill="D9D9D9" w:themeFill="background1" w:themeFillShade="D9"/>
          </w:tcPr>
          <w:p w14:paraId="0E14A56D" w14:textId="77777777" w:rsidR="00BB75E2" w:rsidRDefault="009A49DB">
            <w:pPr>
              <w:autoSpaceDE w:val="0"/>
              <w:autoSpaceDN w:val="0"/>
              <w:adjustRightInd w:val="0"/>
              <w:spacing w:line="267" w:lineRule="exact"/>
              <w:ind w:firstLineChars="0" w:firstLine="0"/>
              <w:rPr>
                <w:ins w:id="531" w:author="li" w:date="2019-07-13T12:36:00Z"/>
                <w:rFonts w:cs="Arial"/>
                <w:b/>
                <w:bCs/>
                <w:szCs w:val="18"/>
              </w:rPr>
            </w:pPr>
            <w:ins w:id="532" w:author="li" w:date="2019-07-13T12:36:00Z">
              <w:r>
                <w:rPr>
                  <w:rFonts w:cs="Arial" w:hint="eastAsia"/>
                  <w:b/>
                  <w:bCs/>
                  <w:szCs w:val="18"/>
                </w:rPr>
                <w:t>TAG price</w:t>
              </w:r>
            </w:ins>
          </w:p>
        </w:tc>
        <w:tc>
          <w:tcPr>
            <w:tcW w:w="2268" w:type="dxa"/>
            <w:shd w:val="clear" w:color="auto" w:fill="D9D9D9" w:themeFill="background1" w:themeFillShade="D9"/>
          </w:tcPr>
          <w:p w14:paraId="491AF19C" w14:textId="77777777" w:rsidR="00BB75E2" w:rsidRDefault="009A49DB">
            <w:pPr>
              <w:autoSpaceDE w:val="0"/>
              <w:autoSpaceDN w:val="0"/>
              <w:adjustRightInd w:val="0"/>
              <w:spacing w:line="267" w:lineRule="exact"/>
              <w:ind w:firstLineChars="0" w:firstLine="0"/>
              <w:rPr>
                <w:ins w:id="533" w:author="li" w:date="2019-07-13T12:36:00Z"/>
                <w:rFonts w:cs="Arial"/>
                <w:b/>
                <w:bCs/>
                <w:szCs w:val="18"/>
              </w:rPr>
            </w:pPr>
            <w:ins w:id="534" w:author="li" w:date="2019-07-13T12:36:00Z">
              <w:r>
                <w:rPr>
                  <w:rFonts w:cs="Arial" w:hint="eastAsia"/>
                  <w:b/>
                  <w:bCs/>
                  <w:szCs w:val="18"/>
                </w:rPr>
                <w:t>type</w:t>
              </w:r>
            </w:ins>
          </w:p>
        </w:tc>
        <w:tc>
          <w:tcPr>
            <w:tcW w:w="1843" w:type="dxa"/>
            <w:shd w:val="clear" w:color="auto" w:fill="D9D9D9" w:themeFill="background1" w:themeFillShade="D9"/>
          </w:tcPr>
          <w:p w14:paraId="29B3B6B1" w14:textId="77777777" w:rsidR="00BB75E2" w:rsidRDefault="009A49DB">
            <w:pPr>
              <w:autoSpaceDE w:val="0"/>
              <w:autoSpaceDN w:val="0"/>
              <w:adjustRightInd w:val="0"/>
              <w:spacing w:line="267" w:lineRule="exact"/>
              <w:ind w:firstLineChars="0" w:firstLine="0"/>
              <w:rPr>
                <w:ins w:id="535" w:author="li" w:date="2019-07-13T12:36:00Z"/>
                <w:rFonts w:cs="Arial"/>
                <w:b/>
                <w:bCs/>
                <w:szCs w:val="18"/>
              </w:rPr>
            </w:pPr>
            <w:ins w:id="536" w:author="li" w:date="2019-07-13T12:36:00Z">
              <w:r>
                <w:rPr>
                  <w:rFonts w:cs="Arial" w:hint="eastAsia"/>
                  <w:b/>
                  <w:bCs/>
                  <w:szCs w:val="18"/>
                </w:rPr>
                <w:t>The number of times it can appear</w:t>
              </w:r>
            </w:ins>
          </w:p>
        </w:tc>
        <w:tc>
          <w:tcPr>
            <w:tcW w:w="3452" w:type="dxa"/>
            <w:shd w:val="clear" w:color="auto" w:fill="D9D9D9" w:themeFill="background1" w:themeFillShade="D9"/>
          </w:tcPr>
          <w:p w14:paraId="6E746B55" w14:textId="77777777" w:rsidR="00BB75E2" w:rsidRDefault="009A49DB">
            <w:pPr>
              <w:autoSpaceDE w:val="0"/>
              <w:autoSpaceDN w:val="0"/>
              <w:adjustRightInd w:val="0"/>
              <w:spacing w:line="267" w:lineRule="exact"/>
              <w:ind w:firstLineChars="0" w:firstLine="0"/>
              <w:rPr>
                <w:ins w:id="537" w:author="li" w:date="2019-07-13T12:36:00Z"/>
                <w:rFonts w:cs="Arial"/>
                <w:b/>
                <w:bCs/>
                <w:szCs w:val="18"/>
              </w:rPr>
            </w:pPr>
            <w:ins w:id="538" w:author="li" w:date="2019-07-13T12:36:00Z">
              <w:r>
                <w:rPr>
                  <w:rFonts w:cs="Arial" w:hint="eastAsia"/>
                  <w:b/>
                  <w:bCs/>
                  <w:szCs w:val="18"/>
                </w:rPr>
                <w:t>description</w:t>
              </w:r>
            </w:ins>
          </w:p>
        </w:tc>
      </w:tr>
      <w:tr w:rsidR="00BB75E2" w14:paraId="6C1E06CB" w14:textId="77777777">
        <w:trPr>
          <w:ins w:id="539" w:author="li" w:date="2019-07-13T12:36:00Z"/>
        </w:trPr>
        <w:tc>
          <w:tcPr>
            <w:tcW w:w="1224" w:type="dxa"/>
          </w:tcPr>
          <w:p w14:paraId="423E58A8" w14:textId="77777777" w:rsidR="00BB75E2" w:rsidRDefault="009A49DB">
            <w:pPr>
              <w:autoSpaceDE w:val="0"/>
              <w:autoSpaceDN w:val="0"/>
              <w:adjustRightInd w:val="0"/>
              <w:ind w:firstLineChars="0" w:firstLine="0"/>
              <w:jc w:val="left"/>
              <w:rPr>
                <w:ins w:id="540" w:author="li" w:date="2019-07-13T12:36:00Z"/>
                <w:rFonts w:cs="Arial"/>
                <w:szCs w:val="18"/>
              </w:rPr>
            </w:pPr>
            <w:ins w:id="541" w:author="li" w:date="2019-07-13T12:36:00Z">
              <w:r>
                <w:rPr>
                  <w:rFonts w:cs="Arial"/>
                  <w:szCs w:val="18"/>
                </w:rPr>
                <w:t>8</w:t>
              </w:r>
            </w:ins>
          </w:p>
        </w:tc>
        <w:tc>
          <w:tcPr>
            <w:tcW w:w="2268" w:type="dxa"/>
          </w:tcPr>
          <w:p w14:paraId="6CDC0F48" w14:textId="77777777" w:rsidR="00BB75E2" w:rsidRDefault="009A49DB">
            <w:pPr>
              <w:autoSpaceDE w:val="0"/>
              <w:autoSpaceDN w:val="0"/>
              <w:adjustRightInd w:val="0"/>
              <w:ind w:firstLineChars="0" w:firstLine="0"/>
              <w:jc w:val="left"/>
              <w:rPr>
                <w:ins w:id="542" w:author="li" w:date="2019-07-13T12:36:00Z"/>
                <w:rFonts w:cs="Arial"/>
                <w:szCs w:val="18"/>
              </w:rPr>
            </w:pPr>
            <w:ins w:id="543" w:author="li" w:date="2019-07-13T12:36:00Z">
              <w:r>
                <w:rPr>
                  <w:rFonts w:cs="Arial" w:hint="eastAsia"/>
                  <w:szCs w:val="18"/>
                </w:rPr>
                <w:t>uint16_t</w:t>
              </w:r>
            </w:ins>
          </w:p>
        </w:tc>
        <w:tc>
          <w:tcPr>
            <w:tcW w:w="1843" w:type="dxa"/>
          </w:tcPr>
          <w:p w14:paraId="51431D5D" w14:textId="77777777" w:rsidR="00BB75E2" w:rsidRDefault="009A49DB">
            <w:pPr>
              <w:autoSpaceDE w:val="0"/>
              <w:autoSpaceDN w:val="0"/>
              <w:adjustRightInd w:val="0"/>
              <w:ind w:firstLineChars="0" w:firstLine="0"/>
              <w:jc w:val="left"/>
              <w:rPr>
                <w:ins w:id="544" w:author="li" w:date="2019-07-13T12:36:00Z"/>
                <w:rFonts w:cs="Arial"/>
                <w:szCs w:val="18"/>
              </w:rPr>
            </w:pPr>
            <w:ins w:id="545" w:author="li" w:date="2019-07-13T12:36:00Z">
              <w:r>
                <w:rPr>
                  <w:rFonts w:cs="Arial" w:hint="eastAsia"/>
                  <w:szCs w:val="18"/>
                </w:rPr>
                <w:t>1</w:t>
              </w:r>
            </w:ins>
          </w:p>
        </w:tc>
        <w:tc>
          <w:tcPr>
            <w:tcW w:w="3452" w:type="dxa"/>
          </w:tcPr>
          <w:p w14:paraId="16CA5B52" w14:textId="77777777" w:rsidR="00BB75E2" w:rsidRDefault="009A49DB">
            <w:pPr>
              <w:autoSpaceDE w:val="0"/>
              <w:autoSpaceDN w:val="0"/>
              <w:adjustRightInd w:val="0"/>
              <w:ind w:firstLineChars="0" w:firstLine="0"/>
              <w:jc w:val="left"/>
              <w:rPr>
                <w:ins w:id="546" w:author="li" w:date="2019-07-13T12:36:00Z"/>
                <w:rFonts w:cs="Arial"/>
                <w:szCs w:val="18"/>
              </w:rPr>
            </w:pPr>
            <w:ins w:id="547" w:author="li" w:date="2019-07-13T12:36:00Z">
              <w:r>
                <w:rPr>
                  <w:rFonts w:cs="Arial" w:hint="eastAsia"/>
                  <w:szCs w:val="18"/>
                </w:rPr>
                <w:t>The frequency point of the sweep cell</w:t>
              </w:r>
            </w:ins>
          </w:p>
        </w:tc>
      </w:tr>
      <w:tr w:rsidR="00BB75E2" w14:paraId="7E8A7BFD" w14:textId="77777777">
        <w:trPr>
          <w:ins w:id="548" w:author="li" w:date="2019-07-13T12:36:00Z"/>
        </w:trPr>
        <w:tc>
          <w:tcPr>
            <w:tcW w:w="1224" w:type="dxa"/>
          </w:tcPr>
          <w:p w14:paraId="56F787D1" w14:textId="77777777" w:rsidR="00BB75E2" w:rsidRDefault="009A49DB">
            <w:pPr>
              <w:autoSpaceDE w:val="0"/>
              <w:autoSpaceDN w:val="0"/>
              <w:adjustRightInd w:val="0"/>
              <w:ind w:firstLineChars="0" w:firstLine="0"/>
              <w:jc w:val="left"/>
              <w:rPr>
                <w:ins w:id="549" w:author="li" w:date="2019-07-13T12:36:00Z"/>
                <w:rFonts w:cs="Arial"/>
                <w:szCs w:val="18"/>
              </w:rPr>
            </w:pPr>
            <w:ins w:id="550" w:author="li" w:date="2019-07-13T12:36:00Z">
              <w:r>
                <w:rPr>
                  <w:rFonts w:cs="Arial"/>
                  <w:szCs w:val="18"/>
                </w:rPr>
                <w:t>9</w:t>
              </w:r>
            </w:ins>
          </w:p>
        </w:tc>
        <w:tc>
          <w:tcPr>
            <w:tcW w:w="2268" w:type="dxa"/>
          </w:tcPr>
          <w:p w14:paraId="71223051" w14:textId="77777777" w:rsidR="00BB75E2" w:rsidRDefault="009A49DB">
            <w:pPr>
              <w:autoSpaceDE w:val="0"/>
              <w:autoSpaceDN w:val="0"/>
              <w:adjustRightInd w:val="0"/>
              <w:ind w:firstLineChars="0" w:firstLine="0"/>
              <w:jc w:val="left"/>
              <w:rPr>
                <w:ins w:id="551" w:author="li" w:date="2019-07-13T12:36:00Z"/>
                <w:rFonts w:cs="Arial"/>
                <w:szCs w:val="18"/>
              </w:rPr>
            </w:pPr>
            <w:ins w:id="552" w:author="li" w:date="2019-07-13T12:36:00Z">
              <w:r>
                <w:rPr>
                  <w:rFonts w:cs="Arial"/>
                  <w:szCs w:val="18"/>
                </w:rPr>
                <w:t>uint16_t</w:t>
              </w:r>
            </w:ins>
          </w:p>
        </w:tc>
        <w:tc>
          <w:tcPr>
            <w:tcW w:w="1843" w:type="dxa"/>
          </w:tcPr>
          <w:p w14:paraId="47A499FF" w14:textId="77777777" w:rsidR="00BB75E2" w:rsidRDefault="009A49DB">
            <w:pPr>
              <w:autoSpaceDE w:val="0"/>
              <w:autoSpaceDN w:val="0"/>
              <w:adjustRightInd w:val="0"/>
              <w:ind w:firstLineChars="0" w:firstLine="0"/>
              <w:jc w:val="left"/>
              <w:rPr>
                <w:ins w:id="553" w:author="li" w:date="2019-07-13T12:36:00Z"/>
                <w:rFonts w:cs="Arial"/>
                <w:szCs w:val="18"/>
              </w:rPr>
            </w:pPr>
            <w:ins w:id="554" w:author="li" w:date="2019-07-13T12:36:00Z">
              <w:r>
                <w:rPr>
                  <w:rFonts w:cs="Arial"/>
                  <w:szCs w:val="18"/>
                </w:rPr>
                <w:t>1</w:t>
              </w:r>
            </w:ins>
          </w:p>
        </w:tc>
        <w:tc>
          <w:tcPr>
            <w:tcW w:w="3452" w:type="dxa"/>
          </w:tcPr>
          <w:p w14:paraId="10B4AE2C" w14:textId="77777777" w:rsidR="00BB75E2" w:rsidRDefault="009A49DB">
            <w:pPr>
              <w:autoSpaceDE w:val="0"/>
              <w:autoSpaceDN w:val="0"/>
              <w:adjustRightInd w:val="0"/>
              <w:ind w:firstLineChars="0" w:firstLine="0"/>
              <w:jc w:val="left"/>
              <w:rPr>
                <w:ins w:id="555" w:author="li" w:date="2019-07-13T12:36:00Z"/>
                <w:rFonts w:cs="Arial"/>
                <w:szCs w:val="18"/>
              </w:rPr>
            </w:pPr>
            <w:ins w:id="556" w:author="li" w:date="2019-07-13T12:36:00Z">
              <w:r>
                <w:rPr>
                  <w:rFonts w:cs="Arial" w:hint="eastAsia"/>
                  <w:szCs w:val="18"/>
                </w:rPr>
                <w:t>PCI in the sweep plot</w:t>
              </w:r>
            </w:ins>
          </w:p>
        </w:tc>
      </w:tr>
      <w:tr w:rsidR="00BB75E2" w14:paraId="488D98DD" w14:textId="77777777">
        <w:trPr>
          <w:ins w:id="557" w:author="li" w:date="2019-07-13T12:37:00Z"/>
        </w:trPr>
        <w:tc>
          <w:tcPr>
            <w:tcW w:w="1224" w:type="dxa"/>
          </w:tcPr>
          <w:p w14:paraId="21C386FB" w14:textId="77777777" w:rsidR="00BB75E2" w:rsidRDefault="009A49DB">
            <w:pPr>
              <w:autoSpaceDE w:val="0"/>
              <w:autoSpaceDN w:val="0"/>
              <w:adjustRightInd w:val="0"/>
              <w:ind w:firstLineChars="0" w:firstLine="0"/>
              <w:jc w:val="left"/>
              <w:rPr>
                <w:ins w:id="558" w:author="li" w:date="2019-07-13T12:37:00Z"/>
                <w:rFonts w:cs="Arial"/>
                <w:szCs w:val="18"/>
              </w:rPr>
            </w:pPr>
            <w:ins w:id="559" w:author="li" w:date="2019-07-13T12:37:00Z">
              <w:r>
                <w:rPr>
                  <w:rFonts w:cs="Arial" w:hint="eastAsia"/>
                  <w:szCs w:val="18"/>
                </w:rPr>
                <w:t>4</w:t>
              </w:r>
            </w:ins>
            <w:ins w:id="560" w:author="li" w:date="2019-07-13T13:06:00Z">
              <w:r>
                <w:rPr>
                  <w:rFonts w:cs="Arial"/>
                  <w:szCs w:val="18"/>
                </w:rPr>
                <w:t>7</w:t>
              </w:r>
            </w:ins>
          </w:p>
        </w:tc>
        <w:tc>
          <w:tcPr>
            <w:tcW w:w="2268" w:type="dxa"/>
          </w:tcPr>
          <w:p w14:paraId="651E1E94" w14:textId="77777777" w:rsidR="00BB75E2" w:rsidRDefault="009A49DB">
            <w:pPr>
              <w:autoSpaceDE w:val="0"/>
              <w:autoSpaceDN w:val="0"/>
              <w:adjustRightInd w:val="0"/>
              <w:ind w:firstLineChars="0" w:firstLine="0"/>
              <w:jc w:val="left"/>
              <w:rPr>
                <w:ins w:id="561" w:author="li" w:date="2019-07-13T12:37:00Z"/>
                <w:rFonts w:cs="Arial"/>
                <w:szCs w:val="18"/>
              </w:rPr>
            </w:pPr>
            <w:ins w:id="562" w:author="li" w:date="2019-07-13T12:37:00Z">
              <w:r>
                <w:rPr>
                  <w:rFonts w:cs="Arial"/>
                  <w:szCs w:val="18"/>
                </w:rPr>
                <w:t>array of   i ntra _freq_sib5_info</w:t>
              </w:r>
            </w:ins>
          </w:p>
        </w:tc>
        <w:tc>
          <w:tcPr>
            <w:tcW w:w="1843" w:type="dxa"/>
          </w:tcPr>
          <w:p w14:paraId="4F87F3F9" w14:textId="77777777" w:rsidR="00BB75E2" w:rsidRDefault="009A49DB">
            <w:pPr>
              <w:autoSpaceDE w:val="0"/>
              <w:autoSpaceDN w:val="0"/>
              <w:adjustRightInd w:val="0"/>
              <w:ind w:firstLineChars="0" w:firstLine="0"/>
              <w:jc w:val="left"/>
              <w:rPr>
                <w:ins w:id="563" w:author="li" w:date="2019-07-13T12:37:00Z"/>
                <w:rFonts w:cs="Arial"/>
                <w:szCs w:val="18"/>
              </w:rPr>
            </w:pPr>
            <w:ins w:id="564" w:author="li" w:date="2019-07-13T12:37:00Z">
              <w:r>
                <w:rPr>
                  <w:rFonts w:cs="Arial"/>
                  <w:szCs w:val="18"/>
                </w:rPr>
                <w:t>0…1</w:t>
              </w:r>
            </w:ins>
          </w:p>
        </w:tc>
        <w:tc>
          <w:tcPr>
            <w:tcW w:w="3452" w:type="dxa"/>
          </w:tcPr>
          <w:p w14:paraId="2DA779FD" w14:textId="77777777" w:rsidR="00BB75E2" w:rsidRDefault="009A49DB">
            <w:pPr>
              <w:autoSpaceDE w:val="0"/>
              <w:autoSpaceDN w:val="0"/>
              <w:adjustRightInd w:val="0"/>
              <w:ind w:firstLineChars="0" w:firstLine="0"/>
              <w:jc w:val="left"/>
              <w:rPr>
                <w:ins w:id="565" w:author="li" w:date="2019-07-13T12:37:00Z"/>
                <w:rFonts w:cs="Arial"/>
                <w:szCs w:val="18"/>
              </w:rPr>
            </w:pPr>
            <w:ins w:id="566" w:author="li" w:date="2019-07-13T12:37:00Z">
              <w:r>
                <w:rPr>
                  <w:rFonts w:cs="Arial" w:hint="eastAsia"/>
                  <w:szCs w:val="18"/>
                </w:rPr>
                <w:t>Priority of the sweep cells</w:t>
              </w:r>
            </w:ins>
          </w:p>
          <w:p w14:paraId="0CFFB348" w14:textId="77777777" w:rsidR="00BB75E2" w:rsidRDefault="009A49DB">
            <w:pPr>
              <w:autoSpaceDE w:val="0"/>
              <w:autoSpaceDN w:val="0"/>
              <w:adjustRightInd w:val="0"/>
              <w:ind w:firstLineChars="0" w:firstLine="0"/>
              <w:jc w:val="left"/>
              <w:rPr>
                <w:ins w:id="567" w:author="li" w:date="2019-07-13T12:37:00Z"/>
                <w:rFonts w:cs="Arial"/>
                <w:szCs w:val="18"/>
              </w:rPr>
            </w:pPr>
            <w:ins w:id="568" w:author="li" w:date="2019-07-13T12:37:00Z">
              <w:r>
                <w:rPr>
                  <w:rFonts w:cs="Arial" w:hint="eastAsia"/>
                  <w:szCs w:val="18"/>
                </w:rPr>
                <w:t>0xffff, indicates no measurement</w:t>
              </w:r>
            </w:ins>
          </w:p>
        </w:tc>
      </w:tr>
    </w:tbl>
    <w:p w14:paraId="7B2E299A" w14:textId="77777777" w:rsidR="00BB75E2" w:rsidRDefault="00BB75E2">
      <w:pPr>
        <w:rPr>
          <w:ins w:id="569" w:author="li" w:date="2019-07-13T12:35:00Z"/>
        </w:rPr>
      </w:pPr>
    </w:p>
    <w:p w14:paraId="34FEF88D" w14:textId="77777777" w:rsidR="00BB75E2" w:rsidRDefault="009A49DB">
      <w:pPr>
        <w:ind w:firstLineChars="0" w:firstLine="0"/>
        <w:rPr>
          <w:ins w:id="570" w:author="li" w:date="2019-07-13T13:03:00Z"/>
        </w:rPr>
      </w:pPr>
      <w:ins w:id="571" w:author="li" w:date="2019-07-13T13:03:00Z">
        <w:r>
          <w:rPr>
            <w:rFonts w:cs="Arial"/>
            <w:szCs w:val="18"/>
          </w:rPr>
          <w:t>i ntra_freq_sib5_info</w:t>
        </w:r>
      </w:ins>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6DA3454D" w14:textId="77777777">
        <w:trPr>
          <w:tblHeader/>
          <w:ins w:id="572" w:author="li" w:date="2019-07-13T13:03:00Z"/>
        </w:trPr>
        <w:tc>
          <w:tcPr>
            <w:tcW w:w="1791" w:type="dxa"/>
            <w:shd w:val="clear" w:color="auto" w:fill="D9D9D9" w:themeFill="background1" w:themeFillShade="D9"/>
          </w:tcPr>
          <w:p w14:paraId="3491F996" w14:textId="77777777" w:rsidR="00BB75E2" w:rsidRDefault="009A49DB">
            <w:pPr>
              <w:autoSpaceDE w:val="0"/>
              <w:autoSpaceDN w:val="0"/>
              <w:adjustRightInd w:val="0"/>
              <w:spacing w:line="267" w:lineRule="exact"/>
              <w:ind w:firstLineChars="0" w:firstLine="0"/>
              <w:rPr>
                <w:ins w:id="573" w:author="li" w:date="2019-07-13T13:03:00Z"/>
                <w:rFonts w:cs="Arial"/>
                <w:b/>
                <w:bCs/>
                <w:szCs w:val="18"/>
              </w:rPr>
            </w:pPr>
            <w:ins w:id="574" w:author="li" w:date="2019-07-13T13:03:00Z">
              <w:r>
                <w:rPr>
                  <w:rFonts w:cs="Arial" w:hint="eastAsia"/>
                  <w:b/>
                  <w:bCs/>
                  <w:szCs w:val="18"/>
                </w:rPr>
                <w:t>element</w:t>
              </w:r>
            </w:ins>
          </w:p>
        </w:tc>
        <w:tc>
          <w:tcPr>
            <w:tcW w:w="1985" w:type="dxa"/>
            <w:shd w:val="clear" w:color="auto" w:fill="D9D9D9" w:themeFill="background1" w:themeFillShade="D9"/>
          </w:tcPr>
          <w:p w14:paraId="5F20CA74" w14:textId="77777777" w:rsidR="00BB75E2" w:rsidRDefault="009A49DB">
            <w:pPr>
              <w:autoSpaceDE w:val="0"/>
              <w:autoSpaceDN w:val="0"/>
              <w:adjustRightInd w:val="0"/>
              <w:spacing w:line="267" w:lineRule="exact"/>
              <w:ind w:firstLineChars="0" w:firstLine="0"/>
              <w:rPr>
                <w:ins w:id="575" w:author="li" w:date="2019-07-13T13:03:00Z"/>
                <w:rFonts w:cs="Arial"/>
                <w:b/>
                <w:bCs/>
                <w:szCs w:val="18"/>
              </w:rPr>
            </w:pPr>
            <w:ins w:id="576" w:author="li" w:date="2019-07-13T13:03:00Z">
              <w:r>
                <w:rPr>
                  <w:rFonts w:cs="Arial" w:hint="eastAsia"/>
                  <w:b/>
                  <w:bCs/>
                  <w:szCs w:val="18"/>
                </w:rPr>
                <w:t>short-cut process</w:t>
              </w:r>
            </w:ins>
          </w:p>
        </w:tc>
        <w:tc>
          <w:tcPr>
            <w:tcW w:w="1417" w:type="dxa"/>
            <w:shd w:val="clear" w:color="auto" w:fill="D9D9D9" w:themeFill="background1" w:themeFillShade="D9"/>
          </w:tcPr>
          <w:p w14:paraId="0803B19D" w14:textId="77777777" w:rsidR="00BB75E2" w:rsidRDefault="009A49DB">
            <w:pPr>
              <w:autoSpaceDE w:val="0"/>
              <w:autoSpaceDN w:val="0"/>
              <w:adjustRightInd w:val="0"/>
              <w:spacing w:line="267" w:lineRule="exact"/>
              <w:ind w:firstLineChars="0" w:firstLine="0"/>
              <w:rPr>
                <w:ins w:id="577" w:author="li" w:date="2019-07-13T13:03:00Z"/>
                <w:rFonts w:cs="Arial"/>
                <w:b/>
                <w:bCs/>
                <w:szCs w:val="18"/>
              </w:rPr>
            </w:pPr>
            <w:ins w:id="578" w:author="li" w:date="2019-07-13T13:03:00Z">
              <w:r>
                <w:rPr>
                  <w:rFonts w:cs="Arial" w:hint="eastAsia"/>
                  <w:b/>
                  <w:bCs/>
                  <w:szCs w:val="18"/>
                </w:rPr>
                <w:t>type</w:t>
              </w:r>
            </w:ins>
          </w:p>
        </w:tc>
        <w:tc>
          <w:tcPr>
            <w:tcW w:w="3311" w:type="dxa"/>
            <w:shd w:val="clear" w:color="auto" w:fill="D9D9D9" w:themeFill="background1" w:themeFillShade="D9"/>
          </w:tcPr>
          <w:p w14:paraId="10C195FA" w14:textId="77777777" w:rsidR="00BB75E2" w:rsidRDefault="009A49DB">
            <w:pPr>
              <w:autoSpaceDE w:val="0"/>
              <w:autoSpaceDN w:val="0"/>
              <w:adjustRightInd w:val="0"/>
              <w:spacing w:line="267" w:lineRule="exact"/>
              <w:ind w:firstLineChars="0" w:firstLine="0"/>
              <w:rPr>
                <w:ins w:id="579" w:author="li" w:date="2019-07-13T13:03:00Z"/>
                <w:rFonts w:cs="Arial"/>
                <w:b/>
                <w:bCs/>
                <w:szCs w:val="18"/>
              </w:rPr>
            </w:pPr>
            <w:ins w:id="580" w:author="li" w:date="2019-07-13T13:03:00Z">
              <w:r>
                <w:rPr>
                  <w:rFonts w:cs="Arial" w:hint="eastAsia"/>
                  <w:b/>
                  <w:bCs/>
                  <w:szCs w:val="18"/>
                </w:rPr>
                <w:t>remarks</w:t>
              </w:r>
            </w:ins>
          </w:p>
        </w:tc>
      </w:tr>
      <w:tr w:rsidR="00BB75E2" w14:paraId="29203242" w14:textId="77777777">
        <w:trPr>
          <w:ins w:id="581" w:author="li" w:date="2019-07-13T13:03:00Z"/>
        </w:trPr>
        <w:tc>
          <w:tcPr>
            <w:tcW w:w="1791" w:type="dxa"/>
          </w:tcPr>
          <w:p w14:paraId="2BA67EA1" w14:textId="77777777" w:rsidR="00BB75E2" w:rsidRDefault="009A49DB">
            <w:pPr>
              <w:autoSpaceDE w:val="0"/>
              <w:autoSpaceDN w:val="0"/>
              <w:adjustRightInd w:val="0"/>
              <w:ind w:firstLineChars="0" w:firstLine="0"/>
              <w:jc w:val="left"/>
              <w:rPr>
                <w:ins w:id="582" w:author="li" w:date="2019-07-13T13:03:00Z"/>
                <w:rFonts w:cs="Arial"/>
                <w:szCs w:val="18"/>
              </w:rPr>
            </w:pPr>
            <w:ins w:id="583" w:author="li" w:date="2019-07-13T13:04:00Z">
              <w:r>
                <w:rPr>
                  <w:rFonts w:cs="Arial" w:hint="eastAsia"/>
                  <w:szCs w:val="18"/>
                </w:rPr>
                <w:t>Different frequently point</w:t>
              </w:r>
            </w:ins>
          </w:p>
        </w:tc>
        <w:tc>
          <w:tcPr>
            <w:tcW w:w="1985" w:type="dxa"/>
          </w:tcPr>
          <w:p w14:paraId="2D54B072" w14:textId="77777777" w:rsidR="00BB75E2" w:rsidRDefault="009A49DB">
            <w:pPr>
              <w:autoSpaceDE w:val="0"/>
              <w:autoSpaceDN w:val="0"/>
              <w:adjustRightInd w:val="0"/>
              <w:ind w:firstLineChars="0" w:firstLine="0"/>
              <w:jc w:val="left"/>
              <w:rPr>
                <w:ins w:id="584" w:author="li" w:date="2019-07-13T13:03:00Z"/>
                <w:rFonts w:cs="Arial"/>
                <w:szCs w:val="18"/>
              </w:rPr>
            </w:pPr>
            <w:ins w:id="585" w:author="li" w:date="2019-07-13T13:04:00Z">
              <w:r>
                <w:rPr>
                  <w:rFonts w:cs="Arial"/>
                  <w:szCs w:val="18"/>
                </w:rPr>
                <w:t>0…65535</w:t>
              </w:r>
            </w:ins>
          </w:p>
        </w:tc>
        <w:tc>
          <w:tcPr>
            <w:tcW w:w="1417" w:type="dxa"/>
          </w:tcPr>
          <w:p w14:paraId="2501C39B" w14:textId="77777777" w:rsidR="00BB75E2" w:rsidRDefault="009A49DB">
            <w:pPr>
              <w:autoSpaceDE w:val="0"/>
              <w:autoSpaceDN w:val="0"/>
              <w:adjustRightInd w:val="0"/>
              <w:ind w:firstLineChars="0" w:firstLine="0"/>
              <w:jc w:val="left"/>
              <w:rPr>
                <w:ins w:id="586" w:author="li" w:date="2019-07-13T13:03:00Z"/>
                <w:rFonts w:cs="Arial"/>
                <w:szCs w:val="18"/>
              </w:rPr>
            </w:pPr>
            <w:ins w:id="587" w:author="li" w:date="2019-07-13T13:03:00Z">
              <w:r>
                <w:rPr>
                  <w:rFonts w:cs="Arial"/>
                  <w:szCs w:val="18"/>
                </w:rPr>
                <w:t>uint 16_t</w:t>
              </w:r>
            </w:ins>
          </w:p>
        </w:tc>
        <w:tc>
          <w:tcPr>
            <w:tcW w:w="3311" w:type="dxa"/>
          </w:tcPr>
          <w:p w14:paraId="4FB9E201" w14:textId="77777777" w:rsidR="00BB75E2" w:rsidRDefault="00BB75E2">
            <w:pPr>
              <w:autoSpaceDE w:val="0"/>
              <w:autoSpaceDN w:val="0"/>
              <w:adjustRightInd w:val="0"/>
              <w:ind w:firstLineChars="0" w:firstLine="0"/>
              <w:jc w:val="left"/>
              <w:rPr>
                <w:ins w:id="588" w:author="li" w:date="2019-07-13T13:03:00Z"/>
                <w:rFonts w:cs="Arial"/>
                <w:szCs w:val="18"/>
              </w:rPr>
            </w:pPr>
          </w:p>
        </w:tc>
      </w:tr>
      <w:tr w:rsidR="00BB75E2" w14:paraId="2748C8E8" w14:textId="77777777">
        <w:trPr>
          <w:ins w:id="589" w:author="li" w:date="2019-07-13T13:03:00Z"/>
        </w:trPr>
        <w:tc>
          <w:tcPr>
            <w:tcW w:w="1791" w:type="dxa"/>
          </w:tcPr>
          <w:p w14:paraId="5334C50C" w14:textId="77777777" w:rsidR="00BB75E2" w:rsidRDefault="009A49DB">
            <w:pPr>
              <w:autoSpaceDE w:val="0"/>
              <w:autoSpaceDN w:val="0"/>
              <w:adjustRightInd w:val="0"/>
              <w:ind w:firstLineChars="0" w:firstLine="0"/>
              <w:jc w:val="left"/>
              <w:rPr>
                <w:ins w:id="590" w:author="li" w:date="2019-07-13T13:03:00Z"/>
                <w:rFonts w:cs="Arial"/>
                <w:szCs w:val="18"/>
              </w:rPr>
            </w:pPr>
            <w:ins w:id="591" w:author="li" w:date="2019-07-13T13:06:00Z">
              <w:r>
                <w:rPr>
                  <w:rFonts w:cs="Arial" w:hint="eastAsia"/>
                  <w:szCs w:val="18"/>
                </w:rPr>
                <w:t>Overfrequency heavy</w:t>
              </w:r>
            </w:ins>
            <w:ins w:id="592" w:author="li" w:date="2019-07-13T13:07:00Z">
              <w:r>
                <w:rPr>
                  <w:rFonts w:cs="Arial" w:hint="eastAsia"/>
                  <w:szCs w:val="18"/>
                </w:rPr>
                <w:t>Select priority</w:t>
              </w:r>
            </w:ins>
          </w:p>
        </w:tc>
        <w:tc>
          <w:tcPr>
            <w:tcW w:w="1985" w:type="dxa"/>
          </w:tcPr>
          <w:p w14:paraId="2A784A9B" w14:textId="77777777" w:rsidR="00BB75E2" w:rsidRDefault="009A49DB">
            <w:pPr>
              <w:autoSpaceDE w:val="0"/>
              <w:autoSpaceDN w:val="0"/>
              <w:adjustRightInd w:val="0"/>
              <w:ind w:firstLineChars="0" w:firstLine="0"/>
              <w:jc w:val="left"/>
              <w:rPr>
                <w:ins w:id="593" w:author="li" w:date="2019-07-13T13:03:00Z"/>
                <w:rFonts w:cs="Arial"/>
                <w:szCs w:val="18"/>
              </w:rPr>
            </w:pPr>
            <w:ins w:id="594" w:author="li" w:date="2019-07-13T13:07:00Z">
              <w:r>
                <w:rPr>
                  <w:rFonts w:cs="Arial"/>
                  <w:szCs w:val="18"/>
                </w:rPr>
                <w:t>1</w:t>
              </w:r>
            </w:ins>
            <w:ins w:id="595" w:author="li" w:date="2019-07-13T13:03:00Z">
              <w:r>
                <w:rPr>
                  <w:rFonts w:cs="Arial" w:hint="eastAsia"/>
                  <w:szCs w:val="18"/>
                </w:rPr>
                <w:t>..</w:t>
              </w:r>
            </w:ins>
            <w:ins w:id="596" w:author="li" w:date="2019-07-13T13:07:00Z">
              <w:r>
                <w:rPr>
                  <w:rFonts w:cs="Arial"/>
                  <w:szCs w:val="18"/>
                </w:rPr>
                <w:t>7</w:t>
              </w:r>
            </w:ins>
          </w:p>
        </w:tc>
        <w:tc>
          <w:tcPr>
            <w:tcW w:w="1417" w:type="dxa"/>
          </w:tcPr>
          <w:p w14:paraId="63D2EFB4" w14:textId="77777777" w:rsidR="00BB75E2" w:rsidRDefault="009A49DB">
            <w:pPr>
              <w:autoSpaceDE w:val="0"/>
              <w:autoSpaceDN w:val="0"/>
              <w:adjustRightInd w:val="0"/>
              <w:ind w:firstLineChars="0" w:firstLine="0"/>
              <w:jc w:val="left"/>
              <w:rPr>
                <w:ins w:id="597" w:author="li" w:date="2019-07-13T13:03:00Z"/>
                <w:rFonts w:cs="Arial"/>
                <w:szCs w:val="18"/>
              </w:rPr>
            </w:pPr>
            <w:ins w:id="598" w:author="li" w:date="2019-07-13T13:03:00Z">
              <w:r>
                <w:rPr>
                  <w:rFonts w:cs="Arial" w:hint="eastAsia"/>
                  <w:szCs w:val="18"/>
                </w:rPr>
                <w:t>uint16_t</w:t>
              </w:r>
            </w:ins>
          </w:p>
        </w:tc>
        <w:tc>
          <w:tcPr>
            <w:tcW w:w="3311" w:type="dxa"/>
          </w:tcPr>
          <w:p w14:paraId="2E42AC9A" w14:textId="77777777" w:rsidR="00BB75E2" w:rsidRDefault="009A49DB">
            <w:pPr>
              <w:autoSpaceDE w:val="0"/>
              <w:autoSpaceDN w:val="0"/>
              <w:adjustRightInd w:val="0"/>
              <w:ind w:firstLineChars="0" w:firstLine="0"/>
              <w:jc w:val="left"/>
              <w:rPr>
                <w:ins w:id="599" w:author="li" w:date="2019-07-13T13:07:00Z"/>
                <w:rFonts w:cs="Arial"/>
                <w:szCs w:val="18"/>
              </w:rPr>
            </w:pPr>
            <w:ins w:id="600" w:author="li" w:date="2019-07-13T13:07:00Z">
              <w:r>
                <w:rPr>
                  <w:rFonts w:cs="Arial" w:hint="eastAsia"/>
                  <w:szCs w:val="18"/>
                </w:rPr>
                <w:t>priority</w:t>
              </w:r>
            </w:ins>
          </w:p>
          <w:p w14:paraId="4EE44C1D" w14:textId="77777777" w:rsidR="00BB75E2" w:rsidRDefault="009A49DB">
            <w:pPr>
              <w:autoSpaceDE w:val="0"/>
              <w:autoSpaceDN w:val="0"/>
              <w:adjustRightInd w:val="0"/>
              <w:ind w:firstLineChars="0" w:firstLine="0"/>
              <w:jc w:val="left"/>
              <w:rPr>
                <w:ins w:id="601" w:author="li" w:date="2019-07-13T13:03:00Z"/>
                <w:rFonts w:cs="Arial"/>
                <w:szCs w:val="18"/>
              </w:rPr>
            </w:pPr>
            <w:ins w:id="602" w:author="li" w:date="2019-07-13T13:07:00Z">
              <w:r>
                <w:rPr>
                  <w:rFonts w:cs="Arial" w:hint="eastAsia"/>
                  <w:szCs w:val="18"/>
                </w:rPr>
                <w:t>0xffff, indicates no measurement</w:t>
              </w:r>
            </w:ins>
          </w:p>
        </w:tc>
      </w:tr>
      <w:tr w:rsidR="00BB75E2" w14:paraId="33686FB6" w14:textId="77777777">
        <w:trPr>
          <w:ins w:id="603" w:author="li" w:date="2019-07-13T13:07:00Z"/>
        </w:trPr>
        <w:tc>
          <w:tcPr>
            <w:tcW w:w="1791" w:type="dxa"/>
          </w:tcPr>
          <w:p w14:paraId="2E5033FD" w14:textId="77777777" w:rsidR="00BB75E2" w:rsidRDefault="009A49DB">
            <w:pPr>
              <w:autoSpaceDE w:val="0"/>
              <w:autoSpaceDN w:val="0"/>
              <w:adjustRightInd w:val="0"/>
              <w:ind w:firstLineChars="0" w:firstLine="0"/>
              <w:jc w:val="left"/>
              <w:rPr>
                <w:ins w:id="604" w:author="li" w:date="2019-07-13T13:07:00Z"/>
                <w:rFonts w:cs="Arial"/>
                <w:szCs w:val="18"/>
              </w:rPr>
            </w:pPr>
            <w:ins w:id="605" w:author="li" w:date="2019-07-13T13:07:00Z">
              <w:r>
                <w:rPr>
                  <w:rFonts w:cs="Arial" w:hint="eastAsia"/>
                  <w:szCs w:val="18"/>
                </w:rPr>
                <w:t>incoming level</w:t>
              </w:r>
            </w:ins>
          </w:p>
        </w:tc>
        <w:tc>
          <w:tcPr>
            <w:tcW w:w="1985" w:type="dxa"/>
          </w:tcPr>
          <w:p w14:paraId="55E7443B" w14:textId="77777777" w:rsidR="00BB75E2" w:rsidRDefault="00BB75E2">
            <w:pPr>
              <w:autoSpaceDE w:val="0"/>
              <w:autoSpaceDN w:val="0"/>
              <w:adjustRightInd w:val="0"/>
              <w:ind w:firstLineChars="0" w:firstLine="0"/>
              <w:jc w:val="left"/>
              <w:rPr>
                <w:ins w:id="606" w:author="li" w:date="2019-07-13T13:07:00Z"/>
                <w:rFonts w:cs="Arial"/>
                <w:szCs w:val="18"/>
              </w:rPr>
            </w:pPr>
          </w:p>
        </w:tc>
        <w:tc>
          <w:tcPr>
            <w:tcW w:w="1417" w:type="dxa"/>
          </w:tcPr>
          <w:p w14:paraId="243164AD" w14:textId="77777777" w:rsidR="00BB75E2" w:rsidRDefault="009A49DB">
            <w:pPr>
              <w:autoSpaceDE w:val="0"/>
              <w:autoSpaceDN w:val="0"/>
              <w:adjustRightInd w:val="0"/>
              <w:ind w:firstLineChars="0" w:firstLine="0"/>
              <w:jc w:val="left"/>
              <w:rPr>
                <w:ins w:id="607" w:author="li" w:date="2019-07-13T13:07:00Z"/>
                <w:rFonts w:cs="Arial"/>
                <w:szCs w:val="18"/>
              </w:rPr>
            </w:pPr>
            <w:ins w:id="608" w:author="li" w:date="2019-07-13T13:07:00Z">
              <w:r>
                <w:rPr>
                  <w:rFonts w:cs="Arial" w:hint="eastAsia"/>
                  <w:szCs w:val="18"/>
                </w:rPr>
                <w:t>uint16_t</w:t>
              </w:r>
            </w:ins>
          </w:p>
        </w:tc>
        <w:tc>
          <w:tcPr>
            <w:tcW w:w="3311" w:type="dxa"/>
          </w:tcPr>
          <w:p w14:paraId="15F00124" w14:textId="77777777" w:rsidR="00BB75E2" w:rsidRDefault="009A49DB">
            <w:pPr>
              <w:autoSpaceDE w:val="0"/>
              <w:autoSpaceDN w:val="0"/>
              <w:adjustRightInd w:val="0"/>
              <w:ind w:firstLineChars="0" w:firstLine="0"/>
              <w:jc w:val="left"/>
              <w:rPr>
                <w:ins w:id="609" w:author="li" w:date="2019-07-13T13:07:00Z"/>
                <w:rFonts w:cs="Arial"/>
                <w:szCs w:val="18"/>
              </w:rPr>
            </w:pPr>
            <w:ins w:id="610" w:author="li" w:date="2019-07-13T13:12:00Z">
              <w:r>
                <w:rPr>
                  <w:rFonts w:cs="Arial" w:hint="eastAsia"/>
                  <w:szCs w:val="18"/>
                </w:rPr>
                <w:t>0xffff, indicates no measurement</w:t>
              </w:r>
            </w:ins>
          </w:p>
        </w:tc>
      </w:tr>
      <w:tr w:rsidR="00BB75E2" w14:paraId="10C0AED7" w14:textId="77777777">
        <w:trPr>
          <w:ins w:id="611" w:author="li" w:date="2019-07-13T13:07:00Z"/>
        </w:trPr>
        <w:tc>
          <w:tcPr>
            <w:tcW w:w="1791" w:type="dxa"/>
          </w:tcPr>
          <w:p w14:paraId="48926458" w14:textId="77777777" w:rsidR="00BB75E2" w:rsidRDefault="009A49DB">
            <w:pPr>
              <w:autoSpaceDE w:val="0"/>
              <w:autoSpaceDN w:val="0"/>
              <w:adjustRightInd w:val="0"/>
              <w:ind w:firstLineChars="0" w:firstLine="0"/>
              <w:jc w:val="left"/>
              <w:rPr>
                <w:ins w:id="612" w:author="li" w:date="2019-07-13T13:07:00Z"/>
                <w:rFonts w:cs="Arial"/>
                <w:szCs w:val="18"/>
              </w:rPr>
            </w:pPr>
            <w:ins w:id="613" w:author="li" w:date="2019-07-13T13:12:00Z">
              <w:r>
                <w:rPr>
                  <w:rFonts w:cs="Arial"/>
                  <w:szCs w:val="18"/>
                </w:rPr>
                <w:t>thresh-High</w:t>
              </w:r>
            </w:ins>
          </w:p>
        </w:tc>
        <w:tc>
          <w:tcPr>
            <w:tcW w:w="1985" w:type="dxa"/>
          </w:tcPr>
          <w:p w14:paraId="33206BE5" w14:textId="77777777" w:rsidR="00BB75E2" w:rsidRDefault="00BB75E2">
            <w:pPr>
              <w:autoSpaceDE w:val="0"/>
              <w:autoSpaceDN w:val="0"/>
              <w:adjustRightInd w:val="0"/>
              <w:ind w:firstLineChars="0" w:firstLine="0"/>
              <w:jc w:val="left"/>
              <w:rPr>
                <w:ins w:id="614" w:author="li" w:date="2019-07-13T13:07:00Z"/>
                <w:rFonts w:cs="Arial"/>
                <w:szCs w:val="18"/>
              </w:rPr>
            </w:pPr>
          </w:p>
        </w:tc>
        <w:tc>
          <w:tcPr>
            <w:tcW w:w="1417" w:type="dxa"/>
          </w:tcPr>
          <w:p w14:paraId="7DD8078E" w14:textId="77777777" w:rsidR="00BB75E2" w:rsidRDefault="009A49DB">
            <w:pPr>
              <w:autoSpaceDE w:val="0"/>
              <w:autoSpaceDN w:val="0"/>
              <w:adjustRightInd w:val="0"/>
              <w:ind w:firstLineChars="0" w:firstLine="0"/>
              <w:jc w:val="left"/>
              <w:rPr>
                <w:ins w:id="615" w:author="li" w:date="2019-07-13T13:07:00Z"/>
                <w:rFonts w:cs="Arial"/>
                <w:szCs w:val="18"/>
              </w:rPr>
            </w:pPr>
            <w:ins w:id="616" w:author="li" w:date="2019-07-13T13:12:00Z">
              <w:r>
                <w:rPr>
                  <w:rFonts w:cs="Arial" w:hint="eastAsia"/>
                  <w:szCs w:val="18"/>
                </w:rPr>
                <w:t>uint16_t</w:t>
              </w:r>
            </w:ins>
          </w:p>
        </w:tc>
        <w:tc>
          <w:tcPr>
            <w:tcW w:w="3311" w:type="dxa"/>
          </w:tcPr>
          <w:p w14:paraId="63A6CAD8" w14:textId="77777777" w:rsidR="00BB75E2" w:rsidRDefault="009A49DB">
            <w:pPr>
              <w:autoSpaceDE w:val="0"/>
              <w:autoSpaceDN w:val="0"/>
              <w:adjustRightInd w:val="0"/>
              <w:ind w:firstLineChars="0" w:firstLine="0"/>
              <w:jc w:val="left"/>
              <w:rPr>
                <w:ins w:id="617" w:author="li" w:date="2019-07-13T13:07:00Z"/>
                <w:rFonts w:cs="Arial"/>
                <w:szCs w:val="18"/>
              </w:rPr>
            </w:pPr>
            <w:ins w:id="618" w:author="li" w:date="2019-07-13T13:12:00Z">
              <w:r>
                <w:rPr>
                  <w:rFonts w:cs="Arial" w:hint="eastAsia"/>
                  <w:szCs w:val="18"/>
                </w:rPr>
                <w:t>0xffff, indicates no measurement</w:t>
              </w:r>
            </w:ins>
          </w:p>
        </w:tc>
      </w:tr>
      <w:tr w:rsidR="00BB75E2" w14:paraId="3F227082" w14:textId="77777777">
        <w:trPr>
          <w:ins w:id="619" w:author="li" w:date="2019-07-13T13:12:00Z"/>
        </w:trPr>
        <w:tc>
          <w:tcPr>
            <w:tcW w:w="1791" w:type="dxa"/>
          </w:tcPr>
          <w:p w14:paraId="4B0036EF" w14:textId="77777777" w:rsidR="00BB75E2" w:rsidRDefault="009A49DB">
            <w:pPr>
              <w:autoSpaceDE w:val="0"/>
              <w:autoSpaceDN w:val="0"/>
              <w:adjustRightInd w:val="0"/>
              <w:ind w:firstLineChars="0" w:firstLine="0"/>
              <w:jc w:val="left"/>
              <w:rPr>
                <w:ins w:id="620" w:author="li" w:date="2019-07-13T13:12:00Z"/>
                <w:rFonts w:cs="Arial"/>
                <w:szCs w:val="18"/>
              </w:rPr>
            </w:pPr>
            <w:ins w:id="621" w:author="li" w:date="2019-07-13T13:12:00Z">
              <w:r>
                <w:rPr>
                  <w:rFonts w:cs="Arial"/>
                  <w:szCs w:val="18"/>
                </w:rPr>
                <w:t>thresh-Low</w:t>
              </w:r>
            </w:ins>
          </w:p>
        </w:tc>
        <w:tc>
          <w:tcPr>
            <w:tcW w:w="1985" w:type="dxa"/>
          </w:tcPr>
          <w:p w14:paraId="62485DF1" w14:textId="77777777" w:rsidR="00BB75E2" w:rsidRDefault="00BB75E2">
            <w:pPr>
              <w:autoSpaceDE w:val="0"/>
              <w:autoSpaceDN w:val="0"/>
              <w:adjustRightInd w:val="0"/>
              <w:ind w:firstLineChars="0" w:firstLine="0"/>
              <w:jc w:val="left"/>
              <w:rPr>
                <w:ins w:id="622" w:author="li" w:date="2019-07-13T13:12:00Z"/>
                <w:rFonts w:cs="Arial"/>
                <w:szCs w:val="18"/>
              </w:rPr>
            </w:pPr>
          </w:p>
        </w:tc>
        <w:tc>
          <w:tcPr>
            <w:tcW w:w="1417" w:type="dxa"/>
          </w:tcPr>
          <w:p w14:paraId="0D48CEB4" w14:textId="77777777" w:rsidR="00BB75E2" w:rsidRDefault="009A49DB">
            <w:pPr>
              <w:autoSpaceDE w:val="0"/>
              <w:autoSpaceDN w:val="0"/>
              <w:adjustRightInd w:val="0"/>
              <w:ind w:firstLineChars="0" w:firstLine="0"/>
              <w:jc w:val="left"/>
              <w:rPr>
                <w:ins w:id="623" w:author="li" w:date="2019-07-13T13:12:00Z"/>
                <w:rFonts w:cs="Arial"/>
                <w:szCs w:val="18"/>
              </w:rPr>
            </w:pPr>
            <w:ins w:id="624" w:author="li" w:date="2019-07-13T13:12:00Z">
              <w:r>
                <w:rPr>
                  <w:rFonts w:cs="Arial" w:hint="eastAsia"/>
                  <w:szCs w:val="18"/>
                </w:rPr>
                <w:t>uint16_t</w:t>
              </w:r>
            </w:ins>
          </w:p>
        </w:tc>
        <w:tc>
          <w:tcPr>
            <w:tcW w:w="3311" w:type="dxa"/>
          </w:tcPr>
          <w:p w14:paraId="3D2E954D" w14:textId="77777777" w:rsidR="00BB75E2" w:rsidRDefault="009A49DB">
            <w:pPr>
              <w:autoSpaceDE w:val="0"/>
              <w:autoSpaceDN w:val="0"/>
              <w:adjustRightInd w:val="0"/>
              <w:ind w:firstLineChars="0" w:firstLine="0"/>
              <w:jc w:val="left"/>
              <w:rPr>
                <w:ins w:id="625" w:author="li" w:date="2019-07-13T13:12:00Z"/>
                <w:rFonts w:cs="Arial"/>
                <w:szCs w:val="18"/>
              </w:rPr>
            </w:pPr>
            <w:ins w:id="626" w:author="li" w:date="2019-07-13T13:12:00Z">
              <w:r>
                <w:rPr>
                  <w:rFonts w:cs="Arial" w:hint="eastAsia"/>
                  <w:szCs w:val="18"/>
                </w:rPr>
                <w:t>0xffff, indicates no measurement</w:t>
              </w:r>
            </w:ins>
          </w:p>
        </w:tc>
      </w:tr>
      <w:tr w:rsidR="00BB75E2" w14:paraId="1AF8D5ED" w14:textId="77777777">
        <w:trPr>
          <w:ins w:id="627" w:author="li" w:date="2019-07-13T13:13:00Z"/>
        </w:trPr>
        <w:tc>
          <w:tcPr>
            <w:tcW w:w="1791" w:type="dxa"/>
          </w:tcPr>
          <w:p w14:paraId="2742F449" w14:textId="77777777" w:rsidR="00BB75E2" w:rsidRDefault="009A49DB">
            <w:pPr>
              <w:autoSpaceDE w:val="0"/>
              <w:autoSpaceDN w:val="0"/>
              <w:adjustRightInd w:val="0"/>
              <w:ind w:firstLineChars="0" w:firstLine="0"/>
              <w:jc w:val="left"/>
              <w:rPr>
                <w:ins w:id="628" w:author="li" w:date="2019-07-13T13:13:00Z"/>
                <w:rFonts w:cs="Arial"/>
                <w:szCs w:val="18"/>
              </w:rPr>
            </w:pPr>
            <w:ins w:id="629" w:author="li" w:date="2019-07-13T13:13:00Z">
              <w:r>
                <w:rPr>
                  <w:rFonts w:cs="Arial"/>
                  <w:szCs w:val="18"/>
                </w:rPr>
                <w:t>array _</w:t>
              </w:r>
              <w:proofErr w:type="spellStart"/>
              <w:r>
                <w:rPr>
                  <w:rFonts w:cs="Arial"/>
                  <w:szCs w:val="18"/>
                </w:rPr>
                <w:t>of_</w:t>
              </w:r>
            </w:ins>
            <w:ins w:id="630" w:author="li" w:date="2019-07-13T13:14:00Z">
              <w:r>
                <w:rPr>
                  <w:rFonts w:cs="Arial"/>
                  <w:szCs w:val="18"/>
                </w:rPr>
                <w:t>black_pci</w:t>
              </w:r>
            </w:ins>
            <w:proofErr w:type="spellEnd"/>
          </w:p>
        </w:tc>
        <w:tc>
          <w:tcPr>
            <w:tcW w:w="1985" w:type="dxa"/>
          </w:tcPr>
          <w:p w14:paraId="4EA24BD1" w14:textId="77777777" w:rsidR="00BB75E2" w:rsidRDefault="009A49DB">
            <w:pPr>
              <w:autoSpaceDE w:val="0"/>
              <w:autoSpaceDN w:val="0"/>
              <w:adjustRightInd w:val="0"/>
              <w:ind w:firstLineChars="0" w:firstLine="0"/>
              <w:jc w:val="left"/>
              <w:rPr>
                <w:ins w:id="631" w:author="li" w:date="2019-07-13T13:13:00Z"/>
                <w:rFonts w:cs="Arial"/>
                <w:szCs w:val="18"/>
              </w:rPr>
            </w:pPr>
            <w:ins w:id="632" w:author="li" w:date="2019-07-13T13:14:00Z">
              <w:r>
                <w:rPr>
                  <w:rFonts w:cs="Arial" w:hint="eastAsia"/>
                  <w:szCs w:val="18"/>
                </w:rPr>
                <w:t>0</w:t>
              </w:r>
              <w:proofErr w:type="gramStart"/>
              <w:r>
                <w:rPr>
                  <w:rFonts w:cs="Arial"/>
                  <w:szCs w:val="18"/>
                </w:rPr>
                <w:t>…..</w:t>
              </w:r>
            </w:ins>
            <w:proofErr w:type="gramEnd"/>
            <w:ins w:id="633" w:author="li" w:date="2019-07-13T13:15:00Z">
              <w:r>
                <w:rPr>
                  <w:rFonts w:cs="Arial"/>
                  <w:szCs w:val="18"/>
                </w:rPr>
                <w:t>30</w:t>
              </w:r>
            </w:ins>
          </w:p>
        </w:tc>
        <w:tc>
          <w:tcPr>
            <w:tcW w:w="1417" w:type="dxa"/>
          </w:tcPr>
          <w:p w14:paraId="43436CB7" w14:textId="77777777" w:rsidR="00BB75E2" w:rsidRDefault="00BB75E2">
            <w:pPr>
              <w:autoSpaceDE w:val="0"/>
              <w:autoSpaceDN w:val="0"/>
              <w:adjustRightInd w:val="0"/>
              <w:ind w:firstLineChars="0" w:firstLine="0"/>
              <w:jc w:val="left"/>
              <w:rPr>
                <w:ins w:id="634" w:author="li" w:date="2019-07-13T13:13:00Z"/>
                <w:rFonts w:cs="Arial"/>
                <w:szCs w:val="18"/>
              </w:rPr>
            </w:pPr>
          </w:p>
        </w:tc>
        <w:tc>
          <w:tcPr>
            <w:tcW w:w="3311" w:type="dxa"/>
          </w:tcPr>
          <w:p w14:paraId="0CAE6F84" w14:textId="77777777" w:rsidR="00BB75E2" w:rsidRDefault="00BB75E2">
            <w:pPr>
              <w:autoSpaceDE w:val="0"/>
              <w:autoSpaceDN w:val="0"/>
              <w:adjustRightInd w:val="0"/>
              <w:ind w:firstLineChars="0" w:firstLine="0"/>
              <w:jc w:val="left"/>
              <w:rPr>
                <w:ins w:id="635" w:author="li" w:date="2019-07-13T13:13:00Z"/>
                <w:rFonts w:cs="Arial"/>
                <w:szCs w:val="18"/>
              </w:rPr>
            </w:pPr>
          </w:p>
        </w:tc>
      </w:tr>
    </w:tbl>
    <w:p w14:paraId="573396B3" w14:textId="77777777" w:rsidR="00BB75E2" w:rsidRDefault="00BB75E2">
      <w:pPr>
        <w:rPr>
          <w:ins w:id="636" w:author="li" w:date="2019-07-13T12:35:00Z"/>
        </w:rPr>
      </w:pPr>
    </w:p>
    <w:p w14:paraId="7129344E" w14:textId="77777777" w:rsidR="00BB75E2" w:rsidRDefault="009A49DB">
      <w:pPr>
        <w:ind w:firstLineChars="0" w:firstLine="0"/>
        <w:rPr>
          <w:ins w:id="637" w:author="li" w:date="2019-07-13T13:15:00Z"/>
        </w:rPr>
      </w:pPr>
      <w:ins w:id="638" w:author="li" w:date="2019-07-13T13:15:00Z">
        <w:r>
          <w:rPr>
            <w:rFonts w:cs="Arial"/>
            <w:szCs w:val="18"/>
          </w:rPr>
          <w:t>array _</w:t>
        </w:r>
        <w:proofErr w:type="spellStart"/>
        <w:r>
          <w:rPr>
            <w:rFonts w:cs="Arial"/>
            <w:szCs w:val="18"/>
          </w:rPr>
          <w:t>of_black_pci</w:t>
        </w:r>
        <w:proofErr w:type="spellEnd"/>
      </w:ins>
    </w:p>
    <w:tbl>
      <w:tblPr>
        <w:tblStyle w:val="TableGrid"/>
        <w:tblW w:w="8504" w:type="dxa"/>
        <w:tblInd w:w="18" w:type="dxa"/>
        <w:tblLayout w:type="fixed"/>
        <w:tblLook w:val="04A0" w:firstRow="1" w:lastRow="0" w:firstColumn="1" w:lastColumn="0" w:noHBand="0" w:noVBand="1"/>
      </w:tblPr>
      <w:tblGrid>
        <w:gridCol w:w="1791"/>
        <w:gridCol w:w="1985"/>
        <w:gridCol w:w="1417"/>
        <w:gridCol w:w="3311"/>
      </w:tblGrid>
      <w:tr w:rsidR="00BB75E2" w14:paraId="7F2C9ABC" w14:textId="77777777">
        <w:trPr>
          <w:tblHeader/>
          <w:ins w:id="639" w:author="li" w:date="2019-07-13T13:15:00Z"/>
        </w:trPr>
        <w:tc>
          <w:tcPr>
            <w:tcW w:w="1791" w:type="dxa"/>
            <w:shd w:val="clear" w:color="auto" w:fill="D9D9D9" w:themeFill="background1" w:themeFillShade="D9"/>
          </w:tcPr>
          <w:p w14:paraId="54C88806" w14:textId="77777777" w:rsidR="00BB75E2" w:rsidRDefault="009A49DB">
            <w:pPr>
              <w:autoSpaceDE w:val="0"/>
              <w:autoSpaceDN w:val="0"/>
              <w:adjustRightInd w:val="0"/>
              <w:spacing w:line="267" w:lineRule="exact"/>
              <w:ind w:firstLineChars="0" w:firstLine="0"/>
              <w:rPr>
                <w:ins w:id="640" w:author="li" w:date="2019-07-13T13:15:00Z"/>
                <w:rFonts w:cs="Arial"/>
                <w:b/>
                <w:bCs/>
                <w:szCs w:val="18"/>
              </w:rPr>
            </w:pPr>
            <w:ins w:id="641" w:author="li" w:date="2019-07-13T13:15:00Z">
              <w:r>
                <w:rPr>
                  <w:rFonts w:cs="Arial" w:hint="eastAsia"/>
                  <w:b/>
                  <w:bCs/>
                  <w:szCs w:val="18"/>
                </w:rPr>
                <w:t>element</w:t>
              </w:r>
            </w:ins>
          </w:p>
        </w:tc>
        <w:tc>
          <w:tcPr>
            <w:tcW w:w="1985" w:type="dxa"/>
            <w:shd w:val="clear" w:color="auto" w:fill="D9D9D9" w:themeFill="background1" w:themeFillShade="D9"/>
          </w:tcPr>
          <w:p w14:paraId="2C173967" w14:textId="77777777" w:rsidR="00BB75E2" w:rsidRDefault="009A49DB">
            <w:pPr>
              <w:autoSpaceDE w:val="0"/>
              <w:autoSpaceDN w:val="0"/>
              <w:adjustRightInd w:val="0"/>
              <w:spacing w:line="267" w:lineRule="exact"/>
              <w:ind w:firstLineChars="0" w:firstLine="0"/>
              <w:rPr>
                <w:ins w:id="642" w:author="li" w:date="2019-07-13T13:15:00Z"/>
                <w:rFonts w:cs="Arial"/>
                <w:b/>
                <w:bCs/>
                <w:szCs w:val="18"/>
              </w:rPr>
            </w:pPr>
            <w:ins w:id="643" w:author="li" w:date="2019-07-13T13:15:00Z">
              <w:r>
                <w:rPr>
                  <w:rFonts w:cs="Arial" w:hint="eastAsia"/>
                  <w:b/>
                  <w:bCs/>
                  <w:szCs w:val="18"/>
                </w:rPr>
                <w:t>short-cut process</w:t>
              </w:r>
            </w:ins>
          </w:p>
        </w:tc>
        <w:tc>
          <w:tcPr>
            <w:tcW w:w="1417" w:type="dxa"/>
            <w:shd w:val="clear" w:color="auto" w:fill="D9D9D9" w:themeFill="background1" w:themeFillShade="D9"/>
          </w:tcPr>
          <w:p w14:paraId="1201FB7D" w14:textId="77777777" w:rsidR="00BB75E2" w:rsidRDefault="009A49DB">
            <w:pPr>
              <w:autoSpaceDE w:val="0"/>
              <w:autoSpaceDN w:val="0"/>
              <w:adjustRightInd w:val="0"/>
              <w:spacing w:line="267" w:lineRule="exact"/>
              <w:ind w:firstLineChars="0" w:firstLine="0"/>
              <w:rPr>
                <w:ins w:id="644" w:author="li" w:date="2019-07-13T13:15:00Z"/>
                <w:rFonts w:cs="Arial"/>
                <w:b/>
                <w:bCs/>
                <w:szCs w:val="18"/>
              </w:rPr>
            </w:pPr>
            <w:ins w:id="645" w:author="li" w:date="2019-07-13T13:15:00Z">
              <w:r>
                <w:rPr>
                  <w:rFonts w:cs="Arial" w:hint="eastAsia"/>
                  <w:b/>
                  <w:bCs/>
                  <w:szCs w:val="18"/>
                </w:rPr>
                <w:t>type</w:t>
              </w:r>
            </w:ins>
          </w:p>
        </w:tc>
        <w:tc>
          <w:tcPr>
            <w:tcW w:w="3311" w:type="dxa"/>
            <w:shd w:val="clear" w:color="auto" w:fill="D9D9D9" w:themeFill="background1" w:themeFillShade="D9"/>
          </w:tcPr>
          <w:p w14:paraId="7119A06E" w14:textId="77777777" w:rsidR="00BB75E2" w:rsidRDefault="009A49DB">
            <w:pPr>
              <w:autoSpaceDE w:val="0"/>
              <w:autoSpaceDN w:val="0"/>
              <w:adjustRightInd w:val="0"/>
              <w:spacing w:line="267" w:lineRule="exact"/>
              <w:ind w:firstLineChars="0" w:firstLine="0"/>
              <w:rPr>
                <w:ins w:id="646" w:author="li" w:date="2019-07-13T13:15:00Z"/>
                <w:rFonts w:cs="Arial"/>
                <w:b/>
                <w:bCs/>
                <w:szCs w:val="18"/>
              </w:rPr>
            </w:pPr>
            <w:ins w:id="647" w:author="li" w:date="2019-07-13T13:15:00Z">
              <w:r>
                <w:rPr>
                  <w:rFonts w:cs="Arial" w:hint="eastAsia"/>
                  <w:b/>
                  <w:bCs/>
                  <w:szCs w:val="18"/>
                </w:rPr>
                <w:t>remarks</w:t>
              </w:r>
            </w:ins>
          </w:p>
        </w:tc>
      </w:tr>
      <w:tr w:rsidR="00BB75E2" w14:paraId="3CDF22C2" w14:textId="77777777">
        <w:trPr>
          <w:ins w:id="648" w:author="li" w:date="2019-07-13T13:15:00Z"/>
        </w:trPr>
        <w:tc>
          <w:tcPr>
            <w:tcW w:w="1791" w:type="dxa"/>
          </w:tcPr>
          <w:p w14:paraId="6D392B62" w14:textId="77777777" w:rsidR="00BB75E2" w:rsidRDefault="009A49DB">
            <w:pPr>
              <w:autoSpaceDE w:val="0"/>
              <w:autoSpaceDN w:val="0"/>
              <w:adjustRightInd w:val="0"/>
              <w:ind w:firstLineChars="0" w:firstLine="0"/>
              <w:jc w:val="left"/>
              <w:rPr>
                <w:ins w:id="649" w:author="li" w:date="2019-07-13T13:15:00Z"/>
                <w:rFonts w:cs="Arial"/>
                <w:szCs w:val="18"/>
              </w:rPr>
            </w:pPr>
            <w:proofErr w:type="spellStart"/>
            <w:ins w:id="650" w:author="li" w:date="2019-07-13T13:15:00Z">
              <w:r>
                <w:rPr>
                  <w:rFonts w:cs="Arial"/>
                  <w:szCs w:val="18"/>
                </w:rPr>
                <w:t>Pci</w:t>
              </w:r>
              <w:proofErr w:type="spellEnd"/>
              <w:r>
                <w:rPr>
                  <w:rFonts w:cs="Arial"/>
                  <w:szCs w:val="18"/>
                </w:rPr>
                <w:t xml:space="preserve"> origin</w:t>
              </w:r>
            </w:ins>
          </w:p>
        </w:tc>
        <w:tc>
          <w:tcPr>
            <w:tcW w:w="1985" w:type="dxa"/>
          </w:tcPr>
          <w:p w14:paraId="45425001" w14:textId="77777777" w:rsidR="00BB75E2" w:rsidRDefault="009A49DB">
            <w:pPr>
              <w:autoSpaceDE w:val="0"/>
              <w:autoSpaceDN w:val="0"/>
              <w:adjustRightInd w:val="0"/>
              <w:ind w:firstLineChars="0" w:firstLine="0"/>
              <w:jc w:val="left"/>
              <w:rPr>
                <w:ins w:id="651" w:author="li" w:date="2019-07-13T13:15:00Z"/>
                <w:rFonts w:cs="Arial"/>
                <w:szCs w:val="18"/>
              </w:rPr>
            </w:pPr>
            <w:ins w:id="652" w:author="li" w:date="2019-07-13T13:15:00Z">
              <w:r>
                <w:rPr>
                  <w:rFonts w:cs="Arial" w:hint="eastAsia"/>
                  <w:szCs w:val="18"/>
                </w:rPr>
                <w:t>0..503</w:t>
              </w:r>
            </w:ins>
          </w:p>
        </w:tc>
        <w:tc>
          <w:tcPr>
            <w:tcW w:w="1417" w:type="dxa"/>
          </w:tcPr>
          <w:p w14:paraId="1C040484" w14:textId="77777777" w:rsidR="00BB75E2" w:rsidRDefault="009A49DB">
            <w:pPr>
              <w:autoSpaceDE w:val="0"/>
              <w:autoSpaceDN w:val="0"/>
              <w:adjustRightInd w:val="0"/>
              <w:ind w:firstLineChars="0" w:firstLine="0"/>
              <w:jc w:val="left"/>
              <w:rPr>
                <w:ins w:id="653" w:author="li" w:date="2019-07-13T13:15:00Z"/>
                <w:rFonts w:cs="Arial"/>
                <w:szCs w:val="18"/>
              </w:rPr>
            </w:pPr>
            <w:ins w:id="654" w:author="li" w:date="2019-07-13T13:15:00Z">
              <w:r>
                <w:rPr>
                  <w:rFonts w:cs="Arial"/>
                  <w:szCs w:val="18"/>
                </w:rPr>
                <w:t>uint 16_t</w:t>
              </w:r>
            </w:ins>
          </w:p>
        </w:tc>
        <w:tc>
          <w:tcPr>
            <w:tcW w:w="3311" w:type="dxa"/>
          </w:tcPr>
          <w:p w14:paraId="612E00BC" w14:textId="77777777" w:rsidR="00BB75E2" w:rsidRDefault="009A49DB">
            <w:pPr>
              <w:autoSpaceDE w:val="0"/>
              <w:autoSpaceDN w:val="0"/>
              <w:adjustRightInd w:val="0"/>
              <w:ind w:firstLineChars="0" w:firstLine="0"/>
              <w:jc w:val="left"/>
              <w:rPr>
                <w:ins w:id="655" w:author="li" w:date="2019-07-13T13:15:00Z"/>
                <w:rFonts w:cs="Arial"/>
                <w:szCs w:val="18"/>
              </w:rPr>
            </w:pPr>
            <w:ins w:id="656" w:author="li" w:date="2019-07-13T13:15:00Z">
              <w:r>
                <w:rPr>
                  <w:rFonts w:cs="Arial" w:hint="eastAsia"/>
                  <w:szCs w:val="18"/>
                </w:rPr>
                <w:t>0xffff, indicates no measurement</w:t>
              </w:r>
            </w:ins>
          </w:p>
        </w:tc>
      </w:tr>
      <w:tr w:rsidR="00BB75E2" w14:paraId="17B82DAC" w14:textId="77777777">
        <w:trPr>
          <w:ins w:id="657" w:author="li" w:date="2019-07-13T13:15:00Z"/>
        </w:trPr>
        <w:tc>
          <w:tcPr>
            <w:tcW w:w="1791" w:type="dxa"/>
          </w:tcPr>
          <w:p w14:paraId="57454CFC" w14:textId="77777777" w:rsidR="00BB75E2" w:rsidRDefault="009A49DB">
            <w:pPr>
              <w:autoSpaceDE w:val="0"/>
              <w:autoSpaceDN w:val="0"/>
              <w:adjustRightInd w:val="0"/>
              <w:ind w:firstLineChars="0" w:firstLine="0"/>
              <w:jc w:val="left"/>
              <w:rPr>
                <w:ins w:id="658" w:author="li" w:date="2019-07-13T13:15:00Z"/>
                <w:rFonts w:cs="Arial"/>
                <w:szCs w:val="18"/>
              </w:rPr>
            </w:pPr>
            <w:proofErr w:type="spellStart"/>
            <w:ins w:id="659" w:author="li" w:date="2019-07-13T13:15:00Z">
              <w:r>
                <w:rPr>
                  <w:rFonts w:cs="Arial" w:hint="eastAsia"/>
                  <w:szCs w:val="18"/>
                </w:rPr>
                <w:t>Pci</w:t>
              </w:r>
              <w:proofErr w:type="spellEnd"/>
              <w:r>
                <w:rPr>
                  <w:rFonts w:cs="Arial" w:hint="eastAsia"/>
                  <w:szCs w:val="18"/>
                </w:rPr>
                <w:t xml:space="preserve"> finish</w:t>
              </w:r>
            </w:ins>
          </w:p>
        </w:tc>
        <w:tc>
          <w:tcPr>
            <w:tcW w:w="1985" w:type="dxa"/>
          </w:tcPr>
          <w:p w14:paraId="18A73797" w14:textId="77777777" w:rsidR="00BB75E2" w:rsidRDefault="009A49DB">
            <w:pPr>
              <w:autoSpaceDE w:val="0"/>
              <w:autoSpaceDN w:val="0"/>
              <w:adjustRightInd w:val="0"/>
              <w:ind w:firstLineChars="0" w:firstLine="0"/>
              <w:jc w:val="left"/>
              <w:rPr>
                <w:ins w:id="660" w:author="li" w:date="2019-07-13T13:15:00Z"/>
                <w:rFonts w:cs="Arial"/>
                <w:szCs w:val="18"/>
              </w:rPr>
            </w:pPr>
            <w:ins w:id="661" w:author="li" w:date="2019-07-13T13:15:00Z">
              <w:r>
                <w:rPr>
                  <w:rFonts w:cs="Arial" w:hint="eastAsia"/>
                  <w:szCs w:val="18"/>
                </w:rPr>
                <w:t>0..503</w:t>
              </w:r>
            </w:ins>
          </w:p>
        </w:tc>
        <w:tc>
          <w:tcPr>
            <w:tcW w:w="1417" w:type="dxa"/>
          </w:tcPr>
          <w:p w14:paraId="620C5FBD" w14:textId="77777777" w:rsidR="00BB75E2" w:rsidRDefault="009A49DB">
            <w:pPr>
              <w:autoSpaceDE w:val="0"/>
              <w:autoSpaceDN w:val="0"/>
              <w:adjustRightInd w:val="0"/>
              <w:ind w:firstLineChars="0" w:firstLine="0"/>
              <w:jc w:val="left"/>
              <w:rPr>
                <w:ins w:id="662" w:author="li" w:date="2019-07-13T13:15:00Z"/>
                <w:rFonts w:cs="Arial"/>
                <w:szCs w:val="18"/>
              </w:rPr>
            </w:pPr>
            <w:ins w:id="663" w:author="li" w:date="2019-07-13T13:15:00Z">
              <w:r>
                <w:rPr>
                  <w:rFonts w:cs="Arial" w:hint="eastAsia"/>
                  <w:szCs w:val="18"/>
                </w:rPr>
                <w:t>uint16_t</w:t>
              </w:r>
            </w:ins>
          </w:p>
        </w:tc>
        <w:tc>
          <w:tcPr>
            <w:tcW w:w="3311" w:type="dxa"/>
          </w:tcPr>
          <w:p w14:paraId="0FC1C53B" w14:textId="77777777" w:rsidR="00BB75E2" w:rsidRDefault="009A49DB">
            <w:pPr>
              <w:autoSpaceDE w:val="0"/>
              <w:autoSpaceDN w:val="0"/>
              <w:adjustRightInd w:val="0"/>
              <w:ind w:firstLineChars="0" w:firstLine="0"/>
              <w:jc w:val="left"/>
              <w:rPr>
                <w:ins w:id="664" w:author="li" w:date="2019-07-13T13:15:00Z"/>
                <w:rFonts w:cs="Arial"/>
                <w:szCs w:val="18"/>
              </w:rPr>
            </w:pPr>
            <w:ins w:id="665" w:author="li" w:date="2019-07-13T13:15:00Z">
              <w:r>
                <w:rPr>
                  <w:rFonts w:cs="Arial" w:hint="eastAsia"/>
                  <w:szCs w:val="18"/>
                </w:rPr>
                <w:t>0xffff, indicates no measurement</w:t>
              </w:r>
            </w:ins>
          </w:p>
        </w:tc>
      </w:tr>
    </w:tbl>
    <w:p w14:paraId="0FBCCCAB" w14:textId="77777777" w:rsidR="00BB75E2" w:rsidRDefault="00BB75E2">
      <w:pPr>
        <w:rPr>
          <w:ins w:id="666" w:author="li" w:date="2019-07-13T12:35:00Z"/>
        </w:rPr>
      </w:pPr>
    </w:p>
    <w:p w14:paraId="590483E7" w14:textId="77777777" w:rsidR="00BB75E2" w:rsidRDefault="00BB75E2">
      <w:pPr>
        <w:rPr>
          <w:ins w:id="667" w:author="li" w:date="2019-07-13T12:35:00Z"/>
        </w:rPr>
      </w:pPr>
    </w:p>
    <w:p w14:paraId="1D450F36" w14:textId="77777777" w:rsidR="00BB75E2" w:rsidRDefault="00BB75E2">
      <w:pPr>
        <w:rPr>
          <w:ins w:id="668" w:author="li" w:date="2019-07-13T12:35:00Z"/>
        </w:rPr>
      </w:pPr>
    </w:p>
    <w:p w14:paraId="7D65395E" w14:textId="77777777" w:rsidR="00BB75E2" w:rsidRDefault="009A49DB">
      <w:pPr>
        <w:pStyle w:val="Heading3"/>
        <w:rPr>
          <w:ins w:id="669" w:author="li" w:date="2019-07-13T12:35:00Z"/>
        </w:rPr>
      </w:pPr>
      <w:ins w:id="670" w:author="li" w:date="2019-07-13T13:16:00Z">
        <w:r>
          <w:rPr>
            <w:rFonts w:hint="eastAsia"/>
          </w:rPr>
          <w:t>L TE S IB Message reporting ends</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C21EA52" w14:textId="77777777">
        <w:trPr>
          <w:tblHeader/>
          <w:ins w:id="671" w:author="li" w:date="2019-07-13T13:16:00Z"/>
        </w:trPr>
        <w:tc>
          <w:tcPr>
            <w:tcW w:w="1224" w:type="dxa"/>
            <w:shd w:val="clear" w:color="auto" w:fill="D9D9D9" w:themeFill="background1" w:themeFillShade="D9"/>
          </w:tcPr>
          <w:p w14:paraId="2F56D88A" w14:textId="77777777" w:rsidR="00BB75E2" w:rsidRDefault="009A49DB">
            <w:pPr>
              <w:autoSpaceDE w:val="0"/>
              <w:autoSpaceDN w:val="0"/>
              <w:adjustRightInd w:val="0"/>
              <w:spacing w:line="267" w:lineRule="exact"/>
              <w:ind w:firstLineChars="0" w:firstLine="0"/>
              <w:rPr>
                <w:ins w:id="672" w:author="li" w:date="2019-07-13T13:16:00Z"/>
                <w:rFonts w:cs="Arial"/>
                <w:b/>
                <w:bCs/>
                <w:szCs w:val="18"/>
              </w:rPr>
            </w:pPr>
            <w:ins w:id="673" w:author="li" w:date="2019-07-13T13:16:00Z">
              <w:r>
                <w:rPr>
                  <w:rFonts w:cs="Arial" w:hint="eastAsia"/>
                  <w:b/>
                  <w:bCs/>
                  <w:szCs w:val="18"/>
                </w:rPr>
                <w:t>TAG price</w:t>
              </w:r>
            </w:ins>
          </w:p>
        </w:tc>
        <w:tc>
          <w:tcPr>
            <w:tcW w:w="2268" w:type="dxa"/>
            <w:shd w:val="clear" w:color="auto" w:fill="D9D9D9" w:themeFill="background1" w:themeFillShade="D9"/>
          </w:tcPr>
          <w:p w14:paraId="31BDF6AF" w14:textId="77777777" w:rsidR="00BB75E2" w:rsidRDefault="009A49DB">
            <w:pPr>
              <w:autoSpaceDE w:val="0"/>
              <w:autoSpaceDN w:val="0"/>
              <w:adjustRightInd w:val="0"/>
              <w:spacing w:line="267" w:lineRule="exact"/>
              <w:ind w:firstLineChars="0" w:firstLine="0"/>
              <w:rPr>
                <w:ins w:id="674" w:author="li" w:date="2019-07-13T13:16:00Z"/>
                <w:rFonts w:cs="Arial"/>
                <w:b/>
                <w:bCs/>
                <w:szCs w:val="18"/>
              </w:rPr>
            </w:pPr>
            <w:ins w:id="675" w:author="li" w:date="2019-07-13T13:16:00Z">
              <w:r>
                <w:rPr>
                  <w:rFonts w:cs="Arial" w:hint="eastAsia"/>
                  <w:b/>
                  <w:bCs/>
                  <w:szCs w:val="18"/>
                </w:rPr>
                <w:t>type</w:t>
              </w:r>
            </w:ins>
          </w:p>
        </w:tc>
        <w:tc>
          <w:tcPr>
            <w:tcW w:w="1843" w:type="dxa"/>
            <w:shd w:val="clear" w:color="auto" w:fill="D9D9D9" w:themeFill="background1" w:themeFillShade="D9"/>
          </w:tcPr>
          <w:p w14:paraId="5FAD552A" w14:textId="77777777" w:rsidR="00BB75E2" w:rsidRDefault="009A49DB">
            <w:pPr>
              <w:autoSpaceDE w:val="0"/>
              <w:autoSpaceDN w:val="0"/>
              <w:adjustRightInd w:val="0"/>
              <w:spacing w:line="267" w:lineRule="exact"/>
              <w:ind w:firstLineChars="0" w:firstLine="0"/>
              <w:rPr>
                <w:ins w:id="676" w:author="li" w:date="2019-07-13T13:16:00Z"/>
                <w:rFonts w:cs="Arial"/>
                <w:b/>
                <w:bCs/>
                <w:szCs w:val="18"/>
              </w:rPr>
            </w:pPr>
            <w:ins w:id="677" w:author="li" w:date="2019-07-13T13:16:00Z">
              <w:r>
                <w:rPr>
                  <w:rFonts w:cs="Arial" w:hint="eastAsia"/>
                  <w:b/>
                  <w:bCs/>
                  <w:szCs w:val="18"/>
                </w:rPr>
                <w:t>The number of times it can appear</w:t>
              </w:r>
            </w:ins>
          </w:p>
        </w:tc>
        <w:tc>
          <w:tcPr>
            <w:tcW w:w="3452" w:type="dxa"/>
            <w:shd w:val="clear" w:color="auto" w:fill="D9D9D9" w:themeFill="background1" w:themeFillShade="D9"/>
          </w:tcPr>
          <w:p w14:paraId="17A911F0" w14:textId="77777777" w:rsidR="00BB75E2" w:rsidRDefault="009A49DB">
            <w:pPr>
              <w:autoSpaceDE w:val="0"/>
              <w:autoSpaceDN w:val="0"/>
              <w:adjustRightInd w:val="0"/>
              <w:spacing w:line="267" w:lineRule="exact"/>
              <w:ind w:firstLineChars="0" w:firstLine="0"/>
              <w:rPr>
                <w:ins w:id="678" w:author="li" w:date="2019-07-13T13:16:00Z"/>
                <w:rFonts w:cs="Arial"/>
                <w:b/>
                <w:bCs/>
                <w:szCs w:val="18"/>
              </w:rPr>
            </w:pPr>
            <w:ins w:id="679" w:author="li" w:date="2019-07-13T13:16:00Z">
              <w:r>
                <w:rPr>
                  <w:rFonts w:cs="Arial" w:hint="eastAsia"/>
                  <w:b/>
                  <w:bCs/>
                  <w:szCs w:val="18"/>
                </w:rPr>
                <w:t>description</w:t>
              </w:r>
            </w:ins>
          </w:p>
        </w:tc>
      </w:tr>
      <w:tr w:rsidR="00BB75E2" w14:paraId="5E148917" w14:textId="77777777">
        <w:trPr>
          <w:ins w:id="680" w:author="li" w:date="2019-07-13T13:16:00Z"/>
        </w:trPr>
        <w:tc>
          <w:tcPr>
            <w:tcW w:w="1224" w:type="dxa"/>
          </w:tcPr>
          <w:p w14:paraId="4C27263A" w14:textId="77777777" w:rsidR="00BB75E2" w:rsidRDefault="009A49DB">
            <w:pPr>
              <w:autoSpaceDE w:val="0"/>
              <w:autoSpaceDN w:val="0"/>
              <w:adjustRightInd w:val="0"/>
              <w:ind w:firstLineChars="0" w:firstLine="0"/>
              <w:jc w:val="left"/>
              <w:rPr>
                <w:ins w:id="681" w:author="li" w:date="2019-07-13T13:16:00Z"/>
                <w:rFonts w:cs="Arial"/>
                <w:szCs w:val="18"/>
              </w:rPr>
            </w:pPr>
            <w:ins w:id="682" w:author="li" w:date="2019-07-13T13:16:00Z">
              <w:r>
                <w:rPr>
                  <w:rFonts w:cs="Arial" w:hint="eastAsia"/>
                  <w:szCs w:val="18"/>
                </w:rPr>
                <w:t>not take TAG</w:t>
              </w:r>
            </w:ins>
          </w:p>
        </w:tc>
        <w:tc>
          <w:tcPr>
            <w:tcW w:w="2268" w:type="dxa"/>
          </w:tcPr>
          <w:p w14:paraId="14F26221" w14:textId="77777777" w:rsidR="00BB75E2" w:rsidRDefault="00BB75E2">
            <w:pPr>
              <w:autoSpaceDE w:val="0"/>
              <w:autoSpaceDN w:val="0"/>
              <w:adjustRightInd w:val="0"/>
              <w:ind w:firstLineChars="0" w:firstLine="0"/>
              <w:jc w:val="left"/>
              <w:rPr>
                <w:ins w:id="683" w:author="li" w:date="2019-07-13T13:16:00Z"/>
                <w:rFonts w:cs="Arial"/>
                <w:szCs w:val="18"/>
              </w:rPr>
            </w:pPr>
          </w:p>
        </w:tc>
        <w:tc>
          <w:tcPr>
            <w:tcW w:w="1843" w:type="dxa"/>
          </w:tcPr>
          <w:p w14:paraId="31AB4469" w14:textId="77777777" w:rsidR="00BB75E2" w:rsidRDefault="00BB75E2">
            <w:pPr>
              <w:autoSpaceDE w:val="0"/>
              <w:autoSpaceDN w:val="0"/>
              <w:adjustRightInd w:val="0"/>
              <w:ind w:firstLineChars="0" w:firstLine="0"/>
              <w:jc w:val="left"/>
              <w:rPr>
                <w:ins w:id="684" w:author="li" w:date="2019-07-13T13:16:00Z"/>
                <w:rFonts w:cs="Arial"/>
                <w:szCs w:val="18"/>
              </w:rPr>
            </w:pPr>
          </w:p>
        </w:tc>
        <w:tc>
          <w:tcPr>
            <w:tcW w:w="3452" w:type="dxa"/>
          </w:tcPr>
          <w:p w14:paraId="126C415F" w14:textId="77777777" w:rsidR="00BB75E2" w:rsidRDefault="00BB75E2">
            <w:pPr>
              <w:autoSpaceDE w:val="0"/>
              <w:autoSpaceDN w:val="0"/>
              <w:adjustRightInd w:val="0"/>
              <w:ind w:firstLineChars="0" w:firstLine="0"/>
              <w:jc w:val="left"/>
              <w:rPr>
                <w:ins w:id="685" w:author="li" w:date="2019-07-13T13:16:00Z"/>
                <w:rFonts w:cs="Arial"/>
                <w:szCs w:val="18"/>
              </w:rPr>
            </w:pPr>
          </w:p>
        </w:tc>
      </w:tr>
    </w:tbl>
    <w:p w14:paraId="54DC1E4E" w14:textId="77777777" w:rsidR="00BB75E2" w:rsidRDefault="00BB75E2">
      <w:pPr>
        <w:rPr>
          <w:ins w:id="686" w:author="li" w:date="2019-07-13T12:35:00Z"/>
        </w:rPr>
      </w:pPr>
    </w:p>
    <w:p w14:paraId="1B838635" w14:textId="77777777" w:rsidR="00BB75E2" w:rsidRDefault="00BB75E2"/>
    <w:p w14:paraId="1FC05A00" w14:textId="77777777" w:rsidR="00BB75E2" w:rsidRDefault="009A49DB">
      <w:pPr>
        <w:pStyle w:val="Heading2"/>
      </w:pPr>
      <w:r>
        <w:rPr>
          <w:rFonts w:hint="eastAsia"/>
        </w:rPr>
        <w:t xml:space="preserve"> Operation maintenance message type structure description</w:t>
      </w:r>
    </w:p>
    <w:p w14:paraId="31497510" w14:textId="77777777" w:rsidR="00BB75E2" w:rsidRDefault="009A49DB">
      <w:pPr>
        <w:ind w:firstLineChars="0" w:firstLine="0"/>
      </w:pPr>
      <w:r>
        <w:rPr>
          <w:rFonts w:hint="eastAsia"/>
        </w:rPr>
        <w:t xml:space="preserve">All messages need to carry the following tag, sequence number, to determine whether lost, whether repeatedly received, sequence number self-add, different messages need different </w:t>
      </w:r>
      <w:proofErr w:type="spellStart"/>
      <w:r>
        <w:rPr>
          <w:rFonts w:hint="eastAsia"/>
        </w:rPr>
        <w:t>seqNo</w:t>
      </w:r>
      <w:proofErr w:type="spellEnd"/>
      <w:r>
        <w:rPr>
          <w:rFonts w:hint="eastAsia"/>
        </w:rPr>
        <w: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AD6DB7E" w14:textId="77777777">
        <w:trPr>
          <w:tblHeader/>
        </w:trPr>
        <w:tc>
          <w:tcPr>
            <w:tcW w:w="1224" w:type="dxa"/>
            <w:shd w:val="clear" w:color="auto" w:fill="D9D9D9" w:themeFill="background1" w:themeFillShade="D9"/>
          </w:tcPr>
          <w:p w14:paraId="6A1CB017"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TAG price</w:t>
            </w:r>
          </w:p>
        </w:tc>
        <w:tc>
          <w:tcPr>
            <w:tcW w:w="2268" w:type="dxa"/>
            <w:shd w:val="clear" w:color="auto" w:fill="D9D9D9" w:themeFill="background1" w:themeFillShade="D9"/>
          </w:tcPr>
          <w:p w14:paraId="699C54EB" w14:textId="77777777" w:rsidR="00BB75E2" w:rsidRDefault="009A49DB">
            <w:pPr>
              <w:autoSpaceDE w:val="0"/>
              <w:autoSpaceDN w:val="0"/>
              <w:adjustRightInd w:val="0"/>
              <w:spacing w:line="267" w:lineRule="exact"/>
              <w:ind w:firstLineChars="176" w:firstLine="424"/>
              <w:rPr>
                <w:rFonts w:cs="Arial"/>
                <w:b/>
                <w:bCs/>
                <w:szCs w:val="18"/>
              </w:rPr>
            </w:pPr>
            <w:r>
              <w:rPr>
                <w:rFonts w:cs="Arial" w:hint="eastAsia"/>
                <w:b/>
                <w:bCs/>
                <w:szCs w:val="18"/>
              </w:rPr>
              <w:t>type</w:t>
            </w:r>
          </w:p>
        </w:tc>
        <w:tc>
          <w:tcPr>
            <w:tcW w:w="1843" w:type="dxa"/>
            <w:shd w:val="clear" w:color="auto" w:fill="D9D9D9" w:themeFill="background1" w:themeFillShade="D9"/>
          </w:tcPr>
          <w:p w14:paraId="2D72B129"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The number of times it can appear</w:t>
            </w:r>
          </w:p>
        </w:tc>
        <w:tc>
          <w:tcPr>
            <w:tcW w:w="3452" w:type="dxa"/>
            <w:shd w:val="clear" w:color="auto" w:fill="D9D9D9" w:themeFill="background1" w:themeFillShade="D9"/>
          </w:tcPr>
          <w:p w14:paraId="24033A0D" w14:textId="77777777" w:rsidR="00BB75E2" w:rsidRDefault="009A49DB">
            <w:pPr>
              <w:autoSpaceDE w:val="0"/>
              <w:autoSpaceDN w:val="0"/>
              <w:adjustRightInd w:val="0"/>
              <w:spacing w:line="267" w:lineRule="exact"/>
              <w:ind w:firstLineChars="0" w:firstLine="0"/>
              <w:rPr>
                <w:rFonts w:cs="Arial"/>
                <w:b/>
                <w:szCs w:val="18"/>
              </w:rPr>
            </w:pPr>
            <w:r>
              <w:rPr>
                <w:rFonts w:cs="Arial" w:hint="eastAsia"/>
                <w:b/>
                <w:bCs/>
                <w:szCs w:val="18"/>
              </w:rPr>
              <w:t>description</w:t>
            </w:r>
          </w:p>
        </w:tc>
      </w:tr>
      <w:tr w:rsidR="00BB75E2" w14:paraId="0F390928" w14:textId="77777777">
        <w:tc>
          <w:tcPr>
            <w:tcW w:w="1224" w:type="dxa"/>
          </w:tcPr>
          <w:p w14:paraId="0FAF314A" w14:textId="77777777" w:rsidR="00BB75E2" w:rsidRDefault="009A49DB">
            <w:pPr>
              <w:autoSpaceDE w:val="0"/>
              <w:autoSpaceDN w:val="0"/>
              <w:adjustRightInd w:val="0"/>
              <w:ind w:firstLineChars="0" w:firstLine="0"/>
              <w:jc w:val="center"/>
              <w:rPr>
                <w:rFonts w:cs="Arial"/>
                <w:szCs w:val="18"/>
              </w:rPr>
            </w:pPr>
            <w:r>
              <w:rPr>
                <w:rFonts w:cs="Arial" w:hint="eastAsia"/>
                <w:szCs w:val="18"/>
              </w:rPr>
              <w:t>1</w:t>
            </w:r>
          </w:p>
        </w:tc>
        <w:tc>
          <w:tcPr>
            <w:tcW w:w="2268" w:type="dxa"/>
          </w:tcPr>
          <w:p w14:paraId="4F02A66B"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33B73C1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7897422" w14:textId="77777777" w:rsidR="00BB75E2" w:rsidRDefault="009A49DB">
            <w:pPr>
              <w:autoSpaceDE w:val="0"/>
              <w:autoSpaceDN w:val="0"/>
              <w:adjustRightInd w:val="0"/>
              <w:ind w:firstLineChars="0" w:firstLine="0"/>
              <w:jc w:val="left"/>
              <w:rPr>
                <w:rFonts w:cs="Arial"/>
                <w:szCs w:val="18"/>
              </w:rPr>
            </w:pPr>
            <w:r>
              <w:rPr>
                <w:rFonts w:cs="Arial" w:hint="eastAsia"/>
                <w:szCs w:val="18"/>
              </w:rPr>
              <w:t>serial number</w:t>
            </w:r>
          </w:p>
        </w:tc>
      </w:tr>
    </w:tbl>
    <w:p w14:paraId="1A20FDFA" w14:textId="77777777" w:rsidR="00BB75E2" w:rsidRDefault="00BB75E2"/>
    <w:p w14:paraId="7EBC2D5E" w14:textId="77777777" w:rsidR="00BB75E2" w:rsidRDefault="009A49DB">
      <w:pPr>
        <w:pStyle w:val="Heading3"/>
        <w:rPr>
          <w:szCs w:val="32"/>
        </w:rPr>
      </w:pPr>
      <w:bookmarkStart w:id="687" w:name="_Toc446621487"/>
      <w:r>
        <w:rPr>
          <w:rFonts w:hint="eastAsia"/>
        </w:rPr>
        <w:t>Set the system time</w:t>
      </w:r>
      <w:bookmarkEnd w:id="687"/>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AEEF5F4" w14:textId="77777777">
        <w:trPr>
          <w:tblHeader/>
        </w:trPr>
        <w:tc>
          <w:tcPr>
            <w:tcW w:w="1224" w:type="dxa"/>
            <w:shd w:val="clear" w:color="auto" w:fill="D9D9D9" w:themeFill="background1" w:themeFillShade="D9"/>
          </w:tcPr>
          <w:p w14:paraId="14256F4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B2AC1A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253C26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2553C1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7E8A30E" w14:textId="77777777">
        <w:tc>
          <w:tcPr>
            <w:tcW w:w="1224" w:type="dxa"/>
          </w:tcPr>
          <w:p w14:paraId="2C5E62F0" w14:textId="77777777" w:rsidR="00BB75E2" w:rsidRDefault="009A49DB">
            <w:pPr>
              <w:autoSpaceDE w:val="0"/>
              <w:autoSpaceDN w:val="0"/>
              <w:adjustRightInd w:val="0"/>
              <w:ind w:firstLineChars="0" w:firstLine="0"/>
              <w:jc w:val="left"/>
              <w:rPr>
                <w:rFonts w:cs="Arial"/>
                <w:szCs w:val="18"/>
              </w:rPr>
            </w:pPr>
            <w:r>
              <w:rPr>
                <w:rFonts w:cs="Arial" w:hint="eastAsia"/>
                <w:szCs w:val="18"/>
              </w:rPr>
              <w:t>3</w:t>
            </w:r>
          </w:p>
        </w:tc>
        <w:tc>
          <w:tcPr>
            <w:tcW w:w="2268" w:type="dxa"/>
          </w:tcPr>
          <w:p w14:paraId="3C066E19" w14:textId="77777777" w:rsidR="00BB75E2" w:rsidRDefault="009A49DB">
            <w:pPr>
              <w:autoSpaceDE w:val="0"/>
              <w:autoSpaceDN w:val="0"/>
              <w:adjustRightInd w:val="0"/>
              <w:ind w:firstLineChars="0" w:firstLine="0"/>
              <w:jc w:val="left"/>
              <w:rPr>
                <w:rFonts w:cs="Arial"/>
                <w:szCs w:val="18"/>
              </w:rPr>
            </w:pPr>
            <w:r>
              <w:rPr>
                <w:rFonts w:cs="Arial" w:hint="eastAsia"/>
                <w:szCs w:val="18"/>
              </w:rPr>
              <w:t>uint64_t</w:t>
            </w:r>
          </w:p>
        </w:tc>
        <w:tc>
          <w:tcPr>
            <w:tcW w:w="1843" w:type="dxa"/>
          </w:tcPr>
          <w:p w14:paraId="5DBA97E9" w14:textId="77777777" w:rsidR="00BB75E2" w:rsidRDefault="00BB75E2">
            <w:pPr>
              <w:autoSpaceDE w:val="0"/>
              <w:autoSpaceDN w:val="0"/>
              <w:adjustRightInd w:val="0"/>
              <w:ind w:firstLineChars="0" w:firstLine="0"/>
              <w:jc w:val="left"/>
              <w:rPr>
                <w:rFonts w:cs="Arial"/>
                <w:szCs w:val="18"/>
              </w:rPr>
            </w:pPr>
          </w:p>
        </w:tc>
        <w:tc>
          <w:tcPr>
            <w:tcW w:w="3452" w:type="dxa"/>
          </w:tcPr>
          <w:p w14:paraId="5A62B5E3" w14:textId="77777777" w:rsidR="00BB75E2" w:rsidRDefault="009A49DB">
            <w:pPr>
              <w:autoSpaceDE w:val="0"/>
              <w:autoSpaceDN w:val="0"/>
              <w:adjustRightInd w:val="0"/>
              <w:ind w:firstLineChars="0" w:firstLine="0"/>
              <w:jc w:val="left"/>
              <w:rPr>
                <w:rFonts w:cs="Arial"/>
                <w:szCs w:val="18"/>
              </w:rPr>
            </w:pPr>
            <w:r>
              <w:rPr>
                <w:rFonts w:cs="Arial" w:hint="eastAsia"/>
                <w:szCs w:val="18"/>
              </w:rPr>
              <w:t>UTC</w:t>
            </w:r>
          </w:p>
        </w:tc>
      </w:tr>
    </w:tbl>
    <w:p w14:paraId="52C3FE8A" w14:textId="77777777" w:rsidR="00BB75E2" w:rsidRDefault="009A49DB">
      <w:pPr>
        <w:pStyle w:val="Heading3"/>
        <w:rPr>
          <w:szCs w:val="32"/>
        </w:rPr>
      </w:pPr>
      <w:bookmarkStart w:id="688" w:name="_Toc446621488"/>
      <w:r>
        <w:rPr>
          <w:rFonts w:hint="eastAsia"/>
        </w:rPr>
        <w:t>Set up the system time response</w:t>
      </w:r>
      <w:bookmarkEnd w:id="688"/>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88D7E95" w14:textId="77777777">
        <w:trPr>
          <w:tblHeader/>
        </w:trPr>
        <w:tc>
          <w:tcPr>
            <w:tcW w:w="1224" w:type="dxa"/>
            <w:shd w:val="clear" w:color="auto" w:fill="D9D9D9" w:themeFill="background1" w:themeFillShade="D9"/>
          </w:tcPr>
          <w:p w14:paraId="4408E5A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45EF24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980CFD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DB1C98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012C5E5" w14:textId="77777777">
        <w:tc>
          <w:tcPr>
            <w:tcW w:w="1224" w:type="dxa"/>
          </w:tcPr>
          <w:p w14:paraId="673E16F5"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5403A68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B181D4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727E1EB" w14:textId="77777777" w:rsidR="00BB75E2" w:rsidRDefault="009A49DB">
            <w:pPr>
              <w:autoSpaceDE w:val="0"/>
              <w:autoSpaceDN w:val="0"/>
              <w:adjustRightInd w:val="0"/>
              <w:ind w:firstLineChars="0" w:firstLine="0"/>
              <w:jc w:val="left"/>
              <w:rPr>
                <w:rFonts w:cs="Arial"/>
                <w:szCs w:val="18"/>
              </w:rPr>
            </w:pPr>
            <w:r>
              <w:rPr>
                <w:rFonts w:cs="Arial" w:hint="eastAsia"/>
                <w:szCs w:val="18"/>
              </w:rPr>
              <w:t>Return status code, 0 indicates success, non-0 indicates error cause, error code is pending</w:t>
            </w:r>
          </w:p>
        </w:tc>
      </w:tr>
    </w:tbl>
    <w:p w14:paraId="5B3EADA5" w14:textId="77777777" w:rsidR="00BB75E2" w:rsidRDefault="00BB75E2">
      <w:pPr>
        <w:ind w:firstLineChars="0" w:firstLine="0"/>
      </w:pPr>
    </w:p>
    <w:p w14:paraId="0E986969" w14:textId="77777777" w:rsidR="00BB75E2" w:rsidRDefault="009A49DB">
      <w:pPr>
        <w:pStyle w:val="Heading3"/>
        <w:rPr>
          <w:szCs w:val="32"/>
        </w:rPr>
      </w:pPr>
      <w:bookmarkStart w:id="689" w:name="_Toc446621489"/>
      <w:r>
        <w:rPr>
          <w:rFonts w:hint="eastAsia"/>
        </w:rPr>
        <w:t>Base station output power setting</w:t>
      </w:r>
      <w:bookmarkEnd w:id="689"/>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E51DE60" w14:textId="77777777">
        <w:trPr>
          <w:tblHeader/>
        </w:trPr>
        <w:tc>
          <w:tcPr>
            <w:tcW w:w="1224" w:type="dxa"/>
            <w:shd w:val="clear" w:color="auto" w:fill="D9D9D9" w:themeFill="background1" w:themeFillShade="D9"/>
          </w:tcPr>
          <w:p w14:paraId="0810AC2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2A900D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891826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143BA6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EC8C865" w14:textId="77777777">
        <w:tc>
          <w:tcPr>
            <w:tcW w:w="1224" w:type="dxa"/>
          </w:tcPr>
          <w:p w14:paraId="35CCD920" w14:textId="77777777" w:rsidR="00BB75E2" w:rsidRDefault="009A49DB">
            <w:pPr>
              <w:autoSpaceDE w:val="0"/>
              <w:autoSpaceDN w:val="0"/>
              <w:adjustRightInd w:val="0"/>
              <w:ind w:firstLineChars="0" w:firstLine="0"/>
              <w:jc w:val="left"/>
              <w:rPr>
                <w:rFonts w:cs="Arial"/>
                <w:szCs w:val="18"/>
              </w:rPr>
            </w:pPr>
            <w:r>
              <w:rPr>
                <w:rFonts w:cs="Arial" w:hint="eastAsia"/>
                <w:szCs w:val="18"/>
              </w:rPr>
              <w:t>4</w:t>
            </w:r>
          </w:p>
        </w:tc>
        <w:tc>
          <w:tcPr>
            <w:tcW w:w="2268" w:type="dxa"/>
          </w:tcPr>
          <w:p w14:paraId="0EB268B6"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D67B78D"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EF98738" w14:textId="77777777" w:rsidR="00BB75E2" w:rsidRDefault="009A49DB">
            <w:pPr>
              <w:autoSpaceDE w:val="0"/>
              <w:autoSpaceDN w:val="0"/>
              <w:adjustRightInd w:val="0"/>
              <w:ind w:firstLineChars="0" w:firstLine="0"/>
              <w:jc w:val="left"/>
              <w:rPr>
                <w:rFonts w:cs="Arial"/>
                <w:szCs w:val="18"/>
              </w:rPr>
            </w:pPr>
            <w:r>
              <w:rPr>
                <w:rFonts w:cs="Arial" w:hint="eastAsia"/>
                <w:szCs w:val="18"/>
              </w:rPr>
              <w:t>Output power decay value (0-255)</w:t>
            </w:r>
          </w:p>
          <w:p w14:paraId="05C557DF" w14:textId="77777777" w:rsidR="00BB75E2" w:rsidRDefault="009A49DB">
            <w:pPr>
              <w:autoSpaceDE w:val="0"/>
              <w:autoSpaceDN w:val="0"/>
              <w:adjustRightInd w:val="0"/>
              <w:ind w:firstLineChars="0" w:firstLine="0"/>
              <w:jc w:val="left"/>
              <w:rPr>
                <w:rFonts w:cs="Arial"/>
                <w:szCs w:val="18"/>
              </w:rPr>
            </w:pPr>
            <w:r>
              <w:rPr>
                <w:rFonts w:cs="Arial" w:hint="eastAsia"/>
                <w:szCs w:val="18"/>
              </w:rPr>
              <w:t>255 indicates the closure</w:t>
            </w:r>
          </w:p>
        </w:tc>
      </w:tr>
      <w:tr w:rsidR="00BB75E2" w14:paraId="2E6E3634" w14:textId="77777777">
        <w:tc>
          <w:tcPr>
            <w:tcW w:w="1224" w:type="dxa"/>
          </w:tcPr>
          <w:p w14:paraId="77BCC858"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18</w:t>
            </w:r>
          </w:p>
        </w:tc>
        <w:tc>
          <w:tcPr>
            <w:tcW w:w="2268" w:type="dxa"/>
          </w:tcPr>
          <w:p w14:paraId="205EC956"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F5EBB56"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2045BCF1" w14:textId="77777777" w:rsidR="00BB75E2" w:rsidRDefault="009A49DB">
            <w:pPr>
              <w:autoSpaceDE w:val="0"/>
              <w:autoSpaceDN w:val="0"/>
              <w:adjustRightInd w:val="0"/>
              <w:ind w:firstLineChars="0" w:firstLine="0"/>
              <w:jc w:val="left"/>
              <w:rPr>
                <w:rFonts w:cs="Arial"/>
                <w:szCs w:val="18"/>
              </w:rPr>
            </w:pPr>
            <w:r>
              <w:rPr>
                <w:rFonts w:cs="Arial" w:hint="eastAsia"/>
                <w:szCs w:val="18"/>
              </w:rPr>
              <w:t>Input power decay value (0-76)</w:t>
            </w:r>
          </w:p>
        </w:tc>
      </w:tr>
    </w:tbl>
    <w:p w14:paraId="55223BC3" w14:textId="77777777" w:rsidR="00BB75E2" w:rsidRDefault="009A49DB">
      <w:pPr>
        <w:pStyle w:val="Heading3"/>
        <w:rPr>
          <w:szCs w:val="32"/>
        </w:rPr>
      </w:pPr>
      <w:bookmarkStart w:id="690" w:name="_Toc446621490"/>
      <w:r>
        <w:rPr>
          <w:rFonts w:hint="eastAsia"/>
        </w:rPr>
        <w:t>Base station output power setting response</w:t>
      </w:r>
      <w:bookmarkEnd w:id="690"/>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008C1D3" w14:textId="77777777">
        <w:trPr>
          <w:tblHeader/>
        </w:trPr>
        <w:tc>
          <w:tcPr>
            <w:tcW w:w="1224" w:type="dxa"/>
            <w:shd w:val="clear" w:color="auto" w:fill="D9D9D9" w:themeFill="background1" w:themeFillShade="D9"/>
          </w:tcPr>
          <w:p w14:paraId="1D5B7DA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9EF88D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5627E6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E97C90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F1194C6" w14:textId="77777777">
        <w:tc>
          <w:tcPr>
            <w:tcW w:w="1224" w:type="dxa"/>
          </w:tcPr>
          <w:p w14:paraId="4B00AE24"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742589E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F2808D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DE7A9EC" w14:textId="77777777" w:rsidR="00BB75E2" w:rsidRDefault="009A49DB">
            <w:pPr>
              <w:autoSpaceDE w:val="0"/>
              <w:autoSpaceDN w:val="0"/>
              <w:adjustRightInd w:val="0"/>
              <w:ind w:firstLineChars="0" w:firstLine="0"/>
              <w:jc w:val="left"/>
              <w:rPr>
                <w:rFonts w:cs="Arial"/>
                <w:szCs w:val="18"/>
              </w:rPr>
            </w:pPr>
            <w:r>
              <w:rPr>
                <w:rFonts w:cs="Arial" w:hint="eastAsia"/>
                <w:szCs w:val="18"/>
              </w:rPr>
              <w:t>Return the status code, and 0 indicates a success</w:t>
            </w:r>
          </w:p>
          <w:p w14:paraId="5B6E94B4" w14:textId="77777777" w:rsidR="00BB75E2" w:rsidRDefault="009A49DB">
            <w:pPr>
              <w:autoSpaceDE w:val="0"/>
              <w:autoSpaceDN w:val="0"/>
              <w:adjustRightInd w:val="0"/>
              <w:ind w:firstLineChars="0" w:firstLine="0"/>
              <w:jc w:val="left"/>
              <w:rPr>
                <w:rFonts w:cs="Arial"/>
                <w:szCs w:val="18"/>
              </w:rPr>
            </w:pPr>
            <w:r>
              <w:rPr>
                <w:rFonts w:cs="Arial" w:hint="eastAsia"/>
                <w:szCs w:val="18"/>
              </w:rPr>
              <w:t>1: Message resolution failed</w:t>
            </w:r>
          </w:p>
          <w:p w14:paraId="3C4BB2A7" w14:textId="77777777" w:rsidR="00BB75E2" w:rsidRDefault="009A49DB">
            <w:pPr>
              <w:autoSpaceDE w:val="0"/>
              <w:autoSpaceDN w:val="0"/>
              <w:adjustRightInd w:val="0"/>
              <w:ind w:firstLineChars="0" w:firstLine="0"/>
              <w:jc w:val="left"/>
              <w:rPr>
                <w:rFonts w:cs="Arial"/>
                <w:szCs w:val="18"/>
              </w:rPr>
            </w:pPr>
            <w:r>
              <w:rPr>
                <w:rFonts w:cs="Arial" w:hint="eastAsia"/>
                <w:szCs w:val="18"/>
              </w:rPr>
              <w:t>2: Illegal parameters</w:t>
            </w:r>
          </w:p>
        </w:tc>
      </w:tr>
    </w:tbl>
    <w:p w14:paraId="20853D2F" w14:textId="77777777" w:rsidR="00BB75E2" w:rsidRDefault="00BB75E2">
      <w:pPr>
        <w:ind w:left="720" w:firstLineChars="0" w:firstLine="0"/>
      </w:pPr>
    </w:p>
    <w:p w14:paraId="3288F1F7" w14:textId="77777777" w:rsidR="00BB75E2" w:rsidRDefault="009A49DB">
      <w:pPr>
        <w:pStyle w:val="Heading3"/>
      </w:pPr>
      <w:bookmarkStart w:id="691" w:name="_Toc446621491"/>
      <w:r>
        <w:rPr>
          <w:rFonts w:hint="eastAsia"/>
        </w:rPr>
        <w:t>Version query</w:t>
      </w:r>
      <w:bookmarkEnd w:id="691"/>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E851268" w14:textId="77777777">
        <w:trPr>
          <w:tblHeader/>
        </w:trPr>
        <w:tc>
          <w:tcPr>
            <w:tcW w:w="1224" w:type="dxa"/>
            <w:shd w:val="clear" w:color="auto" w:fill="D9D9D9" w:themeFill="background1" w:themeFillShade="D9"/>
          </w:tcPr>
          <w:p w14:paraId="4AB76BE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9B3F26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766758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0B8042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86210DC" w14:textId="77777777">
        <w:tc>
          <w:tcPr>
            <w:tcW w:w="1224" w:type="dxa"/>
          </w:tcPr>
          <w:p w14:paraId="421FF460"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5EEEEEFC" w14:textId="77777777" w:rsidR="00BB75E2" w:rsidRDefault="00BB75E2">
            <w:pPr>
              <w:autoSpaceDE w:val="0"/>
              <w:autoSpaceDN w:val="0"/>
              <w:adjustRightInd w:val="0"/>
              <w:ind w:firstLineChars="0" w:firstLine="0"/>
              <w:jc w:val="left"/>
              <w:rPr>
                <w:rFonts w:cs="Arial"/>
                <w:szCs w:val="18"/>
              </w:rPr>
            </w:pPr>
          </w:p>
        </w:tc>
        <w:tc>
          <w:tcPr>
            <w:tcW w:w="1843" w:type="dxa"/>
          </w:tcPr>
          <w:p w14:paraId="0F53357B" w14:textId="77777777" w:rsidR="00BB75E2" w:rsidRDefault="00BB75E2">
            <w:pPr>
              <w:autoSpaceDE w:val="0"/>
              <w:autoSpaceDN w:val="0"/>
              <w:adjustRightInd w:val="0"/>
              <w:ind w:firstLineChars="0" w:firstLine="0"/>
              <w:jc w:val="left"/>
              <w:rPr>
                <w:rFonts w:cs="Arial"/>
                <w:szCs w:val="18"/>
              </w:rPr>
            </w:pPr>
          </w:p>
        </w:tc>
        <w:tc>
          <w:tcPr>
            <w:tcW w:w="3452" w:type="dxa"/>
          </w:tcPr>
          <w:p w14:paraId="063773CC" w14:textId="77777777" w:rsidR="00BB75E2" w:rsidRDefault="00BB75E2">
            <w:pPr>
              <w:autoSpaceDE w:val="0"/>
              <w:autoSpaceDN w:val="0"/>
              <w:adjustRightInd w:val="0"/>
              <w:ind w:firstLineChars="0" w:firstLine="0"/>
              <w:jc w:val="left"/>
              <w:rPr>
                <w:rFonts w:cs="Arial"/>
                <w:szCs w:val="18"/>
              </w:rPr>
            </w:pPr>
          </w:p>
        </w:tc>
      </w:tr>
    </w:tbl>
    <w:p w14:paraId="052D80CC" w14:textId="77777777" w:rsidR="00BB75E2" w:rsidRDefault="009A49DB">
      <w:pPr>
        <w:pStyle w:val="Heading3"/>
      </w:pPr>
      <w:bookmarkStart w:id="692" w:name="_Toc446621492"/>
      <w:r>
        <w:rPr>
          <w:rFonts w:hint="eastAsia"/>
        </w:rPr>
        <w:t>Version reply</w:t>
      </w:r>
      <w:bookmarkEnd w:id="692"/>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12CEBB3" w14:textId="77777777">
        <w:trPr>
          <w:tblHeader/>
        </w:trPr>
        <w:tc>
          <w:tcPr>
            <w:tcW w:w="1224" w:type="dxa"/>
            <w:shd w:val="clear" w:color="auto" w:fill="D9D9D9" w:themeFill="background1" w:themeFillShade="D9"/>
          </w:tcPr>
          <w:p w14:paraId="3DB2C06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D8C861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300E33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418A98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D70A1FC" w14:textId="77777777">
        <w:tc>
          <w:tcPr>
            <w:tcW w:w="1224" w:type="dxa"/>
          </w:tcPr>
          <w:p w14:paraId="235B0054"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268" w:type="dxa"/>
          </w:tcPr>
          <w:p w14:paraId="7528693C"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2A5A110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C4BA7C9"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Software version number: Format is " </w:t>
            </w:r>
            <w:proofErr w:type="spellStart"/>
            <w:r>
              <w:rPr>
                <w:rFonts w:cs="Arial" w:hint="eastAsia"/>
                <w:szCs w:val="18"/>
              </w:rPr>
              <w:t>xx.xx.xx</w:t>
            </w:r>
            <w:proofErr w:type="spellEnd"/>
            <w:r>
              <w:rPr>
                <w:rFonts w:cs="Arial" w:hint="eastAsia"/>
                <w:szCs w:val="18"/>
              </w:rPr>
              <w:t xml:space="preserve"> </w:t>
            </w:r>
            <w:r>
              <w:rPr>
                <w:rFonts w:cs="Arial" w:hint="eastAsia"/>
                <w:szCs w:val="18"/>
              </w:rPr>
              <w:t>”</w:t>
            </w:r>
          </w:p>
        </w:tc>
      </w:tr>
      <w:tr w:rsidR="00BB75E2" w14:paraId="4084AF04" w14:textId="77777777">
        <w:tc>
          <w:tcPr>
            <w:tcW w:w="1224" w:type="dxa"/>
          </w:tcPr>
          <w:p w14:paraId="450323D4" w14:textId="77777777" w:rsidR="00BB75E2" w:rsidRDefault="009A49DB">
            <w:pPr>
              <w:autoSpaceDE w:val="0"/>
              <w:autoSpaceDN w:val="0"/>
              <w:adjustRightInd w:val="0"/>
              <w:ind w:firstLineChars="0" w:firstLine="0"/>
              <w:jc w:val="left"/>
              <w:rPr>
                <w:rFonts w:cs="Arial"/>
                <w:szCs w:val="18"/>
              </w:rPr>
            </w:pPr>
            <w:r>
              <w:rPr>
                <w:rFonts w:cs="Arial" w:hint="eastAsia"/>
                <w:szCs w:val="18"/>
              </w:rPr>
              <w:t>51</w:t>
            </w:r>
          </w:p>
        </w:tc>
        <w:tc>
          <w:tcPr>
            <w:tcW w:w="2268" w:type="dxa"/>
          </w:tcPr>
          <w:p w14:paraId="24824958"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354479D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F029116" w14:textId="77777777" w:rsidR="00BB75E2" w:rsidRDefault="009A49DB">
            <w:pPr>
              <w:autoSpaceDE w:val="0"/>
              <w:autoSpaceDN w:val="0"/>
              <w:adjustRightInd w:val="0"/>
              <w:ind w:firstLineChars="0" w:firstLine="0"/>
              <w:jc w:val="left"/>
              <w:rPr>
                <w:rFonts w:cs="Arial"/>
                <w:szCs w:val="18"/>
              </w:rPr>
            </w:pPr>
            <w:r>
              <w:rPr>
                <w:rFonts w:cs="Arial" w:hint="eastAsia"/>
                <w:szCs w:val="18"/>
              </w:rPr>
              <w:t>Physical layer version number</w:t>
            </w:r>
          </w:p>
        </w:tc>
      </w:tr>
      <w:tr w:rsidR="00BB75E2" w14:paraId="55FCA2FE" w14:textId="77777777">
        <w:tc>
          <w:tcPr>
            <w:tcW w:w="1224" w:type="dxa"/>
          </w:tcPr>
          <w:p w14:paraId="3D3B04DE" w14:textId="77777777" w:rsidR="00BB75E2" w:rsidRDefault="009A49DB">
            <w:pPr>
              <w:autoSpaceDE w:val="0"/>
              <w:autoSpaceDN w:val="0"/>
              <w:adjustRightInd w:val="0"/>
              <w:ind w:firstLineChars="0" w:firstLine="0"/>
              <w:jc w:val="left"/>
              <w:rPr>
                <w:rFonts w:cs="Arial"/>
                <w:szCs w:val="18"/>
              </w:rPr>
            </w:pPr>
            <w:r>
              <w:rPr>
                <w:rFonts w:cs="Arial" w:hint="eastAsia"/>
                <w:szCs w:val="18"/>
              </w:rPr>
              <w:t>52</w:t>
            </w:r>
          </w:p>
        </w:tc>
        <w:tc>
          <w:tcPr>
            <w:tcW w:w="2268" w:type="dxa"/>
          </w:tcPr>
          <w:p w14:paraId="1C369F61"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768D00D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A65FF37" w14:textId="77777777" w:rsidR="00BB75E2" w:rsidRDefault="009A49DB">
            <w:pPr>
              <w:autoSpaceDE w:val="0"/>
              <w:autoSpaceDN w:val="0"/>
              <w:adjustRightInd w:val="0"/>
              <w:ind w:firstLineChars="0" w:firstLine="0"/>
              <w:jc w:val="left"/>
              <w:rPr>
                <w:rFonts w:cs="Arial"/>
                <w:szCs w:val="18"/>
              </w:rPr>
            </w:pPr>
            <w:r>
              <w:rPr>
                <w:rFonts w:cs="Arial" w:hint="eastAsia"/>
                <w:szCs w:val="18"/>
              </w:rPr>
              <w:t>Kernel version number</w:t>
            </w:r>
          </w:p>
        </w:tc>
      </w:tr>
      <w:tr w:rsidR="00BB75E2" w14:paraId="6F41C4E9" w14:textId="77777777">
        <w:tc>
          <w:tcPr>
            <w:tcW w:w="1224" w:type="dxa"/>
          </w:tcPr>
          <w:p w14:paraId="5805C516" w14:textId="77777777" w:rsidR="00BB75E2" w:rsidRDefault="009A49DB">
            <w:pPr>
              <w:autoSpaceDE w:val="0"/>
              <w:autoSpaceDN w:val="0"/>
              <w:adjustRightInd w:val="0"/>
              <w:ind w:firstLineChars="0" w:firstLine="0"/>
              <w:jc w:val="left"/>
              <w:rPr>
                <w:rFonts w:cs="Arial"/>
                <w:szCs w:val="18"/>
              </w:rPr>
            </w:pPr>
            <w:r>
              <w:rPr>
                <w:rFonts w:cs="Arial" w:hint="eastAsia"/>
                <w:szCs w:val="18"/>
              </w:rPr>
              <w:t>56</w:t>
            </w:r>
          </w:p>
        </w:tc>
        <w:tc>
          <w:tcPr>
            <w:tcW w:w="2268" w:type="dxa"/>
          </w:tcPr>
          <w:p w14:paraId="7066BC86"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305B513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A47CAF4" w14:textId="77777777" w:rsidR="00BB75E2" w:rsidRDefault="009A49DB">
            <w:pPr>
              <w:autoSpaceDE w:val="0"/>
              <w:autoSpaceDN w:val="0"/>
              <w:adjustRightInd w:val="0"/>
              <w:ind w:firstLineChars="0" w:firstLine="0"/>
              <w:jc w:val="left"/>
              <w:rPr>
                <w:rFonts w:cs="Arial"/>
                <w:szCs w:val="18"/>
              </w:rPr>
            </w:pPr>
            <w:r>
              <w:rPr>
                <w:rFonts w:cs="Arial" w:hint="eastAsia"/>
                <w:szCs w:val="18"/>
              </w:rPr>
              <w:t>Hardware version number</w:t>
            </w:r>
          </w:p>
        </w:tc>
      </w:tr>
    </w:tbl>
    <w:p w14:paraId="492C096B" w14:textId="77777777" w:rsidR="00BB75E2" w:rsidRDefault="00BB75E2"/>
    <w:p w14:paraId="39722191" w14:textId="77777777" w:rsidR="00BB75E2" w:rsidRDefault="009A49DB">
      <w:pPr>
        <w:pStyle w:val="Heading3"/>
      </w:pPr>
      <w:bookmarkStart w:id="693" w:name="_Toc446621493"/>
      <w:r>
        <w:rPr>
          <w:rFonts w:hint="eastAsia"/>
        </w:rPr>
        <w:t>Version upgrade request</w:t>
      </w:r>
      <w:bookmarkEnd w:id="693"/>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426F22B" w14:textId="77777777">
        <w:trPr>
          <w:tblHeader/>
        </w:trPr>
        <w:tc>
          <w:tcPr>
            <w:tcW w:w="1224" w:type="dxa"/>
            <w:shd w:val="clear" w:color="auto" w:fill="D9D9D9" w:themeFill="background1" w:themeFillShade="D9"/>
          </w:tcPr>
          <w:p w14:paraId="6A7E8D6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4032DB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8FE818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6BBF80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7C4D3FB" w14:textId="77777777">
        <w:tc>
          <w:tcPr>
            <w:tcW w:w="1224" w:type="dxa"/>
          </w:tcPr>
          <w:p w14:paraId="45253C5B" w14:textId="77777777" w:rsidR="00BB75E2" w:rsidRDefault="009A49DB">
            <w:pPr>
              <w:autoSpaceDE w:val="0"/>
              <w:autoSpaceDN w:val="0"/>
              <w:adjustRightInd w:val="0"/>
              <w:ind w:firstLineChars="0" w:firstLine="0"/>
              <w:jc w:val="left"/>
              <w:rPr>
                <w:rFonts w:cs="Arial"/>
                <w:szCs w:val="18"/>
              </w:rPr>
            </w:pPr>
            <w:r>
              <w:rPr>
                <w:rFonts w:cs="Arial" w:hint="eastAsia"/>
                <w:szCs w:val="18"/>
              </w:rPr>
              <w:t>7</w:t>
            </w:r>
          </w:p>
        </w:tc>
        <w:tc>
          <w:tcPr>
            <w:tcW w:w="2268" w:type="dxa"/>
          </w:tcPr>
          <w:p w14:paraId="408935A4"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6ADBB27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95A4990"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Server address (username: </w:t>
            </w:r>
            <w:proofErr w:type="spellStart"/>
            <w:r>
              <w:rPr>
                <w:rFonts w:cs="Arial" w:hint="eastAsia"/>
                <w:szCs w:val="18"/>
              </w:rPr>
              <w:t>password@x.x.x.x:port</w:t>
            </w:r>
            <w:proofErr w:type="spellEnd"/>
            <w:r>
              <w:rPr>
                <w:rFonts w:cs="Arial" w:hint="eastAsia"/>
                <w:szCs w:val="18"/>
              </w:rPr>
              <w:t xml:space="preserve"> )</w:t>
            </w:r>
          </w:p>
        </w:tc>
      </w:tr>
      <w:tr w:rsidR="00BB75E2" w14:paraId="1696FB09" w14:textId="77777777">
        <w:tc>
          <w:tcPr>
            <w:tcW w:w="1224" w:type="dxa"/>
          </w:tcPr>
          <w:p w14:paraId="050526A5" w14:textId="77777777" w:rsidR="00BB75E2" w:rsidRDefault="009A49DB">
            <w:pPr>
              <w:autoSpaceDE w:val="0"/>
              <w:autoSpaceDN w:val="0"/>
              <w:adjustRightInd w:val="0"/>
              <w:ind w:firstLineChars="0" w:firstLine="0"/>
              <w:jc w:val="left"/>
              <w:rPr>
                <w:rFonts w:cs="Arial"/>
                <w:szCs w:val="18"/>
              </w:rPr>
            </w:pPr>
            <w:r>
              <w:rPr>
                <w:rFonts w:cs="Arial" w:hint="eastAsia"/>
                <w:szCs w:val="18"/>
              </w:rPr>
              <w:t>13</w:t>
            </w:r>
          </w:p>
        </w:tc>
        <w:tc>
          <w:tcPr>
            <w:tcW w:w="2268" w:type="dxa"/>
          </w:tcPr>
          <w:p w14:paraId="31A82EFB"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1C1F1F0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0F58908" w14:textId="77777777" w:rsidR="00BB75E2" w:rsidRDefault="009A49DB">
            <w:pPr>
              <w:autoSpaceDE w:val="0"/>
              <w:autoSpaceDN w:val="0"/>
              <w:adjustRightInd w:val="0"/>
              <w:ind w:firstLineChars="0" w:firstLine="0"/>
              <w:jc w:val="left"/>
              <w:rPr>
                <w:rFonts w:cs="Arial"/>
                <w:szCs w:val="18"/>
              </w:rPr>
            </w:pPr>
            <w:r>
              <w:rPr>
                <w:rFonts w:cs="Arial" w:hint="eastAsia"/>
                <w:szCs w:val="18"/>
              </w:rPr>
              <w:t>MD5 checksum</w:t>
            </w:r>
          </w:p>
        </w:tc>
      </w:tr>
      <w:tr w:rsidR="00BB75E2" w14:paraId="7934F6E2" w14:textId="77777777">
        <w:tc>
          <w:tcPr>
            <w:tcW w:w="1224" w:type="dxa"/>
          </w:tcPr>
          <w:p w14:paraId="392936F3" w14:textId="77777777" w:rsidR="00BB75E2" w:rsidRDefault="009A49DB">
            <w:pPr>
              <w:autoSpaceDE w:val="0"/>
              <w:autoSpaceDN w:val="0"/>
              <w:adjustRightInd w:val="0"/>
              <w:ind w:firstLineChars="0" w:firstLine="0"/>
              <w:jc w:val="left"/>
              <w:rPr>
                <w:rFonts w:cs="Arial"/>
                <w:szCs w:val="18"/>
              </w:rPr>
            </w:pPr>
            <w:r>
              <w:rPr>
                <w:rFonts w:cs="Arial" w:hint="eastAsia"/>
                <w:szCs w:val="18"/>
              </w:rPr>
              <w:t>28</w:t>
            </w:r>
          </w:p>
        </w:tc>
        <w:tc>
          <w:tcPr>
            <w:tcW w:w="2268" w:type="dxa"/>
          </w:tcPr>
          <w:p w14:paraId="7D2DE855"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6536FFD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A01916F" w14:textId="77777777" w:rsidR="00BB75E2" w:rsidRDefault="009A49DB">
            <w:pPr>
              <w:autoSpaceDE w:val="0"/>
              <w:autoSpaceDN w:val="0"/>
              <w:adjustRightInd w:val="0"/>
              <w:ind w:firstLineChars="0" w:firstLine="0"/>
              <w:jc w:val="left"/>
              <w:rPr>
                <w:rFonts w:cs="Arial"/>
                <w:szCs w:val="18"/>
              </w:rPr>
            </w:pPr>
            <w:r>
              <w:rPr>
                <w:rFonts w:cs="Arial" w:hint="eastAsia"/>
                <w:szCs w:val="18"/>
              </w:rPr>
              <w:t>document name</w:t>
            </w:r>
          </w:p>
        </w:tc>
      </w:tr>
      <w:tr w:rsidR="00BB75E2" w14:paraId="6F7E32A7" w14:textId="77777777">
        <w:tc>
          <w:tcPr>
            <w:tcW w:w="1224" w:type="dxa"/>
          </w:tcPr>
          <w:p w14:paraId="7FF038B4" w14:textId="77777777" w:rsidR="00BB75E2" w:rsidRDefault="009A49DB">
            <w:pPr>
              <w:autoSpaceDE w:val="0"/>
              <w:autoSpaceDN w:val="0"/>
              <w:adjustRightInd w:val="0"/>
              <w:ind w:firstLineChars="0" w:firstLine="0"/>
              <w:jc w:val="left"/>
              <w:rPr>
                <w:rFonts w:cs="Arial"/>
                <w:szCs w:val="18"/>
              </w:rPr>
            </w:pPr>
            <w:r>
              <w:rPr>
                <w:rFonts w:cs="Arial" w:hint="eastAsia"/>
                <w:szCs w:val="18"/>
              </w:rPr>
              <w:t>35</w:t>
            </w:r>
          </w:p>
        </w:tc>
        <w:tc>
          <w:tcPr>
            <w:tcW w:w="2268" w:type="dxa"/>
          </w:tcPr>
          <w:p w14:paraId="3DBC544A"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CFA814E"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13F9927" w14:textId="77777777" w:rsidR="00BB75E2" w:rsidRDefault="009A49DB">
            <w:pPr>
              <w:autoSpaceDE w:val="0"/>
              <w:autoSpaceDN w:val="0"/>
              <w:adjustRightInd w:val="0"/>
              <w:ind w:firstLineChars="0" w:firstLine="0"/>
              <w:jc w:val="left"/>
              <w:rPr>
                <w:rFonts w:cs="Arial"/>
                <w:szCs w:val="18"/>
              </w:rPr>
            </w:pPr>
            <w:r>
              <w:rPr>
                <w:rFonts w:cs="Arial" w:hint="eastAsia"/>
                <w:szCs w:val="18"/>
              </w:rPr>
              <w:t>0: Use the FTP mode</w:t>
            </w:r>
          </w:p>
          <w:p w14:paraId="6FE344E8" w14:textId="77777777" w:rsidR="00BB75E2" w:rsidRDefault="009A49DB">
            <w:pPr>
              <w:autoSpaceDE w:val="0"/>
              <w:autoSpaceDN w:val="0"/>
              <w:adjustRightInd w:val="0"/>
              <w:ind w:firstLineChars="0" w:firstLine="0"/>
              <w:jc w:val="left"/>
              <w:rPr>
                <w:rFonts w:cs="Arial"/>
                <w:szCs w:val="18"/>
              </w:rPr>
            </w:pPr>
            <w:r>
              <w:rPr>
                <w:rFonts w:cs="Arial" w:hint="eastAsia"/>
                <w:szCs w:val="18"/>
              </w:rPr>
              <w:t>1: Use the TFTP mode</w:t>
            </w:r>
          </w:p>
          <w:p w14:paraId="7CD76D04" w14:textId="77777777" w:rsidR="00BB75E2" w:rsidRDefault="009A49DB">
            <w:pPr>
              <w:autoSpaceDE w:val="0"/>
              <w:autoSpaceDN w:val="0"/>
              <w:adjustRightInd w:val="0"/>
              <w:ind w:firstLineChars="0" w:firstLine="0"/>
              <w:jc w:val="left"/>
              <w:rPr>
                <w:rFonts w:cs="Arial"/>
                <w:szCs w:val="18"/>
              </w:rPr>
            </w:pPr>
            <w:r>
              <w:rPr>
                <w:rFonts w:cs="Arial" w:hint="eastAsia"/>
                <w:szCs w:val="18"/>
              </w:rPr>
              <w:t>FTP mode is used by default</w:t>
            </w:r>
          </w:p>
        </w:tc>
      </w:tr>
    </w:tbl>
    <w:p w14:paraId="576A28C7" w14:textId="77777777" w:rsidR="00BB75E2" w:rsidRDefault="00BB75E2">
      <w:pPr>
        <w:ind w:firstLineChars="0" w:firstLine="0"/>
      </w:pPr>
    </w:p>
    <w:p w14:paraId="1EAB3ABA" w14:textId="77777777" w:rsidR="00BB75E2" w:rsidRDefault="009A49DB">
      <w:pPr>
        <w:pStyle w:val="Heading3"/>
      </w:pPr>
      <w:bookmarkStart w:id="694" w:name="_Toc446621494"/>
      <w:r>
        <w:rPr>
          <w:rFonts w:hint="eastAsia"/>
        </w:rPr>
        <w:t>Version upgrade response</w:t>
      </w:r>
      <w:bookmarkEnd w:id="694"/>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067303F" w14:textId="77777777">
        <w:trPr>
          <w:tblHeader/>
        </w:trPr>
        <w:tc>
          <w:tcPr>
            <w:tcW w:w="1224" w:type="dxa"/>
            <w:shd w:val="clear" w:color="auto" w:fill="D9D9D9" w:themeFill="background1" w:themeFillShade="D9"/>
          </w:tcPr>
          <w:p w14:paraId="29F8C2A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74FFBF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281621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89D94E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4EAA3B0" w14:textId="77777777">
        <w:tc>
          <w:tcPr>
            <w:tcW w:w="1224" w:type="dxa"/>
          </w:tcPr>
          <w:p w14:paraId="41B2CD29"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03756382"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9771BE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975AD00"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327ADB87"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Successful download; 1: Parsing error</w:t>
            </w:r>
          </w:p>
          <w:p w14:paraId="2E448DB4" w14:textId="77777777" w:rsidR="00BB75E2" w:rsidRDefault="009A49DB">
            <w:pPr>
              <w:autoSpaceDE w:val="0"/>
              <w:autoSpaceDN w:val="0"/>
              <w:adjustRightInd w:val="0"/>
              <w:ind w:firstLineChars="0" w:firstLine="0"/>
              <w:jc w:val="left"/>
              <w:rPr>
                <w:rFonts w:cs="Arial"/>
                <w:szCs w:val="18"/>
              </w:rPr>
            </w:pPr>
            <w:r>
              <w:rPr>
                <w:rFonts w:cs="Arial" w:hint="eastAsia"/>
                <w:szCs w:val="18"/>
              </w:rPr>
              <w:t>2: Internal software error</w:t>
            </w:r>
          </w:p>
          <w:p w14:paraId="16FD0D0F" w14:textId="77777777" w:rsidR="00BB75E2" w:rsidRDefault="009A49DB">
            <w:pPr>
              <w:autoSpaceDE w:val="0"/>
              <w:autoSpaceDN w:val="0"/>
              <w:adjustRightInd w:val="0"/>
              <w:ind w:firstLineChars="0" w:firstLine="0"/>
              <w:jc w:val="left"/>
              <w:rPr>
                <w:rFonts w:cs="Arial"/>
                <w:szCs w:val="18"/>
              </w:rPr>
            </w:pPr>
            <w:r>
              <w:rPr>
                <w:rFonts w:cs="Arial" w:hint="eastAsia"/>
                <w:szCs w:val="18"/>
              </w:rPr>
              <w:t>3: Download failed</w:t>
            </w:r>
          </w:p>
        </w:tc>
      </w:tr>
    </w:tbl>
    <w:p w14:paraId="389642FF" w14:textId="77777777" w:rsidR="00BB75E2" w:rsidRDefault="009A49DB">
      <w:pPr>
        <w:pStyle w:val="Heading3"/>
      </w:pPr>
      <w:bookmarkStart w:id="695" w:name="_Toc446621495"/>
      <w:r>
        <w:rPr>
          <w:rFonts w:hint="eastAsia"/>
        </w:rPr>
        <w:t>Version upgrade completed</w:t>
      </w:r>
      <w:bookmarkEnd w:id="695"/>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A31A52E" w14:textId="77777777">
        <w:trPr>
          <w:tblHeader/>
        </w:trPr>
        <w:tc>
          <w:tcPr>
            <w:tcW w:w="1224" w:type="dxa"/>
            <w:shd w:val="clear" w:color="auto" w:fill="D9D9D9" w:themeFill="background1" w:themeFillShade="D9"/>
          </w:tcPr>
          <w:p w14:paraId="779502F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AA048E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21A7BB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D0A2B7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0D16BDC" w14:textId="77777777">
        <w:tc>
          <w:tcPr>
            <w:tcW w:w="1224" w:type="dxa"/>
          </w:tcPr>
          <w:p w14:paraId="5D9ABDB6"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146CCD7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D12A8E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FE707AD"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1D1E5C8E"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 non-0 indicates error, error code to be determined</w:t>
            </w:r>
          </w:p>
        </w:tc>
      </w:tr>
    </w:tbl>
    <w:p w14:paraId="6D239A34" w14:textId="77777777" w:rsidR="00BB75E2" w:rsidRDefault="009A49DB">
      <w:pPr>
        <w:pStyle w:val="Heading3"/>
      </w:pPr>
      <w:bookmarkStart w:id="696" w:name="_Toc446621496"/>
      <w:r>
        <w:rPr>
          <w:rFonts w:hint="eastAsia"/>
        </w:rPr>
        <w:t>Status query</w:t>
      </w:r>
      <w:bookmarkEnd w:id="696"/>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7CF72E6" w14:textId="77777777">
        <w:trPr>
          <w:tblHeader/>
        </w:trPr>
        <w:tc>
          <w:tcPr>
            <w:tcW w:w="1224" w:type="dxa"/>
            <w:shd w:val="clear" w:color="auto" w:fill="D9D9D9" w:themeFill="background1" w:themeFillShade="D9"/>
          </w:tcPr>
          <w:p w14:paraId="09DFC17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80CCBF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DF99A3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B9F42B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819B173" w14:textId="77777777">
        <w:tc>
          <w:tcPr>
            <w:tcW w:w="1224" w:type="dxa"/>
          </w:tcPr>
          <w:p w14:paraId="5C77A450"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74E78B31" w14:textId="77777777" w:rsidR="00BB75E2" w:rsidRDefault="00BB75E2">
            <w:pPr>
              <w:autoSpaceDE w:val="0"/>
              <w:autoSpaceDN w:val="0"/>
              <w:adjustRightInd w:val="0"/>
              <w:ind w:firstLineChars="0" w:firstLine="0"/>
              <w:jc w:val="left"/>
              <w:rPr>
                <w:rFonts w:cs="Arial"/>
                <w:szCs w:val="18"/>
              </w:rPr>
            </w:pPr>
          </w:p>
        </w:tc>
        <w:tc>
          <w:tcPr>
            <w:tcW w:w="1843" w:type="dxa"/>
          </w:tcPr>
          <w:p w14:paraId="71D3D9D9" w14:textId="77777777" w:rsidR="00BB75E2" w:rsidRDefault="00BB75E2">
            <w:pPr>
              <w:autoSpaceDE w:val="0"/>
              <w:autoSpaceDN w:val="0"/>
              <w:adjustRightInd w:val="0"/>
              <w:ind w:firstLineChars="0" w:firstLine="0"/>
              <w:jc w:val="left"/>
              <w:rPr>
                <w:rFonts w:cs="Arial"/>
                <w:szCs w:val="18"/>
              </w:rPr>
            </w:pPr>
          </w:p>
        </w:tc>
        <w:tc>
          <w:tcPr>
            <w:tcW w:w="3452" w:type="dxa"/>
          </w:tcPr>
          <w:p w14:paraId="67594E32" w14:textId="77777777" w:rsidR="00BB75E2" w:rsidRDefault="00BB75E2">
            <w:pPr>
              <w:autoSpaceDE w:val="0"/>
              <w:autoSpaceDN w:val="0"/>
              <w:adjustRightInd w:val="0"/>
              <w:ind w:firstLineChars="0" w:firstLine="0"/>
              <w:jc w:val="left"/>
              <w:rPr>
                <w:rFonts w:cs="Arial"/>
                <w:szCs w:val="18"/>
              </w:rPr>
            </w:pPr>
          </w:p>
        </w:tc>
      </w:tr>
    </w:tbl>
    <w:p w14:paraId="3CB96816" w14:textId="77777777" w:rsidR="00BB75E2" w:rsidRDefault="009A49DB">
      <w:pPr>
        <w:pStyle w:val="Heading3"/>
        <w:rPr>
          <w:szCs w:val="32"/>
        </w:rPr>
      </w:pPr>
      <w:bookmarkStart w:id="697" w:name="_Toc446621497"/>
      <w:r>
        <w:rPr>
          <w:rFonts w:hint="eastAsia"/>
          <w:szCs w:val="32"/>
        </w:rPr>
        <w:t>Status report</w:t>
      </w:r>
      <w:bookmarkEnd w:id="697"/>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3F83D66" w14:textId="77777777">
        <w:trPr>
          <w:tblHeader/>
        </w:trPr>
        <w:tc>
          <w:tcPr>
            <w:tcW w:w="1224" w:type="dxa"/>
            <w:shd w:val="clear" w:color="auto" w:fill="D9D9D9" w:themeFill="background1" w:themeFillShade="D9"/>
          </w:tcPr>
          <w:p w14:paraId="2FDAEFA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D27D2F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BD4777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0F8CDB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5F3E337" w14:textId="77777777">
        <w:tc>
          <w:tcPr>
            <w:tcW w:w="1224" w:type="dxa"/>
          </w:tcPr>
          <w:p w14:paraId="65581EB6" w14:textId="77777777" w:rsidR="00BB75E2" w:rsidRDefault="009A49DB">
            <w:pPr>
              <w:autoSpaceDE w:val="0"/>
              <w:autoSpaceDN w:val="0"/>
              <w:adjustRightInd w:val="0"/>
              <w:ind w:firstLineChars="0" w:firstLine="0"/>
              <w:jc w:val="left"/>
              <w:rPr>
                <w:rFonts w:cs="Arial"/>
                <w:szCs w:val="18"/>
              </w:rPr>
            </w:pPr>
            <w:r>
              <w:rPr>
                <w:rFonts w:cs="Arial" w:hint="eastAsia"/>
                <w:szCs w:val="18"/>
              </w:rPr>
              <w:t>11</w:t>
            </w:r>
          </w:p>
        </w:tc>
        <w:tc>
          <w:tcPr>
            <w:tcW w:w="2268" w:type="dxa"/>
          </w:tcPr>
          <w:p w14:paraId="009F0FDA"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712FC89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12FB4CE" w14:textId="77777777" w:rsidR="00BB75E2" w:rsidRDefault="009A49DB">
            <w:pPr>
              <w:autoSpaceDE w:val="0"/>
              <w:autoSpaceDN w:val="0"/>
              <w:adjustRightInd w:val="0"/>
              <w:ind w:firstLineChars="0" w:firstLine="0"/>
              <w:jc w:val="left"/>
              <w:rPr>
                <w:rFonts w:cs="Arial"/>
                <w:szCs w:val="18"/>
              </w:rPr>
            </w:pPr>
            <w:r>
              <w:rPr>
                <w:rFonts w:cs="Arial" w:hint="eastAsia"/>
                <w:szCs w:val="18"/>
              </w:rPr>
              <w:t>Software status:</w:t>
            </w:r>
          </w:p>
          <w:p w14:paraId="2E3827C4" w14:textId="77777777" w:rsidR="00BB75E2" w:rsidRDefault="009A49DB">
            <w:pPr>
              <w:autoSpaceDE w:val="0"/>
              <w:autoSpaceDN w:val="0"/>
              <w:adjustRightInd w:val="0"/>
              <w:ind w:firstLineChars="0" w:firstLine="0"/>
              <w:jc w:val="left"/>
              <w:rPr>
                <w:rFonts w:cs="Arial"/>
                <w:szCs w:val="18"/>
              </w:rPr>
            </w:pPr>
            <w:r>
              <w:rPr>
                <w:rFonts w:cs="Arial" w:hint="eastAsia"/>
                <w:szCs w:val="18"/>
              </w:rPr>
              <w:t>0: BBU, is initializing</w:t>
            </w:r>
          </w:p>
          <w:p w14:paraId="3B5A5761" w14:textId="77777777" w:rsidR="00BB75E2" w:rsidRDefault="009A49DB">
            <w:pPr>
              <w:autoSpaceDE w:val="0"/>
              <w:autoSpaceDN w:val="0"/>
              <w:adjustRightInd w:val="0"/>
              <w:ind w:firstLineChars="0" w:firstLine="0"/>
              <w:jc w:val="left"/>
              <w:rPr>
                <w:rFonts w:cs="Arial"/>
                <w:szCs w:val="18"/>
              </w:rPr>
            </w:pPr>
            <w:r>
              <w:rPr>
                <w:rFonts w:cs="Arial" w:hint="eastAsia"/>
                <w:szCs w:val="18"/>
              </w:rPr>
              <w:t>1: BBU, search for the master control board</w:t>
            </w:r>
          </w:p>
          <w:p w14:paraId="13D70187" w14:textId="77777777" w:rsidR="00BB75E2" w:rsidRDefault="009A49DB">
            <w:pPr>
              <w:autoSpaceDE w:val="0"/>
              <w:autoSpaceDN w:val="0"/>
              <w:adjustRightInd w:val="0"/>
              <w:ind w:firstLineChars="0" w:firstLine="0"/>
              <w:jc w:val="left"/>
              <w:rPr>
                <w:rFonts w:cs="Arial"/>
                <w:szCs w:val="18"/>
              </w:rPr>
            </w:pPr>
            <w:r>
              <w:rPr>
                <w:rFonts w:cs="Arial" w:hint="eastAsia"/>
                <w:szCs w:val="18"/>
              </w:rPr>
              <w:t>2: BBUs are on standby</w:t>
            </w:r>
          </w:p>
          <w:p w14:paraId="3A6250FD" w14:textId="77777777" w:rsidR="00BB75E2" w:rsidRDefault="009A49DB">
            <w:pPr>
              <w:autoSpaceDE w:val="0"/>
              <w:autoSpaceDN w:val="0"/>
              <w:adjustRightInd w:val="0"/>
              <w:ind w:firstLineChars="0" w:firstLine="0"/>
              <w:jc w:val="left"/>
              <w:rPr>
                <w:rFonts w:cs="Arial"/>
                <w:szCs w:val="18"/>
              </w:rPr>
            </w:pPr>
            <w:r>
              <w:rPr>
                <w:rFonts w:cs="Arial" w:hint="eastAsia"/>
                <w:szCs w:val="18"/>
              </w:rPr>
              <w:t>3: BBU is scanning</w:t>
            </w:r>
          </w:p>
          <w:p w14:paraId="68C9D58C" w14:textId="77777777" w:rsidR="00BB75E2" w:rsidRDefault="009A49DB">
            <w:pPr>
              <w:autoSpaceDE w:val="0"/>
              <w:autoSpaceDN w:val="0"/>
              <w:adjustRightInd w:val="0"/>
              <w:ind w:firstLineChars="0" w:firstLine="0"/>
              <w:jc w:val="left"/>
              <w:rPr>
                <w:rFonts w:cs="Arial"/>
                <w:szCs w:val="18"/>
              </w:rPr>
            </w:pPr>
            <w:r>
              <w:rPr>
                <w:rFonts w:cs="Arial" w:hint="eastAsia"/>
                <w:szCs w:val="18"/>
              </w:rPr>
              <w:t>4. The BBU is configuring the community</w:t>
            </w:r>
          </w:p>
          <w:p w14:paraId="22123B52" w14:textId="77777777" w:rsidR="00BB75E2" w:rsidRDefault="009A49DB">
            <w:pPr>
              <w:autoSpaceDE w:val="0"/>
              <w:autoSpaceDN w:val="0"/>
              <w:adjustRightInd w:val="0"/>
              <w:ind w:firstLineChars="0" w:firstLine="0"/>
              <w:jc w:val="left"/>
              <w:rPr>
                <w:rFonts w:cs="Arial"/>
                <w:szCs w:val="18"/>
              </w:rPr>
            </w:pPr>
            <w:r>
              <w:rPr>
                <w:rFonts w:cs="Arial" w:hint="eastAsia"/>
                <w:szCs w:val="18"/>
              </w:rPr>
              <w:t>5: The BBU is investigating the code</w:t>
            </w:r>
          </w:p>
          <w:p w14:paraId="307A7C00" w14:textId="77777777" w:rsidR="00BB75E2" w:rsidRDefault="009A49DB">
            <w:pPr>
              <w:autoSpaceDE w:val="0"/>
              <w:autoSpaceDN w:val="0"/>
              <w:adjustRightInd w:val="0"/>
              <w:ind w:firstLineChars="0" w:firstLine="0"/>
              <w:jc w:val="left"/>
              <w:rPr>
                <w:rFonts w:cs="Arial"/>
                <w:szCs w:val="18"/>
              </w:rPr>
            </w:pPr>
            <w:r>
              <w:rPr>
                <w:rFonts w:cs="Arial" w:hint="eastAsia"/>
                <w:szCs w:val="18"/>
              </w:rPr>
              <w:t>6: In BBU initial configuration</w:t>
            </w:r>
          </w:p>
        </w:tc>
      </w:tr>
      <w:tr w:rsidR="00BB75E2" w14:paraId="46187B52" w14:textId="77777777">
        <w:tc>
          <w:tcPr>
            <w:tcW w:w="1224" w:type="dxa"/>
          </w:tcPr>
          <w:p w14:paraId="58609F4D" w14:textId="77777777" w:rsidR="00BB75E2" w:rsidRDefault="009A49DB">
            <w:pPr>
              <w:autoSpaceDE w:val="0"/>
              <w:autoSpaceDN w:val="0"/>
              <w:adjustRightInd w:val="0"/>
              <w:ind w:firstLineChars="0" w:firstLine="0"/>
              <w:jc w:val="left"/>
              <w:rPr>
                <w:rFonts w:cs="Arial"/>
                <w:szCs w:val="18"/>
              </w:rPr>
            </w:pPr>
            <w:r>
              <w:rPr>
                <w:rFonts w:cs="Arial" w:hint="eastAsia"/>
                <w:szCs w:val="18"/>
              </w:rPr>
              <w:t>12</w:t>
            </w:r>
          </w:p>
        </w:tc>
        <w:tc>
          <w:tcPr>
            <w:tcW w:w="2268" w:type="dxa"/>
          </w:tcPr>
          <w:p w14:paraId="0DCC4383"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7046B9B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44F024F" w14:textId="77777777" w:rsidR="00BB75E2" w:rsidRDefault="009A49DB">
            <w:pPr>
              <w:autoSpaceDE w:val="0"/>
              <w:autoSpaceDN w:val="0"/>
              <w:adjustRightInd w:val="0"/>
              <w:ind w:firstLineChars="0" w:firstLine="0"/>
              <w:jc w:val="left"/>
              <w:rPr>
                <w:rFonts w:cs="Arial"/>
                <w:szCs w:val="18"/>
              </w:rPr>
            </w:pPr>
            <w:r>
              <w:rPr>
                <w:rFonts w:cs="Arial" w:hint="eastAsia"/>
                <w:szCs w:val="18"/>
              </w:rPr>
              <w:t>Software status description string</w:t>
            </w:r>
          </w:p>
        </w:tc>
      </w:tr>
      <w:tr w:rsidR="00BB75E2" w14:paraId="7D7A79E0" w14:textId="77777777">
        <w:tc>
          <w:tcPr>
            <w:tcW w:w="1224" w:type="dxa"/>
          </w:tcPr>
          <w:p w14:paraId="343FE4D6" w14:textId="77777777" w:rsidR="00BB75E2" w:rsidRDefault="009A49DB">
            <w:pPr>
              <w:autoSpaceDE w:val="0"/>
              <w:autoSpaceDN w:val="0"/>
              <w:adjustRightInd w:val="0"/>
              <w:ind w:firstLineChars="0" w:firstLine="0"/>
              <w:jc w:val="left"/>
              <w:rPr>
                <w:rFonts w:cs="Arial"/>
                <w:szCs w:val="18"/>
              </w:rPr>
            </w:pPr>
            <w:r>
              <w:rPr>
                <w:rFonts w:cs="Arial" w:hint="eastAsia"/>
                <w:szCs w:val="18"/>
              </w:rPr>
              <w:t>31</w:t>
            </w:r>
          </w:p>
        </w:tc>
        <w:tc>
          <w:tcPr>
            <w:tcW w:w="2268" w:type="dxa"/>
          </w:tcPr>
          <w:p w14:paraId="123ABCBD"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2674DB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01D4205" w14:textId="77777777" w:rsidR="00BB75E2" w:rsidRDefault="009A49DB">
            <w:pPr>
              <w:autoSpaceDE w:val="0"/>
              <w:autoSpaceDN w:val="0"/>
              <w:adjustRightInd w:val="0"/>
              <w:ind w:firstLineChars="0" w:firstLine="0"/>
              <w:jc w:val="left"/>
              <w:rPr>
                <w:rFonts w:cs="Arial"/>
                <w:szCs w:val="18"/>
              </w:rPr>
            </w:pPr>
            <w:r>
              <w:rPr>
                <w:rFonts w:cs="Arial" w:hint="eastAsia"/>
                <w:szCs w:val="18"/>
              </w:rPr>
              <w:t>CPU temperature</w:t>
            </w:r>
          </w:p>
        </w:tc>
      </w:tr>
      <w:tr w:rsidR="00BB75E2" w14:paraId="404846A7" w14:textId="77777777">
        <w:tc>
          <w:tcPr>
            <w:tcW w:w="1224" w:type="dxa"/>
          </w:tcPr>
          <w:p w14:paraId="5EA29231"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32</w:t>
            </w:r>
          </w:p>
        </w:tc>
        <w:tc>
          <w:tcPr>
            <w:tcW w:w="2268" w:type="dxa"/>
          </w:tcPr>
          <w:p w14:paraId="1DCF47C8"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4017F4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87D76ED" w14:textId="77777777" w:rsidR="00BB75E2" w:rsidRDefault="009A49DB">
            <w:pPr>
              <w:autoSpaceDE w:val="0"/>
              <w:autoSpaceDN w:val="0"/>
              <w:adjustRightInd w:val="0"/>
              <w:ind w:firstLineChars="0" w:firstLine="0"/>
              <w:jc w:val="left"/>
              <w:rPr>
                <w:rFonts w:cs="Arial"/>
                <w:szCs w:val="18"/>
              </w:rPr>
            </w:pPr>
            <w:r>
              <w:rPr>
                <w:rFonts w:cs="Arial" w:hint="eastAsia"/>
                <w:szCs w:val="18"/>
              </w:rPr>
              <w:t>CPU utilization, percentage</w:t>
            </w:r>
          </w:p>
        </w:tc>
      </w:tr>
      <w:tr w:rsidR="00BB75E2" w14:paraId="0A7F11D1" w14:textId="77777777">
        <w:tc>
          <w:tcPr>
            <w:tcW w:w="1224" w:type="dxa"/>
          </w:tcPr>
          <w:p w14:paraId="2FCB455E" w14:textId="77777777" w:rsidR="00BB75E2" w:rsidRDefault="009A49DB">
            <w:pPr>
              <w:autoSpaceDE w:val="0"/>
              <w:autoSpaceDN w:val="0"/>
              <w:adjustRightInd w:val="0"/>
              <w:ind w:firstLineChars="0" w:firstLine="0"/>
              <w:jc w:val="left"/>
              <w:rPr>
                <w:rFonts w:cs="Arial"/>
                <w:szCs w:val="18"/>
              </w:rPr>
            </w:pPr>
            <w:r>
              <w:rPr>
                <w:rFonts w:cs="Arial" w:hint="eastAsia"/>
                <w:szCs w:val="18"/>
              </w:rPr>
              <w:t>33</w:t>
            </w:r>
          </w:p>
        </w:tc>
        <w:tc>
          <w:tcPr>
            <w:tcW w:w="2268" w:type="dxa"/>
          </w:tcPr>
          <w:p w14:paraId="2430F2AE"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4DAB44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5431B67" w14:textId="77777777" w:rsidR="00BB75E2" w:rsidRDefault="009A49DB">
            <w:pPr>
              <w:autoSpaceDE w:val="0"/>
              <w:autoSpaceDN w:val="0"/>
              <w:adjustRightInd w:val="0"/>
              <w:ind w:firstLineChars="0" w:firstLine="0"/>
              <w:jc w:val="left"/>
              <w:rPr>
                <w:rFonts w:cs="Arial"/>
                <w:szCs w:val="18"/>
              </w:rPr>
            </w:pPr>
            <w:r>
              <w:rPr>
                <w:rFonts w:cs="Arial" w:hint="eastAsia"/>
                <w:szCs w:val="18"/>
              </w:rPr>
              <w:t>Memory usage, percentage</w:t>
            </w:r>
          </w:p>
        </w:tc>
      </w:tr>
      <w:tr w:rsidR="00BB75E2" w14:paraId="57576827" w14:textId="77777777">
        <w:tc>
          <w:tcPr>
            <w:tcW w:w="1224" w:type="dxa"/>
          </w:tcPr>
          <w:p w14:paraId="47DB38C5" w14:textId="77777777" w:rsidR="00BB75E2" w:rsidRDefault="009A49DB">
            <w:pPr>
              <w:autoSpaceDE w:val="0"/>
              <w:autoSpaceDN w:val="0"/>
              <w:adjustRightInd w:val="0"/>
              <w:ind w:firstLineChars="0" w:firstLine="0"/>
              <w:jc w:val="left"/>
              <w:rPr>
                <w:rFonts w:cs="Arial"/>
                <w:szCs w:val="18"/>
              </w:rPr>
            </w:pPr>
            <w:r>
              <w:rPr>
                <w:rFonts w:cs="Arial" w:hint="eastAsia"/>
                <w:szCs w:val="18"/>
              </w:rPr>
              <w:t>34</w:t>
            </w:r>
          </w:p>
        </w:tc>
        <w:tc>
          <w:tcPr>
            <w:tcW w:w="2268" w:type="dxa"/>
          </w:tcPr>
          <w:p w14:paraId="401DC01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05F537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41150D8" w14:textId="77777777" w:rsidR="00BB75E2" w:rsidRDefault="009A49DB">
            <w:pPr>
              <w:autoSpaceDE w:val="0"/>
              <w:autoSpaceDN w:val="0"/>
              <w:adjustRightInd w:val="0"/>
              <w:ind w:firstLineChars="0" w:firstLine="0"/>
              <w:jc w:val="left"/>
              <w:rPr>
                <w:rFonts w:cs="Arial"/>
                <w:szCs w:val="18"/>
              </w:rPr>
            </w:pPr>
            <w:r>
              <w:rPr>
                <w:rFonts w:cs="Arial" w:hint="eastAsia"/>
                <w:szCs w:val="18"/>
              </w:rPr>
              <w:t>Single board temperature</w:t>
            </w:r>
          </w:p>
        </w:tc>
      </w:tr>
    </w:tbl>
    <w:p w14:paraId="4F437968" w14:textId="77777777" w:rsidR="00BB75E2" w:rsidRDefault="00BB75E2"/>
    <w:p w14:paraId="6A95716E" w14:textId="77777777" w:rsidR="00BB75E2" w:rsidRDefault="009A49DB">
      <w:pPr>
        <w:pStyle w:val="Heading3"/>
        <w:rPr>
          <w:szCs w:val="32"/>
        </w:rPr>
      </w:pPr>
      <w:bookmarkStart w:id="698" w:name="_Toc446621498"/>
      <w:r>
        <w:rPr>
          <w:rFonts w:hint="eastAsia"/>
        </w:rPr>
        <w:t>Asset Management Request (not supported)</w:t>
      </w:r>
      <w:bookmarkEnd w:id="698"/>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2620980" w14:textId="77777777">
        <w:trPr>
          <w:tblHeader/>
        </w:trPr>
        <w:tc>
          <w:tcPr>
            <w:tcW w:w="1224" w:type="dxa"/>
            <w:shd w:val="clear" w:color="auto" w:fill="D9D9D9" w:themeFill="background1" w:themeFillShade="D9"/>
          </w:tcPr>
          <w:p w14:paraId="022D835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713AC0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8BAFD6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897609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3036086" w14:textId="77777777">
        <w:tc>
          <w:tcPr>
            <w:tcW w:w="1224" w:type="dxa"/>
          </w:tcPr>
          <w:p w14:paraId="6613629E"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10BB2F8D" w14:textId="77777777" w:rsidR="00BB75E2" w:rsidRDefault="00BB75E2">
            <w:pPr>
              <w:autoSpaceDE w:val="0"/>
              <w:autoSpaceDN w:val="0"/>
              <w:adjustRightInd w:val="0"/>
              <w:ind w:firstLineChars="0" w:firstLine="0"/>
              <w:jc w:val="left"/>
              <w:rPr>
                <w:rFonts w:cs="Arial"/>
                <w:szCs w:val="18"/>
              </w:rPr>
            </w:pPr>
          </w:p>
        </w:tc>
        <w:tc>
          <w:tcPr>
            <w:tcW w:w="1843" w:type="dxa"/>
          </w:tcPr>
          <w:p w14:paraId="781BFA21" w14:textId="77777777" w:rsidR="00BB75E2" w:rsidRDefault="00BB75E2">
            <w:pPr>
              <w:autoSpaceDE w:val="0"/>
              <w:autoSpaceDN w:val="0"/>
              <w:adjustRightInd w:val="0"/>
              <w:ind w:firstLineChars="0" w:firstLine="0"/>
              <w:jc w:val="left"/>
              <w:rPr>
                <w:rFonts w:cs="Arial"/>
                <w:szCs w:val="18"/>
              </w:rPr>
            </w:pPr>
          </w:p>
        </w:tc>
        <w:tc>
          <w:tcPr>
            <w:tcW w:w="3452" w:type="dxa"/>
          </w:tcPr>
          <w:p w14:paraId="6457AFE2" w14:textId="77777777" w:rsidR="00BB75E2" w:rsidRDefault="00BB75E2">
            <w:pPr>
              <w:autoSpaceDE w:val="0"/>
              <w:autoSpaceDN w:val="0"/>
              <w:adjustRightInd w:val="0"/>
              <w:ind w:firstLineChars="0" w:firstLine="0"/>
              <w:jc w:val="left"/>
              <w:rPr>
                <w:rFonts w:cs="Arial"/>
                <w:szCs w:val="18"/>
              </w:rPr>
            </w:pPr>
          </w:p>
        </w:tc>
      </w:tr>
    </w:tbl>
    <w:p w14:paraId="039AABFB" w14:textId="77777777" w:rsidR="00BB75E2" w:rsidRDefault="009A49DB">
      <w:pPr>
        <w:pStyle w:val="Heading3"/>
        <w:rPr>
          <w:szCs w:val="32"/>
        </w:rPr>
      </w:pPr>
      <w:bookmarkStart w:id="699" w:name="_Toc446621499"/>
      <w:r>
        <w:rPr>
          <w:rFonts w:hint="eastAsia"/>
        </w:rPr>
        <w:t>Asset Management request response (not supported)</w:t>
      </w:r>
      <w:bookmarkEnd w:id="699"/>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6965644" w14:textId="77777777">
        <w:trPr>
          <w:tblHeader/>
        </w:trPr>
        <w:tc>
          <w:tcPr>
            <w:tcW w:w="1224" w:type="dxa"/>
            <w:shd w:val="clear" w:color="auto" w:fill="D9D9D9" w:themeFill="background1" w:themeFillShade="D9"/>
          </w:tcPr>
          <w:p w14:paraId="5FC4719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E4734B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CBDBEB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64A972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A4BCDEC" w14:textId="77777777">
        <w:tc>
          <w:tcPr>
            <w:tcW w:w="1224" w:type="dxa"/>
          </w:tcPr>
          <w:p w14:paraId="70783C1A" w14:textId="77777777" w:rsidR="00BB75E2" w:rsidRDefault="009A49DB">
            <w:pPr>
              <w:autoSpaceDE w:val="0"/>
              <w:autoSpaceDN w:val="0"/>
              <w:adjustRightInd w:val="0"/>
              <w:ind w:firstLineChars="0" w:firstLine="0"/>
              <w:jc w:val="left"/>
              <w:rPr>
                <w:rFonts w:cs="Arial"/>
                <w:szCs w:val="18"/>
              </w:rPr>
            </w:pPr>
            <w:r>
              <w:rPr>
                <w:rFonts w:cs="Arial" w:hint="eastAsia"/>
                <w:szCs w:val="18"/>
              </w:rPr>
              <w:t>indeterminate</w:t>
            </w:r>
          </w:p>
        </w:tc>
        <w:tc>
          <w:tcPr>
            <w:tcW w:w="2268" w:type="dxa"/>
          </w:tcPr>
          <w:p w14:paraId="4FA6A3A3" w14:textId="77777777" w:rsidR="00BB75E2" w:rsidRDefault="00BB75E2">
            <w:pPr>
              <w:autoSpaceDE w:val="0"/>
              <w:autoSpaceDN w:val="0"/>
              <w:adjustRightInd w:val="0"/>
              <w:ind w:firstLineChars="0" w:firstLine="0"/>
              <w:jc w:val="left"/>
              <w:rPr>
                <w:rFonts w:cs="Arial"/>
                <w:szCs w:val="18"/>
              </w:rPr>
            </w:pPr>
          </w:p>
        </w:tc>
        <w:tc>
          <w:tcPr>
            <w:tcW w:w="1843" w:type="dxa"/>
          </w:tcPr>
          <w:p w14:paraId="46E07729" w14:textId="77777777" w:rsidR="00BB75E2" w:rsidRDefault="00BB75E2">
            <w:pPr>
              <w:autoSpaceDE w:val="0"/>
              <w:autoSpaceDN w:val="0"/>
              <w:adjustRightInd w:val="0"/>
              <w:ind w:firstLineChars="0" w:firstLine="0"/>
              <w:jc w:val="left"/>
              <w:rPr>
                <w:rFonts w:cs="Arial"/>
                <w:szCs w:val="18"/>
              </w:rPr>
            </w:pPr>
          </w:p>
        </w:tc>
        <w:tc>
          <w:tcPr>
            <w:tcW w:w="3452" w:type="dxa"/>
          </w:tcPr>
          <w:p w14:paraId="2C483CA8" w14:textId="77777777" w:rsidR="00BB75E2" w:rsidRDefault="009A49DB">
            <w:pPr>
              <w:autoSpaceDE w:val="0"/>
              <w:autoSpaceDN w:val="0"/>
              <w:adjustRightInd w:val="0"/>
              <w:ind w:firstLineChars="0" w:firstLine="0"/>
              <w:jc w:val="left"/>
              <w:rPr>
                <w:rFonts w:cs="Arial"/>
                <w:szCs w:val="18"/>
              </w:rPr>
            </w:pPr>
            <w:r>
              <w:rPr>
                <w:rFonts w:cs="Arial" w:hint="eastAsia"/>
                <w:szCs w:val="18"/>
              </w:rPr>
              <w:t>Hardware number</w:t>
            </w:r>
          </w:p>
        </w:tc>
      </w:tr>
      <w:tr w:rsidR="00BB75E2" w14:paraId="2AE51B85" w14:textId="77777777">
        <w:tc>
          <w:tcPr>
            <w:tcW w:w="1224" w:type="dxa"/>
          </w:tcPr>
          <w:p w14:paraId="7927CF37" w14:textId="77777777" w:rsidR="00BB75E2" w:rsidRDefault="00BB75E2">
            <w:pPr>
              <w:autoSpaceDE w:val="0"/>
              <w:autoSpaceDN w:val="0"/>
              <w:adjustRightInd w:val="0"/>
              <w:ind w:firstLineChars="0" w:firstLine="0"/>
              <w:jc w:val="left"/>
              <w:rPr>
                <w:rFonts w:cs="Arial"/>
                <w:szCs w:val="18"/>
              </w:rPr>
            </w:pPr>
          </w:p>
        </w:tc>
        <w:tc>
          <w:tcPr>
            <w:tcW w:w="2268" w:type="dxa"/>
          </w:tcPr>
          <w:p w14:paraId="0745742F" w14:textId="77777777" w:rsidR="00BB75E2" w:rsidRDefault="00BB75E2">
            <w:pPr>
              <w:autoSpaceDE w:val="0"/>
              <w:autoSpaceDN w:val="0"/>
              <w:adjustRightInd w:val="0"/>
              <w:ind w:firstLineChars="0" w:firstLine="0"/>
              <w:jc w:val="left"/>
              <w:rPr>
                <w:rFonts w:cs="Arial"/>
                <w:szCs w:val="18"/>
              </w:rPr>
            </w:pPr>
          </w:p>
        </w:tc>
        <w:tc>
          <w:tcPr>
            <w:tcW w:w="1843" w:type="dxa"/>
          </w:tcPr>
          <w:p w14:paraId="0E86E4A7" w14:textId="77777777" w:rsidR="00BB75E2" w:rsidRDefault="00BB75E2">
            <w:pPr>
              <w:autoSpaceDE w:val="0"/>
              <w:autoSpaceDN w:val="0"/>
              <w:adjustRightInd w:val="0"/>
              <w:ind w:firstLineChars="0" w:firstLine="0"/>
              <w:jc w:val="left"/>
              <w:rPr>
                <w:rFonts w:cs="Arial"/>
                <w:szCs w:val="18"/>
              </w:rPr>
            </w:pPr>
          </w:p>
        </w:tc>
        <w:tc>
          <w:tcPr>
            <w:tcW w:w="3452" w:type="dxa"/>
          </w:tcPr>
          <w:p w14:paraId="67FE8945" w14:textId="77777777" w:rsidR="00BB75E2" w:rsidRDefault="009A49DB">
            <w:pPr>
              <w:autoSpaceDE w:val="0"/>
              <w:autoSpaceDN w:val="0"/>
              <w:adjustRightInd w:val="0"/>
              <w:ind w:firstLineChars="0" w:firstLine="0"/>
              <w:jc w:val="left"/>
              <w:rPr>
                <w:rFonts w:cs="Arial"/>
                <w:szCs w:val="18"/>
              </w:rPr>
            </w:pPr>
            <w:r>
              <w:rPr>
                <w:rFonts w:hint="eastAsia"/>
              </w:rPr>
              <w:t>BOM number</w:t>
            </w:r>
          </w:p>
        </w:tc>
      </w:tr>
      <w:tr w:rsidR="00BB75E2" w14:paraId="3C212FD2" w14:textId="77777777">
        <w:tc>
          <w:tcPr>
            <w:tcW w:w="1224" w:type="dxa"/>
          </w:tcPr>
          <w:p w14:paraId="325D9608" w14:textId="77777777" w:rsidR="00BB75E2" w:rsidRDefault="00BB75E2">
            <w:pPr>
              <w:autoSpaceDE w:val="0"/>
              <w:autoSpaceDN w:val="0"/>
              <w:adjustRightInd w:val="0"/>
              <w:ind w:firstLineChars="0" w:firstLine="0"/>
              <w:jc w:val="left"/>
              <w:rPr>
                <w:rFonts w:cs="Arial"/>
                <w:szCs w:val="18"/>
              </w:rPr>
            </w:pPr>
          </w:p>
        </w:tc>
        <w:tc>
          <w:tcPr>
            <w:tcW w:w="2268" w:type="dxa"/>
          </w:tcPr>
          <w:p w14:paraId="4B518D25" w14:textId="77777777" w:rsidR="00BB75E2" w:rsidRDefault="00BB75E2">
            <w:pPr>
              <w:autoSpaceDE w:val="0"/>
              <w:autoSpaceDN w:val="0"/>
              <w:adjustRightInd w:val="0"/>
              <w:ind w:firstLineChars="0" w:firstLine="0"/>
              <w:jc w:val="left"/>
              <w:rPr>
                <w:rFonts w:cs="Arial"/>
                <w:szCs w:val="18"/>
              </w:rPr>
            </w:pPr>
          </w:p>
        </w:tc>
        <w:tc>
          <w:tcPr>
            <w:tcW w:w="1843" w:type="dxa"/>
          </w:tcPr>
          <w:p w14:paraId="12A08EEC" w14:textId="77777777" w:rsidR="00BB75E2" w:rsidRDefault="00BB75E2">
            <w:pPr>
              <w:autoSpaceDE w:val="0"/>
              <w:autoSpaceDN w:val="0"/>
              <w:adjustRightInd w:val="0"/>
              <w:ind w:firstLineChars="0" w:firstLine="0"/>
              <w:jc w:val="left"/>
              <w:rPr>
                <w:rFonts w:cs="Arial"/>
                <w:szCs w:val="18"/>
              </w:rPr>
            </w:pPr>
          </w:p>
        </w:tc>
        <w:tc>
          <w:tcPr>
            <w:tcW w:w="3452" w:type="dxa"/>
          </w:tcPr>
          <w:p w14:paraId="3497BC57" w14:textId="77777777" w:rsidR="00BB75E2" w:rsidRDefault="009A49DB">
            <w:pPr>
              <w:autoSpaceDE w:val="0"/>
              <w:autoSpaceDN w:val="0"/>
              <w:adjustRightInd w:val="0"/>
              <w:ind w:firstLineChars="0" w:firstLine="0"/>
              <w:jc w:val="left"/>
            </w:pPr>
            <w:r>
              <w:rPr>
                <w:rFonts w:hint="eastAsia"/>
              </w:rPr>
              <w:t>date of manufacture</w:t>
            </w:r>
          </w:p>
        </w:tc>
      </w:tr>
      <w:tr w:rsidR="00BB75E2" w14:paraId="0267E814" w14:textId="77777777">
        <w:tc>
          <w:tcPr>
            <w:tcW w:w="1224" w:type="dxa"/>
          </w:tcPr>
          <w:p w14:paraId="60345970" w14:textId="77777777" w:rsidR="00BB75E2" w:rsidRDefault="00BB75E2">
            <w:pPr>
              <w:autoSpaceDE w:val="0"/>
              <w:autoSpaceDN w:val="0"/>
              <w:adjustRightInd w:val="0"/>
              <w:ind w:firstLineChars="0" w:firstLine="0"/>
              <w:jc w:val="left"/>
              <w:rPr>
                <w:rFonts w:cs="Arial"/>
                <w:szCs w:val="18"/>
              </w:rPr>
            </w:pPr>
          </w:p>
        </w:tc>
        <w:tc>
          <w:tcPr>
            <w:tcW w:w="2268" w:type="dxa"/>
          </w:tcPr>
          <w:p w14:paraId="535808D6" w14:textId="77777777" w:rsidR="00BB75E2" w:rsidRDefault="00BB75E2">
            <w:pPr>
              <w:autoSpaceDE w:val="0"/>
              <w:autoSpaceDN w:val="0"/>
              <w:adjustRightInd w:val="0"/>
              <w:ind w:firstLineChars="0" w:firstLine="0"/>
              <w:jc w:val="left"/>
              <w:rPr>
                <w:rFonts w:cs="Arial"/>
                <w:szCs w:val="18"/>
              </w:rPr>
            </w:pPr>
          </w:p>
        </w:tc>
        <w:tc>
          <w:tcPr>
            <w:tcW w:w="1843" w:type="dxa"/>
          </w:tcPr>
          <w:p w14:paraId="7357C9D6" w14:textId="77777777" w:rsidR="00BB75E2" w:rsidRDefault="00BB75E2">
            <w:pPr>
              <w:autoSpaceDE w:val="0"/>
              <w:autoSpaceDN w:val="0"/>
              <w:adjustRightInd w:val="0"/>
              <w:ind w:firstLineChars="0" w:firstLine="0"/>
              <w:jc w:val="left"/>
              <w:rPr>
                <w:rFonts w:cs="Arial"/>
                <w:szCs w:val="18"/>
              </w:rPr>
            </w:pPr>
          </w:p>
        </w:tc>
        <w:tc>
          <w:tcPr>
            <w:tcW w:w="3452" w:type="dxa"/>
          </w:tcPr>
          <w:p w14:paraId="09E71D9E" w14:textId="77777777" w:rsidR="00BB75E2" w:rsidRDefault="009A49DB">
            <w:pPr>
              <w:autoSpaceDE w:val="0"/>
              <w:autoSpaceDN w:val="0"/>
              <w:adjustRightInd w:val="0"/>
              <w:ind w:firstLineChars="0" w:firstLine="0"/>
              <w:jc w:val="left"/>
            </w:pPr>
            <w:r>
              <w:rPr>
                <w:rFonts w:hint="eastAsia"/>
              </w:rPr>
              <w:t>Maintenance situation</w:t>
            </w:r>
          </w:p>
        </w:tc>
      </w:tr>
      <w:tr w:rsidR="00BB75E2" w14:paraId="326D8FEE" w14:textId="77777777">
        <w:tc>
          <w:tcPr>
            <w:tcW w:w="1224" w:type="dxa"/>
          </w:tcPr>
          <w:p w14:paraId="673F0B26" w14:textId="77777777" w:rsidR="00BB75E2" w:rsidRDefault="00BB75E2">
            <w:pPr>
              <w:autoSpaceDE w:val="0"/>
              <w:autoSpaceDN w:val="0"/>
              <w:adjustRightInd w:val="0"/>
              <w:ind w:firstLineChars="0" w:firstLine="0"/>
              <w:jc w:val="left"/>
              <w:rPr>
                <w:rFonts w:cs="Arial"/>
                <w:szCs w:val="18"/>
              </w:rPr>
            </w:pPr>
          </w:p>
        </w:tc>
        <w:tc>
          <w:tcPr>
            <w:tcW w:w="2268" w:type="dxa"/>
          </w:tcPr>
          <w:p w14:paraId="789BA05F" w14:textId="77777777" w:rsidR="00BB75E2" w:rsidRDefault="00BB75E2">
            <w:pPr>
              <w:autoSpaceDE w:val="0"/>
              <w:autoSpaceDN w:val="0"/>
              <w:adjustRightInd w:val="0"/>
              <w:ind w:firstLineChars="0" w:firstLine="0"/>
              <w:jc w:val="left"/>
              <w:rPr>
                <w:rFonts w:cs="Arial"/>
                <w:szCs w:val="18"/>
              </w:rPr>
            </w:pPr>
          </w:p>
        </w:tc>
        <w:tc>
          <w:tcPr>
            <w:tcW w:w="1843" w:type="dxa"/>
          </w:tcPr>
          <w:p w14:paraId="05645F1E" w14:textId="77777777" w:rsidR="00BB75E2" w:rsidRDefault="00BB75E2">
            <w:pPr>
              <w:autoSpaceDE w:val="0"/>
              <w:autoSpaceDN w:val="0"/>
              <w:adjustRightInd w:val="0"/>
              <w:ind w:firstLineChars="0" w:firstLine="0"/>
              <w:jc w:val="left"/>
              <w:rPr>
                <w:rFonts w:cs="Arial"/>
                <w:szCs w:val="18"/>
              </w:rPr>
            </w:pPr>
          </w:p>
        </w:tc>
        <w:tc>
          <w:tcPr>
            <w:tcW w:w="3452" w:type="dxa"/>
          </w:tcPr>
          <w:p w14:paraId="76A1A616" w14:textId="77777777" w:rsidR="00BB75E2" w:rsidRDefault="009A49DB">
            <w:pPr>
              <w:autoSpaceDE w:val="0"/>
              <w:autoSpaceDN w:val="0"/>
              <w:adjustRightInd w:val="0"/>
              <w:ind w:firstLineChars="0" w:firstLine="0"/>
              <w:jc w:val="left"/>
            </w:pPr>
            <w:r>
              <w:rPr>
                <w:rFonts w:hint="eastAsia"/>
              </w:rPr>
              <w:t>TDD/FDD</w:t>
            </w:r>
          </w:p>
        </w:tc>
      </w:tr>
    </w:tbl>
    <w:p w14:paraId="303773B4" w14:textId="77777777" w:rsidR="00BB75E2" w:rsidRDefault="009A49DB">
      <w:pPr>
        <w:pStyle w:val="Heading3"/>
        <w:rPr>
          <w:szCs w:val="32"/>
        </w:rPr>
      </w:pPr>
      <w:r>
        <w:rPr>
          <w:rFonts w:hint="eastAsia"/>
        </w:rPr>
        <w:t>Equipment reset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C7B67DB" w14:textId="77777777">
        <w:trPr>
          <w:tblHeader/>
        </w:trPr>
        <w:tc>
          <w:tcPr>
            <w:tcW w:w="1224" w:type="dxa"/>
            <w:shd w:val="clear" w:color="auto" w:fill="D9D9D9" w:themeFill="background1" w:themeFillShade="D9"/>
          </w:tcPr>
          <w:p w14:paraId="5A5E9CD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AB4369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E9EAE5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8944DD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91EE308" w14:textId="77777777">
        <w:tc>
          <w:tcPr>
            <w:tcW w:w="1224" w:type="dxa"/>
          </w:tcPr>
          <w:p w14:paraId="354C1739" w14:textId="77777777" w:rsidR="00BB75E2" w:rsidRDefault="009A49DB">
            <w:pPr>
              <w:autoSpaceDE w:val="0"/>
              <w:autoSpaceDN w:val="0"/>
              <w:adjustRightInd w:val="0"/>
              <w:ind w:firstLineChars="0" w:firstLine="0"/>
              <w:jc w:val="left"/>
              <w:rPr>
                <w:rFonts w:cs="Arial"/>
                <w:szCs w:val="18"/>
              </w:rPr>
            </w:pPr>
            <w:r>
              <w:rPr>
                <w:rFonts w:cs="Arial" w:hint="eastAsia"/>
                <w:szCs w:val="18"/>
              </w:rPr>
              <w:t>5</w:t>
            </w:r>
          </w:p>
        </w:tc>
        <w:tc>
          <w:tcPr>
            <w:tcW w:w="2268" w:type="dxa"/>
          </w:tcPr>
          <w:p w14:paraId="4323B74E"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4C3BFDC2"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482CDD3" w14:textId="77777777" w:rsidR="00BB75E2" w:rsidRDefault="009A49DB">
            <w:pPr>
              <w:autoSpaceDE w:val="0"/>
              <w:autoSpaceDN w:val="0"/>
              <w:adjustRightInd w:val="0"/>
              <w:ind w:firstLineChars="0" w:firstLine="0"/>
              <w:jc w:val="left"/>
              <w:rPr>
                <w:rFonts w:cs="Arial"/>
                <w:szCs w:val="18"/>
              </w:rPr>
            </w:pPr>
            <w:r>
              <w:rPr>
                <w:rFonts w:cs="Arial" w:hint="eastAsia"/>
                <w:szCs w:val="18"/>
              </w:rPr>
              <w:t>Reset Cause (string)</w:t>
            </w:r>
          </w:p>
        </w:tc>
      </w:tr>
    </w:tbl>
    <w:p w14:paraId="50F87968" w14:textId="77777777" w:rsidR="00BB75E2" w:rsidRDefault="009A49DB">
      <w:pPr>
        <w:pStyle w:val="Heading3"/>
        <w:rPr>
          <w:szCs w:val="32"/>
        </w:rPr>
      </w:pPr>
      <w:r>
        <w:rPr>
          <w:rFonts w:hint="eastAsia"/>
        </w:rPr>
        <w:t>Device reset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7E5DF7B" w14:textId="77777777">
        <w:trPr>
          <w:tblHeader/>
        </w:trPr>
        <w:tc>
          <w:tcPr>
            <w:tcW w:w="1224" w:type="dxa"/>
            <w:shd w:val="clear" w:color="auto" w:fill="D9D9D9" w:themeFill="background1" w:themeFillShade="D9"/>
          </w:tcPr>
          <w:p w14:paraId="675659E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6C3EBE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53ECA5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4E59DD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18EAA82" w14:textId="77777777">
        <w:tc>
          <w:tcPr>
            <w:tcW w:w="1224" w:type="dxa"/>
          </w:tcPr>
          <w:p w14:paraId="28BB545E"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35A05618"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313962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1755D26"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0E8326A4" w14:textId="77777777" w:rsidR="00BB75E2" w:rsidRDefault="009A49DB">
            <w:pPr>
              <w:autoSpaceDE w:val="0"/>
              <w:autoSpaceDN w:val="0"/>
              <w:adjustRightInd w:val="0"/>
              <w:ind w:firstLineChars="0" w:firstLine="0"/>
              <w:jc w:val="left"/>
              <w:rPr>
                <w:rFonts w:cs="Arial"/>
                <w:szCs w:val="18"/>
              </w:rPr>
            </w:pPr>
            <w:r>
              <w:rPr>
                <w:rFonts w:cs="Arial" w:hint="eastAsia"/>
                <w:szCs w:val="18"/>
              </w:rPr>
              <w:t>0: The message is successful, restart immediately</w:t>
            </w:r>
          </w:p>
          <w:p w14:paraId="586E1F05" w14:textId="77777777" w:rsidR="00BB75E2" w:rsidRDefault="009A49DB">
            <w:pPr>
              <w:autoSpaceDE w:val="0"/>
              <w:autoSpaceDN w:val="0"/>
              <w:adjustRightInd w:val="0"/>
              <w:ind w:firstLineChars="0" w:firstLine="0"/>
              <w:jc w:val="left"/>
              <w:rPr>
                <w:rFonts w:cs="Arial"/>
                <w:szCs w:val="18"/>
              </w:rPr>
            </w:pPr>
            <w:r>
              <w:rPr>
                <w:rFonts w:cs="Arial" w:hint="eastAsia"/>
                <w:szCs w:val="18"/>
              </w:rPr>
              <w:t>1: Message resolution failed;</w:t>
            </w:r>
          </w:p>
          <w:p w14:paraId="13A8E610" w14:textId="77777777" w:rsidR="00BB75E2" w:rsidRDefault="009A49DB">
            <w:pPr>
              <w:autoSpaceDE w:val="0"/>
              <w:autoSpaceDN w:val="0"/>
              <w:adjustRightInd w:val="0"/>
              <w:ind w:firstLineChars="0" w:firstLine="0"/>
              <w:jc w:val="left"/>
              <w:rPr>
                <w:rFonts w:cs="Arial"/>
                <w:szCs w:val="18"/>
              </w:rPr>
            </w:pPr>
            <w:r>
              <w:rPr>
                <w:rFonts w:cs="Arial" w:hint="eastAsia"/>
                <w:szCs w:val="18"/>
              </w:rPr>
              <w:t>2: Software error</w:t>
            </w:r>
          </w:p>
        </w:tc>
      </w:tr>
    </w:tbl>
    <w:p w14:paraId="69302DFE" w14:textId="77777777" w:rsidR="00BB75E2" w:rsidRDefault="009A49DB">
      <w:pPr>
        <w:pStyle w:val="Heading3"/>
        <w:rPr>
          <w:szCs w:val="32"/>
        </w:rPr>
      </w:pPr>
      <w:r>
        <w:rPr>
          <w:rFonts w:hint="eastAsia"/>
        </w:rPr>
        <w:t>Accident reset of equipment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6E22F02" w14:textId="77777777">
        <w:trPr>
          <w:tblHeader/>
        </w:trPr>
        <w:tc>
          <w:tcPr>
            <w:tcW w:w="1224" w:type="dxa"/>
            <w:shd w:val="clear" w:color="auto" w:fill="D9D9D9" w:themeFill="background1" w:themeFillShade="D9"/>
          </w:tcPr>
          <w:p w14:paraId="7861514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877C8C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65DD50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8C3495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6C9F49D" w14:textId="77777777">
        <w:tc>
          <w:tcPr>
            <w:tcW w:w="1224" w:type="dxa"/>
          </w:tcPr>
          <w:p w14:paraId="2E321860"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not take tag</w:t>
            </w:r>
          </w:p>
        </w:tc>
        <w:tc>
          <w:tcPr>
            <w:tcW w:w="2268" w:type="dxa"/>
          </w:tcPr>
          <w:p w14:paraId="52DDDAA3" w14:textId="77777777" w:rsidR="00BB75E2" w:rsidRDefault="00BB75E2">
            <w:pPr>
              <w:autoSpaceDE w:val="0"/>
              <w:autoSpaceDN w:val="0"/>
              <w:adjustRightInd w:val="0"/>
              <w:ind w:firstLineChars="0" w:firstLine="0"/>
              <w:jc w:val="left"/>
              <w:rPr>
                <w:rFonts w:cs="Arial"/>
                <w:szCs w:val="18"/>
              </w:rPr>
            </w:pPr>
          </w:p>
        </w:tc>
        <w:tc>
          <w:tcPr>
            <w:tcW w:w="1843" w:type="dxa"/>
          </w:tcPr>
          <w:p w14:paraId="24198F29" w14:textId="77777777" w:rsidR="00BB75E2" w:rsidRDefault="00BB75E2">
            <w:pPr>
              <w:autoSpaceDE w:val="0"/>
              <w:autoSpaceDN w:val="0"/>
              <w:adjustRightInd w:val="0"/>
              <w:ind w:firstLineChars="0" w:firstLine="0"/>
              <w:jc w:val="left"/>
              <w:rPr>
                <w:rFonts w:cs="Arial"/>
                <w:szCs w:val="18"/>
              </w:rPr>
            </w:pPr>
          </w:p>
        </w:tc>
        <w:tc>
          <w:tcPr>
            <w:tcW w:w="3452" w:type="dxa"/>
          </w:tcPr>
          <w:p w14:paraId="0395D99C" w14:textId="77777777" w:rsidR="00BB75E2" w:rsidRDefault="00BB75E2">
            <w:pPr>
              <w:autoSpaceDE w:val="0"/>
              <w:autoSpaceDN w:val="0"/>
              <w:adjustRightInd w:val="0"/>
              <w:ind w:firstLineChars="0" w:firstLine="0"/>
              <w:jc w:val="left"/>
              <w:rPr>
                <w:rFonts w:cs="Arial"/>
                <w:szCs w:val="18"/>
              </w:rPr>
            </w:pPr>
          </w:p>
        </w:tc>
      </w:tr>
    </w:tbl>
    <w:p w14:paraId="2CB9F4B1" w14:textId="77777777" w:rsidR="00BB75E2" w:rsidRDefault="009A49DB">
      <w:pPr>
        <w:pStyle w:val="Heading3"/>
        <w:rPr>
          <w:szCs w:val="32"/>
        </w:rPr>
      </w:pPr>
      <w:r>
        <w:rPr>
          <w:rFonts w:hint="eastAsia"/>
          <w:szCs w:val="32"/>
        </w:rPr>
        <w:t>Set synchronization mode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964EE7A" w14:textId="77777777">
        <w:trPr>
          <w:tblHeader/>
        </w:trPr>
        <w:tc>
          <w:tcPr>
            <w:tcW w:w="1224" w:type="dxa"/>
            <w:shd w:val="clear" w:color="auto" w:fill="D9D9D9" w:themeFill="background1" w:themeFillShade="D9"/>
          </w:tcPr>
          <w:p w14:paraId="74ECF2F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132685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5DAA84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07591B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45A23B3" w14:textId="77777777">
        <w:tc>
          <w:tcPr>
            <w:tcW w:w="1224" w:type="dxa"/>
          </w:tcPr>
          <w:p w14:paraId="601DB109" w14:textId="77777777" w:rsidR="00BB75E2" w:rsidRDefault="009A49DB">
            <w:pPr>
              <w:autoSpaceDE w:val="0"/>
              <w:autoSpaceDN w:val="0"/>
              <w:adjustRightInd w:val="0"/>
              <w:ind w:firstLineChars="0" w:firstLine="0"/>
              <w:jc w:val="left"/>
              <w:rPr>
                <w:rFonts w:cs="Arial"/>
                <w:szCs w:val="18"/>
              </w:rPr>
            </w:pPr>
            <w:r>
              <w:rPr>
                <w:rFonts w:cs="Arial" w:hint="eastAsia"/>
                <w:szCs w:val="18"/>
              </w:rPr>
              <w:t>14</w:t>
            </w:r>
          </w:p>
        </w:tc>
        <w:tc>
          <w:tcPr>
            <w:tcW w:w="2268" w:type="dxa"/>
          </w:tcPr>
          <w:p w14:paraId="6E1D83A1"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D4F9DC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2643FCB"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0AF035A0" w14:textId="77777777" w:rsidR="00BB75E2" w:rsidRDefault="009A49DB">
            <w:pPr>
              <w:autoSpaceDE w:val="0"/>
              <w:autoSpaceDN w:val="0"/>
              <w:adjustRightInd w:val="0"/>
              <w:ind w:firstLineChars="0" w:firstLine="0"/>
              <w:jc w:val="left"/>
              <w:rPr>
                <w:rFonts w:cs="Arial"/>
                <w:szCs w:val="18"/>
              </w:rPr>
            </w:pPr>
            <w:r>
              <w:rPr>
                <w:rFonts w:cs="Arial" w:hint="eastAsia"/>
                <w:szCs w:val="18"/>
              </w:rPr>
              <w:t>0: cnm (by default)</w:t>
            </w:r>
          </w:p>
          <w:p w14:paraId="3C45FDB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r>
              <w:rPr>
                <w:rFonts w:cs="Arial" w:hint="eastAsia"/>
                <w:szCs w:val="18"/>
              </w:rPr>
              <w:t>：</w:t>
            </w:r>
            <w:r>
              <w:rPr>
                <w:rFonts w:cs="Arial" w:hint="eastAsia"/>
                <w:szCs w:val="18"/>
              </w:rPr>
              <w:t>GPS</w:t>
            </w:r>
          </w:p>
          <w:p w14:paraId="6424017E" w14:textId="77777777" w:rsidR="00BB75E2" w:rsidRDefault="009A49DB">
            <w:pPr>
              <w:autoSpaceDE w:val="0"/>
              <w:autoSpaceDN w:val="0"/>
              <w:adjustRightInd w:val="0"/>
              <w:ind w:firstLineChars="0" w:firstLine="0"/>
              <w:jc w:val="left"/>
              <w:rPr>
                <w:rFonts w:cs="Arial"/>
                <w:szCs w:val="18"/>
              </w:rPr>
            </w:pPr>
            <w:r>
              <w:rPr>
                <w:rFonts w:cs="Arial" w:hint="eastAsia"/>
                <w:szCs w:val="18"/>
              </w:rPr>
              <w:t>2: Mixed mode (preferred GPS, synchronization failure)</w:t>
            </w:r>
          </w:p>
        </w:tc>
      </w:tr>
    </w:tbl>
    <w:p w14:paraId="21187D92" w14:textId="77777777" w:rsidR="00BB75E2" w:rsidRDefault="00BB75E2">
      <w:pPr>
        <w:ind w:firstLineChars="0" w:firstLine="0"/>
      </w:pPr>
    </w:p>
    <w:p w14:paraId="439600F6" w14:textId="77777777" w:rsidR="00BB75E2" w:rsidRDefault="009A49DB">
      <w:pPr>
        <w:pStyle w:val="Heading3"/>
        <w:rPr>
          <w:szCs w:val="32"/>
        </w:rPr>
      </w:pPr>
      <w:r>
        <w:rPr>
          <w:rFonts w:hint="eastAsia"/>
          <w:szCs w:val="32"/>
        </w:rPr>
        <w:t>Set the synchronization mode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9C307CB" w14:textId="77777777">
        <w:trPr>
          <w:tblHeader/>
        </w:trPr>
        <w:tc>
          <w:tcPr>
            <w:tcW w:w="1224" w:type="dxa"/>
            <w:shd w:val="clear" w:color="auto" w:fill="D9D9D9" w:themeFill="background1" w:themeFillShade="D9"/>
          </w:tcPr>
          <w:p w14:paraId="6CAFBCA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CE6147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1ACB89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A31F64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3EA29A5" w14:textId="77777777">
        <w:tc>
          <w:tcPr>
            <w:tcW w:w="1224" w:type="dxa"/>
          </w:tcPr>
          <w:p w14:paraId="2A0EE172"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17EB9F12"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542220C"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520FC28"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2D763D2F"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2C1605D3" w14:textId="77777777" w:rsidR="00BB75E2" w:rsidRDefault="009A49DB">
            <w:pPr>
              <w:autoSpaceDE w:val="0"/>
              <w:autoSpaceDN w:val="0"/>
              <w:adjustRightInd w:val="0"/>
              <w:ind w:firstLineChars="0" w:firstLine="0"/>
              <w:jc w:val="left"/>
              <w:rPr>
                <w:rFonts w:cs="Arial"/>
                <w:szCs w:val="18"/>
              </w:rPr>
            </w:pPr>
            <w:r>
              <w:rPr>
                <w:rFonts w:cs="Arial" w:hint="eastAsia"/>
                <w:szCs w:val="18"/>
              </w:rPr>
              <w:t>1: Failure</w:t>
            </w:r>
          </w:p>
        </w:tc>
      </w:tr>
    </w:tbl>
    <w:p w14:paraId="294C8F69" w14:textId="77777777" w:rsidR="00BB75E2" w:rsidRDefault="00BB75E2">
      <w:pPr>
        <w:ind w:firstLineChars="0" w:firstLine="0"/>
      </w:pPr>
    </w:p>
    <w:p w14:paraId="79267B45" w14:textId="77777777" w:rsidR="00BB75E2" w:rsidRDefault="009A49DB">
      <w:pPr>
        <w:pStyle w:val="Heading3"/>
        <w:rPr>
          <w:szCs w:val="32"/>
        </w:rPr>
      </w:pPr>
      <w:r>
        <w:rPr>
          <w:rFonts w:hint="eastAsia"/>
          <w:szCs w:val="32"/>
        </w:rPr>
        <w:t>Synchronous status query</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C1C52A1" w14:textId="77777777">
        <w:trPr>
          <w:tblHeader/>
        </w:trPr>
        <w:tc>
          <w:tcPr>
            <w:tcW w:w="1224" w:type="dxa"/>
            <w:shd w:val="clear" w:color="auto" w:fill="D9D9D9" w:themeFill="background1" w:themeFillShade="D9"/>
          </w:tcPr>
          <w:p w14:paraId="5453F4E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3E674D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B1C534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8B3FDC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DC0F3DF" w14:textId="77777777">
        <w:tc>
          <w:tcPr>
            <w:tcW w:w="1224" w:type="dxa"/>
          </w:tcPr>
          <w:p w14:paraId="559AA3F5"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2890D40F" w14:textId="77777777" w:rsidR="00BB75E2" w:rsidRDefault="00BB75E2">
            <w:pPr>
              <w:autoSpaceDE w:val="0"/>
              <w:autoSpaceDN w:val="0"/>
              <w:adjustRightInd w:val="0"/>
              <w:ind w:firstLineChars="0" w:firstLine="0"/>
              <w:jc w:val="left"/>
              <w:rPr>
                <w:rFonts w:cs="Arial"/>
                <w:szCs w:val="18"/>
              </w:rPr>
            </w:pPr>
          </w:p>
        </w:tc>
        <w:tc>
          <w:tcPr>
            <w:tcW w:w="1843" w:type="dxa"/>
          </w:tcPr>
          <w:p w14:paraId="5724060F" w14:textId="77777777" w:rsidR="00BB75E2" w:rsidRDefault="00BB75E2">
            <w:pPr>
              <w:autoSpaceDE w:val="0"/>
              <w:autoSpaceDN w:val="0"/>
              <w:adjustRightInd w:val="0"/>
              <w:ind w:firstLineChars="0" w:firstLine="0"/>
              <w:jc w:val="left"/>
              <w:rPr>
                <w:rFonts w:cs="Arial"/>
                <w:szCs w:val="18"/>
              </w:rPr>
            </w:pPr>
          </w:p>
        </w:tc>
        <w:tc>
          <w:tcPr>
            <w:tcW w:w="3452" w:type="dxa"/>
          </w:tcPr>
          <w:p w14:paraId="1C0959A6" w14:textId="77777777" w:rsidR="00BB75E2" w:rsidRDefault="00BB75E2">
            <w:pPr>
              <w:autoSpaceDE w:val="0"/>
              <w:autoSpaceDN w:val="0"/>
              <w:adjustRightInd w:val="0"/>
              <w:ind w:firstLineChars="0" w:firstLine="0"/>
              <w:jc w:val="left"/>
              <w:rPr>
                <w:rFonts w:cs="Arial"/>
                <w:szCs w:val="18"/>
              </w:rPr>
            </w:pPr>
          </w:p>
        </w:tc>
      </w:tr>
    </w:tbl>
    <w:p w14:paraId="5E587F30" w14:textId="77777777" w:rsidR="00BB75E2" w:rsidRDefault="00BB75E2">
      <w:pPr>
        <w:ind w:firstLineChars="0" w:firstLine="0"/>
      </w:pPr>
    </w:p>
    <w:p w14:paraId="041431BA" w14:textId="77777777" w:rsidR="00BB75E2" w:rsidRDefault="009A49DB">
      <w:pPr>
        <w:pStyle w:val="Heading3"/>
        <w:rPr>
          <w:szCs w:val="32"/>
        </w:rPr>
      </w:pPr>
      <w:r>
        <w:rPr>
          <w:rFonts w:hint="eastAsia"/>
          <w:szCs w:val="32"/>
        </w:rPr>
        <w:t>Synchronous status reporting</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3A8F66E" w14:textId="77777777">
        <w:trPr>
          <w:tblHeader/>
        </w:trPr>
        <w:tc>
          <w:tcPr>
            <w:tcW w:w="1224" w:type="dxa"/>
            <w:shd w:val="clear" w:color="auto" w:fill="D9D9D9" w:themeFill="background1" w:themeFillShade="D9"/>
          </w:tcPr>
          <w:p w14:paraId="15C4658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A77549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EF5045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8B35AA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9E36E26" w14:textId="77777777">
        <w:tc>
          <w:tcPr>
            <w:tcW w:w="1224" w:type="dxa"/>
          </w:tcPr>
          <w:p w14:paraId="3402C449" w14:textId="77777777" w:rsidR="00BB75E2" w:rsidRDefault="009A49DB">
            <w:pPr>
              <w:autoSpaceDE w:val="0"/>
              <w:autoSpaceDN w:val="0"/>
              <w:adjustRightInd w:val="0"/>
              <w:ind w:firstLineChars="0" w:firstLine="0"/>
              <w:jc w:val="left"/>
              <w:rPr>
                <w:rFonts w:cs="Arial"/>
                <w:szCs w:val="18"/>
              </w:rPr>
            </w:pPr>
            <w:r>
              <w:rPr>
                <w:rFonts w:cs="Arial" w:hint="eastAsia"/>
                <w:szCs w:val="18"/>
              </w:rPr>
              <w:t>15</w:t>
            </w:r>
          </w:p>
        </w:tc>
        <w:tc>
          <w:tcPr>
            <w:tcW w:w="2268" w:type="dxa"/>
          </w:tcPr>
          <w:p w14:paraId="6930F4C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62AF1A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8853D1B" w14:textId="77777777" w:rsidR="00BB75E2" w:rsidRDefault="009A49DB">
            <w:pPr>
              <w:autoSpaceDE w:val="0"/>
              <w:autoSpaceDN w:val="0"/>
              <w:adjustRightInd w:val="0"/>
              <w:ind w:firstLineChars="0" w:firstLine="0"/>
              <w:jc w:val="left"/>
              <w:rPr>
                <w:rFonts w:cs="Arial"/>
                <w:szCs w:val="18"/>
              </w:rPr>
            </w:pPr>
            <w:r>
              <w:rPr>
                <w:rFonts w:cs="Arial" w:hint="eastAsia"/>
                <w:szCs w:val="18"/>
              </w:rPr>
              <w:t>Type code:</w:t>
            </w:r>
          </w:p>
          <w:p w14:paraId="7A85F971"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proofErr w:type="spellStart"/>
            <w:r>
              <w:rPr>
                <w:rFonts w:cs="Arial" w:hint="eastAsia"/>
                <w:szCs w:val="18"/>
              </w:rPr>
              <w:t>cnm</w:t>
            </w:r>
            <w:proofErr w:type="spellEnd"/>
          </w:p>
          <w:p w14:paraId="00BF4C9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r>
              <w:rPr>
                <w:rFonts w:cs="Arial" w:hint="eastAsia"/>
                <w:szCs w:val="18"/>
              </w:rPr>
              <w:t>：</w:t>
            </w:r>
            <w:r>
              <w:rPr>
                <w:rFonts w:cs="Arial" w:hint="eastAsia"/>
                <w:szCs w:val="18"/>
              </w:rPr>
              <w:t>GPS</w:t>
            </w:r>
          </w:p>
          <w:p w14:paraId="45E98C3A" w14:textId="77777777" w:rsidR="00BB75E2" w:rsidRDefault="009A49DB">
            <w:pPr>
              <w:autoSpaceDE w:val="0"/>
              <w:autoSpaceDN w:val="0"/>
              <w:adjustRightInd w:val="0"/>
              <w:ind w:firstLineChars="0" w:firstLine="0"/>
              <w:jc w:val="left"/>
              <w:rPr>
                <w:rFonts w:cs="Arial"/>
                <w:szCs w:val="18"/>
              </w:rPr>
            </w:pPr>
            <w:r>
              <w:rPr>
                <w:rFonts w:cs="Arial" w:hint="eastAsia"/>
                <w:szCs w:val="18"/>
              </w:rPr>
              <w:t>2: Mixed mode (preferred GPS, synchronization failure)</w:t>
            </w:r>
          </w:p>
          <w:p w14:paraId="2BB56B55"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3: nm auxiliary frequency </w:t>
            </w:r>
            <w:r>
              <w:rPr>
                <w:rFonts w:cs="Arial" w:hint="eastAsia"/>
                <w:szCs w:val="18"/>
              </w:rPr>
              <w:lastRenderedPageBreak/>
              <w:t>correction</w:t>
            </w:r>
          </w:p>
        </w:tc>
      </w:tr>
      <w:tr w:rsidR="00BB75E2" w14:paraId="4AA5C8EE" w14:textId="77777777">
        <w:tc>
          <w:tcPr>
            <w:tcW w:w="1224" w:type="dxa"/>
          </w:tcPr>
          <w:p w14:paraId="55059294"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16</w:t>
            </w:r>
          </w:p>
        </w:tc>
        <w:tc>
          <w:tcPr>
            <w:tcW w:w="2268" w:type="dxa"/>
          </w:tcPr>
          <w:p w14:paraId="51D50B6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522A3B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CEF79A6" w14:textId="77777777" w:rsidR="00BB75E2" w:rsidRDefault="009A49DB">
            <w:pPr>
              <w:autoSpaceDE w:val="0"/>
              <w:autoSpaceDN w:val="0"/>
              <w:adjustRightInd w:val="0"/>
              <w:ind w:firstLineChars="0" w:firstLine="0"/>
              <w:jc w:val="left"/>
            </w:pPr>
            <w:r>
              <w:rPr>
                <w:rFonts w:hint="eastAsia"/>
              </w:rPr>
              <w:t>0: The synchronization is not started</w:t>
            </w:r>
          </w:p>
          <w:p w14:paraId="1A1AAAF3" w14:textId="77777777" w:rsidR="00BB75E2" w:rsidRDefault="009A49DB">
            <w:pPr>
              <w:autoSpaceDE w:val="0"/>
              <w:autoSpaceDN w:val="0"/>
              <w:adjustRightInd w:val="0"/>
              <w:ind w:firstLineChars="0" w:firstLine="0"/>
              <w:jc w:val="left"/>
            </w:pPr>
            <w:r>
              <w:rPr>
                <w:rFonts w:hint="eastAsia"/>
              </w:rPr>
              <w:t>1: Initial synchronization failed</w:t>
            </w:r>
          </w:p>
          <w:p w14:paraId="0C1CF75C" w14:textId="77777777" w:rsidR="00BB75E2" w:rsidRDefault="009A49DB">
            <w:pPr>
              <w:autoSpaceDE w:val="0"/>
              <w:autoSpaceDN w:val="0"/>
              <w:adjustRightInd w:val="0"/>
              <w:ind w:firstLineChars="0" w:firstLine="0"/>
              <w:jc w:val="left"/>
            </w:pPr>
            <w:r>
              <w:rPr>
                <w:rFonts w:hint="eastAsia"/>
              </w:rPr>
              <w:t>2: Initial synchronization was successful</w:t>
            </w:r>
          </w:p>
          <w:p w14:paraId="4E4A380C" w14:textId="77777777" w:rsidR="00BB75E2" w:rsidRDefault="009A49DB">
            <w:pPr>
              <w:autoSpaceDE w:val="0"/>
              <w:autoSpaceDN w:val="0"/>
              <w:adjustRightInd w:val="0"/>
              <w:ind w:firstLineChars="0" w:firstLine="0"/>
              <w:jc w:val="left"/>
            </w:pPr>
            <w:r>
              <w:rPr>
                <w:rFonts w:hint="eastAsia"/>
              </w:rPr>
              <w:t>3: The CNM has failed</w:t>
            </w:r>
          </w:p>
          <w:p w14:paraId="105503F9" w14:textId="77777777" w:rsidR="00BB75E2" w:rsidRDefault="009A49DB">
            <w:pPr>
              <w:autoSpaceDE w:val="0"/>
              <w:autoSpaceDN w:val="0"/>
              <w:adjustRightInd w:val="0"/>
              <w:ind w:firstLineChars="0" w:firstLine="0"/>
              <w:jc w:val="left"/>
            </w:pPr>
            <w:r>
              <w:rPr>
                <w:rFonts w:hint="eastAsia"/>
              </w:rPr>
              <w:t>4: The CNM synchronization occurred successfully</w:t>
            </w:r>
          </w:p>
          <w:p w14:paraId="2886123E" w14:textId="77777777" w:rsidR="00BB75E2" w:rsidRDefault="009A49DB">
            <w:pPr>
              <w:autoSpaceDE w:val="0"/>
              <w:autoSpaceDN w:val="0"/>
              <w:adjustRightInd w:val="0"/>
              <w:ind w:firstLineChars="0" w:firstLine="0"/>
              <w:jc w:val="left"/>
            </w:pPr>
            <w:r>
              <w:rPr>
                <w:rFonts w:hint="eastAsia"/>
              </w:rPr>
              <w:t>5: Lost step</w:t>
            </w:r>
          </w:p>
          <w:p w14:paraId="3A76A380" w14:textId="77777777" w:rsidR="00BB75E2" w:rsidRDefault="009A49DB">
            <w:pPr>
              <w:autoSpaceDE w:val="0"/>
              <w:autoSpaceDN w:val="0"/>
              <w:adjustRightInd w:val="0"/>
              <w:ind w:firstLineChars="0" w:firstLine="0"/>
              <w:jc w:val="left"/>
            </w:pPr>
            <w:r>
              <w:rPr>
                <w:rFonts w:hint="eastAsia"/>
              </w:rPr>
              <w:t>6: The GPS is not synchronized</w:t>
            </w:r>
          </w:p>
          <w:p w14:paraId="746B2A35" w14:textId="77777777" w:rsidR="00BB75E2" w:rsidRDefault="009A49DB">
            <w:pPr>
              <w:autoSpaceDE w:val="0"/>
              <w:autoSpaceDN w:val="0"/>
              <w:adjustRightInd w:val="0"/>
              <w:ind w:firstLineChars="0" w:firstLine="0"/>
              <w:jc w:val="left"/>
            </w:pPr>
            <w:r>
              <w:rPr>
                <w:rFonts w:hint="eastAsia"/>
              </w:rPr>
              <w:t>7: GPS synchronization</w:t>
            </w:r>
          </w:p>
          <w:p w14:paraId="4E3F22BF" w14:textId="77777777" w:rsidR="00BB75E2" w:rsidRDefault="009A49DB">
            <w:pPr>
              <w:autoSpaceDE w:val="0"/>
              <w:autoSpaceDN w:val="0"/>
              <w:adjustRightInd w:val="0"/>
              <w:ind w:firstLineChars="0" w:firstLine="0"/>
              <w:jc w:val="left"/>
            </w:pPr>
            <w:r>
              <w:rPr>
                <w:rFonts w:hint="eastAsia"/>
              </w:rPr>
              <w:t>8: Serial port initialization failed</w:t>
            </w:r>
          </w:p>
          <w:p w14:paraId="6724DE03" w14:textId="77777777" w:rsidR="00BB75E2" w:rsidRDefault="009A49DB">
            <w:pPr>
              <w:autoSpaceDE w:val="0"/>
              <w:autoSpaceDN w:val="0"/>
              <w:adjustRightInd w:val="0"/>
              <w:ind w:firstLineChars="0" w:firstLine="0"/>
              <w:jc w:val="left"/>
            </w:pPr>
            <w:r>
              <w:rPr>
                <w:rFonts w:hint="eastAsia"/>
              </w:rPr>
              <w:t>9: Lock star failure</w:t>
            </w:r>
          </w:p>
          <w:p w14:paraId="0C66171F" w14:textId="77777777" w:rsidR="00BB75E2" w:rsidRDefault="009A49DB">
            <w:pPr>
              <w:autoSpaceDE w:val="0"/>
              <w:autoSpaceDN w:val="0"/>
              <w:adjustRightInd w:val="0"/>
              <w:ind w:firstLineChars="0" w:firstLine="0"/>
              <w:jc w:val="left"/>
            </w:pPr>
            <w:r>
              <w:rPr>
                <w:rFonts w:hint="eastAsia"/>
              </w:rPr>
              <w:t>10: GPS and scan failure</w:t>
            </w:r>
          </w:p>
          <w:p w14:paraId="4391C7AB" w14:textId="77777777" w:rsidR="00BB75E2" w:rsidRDefault="009A49DB">
            <w:pPr>
              <w:autoSpaceDE w:val="0"/>
              <w:autoSpaceDN w:val="0"/>
              <w:adjustRightInd w:val="0"/>
              <w:ind w:firstLineChars="0" w:firstLine="0"/>
              <w:jc w:val="left"/>
            </w:pPr>
            <w:r>
              <w:rPr>
                <w:rFonts w:hint="eastAsia"/>
              </w:rPr>
              <w:t>11: The GPS is currently initializing</w:t>
            </w:r>
          </w:p>
        </w:tc>
      </w:tr>
      <w:tr w:rsidR="00BB75E2" w14:paraId="07D7CECB" w14:textId="77777777">
        <w:tc>
          <w:tcPr>
            <w:tcW w:w="1224" w:type="dxa"/>
          </w:tcPr>
          <w:p w14:paraId="551A3C2F" w14:textId="77777777" w:rsidR="00BB75E2" w:rsidRDefault="009A49DB">
            <w:pPr>
              <w:autoSpaceDE w:val="0"/>
              <w:autoSpaceDN w:val="0"/>
              <w:adjustRightInd w:val="0"/>
              <w:ind w:firstLineChars="0" w:firstLine="0"/>
              <w:jc w:val="left"/>
              <w:rPr>
                <w:rFonts w:cs="Arial"/>
                <w:szCs w:val="18"/>
              </w:rPr>
            </w:pPr>
            <w:r>
              <w:rPr>
                <w:rFonts w:cs="Arial" w:hint="eastAsia"/>
                <w:szCs w:val="18"/>
              </w:rPr>
              <w:t>38</w:t>
            </w:r>
          </w:p>
        </w:tc>
        <w:tc>
          <w:tcPr>
            <w:tcW w:w="2268" w:type="dxa"/>
          </w:tcPr>
          <w:p w14:paraId="6A83BC3A"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5AD8DF2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CF5AC17" w14:textId="77777777" w:rsidR="00BB75E2" w:rsidRDefault="009A49DB">
            <w:pPr>
              <w:autoSpaceDE w:val="0"/>
              <w:autoSpaceDN w:val="0"/>
              <w:adjustRightInd w:val="0"/>
              <w:ind w:firstLineChars="0" w:firstLine="0"/>
              <w:jc w:val="left"/>
            </w:pPr>
            <w:r>
              <w:rPr>
                <w:rFonts w:hint="eastAsia"/>
              </w:rPr>
              <w:t>frequency point</w:t>
            </w:r>
          </w:p>
        </w:tc>
      </w:tr>
      <w:tr w:rsidR="00BB75E2" w14:paraId="2C8E6CF4" w14:textId="77777777">
        <w:tc>
          <w:tcPr>
            <w:tcW w:w="1224" w:type="dxa"/>
          </w:tcPr>
          <w:p w14:paraId="7D24EC74" w14:textId="77777777" w:rsidR="00BB75E2" w:rsidRDefault="009A49DB">
            <w:pPr>
              <w:autoSpaceDE w:val="0"/>
              <w:autoSpaceDN w:val="0"/>
              <w:adjustRightInd w:val="0"/>
              <w:ind w:firstLineChars="0" w:firstLine="0"/>
              <w:jc w:val="left"/>
              <w:rPr>
                <w:rFonts w:cs="Arial"/>
                <w:szCs w:val="18"/>
              </w:rPr>
            </w:pPr>
            <w:r>
              <w:rPr>
                <w:rFonts w:cs="Arial" w:hint="eastAsia"/>
                <w:szCs w:val="18"/>
              </w:rPr>
              <w:t>39</w:t>
            </w:r>
          </w:p>
        </w:tc>
        <w:tc>
          <w:tcPr>
            <w:tcW w:w="2268" w:type="dxa"/>
          </w:tcPr>
          <w:p w14:paraId="0C900C83"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0D3CC68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F97C5DC" w14:textId="77777777" w:rsidR="00BB75E2" w:rsidRDefault="009A49DB">
            <w:pPr>
              <w:autoSpaceDE w:val="0"/>
              <w:autoSpaceDN w:val="0"/>
              <w:adjustRightInd w:val="0"/>
              <w:ind w:firstLineChars="0" w:firstLine="0"/>
              <w:jc w:val="left"/>
            </w:pPr>
            <w:r>
              <w:rPr>
                <w:rFonts w:hint="eastAsia"/>
              </w:rPr>
              <w:t>PCI</w:t>
            </w:r>
          </w:p>
        </w:tc>
      </w:tr>
      <w:tr w:rsidR="00BB75E2" w14:paraId="2ABFCDF6" w14:textId="77777777">
        <w:tc>
          <w:tcPr>
            <w:tcW w:w="1224" w:type="dxa"/>
          </w:tcPr>
          <w:p w14:paraId="6EF692FF" w14:textId="77777777" w:rsidR="00BB75E2" w:rsidRDefault="009A49DB">
            <w:pPr>
              <w:autoSpaceDE w:val="0"/>
              <w:autoSpaceDN w:val="0"/>
              <w:adjustRightInd w:val="0"/>
              <w:ind w:firstLineChars="0" w:firstLine="0"/>
              <w:jc w:val="left"/>
              <w:rPr>
                <w:rFonts w:cs="Arial"/>
                <w:szCs w:val="18"/>
              </w:rPr>
            </w:pPr>
            <w:r>
              <w:rPr>
                <w:rFonts w:cs="Arial" w:hint="eastAsia"/>
                <w:szCs w:val="18"/>
              </w:rPr>
              <w:t>40</w:t>
            </w:r>
          </w:p>
        </w:tc>
        <w:tc>
          <w:tcPr>
            <w:tcW w:w="2268" w:type="dxa"/>
          </w:tcPr>
          <w:p w14:paraId="04722FFC"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2BA7870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4F3DF06" w14:textId="77777777" w:rsidR="00BB75E2" w:rsidRDefault="009A49DB">
            <w:pPr>
              <w:autoSpaceDE w:val="0"/>
              <w:autoSpaceDN w:val="0"/>
              <w:adjustRightInd w:val="0"/>
              <w:ind w:firstLineChars="0" w:firstLine="0"/>
              <w:jc w:val="left"/>
            </w:pPr>
            <w:r>
              <w:rPr>
                <w:rFonts w:hint="eastAsia"/>
              </w:rPr>
              <w:t>RSSI</w:t>
            </w:r>
          </w:p>
        </w:tc>
      </w:tr>
      <w:tr w:rsidR="00BB75E2" w14:paraId="60D914B7" w14:textId="77777777">
        <w:tc>
          <w:tcPr>
            <w:tcW w:w="1224" w:type="dxa"/>
          </w:tcPr>
          <w:p w14:paraId="1B4D159C" w14:textId="77777777" w:rsidR="00BB75E2" w:rsidRDefault="009A49DB">
            <w:pPr>
              <w:autoSpaceDE w:val="0"/>
              <w:autoSpaceDN w:val="0"/>
              <w:adjustRightInd w:val="0"/>
              <w:ind w:firstLineChars="0" w:firstLine="0"/>
              <w:jc w:val="left"/>
              <w:rPr>
                <w:rFonts w:cs="Arial"/>
                <w:szCs w:val="18"/>
              </w:rPr>
            </w:pPr>
            <w:r>
              <w:rPr>
                <w:rFonts w:cs="Arial" w:hint="eastAsia"/>
                <w:szCs w:val="18"/>
              </w:rPr>
              <w:t>41</w:t>
            </w:r>
          </w:p>
        </w:tc>
        <w:tc>
          <w:tcPr>
            <w:tcW w:w="2268" w:type="dxa"/>
          </w:tcPr>
          <w:p w14:paraId="7742C0D5"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56ECB04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1345CCD" w14:textId="77777777" w:rsidR="00BB75E2" w:rsidRDefault="009A49DB">
            <w:pPr>
              <w:autoSpaceDE w:val="0"/>
              <w:autoSpaceDN w:val="0"/>
              <w:adjustRightInd w:val="0"/>
              <w:ind w:firstLineChars="0" w:firstLine="0"/>
              <w:jc w:val="left"/>
            </w:pPr>
            <w:r>
              <w:rPr>
                <w:rFonts w:hint="eastAsia"/>
              </w:rPr>
              <w:t>TAC</w:t>
            </w:r>
          </w:p>
        </w:tc>
      </w:tr>
    </w:tbl>
    <w:p w14:paraId="02FC8E12" w14:textId="77777777" w:rsidR="00BB75E2" w:rsidRDefault="00BB75E2">
      <w:pPr>
        <w:ind w:firstLineChars="0" w:firstLine="0"/>
      </w:pPr>
    </w:p>
    <w:p w14:paraId="2DE2F6FF" w14:textId="77777777" w:rsidR="00BB75E2" w:rsidRDefault="009A49DB">
      <w:pPr>
        <w:pStyle w:val="Heading3"/>
        <w:rPr>
          <w:szCs w:val="32"/>
        </w:rPr>
      </w:pPr>
      <w:r>
        <w:rPr>
          <w:rFonts w:hint="eastAsia"/>
          <w:szCs w:val="32"/>
        </w:rPr>
        <w:t>The GPS synchronization information query</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8514A1E" w14:textId="77777777">
        <w:trPr>
          <w:tblHeader/>
        </w:trPr>
        <w:tc>
          <w:tcPr>
            <w:tcW w:w="1224" w:type="dxa"/>
            <w:shd w:val="clear" w:color="auto" w:fill="D9D9D9" w:themeFill="background1" w:themeFillShade="D9"/>
          </w:tcPr>
          <w:p w14:paraId="772A5FC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FA9C05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E44C27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EE5288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0A1D3D0" w14:textId="77777777">
        <w:tc>
          <w:tcPr>
            <w:tcW w:w="1224" w:type="dxa"/>
          </w:tcPr>
          <w:p w14:paraId="719530C5" w14:textId="77777777" w:rsidR="00BB75E2" w:rsidRDefault="009A49DB">
            <w:pPr>
              <w:autoSpaceDE w:val="0"/>
              <w:autoSpaceDN w:val="0"/>
              <w:adjustRightInd w:val="0"/>
              <w:ind w:firstLineChars="0" w:firstLine="0"/>
              <w:jc w:val="left"/>
              <w:rPr>
                <w:rFonts w:cs="Arial"/>
                <w:szCs w:val="18"/>
              </w:rPr>
            </w:pPr>
            <w:r>
              <w:rPr>
                <w:rFonts w:cs="Arial" w:hint="eastAsia"/>
                <w:szCs w:val="18"/>
              </w:rPr>
              <w:t>not take tag</w:t>
            </w:r>
          </w:p>
        </w:tc>
        <w:tc>
          <w:tcPr>
            <w:tcW w:w="2268" w:type="dxa"/>
          </w:tcPr>
          <w:p w14:paraId="037CE789" w14:textId="77777777" w:rsidR="00BB75E2" w:rsidRDefault="00BB75E2">
            <w:pPr>
              <w:autoSpaceDE w:val="0"/>
              <w:autoSpaceDN w:val="0"/>
              <w:adjustRightInd w:val="0"/>
              <w:ind w:firstLineChars="0" w:firstLine="0"/>
              <w:jc w:val="left"/>
              <w:rPr>
                <w:rFonts w:cs="Arial"/>
                <w:szCs w:val="18"/>
              </w:rPr>
            </w:pPr>
          </w:p>
        </w:tc>
        <w:tc>
          <w:tcPr>
            <w:tcW w:w="1843" w:type="dxa"/>
          </w:tcPr>
          <w:p w14:paraId="69CB30E2" w14:textId="77777777" w:rsidR="00BB75E2" w:rsidRDefault="00BB75E2">
            <w:pPr>
              <w:autoSpaceDE w:val="0"/>
              <w:autoSpaceDN w:val="0"/>
              <w:adjustRightInd w:val="0"/>
              <w:ind w:firstLineChars="0" w:firstLine="0"/>
              <w:jc w:val="left"/>
              <w:rPr>
                <w:rFonts w:cs="Arial"/>
                <w:szCs w:val="18"/>
              </w:rPr>
            </w:pPr>
          </w:p>
        </w:tc>
        <w:tc>
          <w:tcPr>
            <w:tcW w:w="3452" w:type="dxa"/>
          </w:tcPr>
          <w:p w14:paraId="331F3E32" w14:textId="77777777" w:rsidR="00BB75E2" w:rsidRDefault="00BB75E2">
            <w:pPr>
              <w:autoSpaceDE w:val="0"/>
              <w:autoSpaceDN w:val="0"/>
              <w:adjustRightInd w:val="0"/>
              <w:ind w:firstLineChars="0" w:firstLine="0"/>
              <w:jc w:val="left"/>
              <w:rPr>
                <w:rFonts w:cs="Arial"/>
                <w:szCs w:val="18"/>
              </w:rPr>
            </w:pPr>
          </w:p>
        </w:tc>
      </w:tr>
    </w:tbl>
    <w:p w14:paraId="6B47AF9F" w14:textId="77777777" w:rsidR="00BB75E2" w:rsidRDefault="00BB75E2">
      <w:pPr>
        <w:ind w:firstLineChars="0" w:firstLine="0"/>
      </w:pPr>
    </w:p>
    <w:p w14:paraId="38295788" w14:textId="77777777" w:rsidR="00BB75E2" w:rsidRDefault="009A49DB">
      <w:pPr>
        <w:pStyle w:val="Heading3"/>
        <w:rPr>
          <w:szCs w:val="32"/>
        </w:rPr>
      </w:pPr>
      <w:r>
        <w:rPr>
          <w:rFonts w:hint="eastAsia"/>
          <w:szCs w:val="32"/>
        </w:rPr>
        <w:t>GPS synchronization information report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A86AC77" w14:textId="77777777">
        <w:trPr>
          <w:tblHeader/>
        </w:trPr>
        <w:tc>
          <w:tcPr>
            <w:tcW w:w="1224" w:type="dxa"/>
            <w:shd w:val="clear" w:color="auto" w:fill="D9D9D9" w:themeFill="background1" w:themeFillShade="D9"/>
          </w:tcPr>
          <w:p w14:paraId="250FBE1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7FD6A3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FE0168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2CDC18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3841924" w14:textId="77777777">
        <w:tc>
          <w:tcPr>
            <w:tcW w:w="1224" w:type="dxa"/>
          </w:tcPr>
          <w:p w14:paraId="5B932932" w14:textId="77777777" w:rsidR="00BB75E2" w:rsidRDefault="009A49DB">
            <w:pPr>
              <w:autoSpaceDE w:val="0"/>
              <w:autoSpaceDN w:val="0"/>
              <w:adjustRightInd w:val="0"/>
              <w:ind w:firstLineChars="0" w:firstLine="0"/>
              <w:jc w:val="left"/>
              <w:rPr>
                <w:rFonts w:cs="Arial"/>
                <w:szCs w:val="18"/>
              </w:rPr>
            </w:pPr>
            <w:r>
              <w:rPr>
                <w:rFonts w:cs="Arial" w:hint="eastAsia"/>
                <w:szCs w:val="18"/>
              </w:rPr>
              <w:t>17</w:t>
            </w:r>
          </w:p>
        </w:tc>
        <w:tc>
          <w:tcPr>
            <w:tcW w:w="2268" w:type="dxa"/>
          </w:tcPr>
          <w:p w14:paraId="37A04672"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ABB50B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F154DE3" w14:textId="77777777" w:rsidR="00BB75E2" w:rsidRDefault="009A49DB">
            <w:pPr>
              <w:autoSpaceDE w:val="0"/>
              <w:autoSpaceDN w:val="0"/>
              <w:adjustRightInd w:val="0"/>
              <w:ind w:firstLineChars="0" w:firstLine="0"/>
              <w:jc w:val="left"/>
              <w:rPr>
                <w:rFonts w:cs="Arial"/>
                <w:szCs w:val="18"/>
              </w:rPr>
            </w:pPr>
            <w:r>
              <w:rPr>
                <w:rFonts w:cs="Arial" w:hint="eastAsia"/>
                <w:szCs w:val="18"/>
              </w:rPr>
              <w:t>GPS state:</w:t>
            </w:r>
          </w:p>
          <w:p w14:paraId="0F59AE2C" w14:textId="77777777" w:rsidR="00BB75E2" w:rsidRDefault="009A49DB">
            <w:pPr>
              <w:autoSpaceDE w:val="0"/>
              <w:autoSpaceDN w:val="0"/>
              <w:adjustRightInd w:val="0"/>
              <w:ind w:firstLineChars="0" w:firstLine="0"/>
              <w:jc w:val="left"/>
              <w:rPr>
                <w:rFonts w:cs="Arial"/>
                <w:szCs w:val="18"/>
              </w:rPr>
            </w:pPr>
            <w:r>
              <w:rPr>
                <w:rFonts w:cs="Arial" w:hint="eastAsia"/>
                <w:szCs w:val="18"/>
              </w:rPr>
              <w:t>0: valid</w:t>
            </w:r>
          </w:p>
          <w:p w14:paraId="7E7B8401" w14:textId="77777777" w:rsidR="00BB75E2" w:rsidRDefault="009A49DB">
            <w:pPr>
              <w:autoSpaceDE w:val="0"/>
              <w:autoSpaceDN w:val="0"/>
              <w:adjustRightInd w:val="0"/>
              <w:ind w:firstLineChars="0" w:firstLine="0"/>
              <w:jc w:val="left"/>
              <w:rPr>
                <w:rFonts w:cs="Arial"/>
                <w:szCs w:val="18"/>
              </w:rPr>
            </w:pPr>
            <w:r>
              <w:rPr>
                <w:rFonts w:cs="Arial" w:hint="eastAsia"/>
                <w:szCs w:val="18"/>
              </w:rPr>
              <w:t>1: invalid</w:t>
            </w:r>
          </w:p>
        </w:tc>
      </w:tr>
      <w:tr w:rsidR="00BB75E2" w14:paraId="0224F1F8" w14:textId="77777777">
        <w:tc>
          <w:tcPr>
            <w:tcW w:w="1224" w:type="dxa"/>
          </w:tcPr>
          <w:p w14:paraId="5DC560CE" w14:textId="77777777" w:rsidR="00BB75E2" w:rsidRDefault="009A49DB">
            <w:pPr>
              <w:autoSpaceDE w:val="0"/>
              <w:autoSpaceDN w:val="0"/>
              <w:adjustRightInd w:val="0"/>
              <w:ind w:firstLineChars="0" w:firstLine="0"/>
              <w:jc w:val="left"/>
              <w:rPr>
                <w:rFonts w:cs="Arial"/>
                <w:szCs w:val="18"/>
              </w:rPr>
            </w:pPr>
            <w:r>
              <w:rPr>
                <w:rFonts w:cs="Arial" w:hint="eastAsia"/>
                <w:szCs w:val="18"/>
              </w:rPr>
              <w:t>48</w:t>
            </w:r>
          </w:p>
        </w:tc>
        <w:tc>
          <w:tcPr>
            <w:tcW w:w="2268" w:type="dxa"/>
          </w:tcPr>
          <w:p w14:paraId="781F99CC" w14:textId="77777777" w:rsidR="00BB75E2" w:rsidRDefault="009A49DB">
            <w:pPr>
              <w:autoSpaceDE w:val="0"/>
              <w:autoSpaceDN w:val="0"/>
              <w:adjustRightInd w:val="0"/>
              <w:ind w:firstLineChars="0" w:firstLine="0"/>
              <w:jc w:val="left"/>
              <w:rPr>
                <w:rFonts w:cs="Arial"/>
                <w:szCs w:val="18"/>
              </w:rPr>
            </w:pPr>
            <w:r>
              <w:rPr>
                <w:rFonts w:cs="Arial" w:hint="eastAsia"/>
                <w:szCs w:val="18"/>
              </w:rPr>
              <w:t>int32_t</w:t>
            </w:r>
          </w:p>
        </w:tc>
        <w:tc>
          <w:tcPr>
            <w:tcW w:w="1843" w:type="dxa"/>
          </w:tcPr>
          <w:p w14:paraId="6F5C149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A8E5A24" w14:textId="77777777" w:rsidR="00BB75E2" w:rsidRDefault="009A49DB">
            <w:pPr>
              <w:autoSpaceDE w:val="0"/>
              <w:autoSpaceDN w:val="0"/>
              <w:adjustRightInd w:val="0"/>
              <w:ind w:firstLineChars="0" w:firstLine="0"/>
              <w:jc w:val="left"/>
              <w:rPr>
                <w:rFonts w:cs="Arial"/>
                <w:szCs w:val="18"/>
              </w:rPr>
            </w:pPr>
            <w:r>
              <w:rPr>
                <w:rFonts w:cs="Arial" w:hint="eastAsia"/>
                <w:szCs w:val="18"/>
              </w:rPr>
              <w:t>longitude</w:t>
            </w:r>
          </w:p>
        </w:tc>
      </w:tr>
      <w:tr w:rsidR="00BB75E2" w14:paraId="193E37B1" w14:textId="77777777">
        <w:tc>
          <w:tcPr>
            <w:tcW w:w="1224" w:type="dxa"/>
          </w:tcPr>
          <w:p w14:paraId="5E63773B"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49</w:t>
            </w:r>
          </w:p>
        </w:tc>
        <w:tc>
          <w:tcPr>
            <w:tcW w:w="2268" w:type="dxa"/>
          </w:tcPr>
          <w:p w14:paraId="28E1FEDC" w14:textId="77777777" w:rsidR="00BB75E2" w:rsidRDefault="009A49DB">
            <w:pPr>
              <w:autoSpaceDE w:val="0"/>
              <w:autoSpaceDN w:val="0"/>
              <w:adjustRightInd w:val="0"/>
              <w:ind w:firstLineChars="0" w:firstLine="0"/>
              <w:jc w:val="left"/>
              <w:rPr>
                <w:rFonts w:cs="Arial"/>
                <w:szCs w:val="18"/>
              </w:rPr>
            </w:pPr>
            <w:r>
              <w:rPr>
                <w:rFonts w:cs="Arial" w:hint="eastAsia"/>
                <w:szCs w:val="18"/>
              </w:rPr>
              <w:t>int32_t</w:t>
            </w:r>
          </w:p>
        </w:tc>
        <w:tc>
          <w:tcPr>
            <w:tcW w:w="1843" w:type="dxa"/>
          </w:tcPr>
          <w:p w14:paraId="00FB020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889CB04" w14:textId="77777777" w:rsidR="00BB75E2" w:rsidRDefault="009A49DB">
            <w:pPr>
              <w:autoSpaceDE w:val="0"/>
              <w:autoSpaceDN w:val="0"/>
              <w:adjustRightInd w:val="0"/>
              <w:ind w:firstLineChars="0" w:firstLine="0"/>
              <w:jc w:val="left"/>
              <w:rPr>
                <w:rFonts w:cs="Arial"/>
                <w:szCs w:val="18"/>
              </w:rPr>
            </w:pPr>
            <w:r>
              <w:rPr>
                <w:rFonts w:cs="Arial" w:hint="eastAsia"/>
                <w:szCs w:val="18"/>
              </w:rPr>
              <w:t>latitude</w:t>
            </w:r>
          </w:p>
        </w:tc>
      </w:tr>
      <w:tr w:rsidR="00BB75E2" w14:paraId="792F9974" w14:textId="77777777">
        <w:tc>
          <w:tcPr>
            <w:tcW w:w="1224" w:type="dxa"/>
          </w:tcPr>
          <w:p w14:paraId="02EB3B13" w14:textId="77777777" w:rsidR="00BB75E2" w:rsidRDefault="00BB75E2">
            <w:pPr>
              <w:autoSpaceDE w:val="0"/>
              <w:autoSpaceDN w:val="0"/>
              <w:adjustRightInd w:val="0"/>
              <w:ind w:firstLineChars="0" w:firstLine="0"/>
              <w:jc w:val="left"/>
              <w:rPr>
                <w:rFonts w:cs="Arial"/>
                <w:szCs w:val="18"/>
              </w:rPr>
            </w:pPr>
          </w:p>
        </w:tc>
        <w:tc>
          <w:tcPr>
            <w:tcW w:w="2268" w:type="dxa"/>
          </w:tcPr>
          <w:p w14:paraId="1545FD1B" w14:textId="77777777" w:rsidR="00BB75E2" w:rsidRDefault="00BB75E2">
            <w:pPr>
              <w:autoSpaceDE w:val="0"/>
              <w:autoSpaceDN w:val="0"/>
              <w:adjustRightInd w:val="0"/>
              <w:ind w:firstLineChars="0" w:firstLine="0"/>
              <w:jc w:val="left"/>
              <w:rPr>
                <w:rFonts w:cs="Arial"/>
                <w:szCs w:val="18"/>
              </w:rPr>
            </w:pPr>
          </w:p>
        </w:tc>
        <w:tc>
          <w:tcPr>
            <w:tcW w:w="1843" w:type="dxa"/>
          </w:tcPr>
          <w:p w14:paraId="390BA6F0" w14:textId="77777777" w:rsidR="00BB75E2" w:rsidRDefault="00BB75E2">
            <w:pPr>
              <w:autoSpaceDE w:val="0"/>
              <w:autoSpaceDN w:val="0"/>
              <w:adjustRightInd w:val="0"/>
              <w:ind w:firstLineChars="0" w:firstLine="0"/>
              <w:jc w:val="left"/>
              <w:rPr>
                <w:rFonts w:cs="Arial"/>
                <w:szCs w:val="18"/>
              </w:rPr>
            </w:pPr>
          </w:p>
        </w:tc>
        <w:tc>
          <w:tcPr>
            <w:tcW w:w="3452" w:type="dxa"/>
          </w:tcPr>
          <w:p w14:paraId="0F102387" w14:textId="77777777" w:rsidR="00BB75E2" w:rsidRDefault="009A49DB">
            <w:pPr>
              <w:autoSpaceDE w:val="0"/>
              <w:autoSpaceDN w:val="0"/>
              <w:adjustRightInd w:val="0"/>
              <w:ind w:firstLineChars="0" w:firstLine="0"/>
              <w:jc w:val="left"/>
              <w:rPr>
                <w:rFonts w:cs="Arial"/>
                <w:szCs w:val="18"/>
              </w:rPr>
            </w:pPr>
            <w:r>
              <w:rPr>
                <w:rFonts w:cs="Arial" w:hint="eastAsia"/>
                <w:szCs w:val="18"/>
              </w:rPr>
              <w:t>altitude</w:t>
            </w:r>
          </w:p>
        </w:tc>
      </w:tr>
    </w:tbl>
    <w:p w14:paraId="321EE5D0" w14:textId="77777777" w:rsidR="00BB75E2" w:rsidRDefault="00BB75E2">
      <w:pPr>
        <w:ind w:firstLineChars="0" w:firstLine="0"/>
      </w:pPr>
    </w:p>
    <w:p w14:paraId="66631AFA" w14:textId="77777777" w:rsidR="00BB75E2" w:rsidRDefault="009A49DB">
      <w:pPr>
        <w:pStyle w:val="Heading3"/>
        <w:rPr>
          <w:szCs w:val="32"/>
        </w:rPr>
      </w:pPr>
      <w:r>
        <w:rPr>
          <w:rFonts w:hint="eastAsia"/>
        </w:rPr>
        <w:t>PA settings (not supported)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569C6E7" w14:textId="77777777">
        <w:trPr>
          <w:tblHeader/>
        </w:trPr>
        <w:tc>
          <w:tcPr>
            <w:tcW w:w="1224" w:type="dxa"/>
            <w:shd w:val="clear" w:color="auto" w:fill="D9D9D9" w:themeFill="background1" w:themeFillShade="D9"/>
          </w:tcPr>
          <w:p w14:paraId="030ECE6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A11EAC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C68196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0A357B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4DA5A72" w14:textId="77777777">
        <w:tc>
          <w:tcPr>
            <w:tcW w:w="1224" w:type="dxa"/>
          </w:tcPr>
          <w:p w14:paraId="66004C34" w14:textId="77777777" w:rsidR="00BB75E2" w:rsidRDefault="009A49DB">
            <w:pPr>
              <w:autoSpaceDE w:val="0"/>
              <w:autoSpaceDN w:val="0"/>
              <w:adjustRightInd w:val="0"/>
              <w:ind w:firstLineChars="0" w:firstLine="0"/>
              <w:jc w:val="left"/>
              <w:rPr>
                <w:rFonts w:cs="Arial"/>
                <w:szCs w:val="18"/>
              </w:rPr>
            </w:pPr>
            <w:r>
              <w:rPr>
                <w:rFonts w:cs="Arial" w:hint="eastAsia"/>
                <w:szCs w:val="18"/>
              </w:rPr>
              <w:t>19</w:t>
            </w:r>
          </w:p>
        </w:tc>
        <w:tc>
          <w:tcPr>
            <w:tcW w:w="2268" w:type="dxa"/>
          </w:tcPr>
          <w:p w14:paraId="34786140"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9379F7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5EDF33F" w14:textId="77777777" w:rsidR="00BB75E2" w:rsidRDefault="009A49DB">
            <w:pPr>
              <w:autoSpaceDE w:val="0"/>
              <w:autoSpaceDN w:val="0"/>
              <w:adjustRightInd w:val="0"/>
              <w:ind w:firstLineChars="0" w:firstLine="0"/>
              <w:jc w:val="left"/>
              <w:rPr>
                <w:rFonts w:cs="Arial"/>
                <w:szCs w:val="18"/>
              </w:rPr>
            </w:pPr>
            <w:r>
              <w:rPr>
                <w:rFonts w:cs="Arial" w:hint="eastAsia"/>
                <w:szCs w:val="18"/>
              </w:rPr>
              <w:t>action code:</w:t>
            </w:r>
          </w:p>
          <w:p w14:paraId="04998F42" w14:textId="77777777" w:rsidR="00BB75E2" w:rsidRDefault="009A49DB">
            <w:pPr>
              <w:autoSpaceDE w:val="0"/>
              <w:autoSpaceDN w:val="0"/>
              <w:adjustRightInd w:val="0"/>
              <w:ind w:firstLineChars="0" w:firstLine="0"/>
              <w:jc w:val="left"/>
              <w:rPr>
                <w:rFonts w:cs="Arial"/>
                <w:szCs w:val="18"/>
              </w:rPr>
            </w:pPr>
            <w:r>
              <w:rPr>
                <w:rFonts w:cs="Arial" w:hint="eastAsia"/>
                <w:szCs w:val="18"/>
              </w:rPr>
              <w:t>1: Open the power</w:t>
            </w:r>
          </w:p>
          <w:p w14:paraId="12198283" w14:textId="77777777" w:rsidR="00BB75E2" w:rsidRDefault="009A49DB">
            <w:pPr>
              <w:autoSpaceDE w:val="0"/>
              <w:autoSpaceDN w:val="0"/>
              <w:adjustRightInd w:val="0"/>
              <w:ind w:firstLineChars="0" w:firstLine="0"/>
              <w:jc w:val="left"/>
              <w:rPr>
                <w:rFonts w:cs="Arial"/>
                <w:szCs w:val="18"/>
              </w:rPr>
            </w:pPr>
            <w:r>
              <w:rPr>
                <w:rFonts w:cs="Arial" w:hint="eastAsia"/>
                <w:szCs w:val="18"/>
              </w:rPr>
              <w:t>2: Turn off the power release</w:t>
            </w:r>
          </w:p>
          <w:p w14:paraId="77B0A385" w14:textId="77777777" w:rsidR="00BB75E2" w:rsidRDefault="009A49DB">
            <w:pPr>
              <w:autoSpaceDE w:val="0"/>
              <w:autoSpaceDN w:val="0"/>
              <w:adjustRightInd w:val="0"/>
              <w:ind w:firstLineChars="0" w:firstLine="0"/>
              <w:jc w:val="left"/>
              <w:rPr>
                <w:rFonts w:cs="Arial"/>
                <w:szCs w:val="18"/>
              </w:rPr>
            </w:pPr>
            <w:r>
              <w:rPr>
                <w:rFonts w:cs="Arial" w:hint="eastAsia"/>
                <w:szCs w:val="18"/>
              </w:rPr>
              <w:t>3: Reset the power</w:t>
            </w:r>
          </w:p>
          <w:p w14:paraId="4E7E0D8B" w14:textId="77777777" w:rsidR="00BB75E2" w:rsidRDefault="009A49DB">
            <w:pPr>
              <w:autoSpaceDE w:val="0"/>
              <w:autoSpaceDN w:val="0"/>
              <w:adjustRightInd w:val="0"/>
              <w:ind w:firstLineChars="0" w:firstLine="0"/>
              <w:jc w:val="left"/>
              <w:rPr>
                <w:rFonts w:cs="Arial"/>
                <w:szCs w:val="18"/>
              </w:rPr>
            </w:pPr>
            <w:r>
              <w:rPr>
                <w:rFonts w:cs="Arial" w:hint="eastAsia"/>
                <w:szCs w:val="18"/>
              </w:rPr>
              <w:t>4: Set the decay value</w:t>
            </w:r>
          </w:p>
        </w:tc>
      </w:tr>
      <w:tr w:rsidR="00BB75E2" w14:paraId="3D2FD3B7" w14:textId="77777777">
        <w:tc>
          <w:tcPr>
            <w:tcW w:w="1224" w:type="dxa"/>
          </w:tcPr>
          <w:p w14:paraId="57CCB628" w14:textId="77777777" w:rsidR="00BB75E2" w:rsidRDefault="009A49DB">
            <w:pPr>
              <w:autoSpaceDE w:val="0"/>
              <w:autoSpaceDN w:val="0"/>
              <w:adjustRightInd w:val="0"/>
              <w:ind w:firstLineChars="0" w:firstLine="0"/>
              <w:jc w:val="left"/>
              <w:rPr>
                <w:rFonts w:cs="Arial"/>
                <w:szCs w:val="18"/>
              </w:rPr>
            </w:pPr>
            <w:r>
              <w:rPr>
                <w:rFonts w:cs="Arial" w:hint="eastAsia"/>
                <w:szCs w:val="18"/>
              </w:rPr>
              <w:t>20</w:t>
            </w:r>
          </w:p>
        </w:tc>
        <w:tc>
          <w:tcPr>
            <w:tcW w:w="2268" w:type="dxa"/>
          </w:tcPr>
          <w:p w14:paraId="6375083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BC88D6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77E59270" w14:textId="77777777" w:rsidR="00BB75E2" w:rsidRDefault="009A49DB">
            <w:pPr>
              <w:autoSpaceDE w:val="0"/>
              <w:autoSpaceDN w:val="0"/>
              <w:adjustRightInd w:val="0"/>
              <w:ind w:firstLineChars="0" w:firstLine="0"/>
              <w:jc w:val="left"/>
              <w:rPr>
                <w:rFonts w:cs="Arial"/>
                <w:szCs w:val="18"/>
              </w:rPr>
            </w:pPr>
            <w:r>
              <w:rPr>
                <w:rFonts w:cs="Arial" w:hint="eastAsia"/>
                <w:szCs w:val="18"/>
              </w:rPr>
              <w:t>When the opcode is equal to 4, you need to carry the attenuation value, the range [0-50]</w:t>
            </w:r>
          </w:p>
        </w:tc>
      </w:tr>
    </w:tbl>
    <w:p w14:paraId="6ED9E53A" w14:textId="77777777" w:rsidR="00BB75E2" w:rsidRDefault="00BB75E2">
      <w:pPr>
        <w:ind w:firstLineChars="0" w:firstLine="0"/>
      </w:pPr>
    </w:p>
    <w:p w14:paraId="383BC26E" w14:textId="77777777" w:rsidR="00BB75E2" w:rsidRDefault="009A49DB">
      <w:pPr>
        <w:pStyle w:val="Heading3"/>
        <w:rPr>
          <w:szCs w:val="32"/>
        </w:rPr>
      </w:pPr>
      <w:r>
        <w:rPr>
          <w:rFonts w:hint="eastAsia"/>
        </w:rPr>
        <w:t>PA response (not supported)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408734F" w14:textId="77777777">
        <w:trPr>
          <w:tblHeader/>
        </w:trPr>
        <w:tc>
          <w:tcPr>
            <w:tcW w:w="1224" w:type="dxa"/>
            <w:shd w:val="clear" w:color="auto" w:fill="D9D9D9" w:themeFill="background1" w:themeFillShade="D9"/>
          </w:tcPr>
          <w:p w14:paraId="679EC03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040D80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2AD049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295486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C6230FE" w14:textId="77777777">
        <w:tc>
          <w:tcPr>
            <w:tcW w:w="1224" w:type="dxa"/>
          </w:tcPr>
          <w:p w14:paraId="633C8540"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23D0C32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ADAFC38"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E0AB666" w14:textId="77777777" w:rsidR="00BB75E2" w:rsidRDefault="009A49DB">
            <w:pPr>
              <w:autoSpaceDE w:val="0"/>
              <w:autoSpaceDN w:val="0"/>
              <w:adjustRightInd w:val="0"/>
              <w:ind w:firstLineChars="0" w:firstLine="0"/>
              <w:jc w:val="left"/>
              <w:rPr>
                <w:rFonts w:cs="Arial"/>
                <w:szCs w:val="18"/>
              </w:rPr>
            </w:pPr>
            <w:r>
              <w:rPr>
                <w:rFonts w:cs="Arial" w:hint="eastAsia"/>
                <w:szCs w:val="18"/>
              </w:rPr>
              <w:t>condition code:</w:t>
            </w:r>
          </w:p>
          <w:p w14:paraId="5C0460E3"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2F05CBA4" w14:textId="77777777" w:rsidR="00BB75E2" w:rsidRDefault="009A49DB">
            <w:pPr>
              <w:autoSpaceDE w:val="0"/>
              <w:autoSpaceDN w:val="0"/>
              <w:adjustRightInd w:val="0"/>
              <w:ind w:firstLineChars="0" w:firstLine="0"/>
              <w:jc w:val="left"/>
              <w:rPr>
                <w:rFonts w:cs="Arial"/>
                <w:szCs w:val="18"/>
              </w:rPr>
            </w:pPr>
            <w:r>
              <w:rPr>
                <w:rFonts w:cs="Arial" w:hint="eastAsia"/>
                <w:szCs w:val="18"/>
              </w:rPr>
              <w:t>1: Failure</w:t>
            </w:r>
          </w:p>
        </w:tc>
      </w:tr>
    </w:tbl>
    <w:p w14:paraId="2DFE2EA8" w14:textId="77777777" w:rsidR="00BB75E2" w:rsidRDefault="00BB75E2">
      <w:pPr>
        <w:ind w:firstLineChars="0" w:firstLine="0"/>
      </w:pPr>
    </w:p>
    <w:p w14:paraId="0B50A738" w14:textId="77777777" w:rsidR="00BB75E2" w:rsidRDefault="009A49DB">
      <w:pPr>
        <w:pStyle w:val="Heading3"/>
        <w:rPr>
          <w:szCs w:val="32"/>
        </w:rPr>
      </w:pPr>
      <w:r>
        <w:rPr>
          <w:rFonts w:hint="eastAsia"/>
          <w:szCs w:val="32"/>
        </w:rPr>
        <w:t>PA status query (not supported)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4EF0B7E" w14:textId="77777777">
        <w:trPr>
          <w:tblHeader/>
        </w:trPr>
        <w:tc>
          <w:tcPr>
            <w:tcW w:w="1224" w:type="dxa"/>
            <w:shd w:val="clear" w:color="auto" w:fill="D9D9D9" w:themeFill="background1" w:themeFillShade="D9"/>
          </w:tcPr>
          <w:p w14:paraId="302BCE0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B8CF09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8F5995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109181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3D81971" w14:textId="77777777">
        <w:tc>
          <w:tcPr>
            <w:tcW w:w="1224" w:type="dxa"/>
          </w:tcPr>
          <w:p w14:paraId="4198BD63" w14:textId="77777777" w:rsidR="00BB75E2" w:rsidRDefault="009A49DB">
            <w:pPr>
              <w:autoSpaceDE w:val="0"/>
              <w:autoSpaceDN w:val="0"/>
              <w:adjustRightInd w:val="0"/>
              <w:ind w:firstLineChars="0" w:firstLine="0"/>
              <w:jc w:val="left"/>
              <w:rPr>
                <w:rFonts w:cs="Arial"/>
                <w:szCs w:val="18"/>
              </w:rPr>
            </w:pPr>
            <w:r>
              <w:rPr>
                <w:rFonts w:cs="Arial" w:hint="eastAsia"/>
                <w:szCs w:val="18"/>
              </w:rPr>
              <w:t>21</w:t>
            </w:r>
          </w:p>
        </w:tc>
        <w:tc>
          <w:tcPr>
            <w:tcW w:w="2268" w:type="dxa"/>
          </w:tcPr>
          <w:p w14:paraId="1BA645ED"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4D5491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562202C" w14:textId="77777777" w:rsidR="00BB75E2" w:rsidRDefault="009A49DB">
            <w:pPr>
              <w:autoSpaceDE w:val="0"/>
              <w:autoSpaceDN w:val="0"/>
              <w:adjustRightInd w:val="0"/>
              <w:ind w:firstLineChars="0" w:firstLine="0"/>
              <w:jc w:val="left"/>
              <w:rPr>
                <w:rFonts w:cs="Arial"/>
                <w:szCs w:val="18"/>
              </w:rPr>
            </w:pPr>
            <w:r>
              <w:rPr>
                <w:rFonts w:cs="Arial" w:hint="eastAsia"/>
                <w:szCs w:val="18"/>
              </w:rPr>
              <w:t>Query object code:</w:t>
            </w:r>
          </w:p>
          <w:p w14:paraId="7078F486" w14:textId="77777777" w:rsidR="00BB75E2" w:rsidRDefault="009A49DB">
            <w:pPr>
              <w:autoSpaceDE w:val="0"/>
              <w:autoSpaceDN w:val="0"/>
              <w:adjustRightInd w:val="0"/>
              <w:ind w:firstLineChars="0" w:firstLine="0"/>
              <w:jc w:val="left"/>
              <w:rPr>
                <w:rFonts w:cs="Arial"/>
                <w:szCs w:val="18"/>
              </w:rPr>
            </w:pPr>
            <w:r>
              <w:rPr>
                <w:rFonts w:cs="Arial" w:hint="eastAsia"/>
                <w:szCs w:val="18"/>
              </w:rPr>
              <w:t>1: temperature</w:t>
            </w:r>
          </w:p>
          <w:p w14:paraId="6B49AFE3"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r>
              <w:rPr>
                <w:rFonts w:cs="Arial" w:hint="eastAsia"/>
                <w:szCs w:val="18"/>
              </w:rPr>
              <w:t>：</w:t>
            </w:r>
            <w:r>
              <w:rPr>
                <w:rFonts w:cs="Arial" w:hint="eastAsia"/>
                <w:szCs w:val="18"/>
              </w:rPr>
              <w:t>SWR</w:t>
            </w:r>
          </w:p>
          <w:p w14:paraId="04ED975F" w14:textId="77777777" w:rsidR="00BB75E2" w:rsidRDefault="009A49DB">
            <w:pPr>
              <w:autoSpaceDE w:val="0"/>
              <w:autoSpaceDN w:val="0"/>
              <w:adjustRightInd w:val="0"/>
              <w:ind w:firstLineChars="0" w:firstLine="0"/>
              <w:jc w:val="left"/>
              <w:rPr>
                <w:rFonts w:cs="Arial"/>
                <w:szCs w:val="18"/>
              </w:rPr>
            </w:pPr>
            <w:r>
              <w:rPr>
                <w:rFonts w:cs="Arial" w:hint="eastAsia"/>
                <w:szCs w:val="18"/>
              </w:rPr>
              <w:t>3</w:t>
            </w:r>
            <w:r>
              <w:rPr>
                <w:rFonts w:cs="Arial" w:hint="eastAsia"/>
                <w:szCs w:val="18"/>
              </w:rPr>
              <w:t>：</w:t>
            </w:r>
            <w:r>
              <w:rPr>
                <w:rFonts w:cs="Arial" w:hint="eastAsia"/>
                <w:szCs w:val="18"/>
              </w:rPr>
              <w:t>ATT</w:t>
            </w:r>
          </w:p>
          <w:p w14:paraId="29D4CD63" w14:textId="77777777" w:rsidR="00BB75E2" w:rsidRDefault="009A49DB">
            <w:pPr>
              <w:autoSpaceDE w:val="0"/>
              <w:autoSpaceDN w:val="0"/>
              <w:adjustRightInd w:val="0"/>
              <w:ind w:firstLineChars="0" w:firstLine="0"/>
              <w:jc w:val="left"/>
              <w:rPr>
                <w:rFonts w:cs="Arial"/>
                <w:szCs w:val="18"/>
              </w:rPr>
            </w:pPr>
            <w:r>
              <w:rPr>
                <w:rFonts w:cs="Arial" w:hint="eastAsia"/>
                <w:szCs w:val="18"/>
              </w:rPr>
              <w:t>4: Output power</w:t>
            </w:r>
          </w:p>
        </w:tc>
      </w:tr>
    </w:tbl>
    <w:p w14:paraId="7454F304" w14:textId="77777777" w:rsidR="00BB75E2" w:rsidRDefault="00BB75E2">
      <w:pPr>
        <w:ind w:firstLineChars="0" w:firstLine="0"/>
      </w:pPr>
    </w:p>
    <w:p w14:paraId="79FBE107" w14:textId="77777777" w:rsidR="00BB75E2" w:rsidRDefault="009A49DB">
      <w:pPr>
        <w:pStyle w:val="Heading3"/>
        <w:rPr>
          <w:szCs w:val="32"/>
        </w:rPr>
      </w:pPr>
      <w:r>
        <w:rPr>
          <w:rFonts w:hint="eastAsia"/>
          <w:szCs w:val="32"/>
        </w:rPr>
        <w:lastRenderedPageBreak/>
        <w:t>PA status reply (not supported)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C01EF46" w14:textId="77777777">
        <w:trPr>
          <w:tblHeader/>
        </w:trPr>
        <w:tc>
          <w:tcPr>
            <w:tcW w:w="1224" w:type="dxa"/>
            <w:shd w:val="clear" w:color="auto" w:fill="D9D9D9" w:themeFill="background1" w:themeFillShade="D9"/>
          </w:tcPr>
          <w:p w14:paraId="4EF4BE0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E2C0A5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A944FC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6C4EE9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7D05E90" w14:textId="77777777">
        <w:tc>
          <w:tcPr>
            <w:tcW w:w="1224" w:type="dxa"/>
          </w:tcPr>
          <w:p w14:paraId="414510CB" w14:textId="77777777" w:rsidR="00BB75E2" w:rsidRDefault="009A49DB">
            <w:pPr>
              <w:autoSpaceDE w:val="0"/>
              <w:autoSpaceDN w:val="0"/>
              <w:adjustRightInd w:val="0"/>
              <w:ind w:firstLineChars="0" w:firstLine="0"/>
              <w:jc w:val="left"/>
              <w:rPr>
                <w:rFonts w:cs="Arial"/>
                <w:szCs w:val="18"/>
              </w:rPr>
            </w:pPr>
            <w:r>
              <w:rPr>
                <w:rFonts w:cs="Arial" w:hint="eastAsia"/>
                <w:szCs w:val="18"/>
              </w:rPr>
              <w:t>21</w:t>
            </w:r>
          </w:p>
        </w:tc>
        <w:tc>
          <w:tcPr>
            <w:tcW w:w="2268" w:type="dxa"/>
          </w:tcPr>
          <w:p w14:paraId="11A216B6"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24E0B3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7117202" w14:textId="77777777" w:rsidR="00BB75E2" w:rsidRDefault="009A49DB">
            <w:pPr>
              <w:autoSpaceDE w:val="0"/>
              <w:autoSpaceDN w:val="0"/>
              <w:adjustRightInd w:val="0"/>
              <w:ind w:firstLineChars="0" w:firstLine="0"/>
              <w:jc w:val="left"/>
              <w:rPr>
                <w:rFonts w:cs="Arial"/>
                <w:szCs w:val="18"/>
              </w:rPr>
            </w:pPr>
            <w:r>
              <w:rPr>
                <w:rFonts w:cs="Arial" w:hint="eastAsia"/>
                <w:szCs w:val="18"/>
              </w:rPr>
              <w:t>Query object code:</w:t>
            </w:r>
          </w:p>
          <w:p w14:paraId="534F8A92" w14:textId="77777777" w:rsidR="00BB75E2" w:rsidRDefault="009A49DB">
            <w:pPr>
              <w:autoSpaceDE w:val="0"/>
              <w:autoSpaceDN w:val="0"/>
              <w:adjustRightInd w:val="0"/>
              <w:ind w:firstLineChars="0" w:firstLine="0"/>
              <w:jc w:val="left"/>
              <w:rPr>
                <w:rFonts w:cs="Arial"/>
                <w:szCs w:val="18"/>
              </w:rPr>
            </w:pPr>
            <w:r>
              <w:rPr>
                <w:rFonts w:cs="Arial" w:hint="eastAsia"/>
                <w:szCs w:val="18"/>
              </w:rPr>
              <w:t>1: temperature</w:t>
            </w:r>
          </w:p>
          <w:p w14:paraId="2D83E6B2"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r>
              <w:rPr>
                <w:rFonts w:cs="Arial" w:hint="eastAsia"/>
                <w:szCs w:val="18"/>
              </w:rPr>
              <w:t>：</w:t>
            </w:r>
            <w:r>
              <w:rPr>
                <w:rFonts w:cs="Arial" w:hint="eastAsia"/>
                <w:szCs w:val="18"/>
              </w:rPr>
              <w:t>SWR</w:t>
            </w:r>
          </w:p>
          <w:p w14:paraId="38360478" w14:textId="77777777" w:rsidR="00BB75E2" w:rsidRDefault="009A49DB">
            <w:pPr>
              <w:autoSpaceDE w:val="0"/>
              <w:autoSpaceDN w:val="0"/>
              <w:adjustRightInd w:val="0"/>
              <w:ind w:firstLineChars="0" w:firstLine="0"/>
              <w:jc w:val="left"/>
              <w:rPr>
                <w:rFonts w:cs="Arial"/>
                <w:szCs w:val="18"/>
              </w:rPr>
            </w:pPr>
            <w:r>
              <w:rPr>
                <w:rFonts w:cs="Arial" w:hint="eastAsia"/>
                <w:szCs w:val="18"/>
              </w:rPr>
              <w:t>3</w:t>
            </w:r>
            <w:r>
              <w:rPr>
                <w:rFonts w:cs="Arial" w:hint="eastAsia"/>
                <w:szCs w:val="18"/>
              </w:rPr>
              <w:t>：</w:t>
            </w:r>
            <w:r>
              <w:rPr>
                <w:rFonts w:cs="Arial" w:hint="eastAsia"/>
                <w:szCs w:val="18"/>
              </w:rPr>
              <w:t>ATT</w:t>
            </w:r>
          </w:p>
          <w:p w14:paraId="0B564637" w14:textId="77777777" w:rsidR="00BB75E2" w:rsidRDefault="009A49DB">
            <w:pPr>
              <w:autoSpaceDE w:val="0"/>
              <w:autoSpaceDN w:val="0"/>
              <w:adjustRightInd w:val="0"/>
              <w:ind w:firstLineChars="0" w:firstLine="0"/>
              <w:jc w:val="left"/>
              <w:rPr>
                <w:rFonts w:cs="Arial"/>
                <w:szCs w:val="18"/>
              </w:rPr>
            </w:pPr>
            <w:r>
              <w:rPr>
                <w:rFonts w:cs="Arial" w:hint="eastAsia"/>
                <w:szCs w:val="18"/>
              </w:rPr>
              <w:t>4: Output power</w:t>
            </w:r>
          </w:p>
        </w:tc>
      </w:tr>
      <w:tr w:rsidR="00BB75E2" w14:paraId="51191D71" w14:textId="77777777">
        <w:tc>
          <w:tcPr>
            <w:tcW w:w="1224" w:type="dxa"/>
          </w:tcPr>
          <w:p w14:paraId="5FC85EBA" w14:textId="77777777" w:rsidR="00BB75E2" w:rsidRDefault="009A49DB">
            <w:pPr>
              <w:autoSpaceDE w:val="0"/>
              <w:autoSpaceDN w:val="0"/>
              <w:adjustRightInd w:val="0"/>
              <w:ind w:firstLineChars="0" w:firstLine="0"/>
              <w:jc w:val="left"/>
              <w:rPr>
                <w:rFonts w:cs="Arial"/>
                <w:szCs w:val="18"/>
              </w:rPr>
            </w:pPr>
            <w:r>
              <w:rPr>
                <w:rFonts w:cs="Arial" w:hint="eastAsia"/>
                <w:szCs w:val="18"/>
              </w:rPr>
              <w:t>22</w:t>
            </w:r>
          </w:p>
        </w:tc>
        <w:tc>
          <w:tcPr>
            <w:tcW w:w="2268" w:type="dxa"/>
          </w:tcPr>
          <w:p w14:paraId="24E6EA0D" w14:textId="77777777" w:rsidR="00BB75E2" w:rsidRDefault="009A49DB">
            <w:pPr>
              <w:autoSpaceDE w:val="0"/>
              <w:autoSpaceDN w:val="0"/>
              <w:adjustRightInd w:val="0"/>
              <w:ind w:firstLineChars="0" w:firstLine="0"/>
              <w:jc w:val="left"/>
              <w:rPr>
                <w:rFonts w:cs="Arial"/>
                <w:szCs w:val="18"/>
              </w:rPr>
            </w:pPr>
            <w:r>
              <w:rPr>
                <w:rFonts w:cs="Arial" w:hint="eastAsia"/>
                <w:szCs w:val="18"/>
              </w:rPr>
              <w:t>int8_t</w:t>
            </w:r>
          </w:p>
        </w:tc>
        <w:tc>
          <w:tcPr>
            <w:tcW w:w="1843" w:type="dxa"/>
          </w:tcPr>
          <w:p w14:paraId="49ADBE7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297037CB" w14:textId="77777777" w:rsidR="00BB75E2" w:rsidRDefault="009A49DB">
            <w:pPr>
              <w:autoSpaceDE w:val="0"/>
              <w:autoSpaceDN w:val="0"/>
              <w:adjustRightInd w:val="0"/>
              <w:ind w:firstLineChars="0" w:firstLine="0"/>
              <w:jc w:val="left"/>
              <w:rPr>
                <w:rFonts w:cs="Arial"/>
                <w:szCs w:val="18"/>
              </w:rPr>
            </w:pPr>
            <w:r>
              <w:rPr>
                <w:rFonts w:cs="Arial" w:hint="eastAsia"/>
                <w:szCs w:val="18"/>
              </w:rPr>
              <w:t>Temperature, to be carried when the object code is equal to 1, range [-40,100]</w:t>
            </w:r>
          </w:p>
        </w:tc>
      </w:tr>
      <w:tr w:rsidR="00BB75E2" w14:paraId="55C654C0" w14:textId="77777777">
        <w:tc>
          <w:tcPr>
            <w:tcW w:w="1224" w:type="dxa"/>
          </w:tcPr>
          <w:p w14:paraId="4B8B68D1" w14:textId="77777777" w:rsidR="00BB75E2" w:rsidRDefault="009A49DB">
            <w:pPr>
              <w:autoSpaceDE w:val="0"/>
              <w:autoSpaceDN w:val="0"/>
              <w:adjustRightInd w:val="0"/>
              <w:ind w:firstLineChars="0" w:firstLine="0"/>
              <w:jc w:val="left"/>
              <w:rPr>
                <w:rFonts w:cs="Arial"/>
                <w:szCs w:val="18"/>
              </w:rPr>
            </w:pPr>
            <w:r>
              <w:rPr>
                <w:rFonts w:cs="Arial" w:hint="eastAsia"/>
                <w:szCs w:val="18"/>
              </w:rPr>
              <w:t>23</w:t>
            </w:r>
          </w:p>
        </w:tc>
        <w:tc>
          <w:tcPr>
            <w:tcW w:w="2268" w:type="dxa"/>
          </w:tcPr>
          <w:p w14:paraId="3E4101ED"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EF3BF6E"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4803D31A" w14:textId="77777777" w:rsidR="00BB75E2" w:rsidRDefault="009A49DB">
            <w:pPr>
              <w:autoSpaceDE w:val="0"/>
              <w:autoSpaceDN w:val="0"/>
              <w:adjustRightInd w:val="0"/>
              <w:ind w:firstLineChars="0" w:firstLine="0"/>
              <w:jc w:val="left"/>
              <w:rPr>
                <w:rFonts w:cs="Arial"/>
                <w:szCs w:val="18"/>
              </w:rPr>
            </w:pPr>
            <w:r>
              <w:rPr>
                <w:rFonts w:cs="Arial" w:hint="eastAsia"/>
                <w:szCs w:val="18"/>
              </w:rPr>
              <w:t>SWR, when the object code is equal to 2, the range is to be determined</w:t>
            </w:r>
          </w:p>
        </w:tc>
      </w:tr>
      <w:tr w:rsidR="00BB75E2" w14:paraId="5A4B1A7A" w14:textId="77777777">
        <w:tc>
          <w:tcPr>
            <w:tcW w:w="1224" w:type="dxa"/>
          </w:tcPr>
          <w:p w14:paraId="34AE2E74" w14:textId="77777777" w:rsidR="00BB75E2" w:rsidRDefault="009A49DB">
            <w:pPr>
              <w:autoSpaceDE w:val="0"/>
              <w:autoSpaceDN w:val="0"/>
              <w:adjustRightInd w:val="0"/>
              <w:ind w:firstLineChars="0" w:firstLine="0"/>
              <w:jc w:val="left"/>
              <w:rPr>
                <w:rFonts w:cs="Arial"/>
                <w:szCs w:val="18"/>
              </w:rPr>
            </w:pPr>
            <w:r>
              <w:rPr>
                <w:rFonts w:cs="Arial" w:hint="eastAsia"/>
                <w:szCs w:val="18"/>
              </w:rPr>
              <w:t>20</w:t>
            </w:r>
          </w:p>
        </w:tc>
        <w:tc>
          <w:tcPr>
            <w:tcW w:w="2268" w:type="dxa"/>
          </w:tcPr>
          <w:p w14:paraId="1938F6C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95FF39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11052F4" w14:textId="77777777" w:rsidR="00BB75E2" w:rsidRDefault="009A49DB">
            <w:pPr>
              <w:autoSpaceDE w:val="0"/>
              <w:autoSpaceDN w:val="0"/>
              <w:adjustRightInd w:val="0"/>
              <w:ind w:firstLineChars="0" w:firstLine="0"/>
              <w:jc w:val="left"/>
              <w:rPr>
                <w:rFonts w:cs="Arial"/>
                <w:szCs w:val="18"/>
              </w:rPr>
            </w:pPr>
            <w:r>
              <w:rPr>
                <w:rFonts w:cs="Arial" w:hint="eastAsia"/>
                <w:szCs w:val="18"/>
              </w:rPr>
              <w:t>ATT, when the object code is equal to 3, you need to carry it, and the range is to be determined</w:t>
            </w:r>
          </w:p>
        </w:tc>
      </w:tr>
      <w:tr w:rsidR="00BB75E2" w14:paraId="73832E57" w14:textId="77777777">
        <w:tc>
          <w:tcPr>
            <w:tcW w:w="1224" w:type="dxa"/>
          </w:tcPr>
          <w:p w14:paraId="0E43B13C" w14:textId="77777777" w:rsidR="00BB75E2" w:rsidRDefault="009A49DB">
            <w:pPr>
              <w:autoSpaceDE w:val="0"/>
              <w:autoSpaceDN w:val="0"/>
              <w:adjustRightInd w:val="0"/>
              <w:ind w:firstLineChars="0" w:firstLine="0"/>
              <w:jc w:val="left"/>
              <w:rPr>
                <w:rFonts w:cs="Arial"/>
                <w:szCs w:val="18"/>
              </w:rPr>
            </w:pPr>
            <w:r>
              <w:rPr>
                <w:rFonts w:cs="Arial" w:hint="eastAsia"/>
                <w:szCs w:val="18"/>
              </w:rPr>
              <w:t>24</w:t>
            </w:r>
          </w:p>
        </w:tc>
        <w:tc>
          <w:tcPr>
            <w:tcW w:w="2268" w:type="dxa"/>
          </w:tcPr>
          <w:p w14:paraId="55F3086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795A3A4"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72B3B712" w14:textId="77777777" w:rsidR="00BB75E2" w:rsidRDefault="009A49DB">
            <w:pPr>
              <w:autoSpaceDE w:val="0"/>
              <w:autoSpaceDN w:val="0"/>
              <w:adjustRightInd w:val="0"/>
              <w:ind w:firstLineChars="0" w:firstLine="0"/>
              <w:jc w:val="left"/>
              <w:rPr>
                <w:rFonts w:cs="Arial"/>
                <w:szCs w:val="18"/>
              </w:rPr>
            </w:pPr>
            <w:r>
              <w:rPr>
                <w:rFonts w:cs="Arial" w:hint="eastAsia"/>
                <w:szCs w:val="18"/>
              </w:rPr>
              <w:t>Output power, when the object code is equal to 4, you need to carry, range [0,45]</w:t>
            </w:r>
          </w:p>
        </w:tc>
      </w:tr>
    </w:tbl>
    <w:p w14:paraId="0A95A2BD" w14:textId="77777777" w:rsidR="00BB75E2" w:rsidRDefault="009A49DB">
      <w:pPr>
        <w:pStyle w:val="Heading3"/>
        <w:rPr>
          <w:szCs w:val="32"/>
        </w:rPr>
      </w:pPr>
      <w:r>
        <w:rPr>
          <w:rFonts w:hint="eastAsia"/>
          <w:szCs w:val="0"/>
        </w:rPr>
        <w:t>Alarm reporting (not supported)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C2FFB4F" w14:textId="77777777">
        <w:trPr>
          <w:tblHeader/>
        </w:trPr>
        <w:tc>
          <w:tcPr>
            <w:tcW w:w="1224" w:type="dxa"/>
            <w:shd w:val="clear" w:color="auto" w:fill="D9D9D9" w:themeFill="background1" w:themeFillShade="D9"/>
          </w:tcPr>
          <w:p w14:paraId="2990EC2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7BF5BB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32D8DD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5A814B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7B0132E" w14:textId="77777777">
        <w:tc>
          <w:tcPr>
            <w:tcW w:w="1224" w:type="dxa"/>
          </w:tcPr>
          <w:p w14:paraId="37C8FA70" w14:textId="77777777" w:rsidR="00BB75E2" w:rsidRDefault="009A49DB">
            <w:pPr>
              <w:autoSpaceDE w:val="0"/>
              <w:autoSpaceDN w:val="0"/>
              <w:adjustRightInd w:val="0"/>
              <w:ind w:firstLineChars="0" w:firstLine="0"/>
              <w:jc w:val="left"/>
              <w:rPr>
                <w:rFonts w:cs="Arial"/>
                <w:szCs w:val="18"/>
              </w:rPr>
            </w:pPr>
            <w:r>
              <w:rPr>
                <w:rFonts w:cs="Arial" w:hint="eastAsia"/>
                <w:szCs w:val="18"/>
              </w:rPr>
              <w:t>25</w:t>
            </w:r>
          </w:p>
        </w:tc>
        <w:tc>
          <w:tcPr>
            <w:tcW w:w="2268" w:type="dxa"/>
          </w:tcPr>
          <w:p w14:paraId="343C7461"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E4970F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27FE217" w14:textId="77777777" w:rsidR="00BB75E2" w:rsidRDefault="009A49DB">
            <w:pPr>
              <w:autoSpaceDE w:val="0"/>
              <w:autoSpaceDN w:val="0"/>
              <w:adjustRightInd w:val="0"/>
              <w:ind w:firstLineChars="0" w:firstLine="0"/>
              <w:jc w:val="left"/>
              <w:rPr>
                <w:rFonts w:cs="Arial"/>
                <w:szCs w:val="18"/>
              </w:rPr>
            </w:pPr>
            <w:r>
              <w:rPr>
                <w:rFonts w:cs="Arial" w:hint="eastAsia"/>
                <w:szCs w:val="18"/>
              </w:rPr>
              <w:t>0: Report alarm</w:t>
            </w:r>
          </w:p>
          <w:p w14:paraId="6F1159D4" w14:textId="77777777" w:rsidR="00BB75E2" w:rsidRDefault="009A49DB">
            <w:pPr>
              <w:autoSpaceDE w:val="0"/>
              <w:autoSpaceDN w:val="0"/>
              <w:adjustRightInd w:val="0"/>
              <w:ind w:firstLineChars="0" w:firstLine="0"/>
              <w:jc w:val="left"/>
              <w:rPr>
                <w:rFonts w:cs="Arial"/>
                <w:szCs w:val="18"/>
              </w:rPr>
            </w:pPr>
            <w:r>
              <w:rPr>
                <w:rFonts w:cs="Arial" w:hint="eastAsia"/>
                <w:szCs w:val="18"/>
              </w:rPr>
              <w:t>1: Cancel the alarm</w:t>
            </w:r>
          </w:p>
        </w:tc>
      </w:tr>
      <w:tr w:rsidR="00BB75E2" w14:paraId="49C9A103" w14:textId="77777777">
        <w:tc>
          <w:tcPr>
            <w:tcW w:w="1224" w:type="dxa"/>
          </w:tcPr>
          <w:p w14:paraId="08DC7440" w14:textId="77777777" w:rsidR="00BB75E2" w:rsidRDefault="009A49DB">
            <w:pPr>
              <w:autoSpaceDE w:val="0"/>
              <w:autoSpaceDN w:val="0"/>
              <w:adjustRightInd w:val="0"/>
              <w:ind w:firstLineChars="0" w:firstLine="0"/>
              <w:jc w:val="left"/>
              <w:rPr>
                <w:rFonts w:cs="Arial"/>
                <w:szCs w:val="18"/>
              </w:rPr>
            </w:pPr>
            <w:r>
              <w:rPr>
                <w:rFonts w:cs="Arial" w:hint="eastAsia"/>
                <w:szCs w:val="18"/>
              </w:rPr>
              <w:t>26</w:t>
            </w:r>
          </w:p>
        </w:tc>
        <w:tc>
          <w:tcPr>
            <w:tcW w:w="2268" w:type="dxa"/>
          </w:tcPr>
          <w:p w14:paraId="0C6478FF"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0582758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8E379EE" w14:textId="77777777" w:rsidR="00BB75E2" w:rsidRDefault="009A49DB">
            <w:pPr>
              <w:autoSpaceDE w:val="0"/>
              <w:autoSpaceDN w:val="0"/>
              <w:adjustRightInd w:val="0"/>
              <w:ind w:firstLineChars="0" w:firstLine="0"/>
              <w:jc w:val="left"/>
              <w:rPr>
                <w:rFonts w:cs="Arial"/>
                <w:szCs w:val="18"/>
              </w:rPr>
            </w:pPr>
            <w:r>
              <w:rPr>
                <w:rFonts w:cs="Arial" w:hint="eastAsia"/>
                <w:szCs w:val="18"/>
              </w:rPr>
              <w:t>Alarm code</w:t>
            </w:r>
          </w:p>
        </w:tc>
      </w:tr>
    </w:tbl>
    <w:p w14:paraId="5732CC2D" w14:textId="77777777" w:rsidR="00BB75E2" w:rsidRDefault="009A49DB">
      <w:pPr>
        <w:pStyle w:val="Heading3"/>
      </w:pPr>
      <w:r>
        <w:rPr>
          <w:rFonts w:hint="eastAsia"/>
        </w:rPr>
        <w:t>initial configuration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D6B858A" w14:textId="77777777">
        <w:trPr>
          <w:tblHeader/>
        </w:trPr>
        <w:tc>
          <w:tcPr>
            <w:tcW w:w="1224" w:type="dxa"/>
            <w:shd w:val="clear" w:color="auto" w:fill="D9D9D9" w:themeFill="background1" w:themeFillShade="D9"/>
          </w:tcPr>
          <w:p w14:paraId="52CFBD4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69C377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208835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BA3291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2064992" w14:textId="77777777">
        <w:tc>
          <w:tcPr>
            <w:tcW w:w="1224" w:type="dxa"/>
          </w:tcPr>
          <w:p w14:paraId="70EEA51E" w14:textId="77777777" w:rsidR="00BB75E2" w:rsidRDefault="009A49DB">
            <w:pPr>
              <w:autoSpaceDE w:val="0"/>
              <w:autoSpaceDN w:val="0"/>
              <w:adjustRightInd w:val="0"/>
              <w:ind w:firstLineChars="0" w:firstLine="0"/>
              <w:jc w:val="left"/>
              <w:rPr>
                <w:rFonts w:cs="Arial"/>
                <w:szCs w:val="18"/>
              </w:rPr>
            </w:pPr>
            <w:r>
              <w:rPr>
                <w:rFonts w:cs="Arial" w:hint="eastAsia"/>
                <w:szCs w:val="18"/>
              </w:rPr>
              <w:t>27</w:t>
            </w:r>
          </w:p>
        </w:tc>
        <w:tc>
          <w:tcPr>
            <w:tcW w:w="2268" w:type="dxa"/>
          </w:tcPr>
          <w:p w14:paraId="0E4173A0"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FFD812F"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B51F3E4" w14:textId="77777777" w:rsidR="00BB75E2" w:rsidRDefault="009A49DB">
            <w:pPr>
              <w:autoSpaceDE w:val="0"/>
              <w:autoSpaceDN w:val="0"/>
              <w:adjustRightInd w:val="0"/>
              <w:ind w:firstLineChars="0" w:firstLine="0"/>
              <w:jc w:val="left"/>
              <w:rPr>
                <w:rFonts w:cs="Arial"/>
                <w:szCs w:val="18"/>
              </w:rPr>
            </w:pPr>
            <w:r>
              <w:rPr>
                <w:rFonts w:cs="Arial" w:hint="eastAsia"/>
                <w:szCs w:val="18"/>
              </w:rPr>
              <w:t>Bandwidth: 0 means 10M, 120M and 25M</w:t>
            </w:r>
          </w:p>
        </w:tc>
      </w:tr>
      <w:tr w:rsidR="00BB75E2" w14:paraId="5ACC44EE" w14:textId="77777777">
        <w:tc>
          <w:tcPr>
            <w:tcW w:w="1224" w:type="dxa"/>
          </w:tcPr>
          <w:p w14:paraId="5641346A" w14:textId="77777777" w:rsidR="00BB75E2" w:rsidRDefault="009A49DB">
            <w:pPr>
              <w:autoSpaceDE w:val="0"/>
              <w:autoSpaceDN w:val="0"/>
              <w:adjustRightInd w:val="0"/>
              <w:ind w:firstLineChars="0" w:firstLine="0"/>
              <w:jc w:val="left"/>
              <w:rPr>
                <w:rFonts w:cs="Arial"/>
                <w:szCs w:val="18"/>
              </w:rPr>
            </w:pPr>
            <w:r>
              <w:rPr>
                <w:rFonts w:cs="Arial" w:hint="eastAsia"/>
                <w:szCs w:val="18"/>
              </w:rPr>
              <w:t>46</w:t>
            </w:r>
          </w:p>
        </w:tc>
        <w:tc>
          <w:tcPr>
            <w:tcW w:w="2268" w:type="dxa"/>
          </w:tcPr>
          <w:p w14:paraId="1E84A033" w14:textId="77777777" w:rsidR="00BB75E2" w:rsidRDefault="009A49DB">
            <w:pPr>
              <w:autoSpaceDE w:val="0"/>
              <w:autoSpaceDN w:val="0"/>
              <w:adjustRightInd w:val="0"/>
              <w:ind w:firstLineChars="0" w:firstLine="0"/>
              <w:jc w:val="left"/>
              <w:rPr>
                <w:rFonts w:cs="Arial"/>
                <w:szCs w:val="18"/>
              </w:rPr>
            </w:pPr>
            <w:r>
              <w:rPr>
                <w:rFonts w:cs="Arial" w:hint="eastAsia"/>
                <w:szCs w:val="18"/>
              </w:rPr>
              <w:t>int32_t</w:t>
            </w:r>
          </w:p>
        </w:tc>
        <w:tc>
          <w:tcPr>
            <w:tcW w:w="1843" w:type="dxa"/>
          </w:tcPr>
          <w:p w14:paraId="61028843"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93253F9" w14:textId="77777777" w:rsidR="00BB75E2" w:rsidRDefault="009A49DB">
            <w:pPr>
              <w:autoSpaceDE w:val="0"/>
              <w:autoSpaceDN w:val="0"/>
              <w:adjustRightInd w:val="0"/>
              <w:ind w:firstLineChars="0" w:firstLine="0"/>
              <w:jc w:val="left"/>
              <w:rPr>
                <w:rFonts w:cs="Arial"/>
                <w:szCs w:val="18"/>
              </w:rPr>
            </w:pPr>
            <w:r>
              <w:rPr>
                <w:rFonts w:cs="Arial" w:hint="eastAsia"/>
                <w:szCs w:val="18"/>
              </w:rPr>
              <w:t>Time ay domain (0.01us, 1 PPS delay versus frame projection)</w:t>
            </w:r>
          </w:p>
        </w:tc>
      </w:tr>
      <w:tr w:rsidR="00BB75E2" w14:paraId="1AC05C58" w14:textId="77777777">
        <w:tc>
          <w:tcPr>
            <w:tcW w:w="1224" w:type="dxa"/>
          </w:tcPr>
          <w:p w14:paraId="697D579E" w14:textId="77777777" w:rsidR="00BB75E2" w:rsidRDefault="009A49DB">
            <w:pPr>
              <w:autoSpaceDE w:val="0"/>
              <w:autoSpaceDN w:val="0"/>
              <w:adjustRightInd w:val="0"/>
              <w:ind w:firstLineChars="0" w:firstLine="0"/>
              <w:jc w:val="left"/>
              <w:rPr>
                <w:rFonts w:cs="Arial"/>
                <w:szCs w:val="18"/>
              </w:rPr>
            </w:pPr>
            <w:r>
              <w:rPr>
                <w:rFonts w:cs="Arial" w:hint="eastAsia"/>
                <w:szCs w:val="18"/>
              </w:rPr>
              <w:t>14</w:t>
            </w:r>
          </w:p>
        </w:tc>
        <w:tc>
          <w:tcPr>
            <w:tcW w:w="2268" w:type="dxa"/>
          </w:tcPr>
          <w:p w14:paraId="08973D9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D2280A1"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1FAD71DD" w14:textId="77777777" w:rsidR="00BB75E2" w:rsidRDefault="009A49DB">
            <w:pPr>
              <w:autoSpaceDE w:val="0"/>
              <w:autoSpaceDN w:val="0"/>
              <w:adjustRightInd w:val="0"/>
              <w:ind w:firstLineChars="0" w:firstLine="0"/>
              <w:jc w:val="left"/>
              <w:rPr>
                <w:rFonts w:cs="Arial"/>
                <w:szCs w:val="18"/>
              </w:rPr>
            </w:pPr>
            <w:r>
              <w:rPr>
                <w:rFonts w:cs="Arial" w:hint="eastAsia"/>
                <w:szCs w:val="18"/>
              </w:rPr>
              <w:t>Sync mode:</w:t>
            </w:r>
          </w:p>
          <w:p w14:paraId="5BF5E8CD"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CNM</w:t>
            </w:r>
          </w:p>
          <w:p w14:paraId="03F0DF3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r>
              <w:rPr>
                <w:rFonts w:cs="Arial" w:hint="eastAsia"/>
                <w:szCs w:val="18"/>
              </w:rPr>
              <w:t>：</w:t>
            </w:r>
            <w:r>
              <w:rPr>
                <w:rFonts w:cs="Arial" w:hint="eastAsia"/>
                <w:szCs w:val="18"/>
              </w:rPr>
              <w:t>GPS</w:t>
            </w:r>
          </w:p>
          <w:p w14:paraId="4AAED854"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2: Mixed mode (preferred GPS, synchronization failure)</w:t>
            </w:r>
          </w:p>
          <w:p w14:paraId="30ADE895" w14:textId="77777777" w:rsidR="00BB75E2" w:rsidRDefault="009A49DB">
            <w:pPr>
              <w:autoSpaceDE w:val="0"/>
              <w:autoSpaceDN w:val="0"/>
              <w:adjustRightInd w:val="0"/>
              <w:ind w:firstLineChars="0" w:firstLine="0"/>
              <w:jc w:val="left"/>
              <w:rPr>
                <w:rFonts w:cs="Arial"/>
                <w:szCs w:val="18"/>
              </w:rPr>
            </w:pPr>
            <w:r>
              <w:rPr>
                <w:rFonts w:cs="Arial" w:hint="eastAsia"/>
                <w:szCs w:val="18"/>
              </w:rPr>
              <w:t>3: nm auxiliary frequency correction</w:t>
            </w:r>
          </w:p>
        </w:tc>
      </w:tr>
      <w:tr w:rsidR="00BB75E2" w14:paraId="6623A956" w14:textId="77777777">
        <w:tc>
          <w:tcPr>
            <w:tcW w:w="1224" w:type="dxa"/>
          </w:tcPr>
          <w:p w14:paraId="60A368FE"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47</w:t>
            </w:r>
          </w:p>
        </w:tc>
        <w:tc>
          <w:tcPr>
            <w:tcW w:w="2268" w:type="dxa"/>
          </w:tcPr>
          <w:p w14:paraId="77FFCDFC"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B8E2419"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70BAE20" w14:textId="77777777" w:rsidR="00BB75E2" w:rsidRDefault="009A49DB">
            <w:pPr>
              <w:autoSpaceDE w:val="0"/>
              <w:autoSpaceDN w:val="0"/>
              <w:adjustRightInd w:val="0"/>
              <w:ind w:firstLineChars="0" w:firstLine="0"/>
              <w:jc w:val="left"/>
              <w:rPr>
                <w:rFonts w:cs="Arial"/>
                <w:szCs w:val="18"/>
              </w:rPr>
            </w:pPr>
            <w:r>
              <w:rPr>
                <w:rFonts w:cs="Arial" w:hint="eastAsia"/>
                <w:szCs w:val="18"/>
              </w:rPr>
              <w:t>Whether to save frequency bias</w:t>
            </w:r>
          </w:p>
        </w:tc>
      </w:tr>
      <w:tr w:rsidR="00BB75E2" w14:paraId="721679F9" w14:textId="77777777">
        <w:tc>
          <w:tcPr>
            <w:tcW w:w="1224" w:type="dxa"/>
          </w:tcPr>
          <w:p w14:paraId="01242C6D" w14:textId="77777777" w:rsidR="00BB75E2" w:rsidRDefault="009A49DB">
            <w:pPr>
              <w:autoSpaceDE w:val="0"/>
              <w:autoSpaceDN w:val="0"/>
              <w:adjustRightInd w:val="0"/>
              <w:ind w:firstLineChars="0" w:firstLine="0"/>
              <w:jc w:val="left"/>
              <w:rPr>
                <w:rFonts w:cs="Arial"/>
                <w:szCs w:val="18"/>
              </w:rPr>
            </w:pPr>
            <w:r>
              <w:rPr>
                <w:rFonts w:cs="Arial" w:hint="eastAsia"/>
                <w:szCs w:val="18"/>
              </w:rPr>
              <w:t>50</w:t>
            </w:r>
          </w:p>
        </w:tc>
        <w:tc>
          <w:tcPr>
            <w:tcW w:w="2268" w:type="dxa"/>
          </w:tcPr>
          <w:p w14:paraId="63C8FF7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0FCE54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0F49574" w14:textId="77777777" w:rsidR="00BB75E2" w:rsidRDefault="009A49DB">
            <w:pPr>
              <w:autoSpaceDE w:val="0"/>
              <w:autoSpaceDN w:val="0"/>
              <w:adjustRightInd w:val="0"/>
              <w:ind w:firstLineChars="0" w:firstLine="0"/>
              <w:jc w:val="left"/>
              <w:rPr>
                <w:rFonts w:cs="Arial"/>
                <w:szCs w:val="18"/>
              </w:rPr>
            </w:pPr>
            <w:r>
              <w:rPr>
                <w:rFonts w:cs="Arial" w:hint="eastAsia"/>
                <w:szCs w:val="18"/>
              </w:rPr>
              <w:t>Work frequency band</w:t>
            </w:r>
          </w:p>
        </w:tc>
      </w:tr>
    </w:tbl>
    <w:p w14:paraId="635248F4" w14:textId="77777777" w:rsidR="00BB75E2" w:rsidRDefault="009A49DB">
      <w:pPr>
        <w:pStyle w:val="Heading3"/>
      </w:pPr>
      <w:r>
        <w:rPr>
          <w:rFonts w:hint="eastAsia"/>
        </w:rPr>
        <w:t>The initial configuration is complete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5C0E5B6" w14:textId="77777777">
        <w:trPr>
          <w:tblHeader/>
        </w:trPr>
        <w:tc>
          <w:tcPr>
            <w:tcW w:w="1224" w:type="dxa"/>
            <w:shd w:val="clear" w:color="auto" w:fill="D9D9D9" w:themeFill="background1" w:themeFillShade="D9"/>
          </w:tcPr>
          <w:p w14:paraId="66C5B07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90F16A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2E3D2B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917811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13EC15A" w14:textId="77777777">
        <w:tc>
          <w:tcPr>
            <w:tcW w:w="1224" w:type="dxa"/>
          </w:tcPr>
          <w:p w14:paraId="04396F75"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2A758431"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95D177A"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35A8EB2"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44210161"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tc>
      </w:tr>
    </w:tbl>
    <w:p w14:paraId="1F8C6EBE" w14:textId="77777777" w:rsidR="00BB75E2" w:rsidRDefault="009A49DB">
      <w:pPr>
        <w:pStyle w:val="Heading3"/>
      </w:pPr>
      <w:r>
        <w:rPr>
          <w:rFonts w:hint="eastAsia"/>
        </w:rPr>
        <w:t>Minimum receiving level setting</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DC8CCD3" w14:textId="77777777">
        <w:trPr>
          <w:tblHeader/>
        </w:trPr>
        <w:tc>
          <w:tcPr>
            <w:tcW w:w="1224" w:type="dxa"/>
            <w:shd w:val="clear" w:color="auto" w:fill="D9D9D9" w:themeFill="background1" w:themeFillShade="D9"/>
          </w:tcPr>
          <w:p w14:paraId="698128B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B03EF7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105784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9E4E8E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A5F7845" w14:textId="77777777">
        <w:tc>
          <w:tcPr>
            <w:tcW w:w="1224" w:type="dxa"/>
          </w:tcPr>
          <w:p w14:paraId="4B66A234" w14:textId="77777777" w:rsidR="00BB75E2" w:rsidRDefault="009A49DB">
            <w:pPr>
              <w:autoSpaceDE w:val="0"/>
              <w:autoSpaceDN w:val="0"/>
              <w:adjustRightInd w:val="0"/>
              <w:ind w:firstLineChars="0" w:firstLine="0"/>
              <w:jc w:val="left"/>
              <w:rPr>
                <w:rFonts w:cs="Arial"/>
                <w:szCs w:val="18"/>
              </w:rPr>
            </w:pPr>
            <w:r>
              <w:rPr>
                <w:rFonts w:cs="Arial" w:hint="eastAsia"/>
                <w:szCs w:val="18"/>
              </w:rPr>
              <w:t>29</w:t>
            </w:r>
          </w:p>
        </w:tc>
        <w:tc>
          <w:tcPr>
            <w:tcW w:w="2268" w:type="dxa"/>
          </w:tcPr>
          <w:p w14:paraId="3B697FEE" w14:textId="77777777" w:rsidR="00BB75E2" w:rsidRDefault="009A49DB">
            <w:pPr>
              <w:autoSpaceDE w:val="0"/>
              <w:autoSpaceDN w:val="0"/>
              <w:adjustRightInd w:val="0"/>
              <w:ind w:firstLineChars="0" w:firstLine="0"/>
              <w:jc w:val="left"/>
              <w:rPr>
                <w:rFonts w:cs="Arial"/>
                <w:szCs w:val="18"/>
              </w:rPr>
            </w:pPr>
            <w:r>
              <w:rPr>
                <w:rFonts w:cs="Arial" w:hint="eastAsia"/>
                <w:szCs w:val="18"/>
              </w:rPr>
              <w:t>int16_t</w:t>
            </w:r>
          </w:p>
        </w:tc>
        <w:tc>
          <w:tcPr>
            <w:tcW w:w="1843" w:type="dxa"/>
          </w:tcPr>
          <w:p w14:paraId="595D9B8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724BAF2" w14:textId="77777777" w:rsidR="00BB75E2" w:rsidRDefault="009A49DB">
            <w:pPr>
              <w:autoSpaceDE w:val="0"/>
              <w:autoSpaceDN w:val="0"/>
              <w:adjustRightInd w:val="0"/>
              <w:ind w:firstLineChars="0" w:firstLine="0"/>
              <w:jc w:val="left"/>
              <w:rPr>
                <w:rFonts w:cs="Arial"/>
                <w:szCs w:val="18"/>
              </w:rPr>
            </w:pPr>
            <w:proofErr w:type="spellStart"/>
            <w:r>
              <w:rPr>
                <w:rFonts w:cs="Arial"/>
                <w:szCs w:val="18"/>
              </w:rPr>
              <w:t>RxLevMin</w:t>
            </w:r>
            <w:proofErr w:type="spellEnd"/>
          </w:p>
          <w:p w14:paraId="5724D07F" w14:textId="77777777" w:rsidR="00BB75E2" w:rsidRDefault="009A49DB">
            <w:pPr>
              <w:autoSpaceDE w:val="0"/>
              <w:autoSpaceDN w:val="0"/>
              <w:adjustRightInd w:val="0"/>
              <w:ind w:firstLineChars="0" w:firstLine="0"/>
              <w:jc w:val="left"/>
              <w:rPr>
                <w:rFonts w:cs="Arial"/>
                <w:szCs w:val="18"/>
              </w:rPr>
            </w:pPr>
            <w:r>
              <w:rPr>
                <w:rFonts w:cs="Arial" w:hint="eastAsia"/>
                <w:szCs w:val="18"/>
              </w:rPr>
              <w:t>Range: -140- -40</w:t>
            </w:r>
          </w:p>
        </w:tc>
      </w:tr>
      <w:tr w:rsidR="00BB75E2" w14:paraId="40BDA6D6" w14:textId="77777777">
        <w:tc>
          <w:tcPr>
            <w:tcW w:w="1224" w:type="dxa"/>
          </w:tcPr>
          <w:p w14:paraId="7B95CAA0" w14:textId="77777777" w:rsidR="00BB75E2" w:rsidRDefault="009A49DB">
            <w:pPr>
              <w:autoSpaceDE w:val="0"/>
              <w:autoSpaceDN w:val="0"/>
              <w:adjustRightInd w:val="0"/>
              <w:ind w:firstLineChars="0" w:firstLine="0"/>
              <w:jc w:val="left"/>
              <w:rPr>
                <w:rFonts w:cs="Arial"/>
                <w:szCs w:val="18"/>
              </w:rPr>
            </w:pPr>
            <w:r>
              <w:rPr>
                <w:rFonts w:cs="Arial" w:hint="eastAsia"/>
                <w:szCs w:val="18"/>
              </w:rPr>
              <w:t>30</w:t>
            </w:r>
          </w:p>
        </w:tc>
        <w:tc>
          <w:tcPr>
            <w:tcW w:w="2268" w:type="dxa"/>
          </w:tcPr>
          <w:p w14:paraId="3C8B5AFB"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92E169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8257CAB" w14:textId="77777777" w:rsidR="00BB75E2" w:rsidRDefault="009A49DB">
            <w:pPr>
              <w:autoSpaceDE w:val="0"/>
              <w:autoSpaceDN w:val="0"/>
              <w:adjustRightInd w:val="0"/>
              <w:ind w:firstLineChars="0" w:firstLine="0"/>
              <w:jc w:val="left"/>
              <w:rPr>
                <w:rFonts w:cs="Arial"/>
                <w:szCs w:val="18"/>
              </w:rPr>
            </w:pPr>
            <w:proofErr w:type="spellStart"/>
            <w:r>
              <w:rPr>
                <w:rFonts w:cs="Arial"/>
                <w:szCs w:val="18"/>
              </w:rPr>
              <w:t>RxLevMinOffset</w:t>
            </w:r>
            <w:proofErr w:type="spellEnd"/>
          </w:p>
          <w:p w14:paraId="212C6F7C" w14:textId="77777777" w:rsidR="00BB75E2" w:rsidRDefault="009A49DB">
            <w:pPr>
              <w:autoSpaceDE w:val="0"/>
              <w:autoSpaceDN w:val="0"/>
              <w:adjustRightInd w:val="0"/>
              <w:ind w:firstLineChars="0" w:firstLine="0"/>
              <w:jc w:val="left"/>
              <w:rPr>
                <w:rFonts w:cs="Arial"/>
                <w:szCs w:val="18"/>
              </w:rPr>
            </w:pPr>
            <w:r>
              <w:rPr>
                <w:rFonts w:cs="Arial" w:hint="eastAsia"/>
                <w:szCs w:val="18"/>
              </w:rPr>
              <w:t>Range: 1-8</w:t>
            </w:r>
          </w:p>
        </w:tc>
      </w:tr>
    </w:tbl>
    <w:p w14:paraId="46B641D3" w14:textId="77777777" w:rsidR="00BB75E2" w:rsidRDefault="009A49DB">
      <w:pPr>
        <w:pStyle w:val="Heading3"/>
      </w:pPr>
      <w:r>
        <w:rPr>
          <w:rFonts w:hint="eastAsia"/>
        </w:rPr>
        <w:t>The minimum receiving level is set for the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A8F6FBB" w14:textId="77777777">
        <w:trPr>
          <w:tblHeader/>
        </w:trPr>
        <w:tc>
          <w:tcPr>
            <w:tcW w:w="1224" w:type="dxa"/>
            <w:shd w:val="clear" w:color="auto" w:fill="D9D9D9" w:themeFill="background1" w:themeFillShade="D9"/>
          </w:tcPr>
          <w:p w14:paraId="59080C9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4D743D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15239D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A80CEE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BB859E9" w14:textId="77777777">
        <w:tc>
          <w:tcPr>
            <w:tcW w:w="1224" w:type="dxa"/>
          </w:tcPr>
          <w:p w14:paraId="2BBE28BC"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392D78EF"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0852AF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FCEEE4C"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3098B0E7"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6CC758D8"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36A848E3" w14:textId="77777777" w:rsidR="00BB75E2" w:rsidRDefault="009A49DB">
            <w:pPr>
              <w:autoSpaceDE w:val="0"/>
              <w:autoSpaceDN w:val="0"/>
              <w:adjustRightInd w:val="0"/>
              <w:ind w:firstLineChars="0" w:firstLine="0"/>
              <w:jc w:val="left"/>
              <w:rPr>
                <w:rFonts w:cs="Arial"/>
                <w:szCs w:val="18"/>
              </w:rPr>
            </w:pPr>
            <w:r>
              <w:rPr>
                <w:rFonts w:cs="Arial" w:hint="eastAsia"/>
                <w:szCs w:val="18"/>
              </w:rPr>
              <w:t>2: Syntax check failed</w:t>
            </w:r>
          </w:p>
          <w:p w14:paraId="7100EE06" w14:textId="77777777" w:rsidR="00BB75E2" w:rsidRDefault="009A49DB">
            <w:pPr>
              <w:autoSpaceDE w:val="0"/>
              <w:autoSpaceDN w:val="0"/>
              <w:adjustRightInd w:val="0"/>
              <w:ind w:firstLineChars="0" w:firstLine="0"/>
              <w:jc w:val="left"/>
              <w:rPr>
                <w:rFonts w:cs="Arial"/>
                <w:szCs w:val="18"/>
              </w:rPr>
            </w:pPr>
            <w:r>
              <w:rPr>
                <w:rFonts w:cs="Arial" w:hint="eastAsia"/>
                <w:szCs w:val="18"/>
              </w:rPr>
              <w:t>3: Internal software error</w:t>
            </w:r>
          </w:p>
        </w:tc>
      </w:tr>
    </w:tbl>
    <w:p w14:paraId="7A5E11B0" w14:textId="77777777" w:rsidR="00BB75E2" w:rsidRDefault="009A49DB">
      <w:pPr>
        <w:pStyle w:val="Heading3"/>
      </w:pPr>
      <w:r>
        <w:rPr>
          <w:rFonts w:hint="eastAsia"/>
        </w:rPr>
        <w:t>IMSI positioning mode setting</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C860EF0" w14:textId="77777777">
        <w:trPr>
          <w:tblHeader/>
        </w:trPr>
        <w:tc>
          <w:tcPr>
            <w:tcW w:w="1224" w:type="dxa"/>
            <w:shd w:val="clear" w:color="auto" w:fill="D9D9D9" w:themeFill="background1" w:themeFillShade="D9"/>
          </w:tcPr>
          <w:p w14:paraId="05D9892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57016C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825C5A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C1D565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42341BF" w14:textId="77777777">
        <w:tc>
          <w:tcPr>
            <w:tcW w:w="1224" w:type="dxa"/>
          </w:tcPr>
          <w:p w14:paraId="2DF7E408" w14:textId="77777777" w:rsidR="00BB75E2" w:rsidRDefault="009A49DB">
            <w:pPr>
              <w:autoSpaceDE w:val="0"/>
              <w:autoSpaceDN w:val="0"/>
              <w:adjustRightInd w:val="0"/>
              <w:ind w:firstLineChars="0" w:firstLine="0"/>
              <w:jc w:val="left"/>
              <w:rPr>
                <w:rFonts w:cs="Arial"/>
                <w:szCs w:val="18"/>
              </w:rPr>
            </w:pPr>
            <w:r>
              <w:rPr>
                <w:rFonts w:cs="Arial" w:hint="eastAsia"/>
                <w:szCs w:val="18"/>
              </w:rPr>
              <w:t>36</w:t>
            </w:r>
          </w:p>
        </w:tc>
        <w:tc>
          <w:tcPr>
            <w:tcW w:w="2268" w:type="dxa"/>
          </w:tcPr>
          <w:p w14:paraId="19F3CE6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94190B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35AAEA1" w14:textId="77777777" w:rsidR="00BB75E2" w:rsidRDefault="009A49DB">
            <w:pPr>
              <w:autoSpaceDE w:val="0"/>
              <w:autoSpaceDN w:val="0"/>
              <w:adjustRightInd w:val="0"/>
              <w:ind w:firstLineChars="0" w:firstLine="0"/>
              <w:jc w:val="left"/>
              <w:rPr>
                <w:rFonts w:cs="Arial"/>
                <w:szCs w:val="18"/>
              </w:rPr>
            </w:pPr>
            <w:r>
              <w:rPr>
                <w:rFonts w:cs="Arial" w:hint="eastAsia"/>
                <w:szCs w:val="18"/>
              </w:rPr>
              <w:t>Whether to open</w:t>
            </w:r>
          </w:p>
          <w:p w14:paraId="68EA15A7" w14:textId="77777777" w:rsidR="00BB75E2" w:rsidRDefault="009A49DB">
            <w:pPr>
              <w:autoSpaceDE w:val="0"/>
              <w:autoSpaceDN w:val="0"/>
              <w:adjustRightInd w:val="0"/>
              <w:ind w:firstLineChars="0" w:firstLine="0"/>
              <w:jc w:val="left"/>
              <w:rPr>
                <w:rFonts w:cs="Arial"/>
                <w:szCs w:val="18"/>
              </w:rPr>
            </w:pPr>
            <w:r>
              <w:rPr>
                <w:rFonts w:cs="Arial" w:hint="eastAsia"/>
                <w:szCs w:val="18"/>
              </w:rPr>
              <w:t>0: Close</w:t>
            </w:r>
          </w:p>
          <w:p w14:paraId="774D8639" w14:textId="77777777" w:rsidR="00BB75E2" w:rsidRDefault="009A49DB">
            <w:pPr>
              <w:autoSpaceDE w:val="0"/>
              <w:autoSpaceDN w:val="0"/>
              <w:adjustRightInd w:val="0"/>
              <w:ind w:firstLineChars="0" w:firstLine="0"/>
              <w:jc w:val="left"/>
              <w:rPr>
                <w:rFonts w:cs="Arial"/>
                <w:szCs w:val="18"/>
              </w:rPr>
            </w:pPr>
            <w:r>
              <w:rPr>
                <w:rFonts w:cs="Arial" w:hint="eastAsia"/>
                <w:szCs w:val="18"/>
              </w:rPr>
              <w:t>1: Open</w:t>
            </w:r>
          </w:p>
        </w:tc>
      </w:tr>
      <w:tr w:rsidR="00BB75E2" w14:paraId="0030BF3F" w14:textId="77777777">
        <w:tc>
          <w:tcPr>
            <w:tcW w:w="1224" w:type="dxa"/>
          </w:tcPr>
          <w:p w14:paraId="079E4522" w14:textId="77777777" w:rsidR="00BB75E2" w:rsidRDefault="009A49DB">
            <w:pPr>
              <w:autoSpaceDE w:val="0"/>
              <w:autoSpaceDN w:val="0"/>
              <w:adjustRightInd w:val="0"/>
              <w:ind w:firstLineChars="0" w:firstLine="0"/>
              <w:jc w:val="left"/>
              <w:rPr>
                <w:rFonts w:cs="Arial"/>
                <w:szCs w:val="18"/>
              </w:rPr>
            </w:pPr>
            <w:r>
              <w:rPr>
                <w:rFonts w:cs="Arial" w:hint="eastAsia"/>
                <w:szCs w:val="18"/>
              </w:rPr>
              <w:t>37</w:t>
            </w:r>
          </w:p>
        </w:tc>
        <w:tc>
          <w:tcPr>
            <w:tcW w:w="2268" w:type="dxa"/>
          </w:tcPr>
          <w:p w14:paraId="5DCEEFDC"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66D4A1D6"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0651838F"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IMSI tabulation. It can be equipped with 1,000 pieces. </w:t>
            </w:r>
            <w:r>
              <w:rPr>
                <w:rFonts w:cs="Arial" w:hint="eastAsia"/>
                <w:szCs w:val="18"/>
              </w:rPr>
              <w:lastRenderedPageBreak/>
              <w:t>There are limits to the base station capacity. A 15-bit string. Do not carry when closing</w:t>
            </w:r>
          </w:p>
        </w:tc>
      </w:tr>
    </w:tbl>
    <w:p w14:paraId="69259380" w14:textId="77777777" w:rsidR="00BB75E2" w:rsidRDefault="009A49DB">
      <w:pPr>
        <w:pStyle w:val="Heading3"/>
      </w:pPr>
      <w:r>
        <w:rPr>
          <w:rFonts w:hint="eastAsia"/>
        </w:rPr>
        <w:lastRenderedPageBreak/>
        <w:t>IMSI positioning mode setting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CAB0FE1" w14:textId="77777777">
        <w:trPr>
          <w:tblHeader/>
        </w:trPr>
        <w:tc>
          <w:tcPr>
            <w:tcW w:w="1224" w:type="dxa"/>
            <w:shd w:val="clear" w:color="auto" w:fill="D9D9D9" w:themeFill="background1" w:themeFillShade="D9"/>
          </w:tcPr>
          <w:p w14:paraId="6198778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12D8E9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BC3306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A25F16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C74E0E3" w14:textId="77777777">
        <w:tc>
          <w:tcPr>
            <w:tcW w:w="1224" w:type="dxa"/>
          </w:tcPr>
          <w:p w14:paraId="398CF033"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6EE7969D"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589E6D1"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668BB6A"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0AEAA309"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667D355B"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tc>
      </w:tr>
    </w:tbl>
    <w:p w14:paraId="5AE455D4" w14:textId="77777777" w:rsidR="00BB75E2" w:rsidRDefault="009A49DB">
      <w:pPr>
        <w:pStyle w:val="Heading3"/>
      </w:pPr>
      <w:r>
        <w:rPr>
          <w:rFonts w:hint="eastAsia"/>
        </w:rPr>
        <w:t>The I2C type setting</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B80B315" w14:textId="77777777">
        <w:trPr>
          <w:tblHeader/>
        </w:trPr>
        <w:tc>
          <w:tcPr>
            <w:tcW w:w="1224" w:type="dxa"/>
            <w:shd w:val="clear" w:color="auto" w:fill="D9D9D9" w:themeFill="background1" w:themeFillShade="D9"/>
          </w:tcPr>
          <w:p w14:paraId="04BD9F7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99BCFA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97A2CA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F11088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ED10AC8" w14:textId="77777777">
        <w:tc>
          <w:tcPr>
            <w:tcW w:w="1224" w:type="dxa"/>
          </w:tcPr>
          <w:p w14:paraId="3362DB29" w14:textId="77777777" w:rsidR="00BB75E2" w:rsidRDefault="009A49DB">
            <w:pPr>
              <w:autoSpaceDE w:val="0"/>
              <w:autoSpaceDN w:val="0"/>
              <w:adjustRightInd w:val="0"/>
              <w:ind w:firstLineChars="0" w:firstLine="0"/>
              <w:jc w:val="left"/>
              <w:rPr>
                <w:rFonts w:cs="Arial"/>
                <w:szCs w:val="18"/>
              </w:rPr>
            </w:pPr>
            <w:r>
              <w:rPr>
                <w:rFonts w:cs="Arial" w:hint="eastAsia"/>
                <w:szCs w:val="18"/>
              </w:rPr>
              <w:t>42</w:t>
            </w:r>
          </w:p>
        </w:tc>
        <w:tc>
          <w:tcPr>
            <w:tcW w:w="2268" w:type="dxa"/>
          </w:tcPr>
          <w:p w14:paraId="727E860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AE8244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6C506D2" w14:textId="77777777" w:rsidR="00BB75E2" w:rsidRDefault="009A49DB">
            <w:pPr>
              <w:autoSpaceDE w:val="0"/>
              <w:autoSpaceDN w:val="0"/>
              <w:adjustRightInd w:val="0"/>
              <w:ind w:firstLineChars="0" w:firstLine="0"/>
              <w:jc w:val="left"/>
              <w:rPr>
                <w:rFonts w:cs="Arial"/>
                <w:szCs w:val="18"/>
              </w:rPr>
            </w:pPr>
            <w:r>
              <w:rPr>
                <w:rFonts w:cs="Arial" w:hint="eastAsia"/>
                <w:szCs w:val="18"/>
              </w:rPr>
              <w:t>0: Type 0</w:t>
            </w:r>
          </w:p>
          <w:p w14:paraId="3FA37B55" w14:textId="77777777" w:rsidR="00BB75E2" w:rsidRDefault="009A49DB">
            <w:pPr>
              <w:autoSpaceDE w:val="0"/>
              <w:autoSpaceDN w:val="0"/>
              <w:adjustRightInd w:val="0"/>
              <w:ind w:firstLineChars="0" w:firstLine="0"/>
              <w:jc w:val="left"/>
              <w:rPr>
                <w:rFonts w:cs="Arial"/>
                <w:szCs w:val="18"/>
              </w:rPr>
            </w:pPr>
            <w:r>
              <w:rPr>
                <w:rFonts w:cs="Arial" w:hint="eastAsia"/>
                <w:szCs w:val="18"/>
              </w:rPr>
              <w:t>1: Type 1</w:t>
            </w:r>
          </w:p>
          <w:p w14:paraId="7DBF4BEF" w14:textId="77777777" w:rsidR="00BB75E2" w:rsidRDefault="009A49DB">
            <w:pPr>
              <w:autoSpaceDE w:val="0"/>
              <w:autoSpaceDN w:val="0"/>
              <w:adjustRightInd w:val="0"/>
              <w:ind w:firstLineChars="0" w:firstLine="0"/>
              <w:jc w:val="left"/>
              <w:rPr>
                <w:rFonts w:cs="Arial"/>
                <w:szCs w:val="18"/>
              </w:rPr>
            </w:pPr>
            <w:r>
              <w:rPr>
                <w:rFonts w:cs="Arial" w:hint="eastAsia"/>
                <w:szCs w:val="18"/>
              </w:rPr>
              <w:t>2: Type 2</w:t>
            </w:r>
          </w:p>
        </w:tc>
      </w:tr>
    </w:tbl>
    <w:p w14:paraId="24977758" w14:textId="77777777" w:rsidR="00BB75E2" w:rsidRDefault="009A49DB">
      <w:pPr>
        <w:pStyle w:val="Heading3"/>
      </w:pPr>
      <w:r>
        <w:rPr>
          <w:rFonts w:hint="eastAsia"/>
        </w:rPr>
        <w:t>The I2C type to set the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23A00107" w14:textId="77777777">
        <w:trPr>
          <w:tblHeader/>
        </w:trPr>
        <w:tc>
          <w:tcPr>
            <w:tcW w:w="1224" w:type="dxa"/>
            <w:shd w:val="clear" w:color="auto" w:fill="D9D9D9" w:themeFill="background1" w:themeFillShade="D9"/>
          </w:tcPr>
          <w:p w14:paraId="61CA38E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5F57F7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626A1C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3197B6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3BE4079" w14:textId="77777777">
        <w:tc>
          <w:tcPr>
            <w:tcW w:w="1224" w:type="dxa"/>
          </w:tcPr>
          <w:p w14:paraId="4C541E84"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522397E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A874C9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392F8C0"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685DD628"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72EDB8D6"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24D8D0B2"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p w14:paraId="2CCB0652" w14:textId="77777777" w:rsidR="00BB75E2" w:rsidRDefault="009A49DB">
            <w:pPr>
              <w:autoSpaceDE w:val="0"/>
              <w:autoSpaceDN w:val="0"/>
              <w:adjustRightInd w:val="0"/>
              <w:ind w:firstLineChars="0" w:firstLine="0"/>
              <w:jc w:val="left"/>
              <w:rPr>
                <w:rFonts w:cs="Arial"/>
                <w:szCs w:val="18"/>
              </w:rPr>
            </w:pPr>
            <w:r>
              <w:rPr>
                <w:rFonts w:cs="Arial" w:hint="eastAsia"/>
                <w:szCs w:val="18"/>
              </w:rPr>
              <w:t>3: Internal software error</w:t>
            </w:r>
          </w:p>
        </w:tc>
      </w:tr>
    </w:tbl>
    <w:p w14:paraId="34BC1CC7" w14:textId="77777777" w:rsidR="00BB75E2" w:rsidRDefault="009A49DB">
      <w:pPr>
        <w:pStyle w:val="Heading3"/>
      </w:pPr>
      <w:r>
        <w:rPr>
          <w:rFonts w:hint="eastAsia"/>
        </w:rPr>
        <w:t>The I2C power amplifier information is read</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6D6AD6A" w14:textId="77777777">
        <w:trPr>
          <w:tblHeader/>
        </w:trPr>
        <w:tc>
          <w:tcPr>
            <w:tcW w:w="1224" w:type="dxa"/>
            <w:shd w:val="clear" w:color="auto" w:fill="D9D9D9" w:themeFill="background1" w:themeFillShade="D9"/>
          </w:tcPr>
          <w:p w14:paraId="2FA8C85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919DD4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04C12A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173E9A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940482E" w14:textId="77777777">
        <w:tc>
          <w:tcPr>
            <w:tcW w:w="1224" w:type="dxa"/>
          </w:tcPr>
          <w:p w14:paraId="34C792E0" w14:textId="77777777" w:rsidR="00BB75E2" w:rsidRDefault="009A49DB">
            <w:pPr>
              <w:autoSpaceDE w:val="0"/>
              <w:autoSpaceDN w:val="0"/>
              <w:adjustRightInd w:val="0"/>
              <w:ind w:firstLineChars="0" w:firstLine="0"/>
              <w:jc w:val="left"/>
              <w:rPr>
                <w:rFonts w:cs="Arial"/>
                <w:szCs w:val="18"/>
              </w:rPr>
            </w:pPr>
            <w:r>
              <w:rPr>
                <w:rFonts w:cs="Arial" w:hint="eastAsia"/>
                <w:sz w:val="22"/>
                <w:szCs w:val="18"/>
              </w:rPr>
              <w:t>43</w:t>
            </w:r>
          </w:p>
        </w:tc>
        <w:tc>
          <w:tcPr>
            <w:tcW w:w="2268" w:type="dxa"/>
          </w:tcPr>
          <w:p w14:paraId="675A6D4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131EDE5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24557A6" w14:textId="77777777" w:rsidR="00BB75E2" w:rsidRDefault="009A49DB">
            <w:pPr>
              <w:autoSpaceDE w:val="0"/>
              <w:autoSpaceDN w:val="0"/>
              <w:adjustRightInd w:val="0"/>
              <w:ind w:firstLineChars="0" w:firstLine="0"/>
              <w:jc w:val="left"/>
              <w:rPr>
                <w:rFonts w:cs="Arial"/>
                <w:szCs w:val="18"/>
              </w:rPr>
            </w:pPr>
            <w:r>
              <w:rPr>
                <w:rFonts w:cs="Arial" w:hint="eastAsia"/>
                <w:szCs w:val="18"/>
              </w:rPr>
              <w:t>address</w:t>
            </w:r>
          </w:p>
        </w:tc>
      </w:tr>
      <w:tr w:rsidR="00BB75E2" w14:paraId="137CBD73" w14:textId="77777777">
        <w:tc>
          <w:tcPr>
            <w:tcW w:w="1224" w:type="dxa"/>
          </w:tcPr>
          <w:p w14:paraId="121DF47D" w14:textId="77777777" w:rsidR="00BB75E2" w:rsidRDefault="009A49DB">
            <w:pPr>
              <w:autoSpaceDE w:val="0"/>
              <w:autoSpaceDN w:val="0"/>
              <w:adjustRightInd w:val="0"/>
              <w:ind w:firstLineChars="0" w:firstLine="0"/>
              <w:jc w:val="left"/>
              <w:rPr>
                <w:rFonts w:cs="Arial"/>
                <w:sz w:val="22"/>
                <w:szCs w:val="18"/>
              </w:rPr>
            </w:pPr>
            <w:r>
              <w:rPr>
                <w:rFonts w:cs="Arial" w:hint="eastAsia"/>
                <w:sz w:val="22"/>
                <w:szCs w:val="18"/>
              </w:rPr>
              <w:t>45</w:t>
            </w:r>
          </w:p>
        </w:tc>
        <w:tc>
          <w:tcPr>
            <w:tcW w:w="2268" w:type="dxa"/>
          </w:tcPr>
          <w:p w14:paraId="223928D8" w14:textId="77777777" w:rsidR="00BB75E2" w:rsidRDefault="009A49DB">
            <w:pPr>
              <w:autoSpaceDE w:val="0"/>
              <w:autoSpaceDN w:val="0"/>
              <w:adjustRightInd w:val="0"/>
              <w:ind w:firstLineChars="0" w:firstLine="0"/>
              <w:jc w:val="left"/>
              <w:rPr>
                <w:rFonts w:cs="Arial"/>
                <w:szCs w:val="18"/>
              </w:rPr>
            </w:pPr>
            <w:r>
              <w:rPr>
                <w:rFonts w:cs="Arial" w:hint="eastAsia"/>
                <w:szCs w:val="18"/>
              </w:rPr>
              <w:t>uin8_t</w:t>
            </w:r>
          </w:p>
        </w:tc>
        <w:tc>
          <w:tcPr>
            <w:tcW w:w="1843" w:type="dxa"/>
          </w:tcPr>
          <w:p w14:paraId="05E09A4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48A2A12" w14:textId="77777777" w:rsidR="00BB75E2" w:rsidRDefault="009A49DB">
            <w:pPr>
              <w:autoSpaceDE w:val="0"/>
              <w:autoSpaceDN w:val="0"/>
              <w:adjustRightInd w:val="0"/>
              <w:ind w:firstLineChars="0" w:firstLine="0"/>
              <w:jc w:val="left"/>
              <w:rPr>
                <w:rFonts w:cs="Arial"/>
                <w:szCs w:val="18"/>
              </w:rPr>
            </w:pPr>
            <w:r>
              <w:rPr>
                <w:rFonts w:cs="Arial" w:hint="eastAsia"/>
                <w:szCs w:val="18"/>
              </w:rPr>
              <w:t>The length of the acquisition</w:t>
            </w:r>
          </w:p>
        </w:tc>
      </w:tr>
    </w:tbl>
    <w:p w14:paraId="337C8E24" w14:textId="77777777" w:rsidR="00BB75E2" w:rsidRDefault="009A49DB">
      <w:pPr>
        <w:pStyle w:val="Heading3"/>
      </w:pPr>
      <w:r>
        <w:rPr>
          <w:rFonts w:hint="eastAsia"/>
        </w:rPr>
        <w:t>The I2C power amplifier information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6C83CC1" w14:textId="77777777">
        <w:trPr>
          <w:tblHeader/>
        </w:trPr>
        <w:tc>
          <w:tcPr>
            <w:tcW w:w="1224" w:type="dxa"/>
            <w:shd w:val="clear" w:color="auto" w:fill="D9D9D9" w:themeFill="background1" w:themeFillShade="D9"/>
          </w:tcPr>
          <w:p w14:paraId="4C65B8B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56D3DA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AE3B17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C1D300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448438C" w14:textId="77777777">
        <w:tc>
          <w:tcPr>
            <w:tcW w:w="1224" w:type="dxa"/>
          </w:tcPr>
          <w:p w14:paraId="5ACFAB80" w14:textId="77777777" w:rsidR="00BB75E2" w:rsidRDefault="009A49DB">
            <w:pPr>
              <w:autoSpaceDE w:val="0"/>
              <w:autoSpaceDN w:val="0"/>
              <w:adjustRightInd w:val="0"/>
              <w:ind w:firstLineChars="0" w:firstLine="0"/>
              <w:jc w:val="left"/>
              <w:rPr>
                <w:rFonts w:cs="Arial"/>
                <w:szCs w:val="18"/>
              </w:rPr>
            </w:pPr>
            <w:r>
              <w:rPr>
                <w:rFonts w:cs="Arial" w:hint="eastAsia"/>
                <w:sz w:val="22"/>
                <w:szCs w:val="18"/>
              </w:rPr>
              <w:t>44</w:t>
            </w:r>
          </w:p>
        </w:tc>
        <w:tc>
          <w:tcPr>
            <w:tcW w:w="2268" w:type="dxa"/>
          </w:tcPr>
          <w:p w14:paraId="6BF34336"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6E66562A"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7048AA8" w14:textId="77777777" w:rsidR="00BB75E2" w:rsidRDefault="009A49DB">
            <w:pPr>
              <w:autoSpaceDE w:val="0"/>
              <w:autoSpaceDN w:val="0"/>
              <w:adjustRightInd w:val="0"/>
              <w:ind w:firstLineChars="0" w:firstLine="0"/>
              <w:jc w:val="left"/>
              <w:rPr>
                <w:rFonts w:cs="Arial"/>
                <w:szCs w:val="18"/>
              </w:rPr>
            </w:pPr>
            <w:r>
              <w:rPr>
                <w:rFonts w:cs="Arial" w:hint="eastAsia"/>
                <w:szCs w:val="18"/>
              </w:rPr>
              <w:t>Content (bring the content when the return code is 0)</w:t>
            </w:r>
          </w:p>
        </w:tc>
      </w:tr>
      <w:tr w:rsidR="00BB75E2" w14:paraId="402DEA13" w14:textId="77777777">
        <w:tc>
          <w:tcPr>
            <w:tcW w:w="1224" w:type="dxa"/>
          </w:tcPr>
          <w:p w14:paraId="535416A5" w14:textId="77777777" w:rsidR="00BB75E2" w:rsidRDefault="009A49DB">
            <w:pPr>
              <w:autoSpaceDE w:val="0"/>
              <w:autoSpaceDN w:val="0"/>
              <w:adjustRightInd w:val="0"/>
              <w:ind w:firstLineChars="0" w:firstLine="0"/>
              <w:jc w:val="left"/>
              <w:rPr>
                <w:rFonts w:cs="Arial"/>
                <w:sz w:val="22"/>
                <w:szCs w:val="18"/>
              </w:rPr>
            </w:pPr>
            <w:r>
              <w:rPr>
                <w:rFonts w:cs="Arial" w:hint="eastAsia"/>
                <w:sz w:val="22"/>
                <w:szCs w:val="18"/>
              </w:rPr>
              <w:t>2</w:t>
            </w:r>
          </w:p>
        </w:tc>
        <w:tc>
          <w:tcPr>
            <w:tcW w:w="2268" w:type="dxa"/>
          </w:tcPr>
          <w:p w14:paraId="5BF5880A"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570C82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2BAE51F"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56F49A38"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0: Success</w:t>
            </w:r>
          </w:p>
          <w:p w14:paraId="00CD4CE3"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5F0B5237"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p w14:paraId="505DF933" w14:textId="77777777" w:rsidR="00BB75E2" w:rsidRDefault="009A49DB">
            <w:pPr>
              <w:autoSpaceDE w:val="0"/>
              <w:autoSpaceDN w:val="0"/>
              <w:adjustRightInd w:val="0"/>
              <w:ind w:firstLineChars="0" w:firstLine="0"/>
              <w:jc w:val="left"/>
              <w:rPr>
                <w:rFonts w:cs="Arial"/>
                <w:szCs w:val="18"/>
              </w:rPr>
            </w:pPr>
            <w:r>
              <w:rPr>
                <w:rFonts w:cs="Arial" w:hint="eastAsia"/>
                <w:szCs w:val="18"/>
              </w:rPr>
              <w:t>3: Software error</w:t>
            </w:r>
          </w:p>
        </w:tc>
      </w:tr>
    </w:tbl>
    <w:p w14:paraId="3C79BEDB" w14:textId="77777777" w:rsidR="00BB75E2" w:rsidRDefault="009A49DB">
      <w:pPr>
        <w:pStyle w:val="Heading3"/>
      </w:pPr>
      <w:r>
        <w:rPr>
          <w:rFonts w:hint="eastAsia"/>
        </w:rPr>
        <w:lastRenderedPageBreak/>
        <w:t>I2C power amplifier information write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FD51945" w14:textId="77777777">
        <w:trPr>
          <w:tblHeader/>
        </w:trPr>
        <w:tc>
          <w:tcPr>
            <w:tcW w:w="1224" w:type="dxa"/>
            <w:shd w:val="clear" w:color="auto" w:fill="D9D9D9" w:themeFill="background1" w:themeFillShade="D9"/>
          </w:tcPr>
          <w:p w14:paraId="259BBD3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2B7934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79A7EA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CFAE2A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002B699" w14:textId="77777777">
        <w:tc>
          <w:tcPr>
            <w:tcW w:w="1224" w:type="dxa"/>
          </w:tcPr>
          <w:p w14:paraId="2D3763A7" w14:textId="77777777" w:rsidR="00BB75E2" w:rsidRDefault="009A49DB">
            <w:pPr>
              <w:autoSpaceDE w:val="0"/>
              <w:autoSpaceDN w:val="0"/>
              <w:adjustRightInd w:val="0"/>
              <w:ind w:firstLineChars="0" w:firstLine="0"/>
              <w:jc w:val="left"/>
              <w:rPr>
                <w:rFonts w:cs="Arial"/>
                <w:szCs w:val="18"/>
              </w:rPr>
            </w:pPr>
            <w:r>
              <w:rPr>
                <w:rFonts w:cs="Arial" w:hint="eastAsia"/>
                <w:sz w:val="22"/>
                <w:szCs w:val="18"/>
              </w:rPr>
              <w:t>43</w:t>
            </w:r>
          </w:p>
        </w:tc>
        <w:tc>
          <w:tcPr>
            <w:tcW w:w="2268" w:type="dxa"/>
          </w:tcPr>
          <w:p w14:paraId="40F6D39C"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820EE9F"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026F39A2" w14:textId="77777777" w:rsidR="00BB75E2" w:rsidRDefault="009A49DB">
            <w:pPr>
              <w:autoSpaceDE w:val="0"/>
              <w:autoSpaceDN w:val="0"/>
              <w:adjustRightInd w:val="0"/>
              <w:ind w:firstLineChars="0" w:firstLine="0"/>
              <w:jc w:val="left"/>
              <w:rPr>
                <w:rFonts w:cs="Arial"/>
                <w:szCs w:val="18"/>
              </w:rPr>
            </w:pPr>
            <w:r>
              <w:rPr>
                <w:rFonts w:cs="Arial" w:hint="eastAsia"/>
                <w:szCs w:val="18"/>
              </w:rPr>
              <w:t>address</w:t>
            </w:r>
          </w:p>
        </w:tc>
      </w:tr>
      <w:tr w:rsidR="00BB75E2" w14:paraId="29A0D5C6" w14:textId="77777777">
        <w:tc>
          <w:tcPr>
            <w:tcW w:w="1224" w:type="dxa"/>
          </w:tcPr>
          <w:p w14:paraId="0323CEA6" w14:textId="77777777" w:rsidR="00BB75E2" w:rsidRDefault="009A49DB">
            <w:pPr>
              <w:autoSpaceDE w:val="0"/>
              <w:autoSpaceDN w:val="0"/>
              <w:adjustRightInd w:val="0"/>
              <w:ind w:firstLineChars="0" w:firstLine="0"/>
              <w:jc w:val="left"/>
              <w:rPr>
                <w:rFonts w:cs="Arial"/>
                <w:sz w:val="22"/>
                <w:szCs w:val="18"/>
              </w:rPr>
            </w:pPr>
            <w:r>
              <w:rPr>
                <w:rFonts w:cs="Arial" w:hint="eastAsia"/>
                <w:sz w:val="22"/>
                <w:szCs w:val="18"/>
              </w:rPr>
              <w:t>44</w:t>
            </w:r>
          </w:p>
        </w:tc>
        <w:tc>
          <w:tcPr>
            <w:tcW w:w="2268" w:type="dxa"/>
          </w:tcPr>
          <w:p w14:paraId="0FBB7039"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24CCED0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4AF06B2" w14:textId="77777777" w:rsidR="00BB75E2" w:rsidRDefault="009A49DB">
            <w:pPr>
              <w:autoSpaceDE w:val="0"/>
              <w:autoSpaceDN w:val="0"/>
              <w:adjustRightInd w:val="0"/>
              <w:ind w:firstLineChars="0" w:firstLine="0"/>
              <w:jc w:val="left"/>
              <w:rPr>
                <w:rFonts w:cs="Arial"/>
                <w:szCs w:val="18"/>
              </w:rPr>
            </w:pPr>
            <w:r>
              <w:rPr>
                <w:rFonts w:cs="Arial" w:hint="eastAsia"/>
                <w:szCs w:val="18"/>
              </w:rPr>
              <w:t>content</w:t>
            </w:r>
          </w:p>
        </w:tc>
      </w:tr>
    </w:tbl>
    <w:p w14:paraId="1A35D11E" w14:textId="77777777" w:rsidR="00BB75E2" w:rsidRDefault="009A49DB">
      <w:pPr>
        <w:pStyle w:val="Heading3"/>
      </w:pPr>
      <w:r>
        <w:rPr>
          <w:rFonts w:hint="eastAsia"/>
        </w:rPr>
        <w:t>The I2C power amplifier information writes to the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A2FBD6C" w14:textId="77777777">
        <w:trPr>
          <w:tblHeader/>
        </w:trPr>
        <w:tc>
          <w:tcPr>
            <w:tcW w:w="1224" w:type="dxa"/>
            <w:shd w:val="clear" w:color="auto" w:fill="D9D9D9" w:themeFill="background1" w:themeFillShade="D9"/>
          </w:tcPr>
          <w:p w14:paraId="1DA42A9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E03A42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CBD1AD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DBBD6E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670510A" w14:textId="77777777">
        <w:tc>
          <w:tcPr>
            <w:tcW w:w="1224" w:type="dxa"/>
          </w:tcPr>
          <w:p w14:paraId="7482B4EB"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55638FA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78B1CA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5ED675AD"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646D4D3B"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5038B30A"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2A3961F9"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4DE1E6B1" w14:textId="77777777" w:rsidR="00BB75E2" w:rsidRDefault="009A49DB">
      <w:pPr>
        <w:pStyle w:val="Heading3"/>
      </w:pPr>
      <w:r>
        <w:rPr>
          <w:rFonts w:hint="eastAsia"/>
        </w:rPr>
        <w:t>Configure the STD transmission power</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6C4C851" w14:textId="77777777">
        <w:trPr>
          <w:tblHeader/>
        </w:trPr>
        <w:tc>
          <w:tcPr>
            <w:tcW w:w="1224" w:type="dxa"/>
            <w:shd w:val="clear" w:color="auto" w:fill="D9D9D9" w:themeFill="background1" w:themeFillShade="D9"/>
          </w:tcPr>
          <w:p w14:paraId="6E5BEA1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73073B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8D4C50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598175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01626066" w14:textId="77777777">
        <w:tc>
          <w:tcPr>
            <w:tcW w:w="1224" w:type="dxa"/>
          </w:tcPr>
          <w:p w14:paraId="46457F20" w14:textId="77777777" w:rsidR="00BB75E2" w:rsidRDefault="009A49DB">
            <w:pPr>
              <w:autoSpaceDE w:val="0"/>
              <w:autoSpaceDN w:val="0"/>
              <w:adjustRightInd w:val="0"/>
              <w:ind w:firstLineChars="0" w:firstLine="0"/>
              <w:jc w:val="left"/>
              <w:rPr>
                <w:rFonts w:cs="Arial"/>
                <w:szCs w:val="18"/>
              </w:rPr>
            </w:pPr>
            <w:r>
              <w:rPr>
                <w:rFonts w:cs="Arial" w:hint="eastAsia"/>
                <w:szCs w:val="18"/>
              </w:rPr>
              <w:t>57</w:t>
            </w:r>
          </w:p>
        </w:tc>
        <w:tc>
          <w:tcPr>
            <w:tcW w:w="2268" w:type="dxa"/>
          </w:tcPr>
          <w:p w14:paraId="732AD533"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4D41F8E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6F71EB8" w14:textId="77777777" w:rsidR="00BB75E2" w:rsidRDefault="009A49DB">
            <w:pPr>
              <w:autoSpaceDE w:val="0"/>
              <w:autoSpaceDN w:val="0"/>
              <w:adjustRightInd w:val="0"/>
              <w:ind w:firstLineChars="0" w:firstLine="0"/>
              <w:jc w:val="left"/>
              <w:rPr>
                <w:rFonts w:cs="Arial"/>
                <w:szCs w:val="18"/>
              </w:rPr>
            </w:pPr>
            <w:r>
              <w:rPr>
                <w:rFonts w:cs="Arial" w:hint="eastAsia"/>
                <w:szCs w:val="18"/>
              </w:rPr>
              <w:t>transmitting power</w:t>
            </w:r>
          </w:p>
        </w:tc>
      </w:tr>
    </w:tbl>
    <w:p w14:paraId="3618DDBB" w14:textId="77777777" w:rsidR="00BB75E2" w:rsidRDefault="009A49DB">
      <w:pPr>
        <w:pStyle w:val="Heading3"/>
      </w:pPr>
      <w:r>
        <w:rPr>
          <w:rFonts w:hint="eastAsia"/>
        </w:rPr>
        <w:t>Configure STD send power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C50F037" w14:textId="77777777">
        <w:trPr>
          <w:tblHeader/>
        </w:trPr>
        <w:tc>
          <w:tcPr>
            <w:tcW w:w="1224" w:type="dxa"/>
            <w:shd w:val="clear" w:color="auto" w:fill="D9D9D9" w:themeFill="background1" w:themeFillShade="D9"/>
          </w:tcPr>
          <w:p w14:paraId="72FF1D0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008C55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B8899D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28390A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1DFC7A6" w14:textId="77777777">
        <w:tc>
          <w:tcPr>
            <w:tcW w:w="1224" w:type="dxa"/>
          </w:tcPr>
          <w:p w14:paraId="481C6BDC"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0562B6C2"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709F02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34F643C"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67C517A1"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0F28606C"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1B07B60D"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50FAE440" w14:textId="77777777" w:rsidR="00BB75E2" w:rsidRDefault="009A49DB">
      <w:pPr>
        <w:pStyle w:val="Heading3"/>
      </w:pPr>
      <w:r>
        <w:rPr>
          <w:rFonts w:hint="eastAsia"/>
        </w:rPr>
        <w:t>Obtain the STD transmission power</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A502854" w14:textId="77777777">
        <w:trPr>
          <w:tblHeader/>
        </w:trPr>
        <w:tc>
          <w:tcPr>
            <w:tcW w:w="1224" w:type="dxa"/>
            <w:shd w:val="clear" w:color="auto" w:fill="D9D9D9" w:themeFill="background1" w:themeFillShade="D9"/>
          </w:tcPr>
          <w:p w14:paraId="441346E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29351E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58BAB44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0DA411E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164E451" w14:textId="77777777">
        <w:tc>
          <w:tcPr>
            <w:tcW w:w="1224" w:type="dxa"/>
          </w:tcPr>
          <w:p w14:paraId="2028150E" w14:textId="77777777" w:rsidR="00BB75E2" w:rsidRDefault="009A49DB">
            <w:pPr>
              <w:autoSpaceDE w:val="0"/>
              <w:autoSpaceDN w:val="0"/>
              <w:adjustRightInd w:val="0"/>
              <w:ind w:firstLineChars="0" w:firstLine="0"/>
              <w:jc w:val="left"/>
              <w:rPr>
                <w:rFonts w:cs="Arial"/>
                <w:szCs w:val="18"/>
              </w:rPr>
            </w:pPr>
            <w:r>
              <w:rPr>
                <w:rFonts w:cs="Arial" w:hint="eastAsia"/>
                <w:szCs w:val="18"/>
              </w:rPr>
              <w:t>not have</w:t>
            </w:r>
          </w:p>
        </w:tc>
        <w:tc>
          <w:tcPr>
            <w:tcW w:w="2268" w:type="dxa"/>
          </w:tcPr>
          <w:p w14:paraId="3CBC7B33" w14:textId="77777777" w:rsidR="00BB75E2" w:rsidRDefault="00BB75E2">
            <w:pPr>
              <w:autoSpaceDE w:val="0"/>
              <w:autoSpaceDN w:val="0"/>
              <w:adjustRightInd w:val="0"/>
              <w:ind w:firstLineChars="0" w:firstLine="0"/>
              <w:jc w:val="left"/>
              <w:rPr>
                <w:rFonts w:cs="Arial"/>
                <w:szCs w:val="18"/>
              </w:rPr>
            </w:pPr>
          </w:p>
        </w:tc>
        <w:tc>
          <w:tcPr>
            <w:tcW w:w="1843" w:type="dxa"/>
          </w:tcPr>
          <w:p w14:paraId="25CF2773" w14:textId="77777777" w:rsidR="00BB75E2" w:rsidRDefault="00BB75E2">
            <w:pPr>
              <w:autoSpaceDE w:val="0"/>
              <w:autoSpaceDN w:val="0"/>
              <w:adjustRightInd w:val="0"/>
              <w:ind w:firstLineChars="0" w:firstLine="0"/>
              <w:jc w:val="left"/>
              <w:rPr>
                <w:rFonts w:cs="Arial"/>
                <w:szCs w:val="18"/>
              </w:rPr>
            </w:pPr>
          </w:p>
        </w:tc>
        <w:tc>
          <w:tcPr>
            <w:tcW w:w="3452" w:type="dxa"/>
          </w:tcPr>
          <w:p w14:paraId="17292B0A" w14:textId="77777777" w:rsidR="00BB75E2" w:rsidRDefault="00BB75E2">
            <w:pPr>
              <w:autoSpaceDE w:val="0"/>
              <w:autoSpaceDN w:val="0"/>
              <w:adjustRightInd w:val="0"/>
              <w:ind w:firstLineChars="0" w:firstLine="0"/>
              <w:jc w:val="left"/>
              <w:rPr>
                <w:rFonts w:cs="Arial"/>
                <w:szCs w:val="18"/>
              </w:rPr>
            </w:pPr>
          </w:p>
        </w:tc>
      </w:tr>
    </w:tbl>
    <w:p w14:paraId="3697CE6B" w14:textId="77777777" w:rsidR="00BB75E2" w:rsidRDefault="009A49DB">
      <w:pPr>
        <w:pStyle w:val="Heading3"/>
      </w:pPr>
      <w:r>
        <w:rPr>
          <w:rFonts w:hint="eastAsia"/>
        </w:rPr>
        <w:lastRenderedPageBreak/>
        <w:t>Return to the STD transmission power</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4E71C68" w14:textId="77777777">
        <w:trPr>
          <w:tblHeader/>
        </w:trPr>
        <w:tc>
          <w:tcPr>
            <w:tcW w:w="1224" w:type="dxa"/>
            <w:shd w:val="clear" w:color="auto" w:fill="D9D9D9" w:themeFill="background1" w:themeFillShade="D9"/>
          </w:tcPr>
          <w:p w14:paraId="78D6B44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5FCF576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0598A4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61B6B0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AB635F9" w14:textId="77777777">
        <w:tc>
          <w:tcPr>
            <w:tcW w:w="1224" w:type="dxa"/>
          </w:tcPr>
          <w:p w14:paraId="0139824C" w14:textId="77777777" w:rsidR="00BB75E2" w:rsidRDefault="009A49DB">
            <w:pPr>
              <w:autoSpaceDE w:val="0"/>
              <w:autoSpaceDN w:val="0"/>
              <w:adjustRightInd w:val="0"/>
              <w:ind w:firstLineChars="0" w:firstLine="0"/>
              <w:jc w:val="left"/>
              <w:rPr>
                <w:rFonts w:cs="Arial"/>
                <w:szCs w:val="18"/>
              </w:rPr>
            </w:pPr>
            <w:r>
              <w:rPr>
                <w:rFonts w:cs="Arial" w:hint="eastAsia"/>
                <w:szCs w:val="18"/>
              </w:rPr>
              <w:t>57</w:t>
            </w:r>
          </w:p>
        </w:tc>
        <w:tc>
          <w:tcPr>
            <w:tcW w:w="2268" w:type="dxa"/>
          </w:tcPr>
          <w:p w14:paraId="16486026"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19D50A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B2CA4AC" w14:textId="77777777" w:rsidR="00BB75E2" w:rsidRDefault="009A49DB">
            <w:pPr>
              <w:autoSpaceDE w:val="0"/>
              <w:autoSpaceDN w:val="0"/>
              <w:adjustRightInd w:val="0"/>
              <w:ind w:firstLineChars="0" w:firstLine="0"/>
              <w:jc w:val="left"/>
              <w:rPr>
                <w:rFonts w:cs="Arial"/>
                <w:szCs w:val="18"/>
              </w:rPr>
            </w:pPr>
            <w:r>
              <w:rPr>
                <w:rFonts w:cs="Arial" w:hint="eastAsia"/>
                <w:szCs w:val="18"/>
              </w:rPr>
              <w:t>transmitting power</w:t>
            </w:r>
          </w:p>
        </w:tc>
      </w:tr>
    </w:tbl>
    <w:p w14:paraId="7B4162FA" w14:textId="77777777" w:rsidR="00BB75E2" w:rsidRDefault="009A49DB">
      <w:pPr>
        <w:pStyle w:val="Heading3"/>
      </w:pPr>
      <w:r>
        <w:rPr>
          <w:rFonts w:hint="eastAsia"/>
        </w:rPr>
        <w:t>Get the STD DBM value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C556806" w14:textId="77777777">
        <w:trPr>
          <w:tblHeader/>
        </w:trPr>
        <w:tc>
          <w:tcPr>
            <w:tcW w:w="1224" w:type="dxa"/>
            <w:shd w:val="clear" w:color="auto" w:fill="D9D9D9" w:themeFill="background1" w:themeFillShade="D9"/>
          </w:tcPr>
          <w:p w14:paraId="167F02A4"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194FDC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BD7CD7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0F183A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DF10207" w14:textId="77777777">
        <w:tc>
          <w:tcPr>
            <w:tcW w:w="1224" w:type="dxa"/>
          </w:tcPr>
          <w:p w14:paraId="5384A8C3" w14:textId="77777777" w:rsidR="00BB75E2" w:rsidRDefault="009A49DB">
            <w:pPr>
              <w:autoSpaceDE w:val="0"/>
              <w:autoSpaceDN w:val="0"/>
              <w:adjustRightInd w:val="0"/>
              <w:ind w:firstLineChars="0" w:firstLine="0"/>
              <w:jc w:val="left"/>
              <w:rPr>
                <w:rFonts w:cs="Arial"/>
                <w:szCs w:val="18"/>
              </w:rPr>
            </w:pPr>
            <w:r>
              <w:rPr>
                <w:rFonts w:cs="Arial" w:hint="eastAsia"/>
                <w:szCs w:val="18"/>
              </w:rPr>
              <w:t>not have</w:t>
            </w:r>
          </w:p>
        </w:tc>
        <w:tc>
          <w:tcPr>
            <w:tcW w:w="2268" w:type="dxa"/>
          </w:tcPr>
          <w:p w14:paraId="234B20FA" w14:textId="77777777" w:rsidR="00BB75E2" w:rsidRDefault="00BB75E2">
            <w:pPr>
              <w:autoSpaceDE w:val="0"/>
              <w:autoSpaceDN w:val="0"/>
              <w:adjustRightInd w:val="0"/>
              <w:ind w:firstLineChars="0" w:firstLine="0"/>
              <w:jc w:val="left"/>
              <w:rPr>
                <w:rFonts w:cs="Arial"/>
                <w:szCs w:val="18"/>
              </w:rPr>
            </w:pPr>
          </w:p>
        </w:tc>
        <w:tc>
          <w:tcPr>
            <w:tcW w:w="1843" w:type="dxa"/>
          </w:tcPr>
          <w:p w14:paraId="143CCC06" w14:textId="77777777" w:rsidR="00BB75E2" w:rsidRDefault="00BB75E2">
            <w:pPr>
              <w:autoSpaceDE w:val="0"/>
              <w:autoSpaceDN w:val="0"/>
              <w:adjustRightInd w:val="0"/>
              <w:ind w:firstLineChars="0" w:firstLine="0"/>
              <w:jc w:val="left"/>
              <w:rPr>
                <w:rFonts w:cs="Arial"/>
                <w:szCs w:val="18"/>
              </w:rPr>
            </w:pPr>
          </w:p>
        </w:tc>
        <w:tc>
          <w:tcPr>
            <w:tcW w:w="3452" w:type="dxa"/>
          </w:tcPr>
          <w:p w14:paraId="7B6BB44E" w14:textId="77777777" w:rsidR="00BB75E2" w:rsidRDefault="00BB75E2">
            <w:pPr>
              <w:autoSpaceDE w:val="0"/>
              <w:autoSpaceDN w:val="0"/>
              <w:adjustRightInd w:val="0"/>
              <w:ind w:firstLineChars="0" w:firstLine="0"/>
              <w:jc w:val="left"/>
              <w:rPr>
                <w:rFonts w:cs="Arial"/>
                <w:szCs w:val="18"/>
              </w:rPr>
            </w:pPr>
          </w:p>
        </w:tc>
      </w:tr>
    </w:tbl>
    <w:p w14:paraId="51E7C3BF" w14:textId="77777777" w:rsidR="00BB75E2" w:rsidRDefault="009A49DB">
      <w:pPr>
        <w:pStyle w:val="Heading3"/>
      </w:pPr>
      <w:r>
        <w:rPr>
          <w:rFonts w:hint="eastAsia"/>
        </w:rPr>
        <w:t>Returns the STD DBM value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25B9AF1" w14:textId="77777777">
        <w:trPr>
          <w:tblHeader/>
        </w:trPr>
        <w:tc>
          <w:tcPr>
            <w:tcW w:w="1224" w:type="dxa"/>
            <w:shd w:val="clear" w:color="auto" w:fill="D9D9D9" w:themeFill="background1" w:themeFillShade="D9"/>
          </w:tcPr>
          <w:p w14:paraId="434D644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B0DF01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30C0371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90F131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2DF6A4B" w14:textId="77777777">
        <w:tc>
          <w:tcPr>
            <w:tcW w:w="1224" w:type="dxa"/>
          </w:tcPr>
          <w:p w14:paraId="7F53DD9F" w14:textId="77777777" w:rsidR="00BB75E2" w:rsidRDefault="009A49DB">
            <w:pPr>
              <w:autoSpaceDE w:val="0"/>
              <w:autoSpaceDN w:val="0"/>
              <w:adjustRightInd w:val="0"/>
              <w:ind w:firstLineChars="0" w:firstLine="0"/>
              <w:jc w:val="left"/>
              <w:rPr>
                <w:rFonts w:cs="Arial"/>
                <w:szCs w:val="18"/>
              </w:rPr>
            </w:pPr>
            <w:r>
              <w:rPr>
                <w:rFonts w:cs="Arial" w:hint="eastAsia"/>
                <w:szCs w:val="18"/>
              </w:rPr>
              <w:t>58</w:t>
            </w:r>
          </w:p>
        </w:tc>
        <w:tc>
          <w:tcPr>
            <w:tcW w:w="2268" w:type="dxa"/>
          </w:tcPr>
          <w:p w14:paraId="4F6A274E" w14:textId="77777777" w:rsidR="00BB75E2" w:rsidRDefault="009A49DB">
            <w:pPr>
              <w:autoSpaceDE w:val="0"/>
              <w:autoSpaceDN w:val="0"/>
              <w:adjustRightInd w:val="0"/>
              <w:ind w:firstLineChars="0" w:firstLine="0"/>
              <w:jc w:val="left"/>
              <w:rPr>
                <w:rFonts w:cs="Arial"/>
                <w:szCs w:val="18"/>
              </w:rPr>
            </w:pPr>
            <w:r>
              <w:rPr>
                <w:rFonts w:cs="Arial" w:hint="eastAsia"/>
                <w:szCs w:val="18"/>
              </w:rPr>
              <w:t>int8_t</w:t>
            </w:r>
          </w:p>
        </w:tc>
        <w:tc>
          <w:tcPr>
            <w:tcW w:w="1843" w:type="dxa"/>
          </w:tcPr>
          <w:p w14:paraId="3672AFA2"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8C89A96" w14:textId="77777777" w:rsidR="00BB75E2" w:rsidRDefault="009A49DB">
            <w:pPr>
              <w:autoSpaceDE w:val="0"/>
              <w:autoSpaceDN w:val="0"/>
              <w:adjustRightInd w:val="0"/>
              <w:ind w:firstLineChars="0" w:firstLine="0"/>
              <w:jc w:val="left"/>
              <w:rPr>
                <w:rFonts w:cs="Arial"/>
                <w:szCs w:val="18"/>
              </w:rPr>
            </w:pPr>
            <w:r>
              <w:rPr>
                <w:rFonts w:cs="Arial" w:hint="eastAsia"/>
                <w:szCs w:val="18"/>
              </w:rPr>
              <w:t>transmitting power DBM</w:t>
            </w:r>
          </w:p>
        </w:tc>
      </w:tr>
    </w:tbl>
    <w:p w14:paraId="7FFDBE79" w14:textId="77777777" w:rsidR="00BB75E2" w:rsidRDefault="009A49DB">
      <w:pPr>
        <w:pStyle w:val="Heading3"/>
      </w:pPr>
      <w:r>
        <w:rPr>
          <w:rFonts w:hint="eastAsia"/>
        </w:rPr>
        <w:t>configure DBM</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A653FB3" w14:textId="77777777">
        <w:trPr>
          <w:tblHeader/>
        </w:trPr>
        <w:tc>
          <w:tcPr>
            <w:tcW w:w="1224" w:type="dxa"/>
            <w:shd w:val="clear" w:color="auto" w:fill="D9D9D9" w:themeFill="background1" w:themeFillShade="D9"/>
          </w:tcPr>
          <w:p w14:paraId="4481124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6A7246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52C71D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518FB1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4983694" w14:textId="77777777">
        <w:tc>
          <w:tcPr>
            <w:tcW w:w="1224" w:type="dxa"/>
          </w:tcPr>
          <w:p w14:paraId="4949A585" w14:textId="77777777" w:rsidR="00BB75E2" w:rsidRDefault="009A49DB">
            <w:pPr>
              <w:autoSpaceDE w:val="0"/>
              <w:autoSpaceDN w:val="0"/>
              <w:adjustRightInd w:val="0"/>
              <w:ind w:firstLineChars="0" w:firstLine="0"/>
              <w:jc w:val="left"/>
              <w:rPr>
                <w:rFonts w:cs="Arial"/>
                <w:szCs w:val="18"/>
              </w:rPr>
            </w:pPr>
            <w:r>
              <w:rPr>
                <w:rFonts w:cs="Arial" w:hint="eastAsia"/>
                <w:szCs w:val="18"/>
              </w:rPr>
              <w:t>58</w:t>
            </w:r>
          </w:p>
        </w:tc>
        <w:tc>
          <w:tcPr>
            <w:tcW w:w="2268" w:type="dxa"/>
          </w:tcPr>
          <w:p w14:paraId="295FC3F2" w14:textId="77777777" w:rsidR="00BB75E2" w:rsidRDefault="009A49DB">
            <w:pPr>
              <w:autoSpaceDE w:val="0"/>
              <w:autoSpaceDN w:val="0"/>
              <w:adjustRightInd w:val="0"/>
              <w:ind w:firstLineChars="0" w:firstLine="0"/>
              <w:jc w:val="left"/>
              <w:rPr>
                <w:rFonts w:cs="Arial"/>
                <w:szCs w:val="18"/>
              </w:rPr>
            </w:pPr>
            <w:r>
              <w:rPr>
                <w:rFonts w:cs="Arial" w:hint="eastAsia"/>
                <w:szCs w:val="18"/>
              </w:rPr>
              <w:t>int8_t</w:t>
            </w:r>
          </w:p>
        </w:tc>
        <w:tc>
          <w:tcPr>
            <w:tcW w:w="1843" w:type="dxa"/>
          </w:tcPr>
          <w:p w14:paraId="59ECF29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2230588"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Emission power DBM, range 0 </w:t>
            </w:r>
            <w:r>
              <w:rPr>
                <w:rFonts w:cs="Arial" w:hint="eastAsia"/>
                <w:szCs w:val="18"/>
              </w:rPr>
              <w:t>–</w:t>
            </w:r>
            <w:r>
              <w:rPr>
                <w:rFonts w:cs="Arial" w:hint="eastAsia"/>
                <w:szCs w:val="18"/>
              </w:rPr>
              <w:t xml:space="preserve"> 43, a value of 127 indicates off transmit power</w:t>
            </w:r>
          </w:p>
        </w:tc>
      </w:tr>
    </w:tbl>
    <w:p w14:paraId="1E72B57E" w14:textId="77777777" w:rsidR="00BB75E2" w:rsidRDefault="009A49DB">
      <w:pPr>
        <w:pStyle w:val="Heading3"/>
      </w:pPr>
      <w:r>
        <w:rPr>
          <w:rFonts w:hint="eastAsia"/>
        </w:rPr>
        <w:t>Returns the configuration DBM result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E2681BE" w14:textId="77777777">
        <w:trPr>
          <w:tblHeader/>
        </w:trPr>
        <w:tc>
          <w:tcPr>
            <w:tcW w:w="1224" w:type="dxa"/>
            <w:shd w:val="clear" w:color="auto" w:fill="D9D9D9" w:themeFill="background1" w:themeFillShade="D9"/>
          </w:tcPr>
          <w:p w14:paraId="31A9619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A10B36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DBEFA9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2A1397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0945BAF" w14:textId="77777777">
        <w:tc>
          <w:tcPr>
            <w:tcW w:w="1224" w:type="dxa"/>
          </w:tcPr>
          <w:p w14:paraId="464C24FF"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723435B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57FD503F"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BFC6584"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0CCF509F"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0854AB2C"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33376E6F"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068E2DBB" w14:textId="77777777" w:rsidR="00BB75E2" w:rsidRDefault="00BB75E2"/>
    <w:p w14:paraId="177D1ACE" w14:textId="77777777" w:rsidR="00BB75E2" w:rsidRDefault="009A49DB">
      <w:pPr>
        <w:pStyle w:val="Heading3"/>
      </w:pPr>
      <w:r>
        <w:rPr>
          <w:rFonts w:hint="eastAsia"/>
        </w:rPr>
        <w:t>Configure the UE filter mode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EC661BC" w14:textId="77777777">
        <w:trPr>
          <w:tblHeader/>
        </w:trPr>
        <w:tc>
          <w:tcPr>
            <w:tcW w:w="1224" w:type="dxa"/>
            <w:shd w:val="clear" w:color="auto" w:fill="D9D9D9" w:themeFill="background1" w:themeFillShade="D9"/>
          </w:tcPr>
          <w:p w14:paraId="357A095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5C4DA1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BEEB65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FD6CEB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780A748" w14:textId="77777777">
        <w:tc>
          <w:tcPr>
            <w:tcW w:w="1224" w:type="dxa"/>
          </w:tcPr>
          <w:p w14:paraId="2BA035CD" w14:textId="77777777" w:rsidR="00BB75E2" w:rsidRDefault="009A49DB">
            <w:pPr>
              <w:autoSpaceDE w:val="0"/>
              <w:autoSpaceDN w:val="0"/>
              <w:adjustRightInd w:val="0"/>
              <w:ind w:firstLineChars="0" w:firstLine="0"/>
              <w:jc w:val="left"/>
              <w:rPr>
                <w:rFonts w:cs="Arial"/>
                <w:szCs w:val="18"/>
              </w:rPr>
            </w:pPr>
            <w:r>
              <w:rPr>
                <w:rFonts w:cs="Arial" w:hint="eastAsia"/>
                <w:szCs w:val="18"/>
              </w:rPr>
              <w:t>59</w:t>
            </w:r>
          </w:p>
        </w:tc>
        <w:tc>
          <w:tcPr>
            <w:tcW w:w="2268" w:type="dxa"/>
          </w:tcPr>
          <w:p w14:paraId="3C3CBE68"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16179D2"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38B1F32" w14:textId="77777777" w:rsidR="00BB75E2" w:rsidRDefault="009A49DB">
            <w:pPr>
              <w:autoSpaceDE w:val="0"/>
              <w:autoSpaceDN w:val="0"/>
              <w:adjustRightInd w:val="0"/>
              <w:ind w:firstLineChars="0" w:firstLine="0"/>
              <w:jc w:val="left"/>
              <w:rPr>
                <w:rFonts w:cs="Arial"/>
                <w:szCs w:val="18"/>
              </w:rPr>
            </w:pPr>
            <w:r>
              <w:rPr>
                <w:rFonts w:cs="Arial" w:hint="eastAsia"/>
                <w:szCs w:val="18"/>
              </w:rPr>
              <w:t>Is enabled</w:t>
            </w:r>
          </w:p>
          <w:p w14:paraId="5B387397" w14:textId="77777777" w:rsidR="00BB75E2" w:rsidRDefault="009A49DB">
            <w:pPr>
              <w:autoSpaceDE w:val="0"/>
              <w:autoSpaceDN w:val="0"/>
              <w:adjustRightInd w:val="0"/>
              <w:ind w:firstLineChars="0" w:firstLine="0"/>
              <w:jc w:val="left"/>
              <w:rPr>
                <w:rFonts w:cs="Arial"/>
                <w:szCs w:val="18"/>
              </w:rPr>
            </w:pPr>
            <w:r>
              <w:rPr>
                <w:rFonts w:cs="Arial" w:hint="eastAsia"/>
                <w:szCs w:val="18"/>
              </w:rPr>
              <w:t>0: Not enabled</w:t>
            </w:r>
          </w:p>
          <w:p w14:paraId="1FB75690" w14:textId="77777777" w:rsidR="00BB75E2" w:rsidRDefault="009A49DB">
            <w:pPr>
              <w:autoSpaceDE w:val="0"/>
              <w:autoSpaceDN w:val="0"/>
              <w:adjustRightInd w:val="0"/>
              <w:ind w:firstLineChars="0" w:firstLine="0"/>
              <w:jc w:val="left"/>
              <w:rPr>
                <w:rFonts w:cs="Arial"/>
                <w:szCs w:val="18"/>
              </w:rPr>
            </w:pPr>
            <w:r>
              <w:rPr>
                <w:rFonts w:cs="Arial" w:hint="eastAsia"/>
                <w:szCs w:val="18"/>
              </w:rPr>
              <w:t>1: Enable</w:t>
            </w:r>
          </w:p>
        </w:tc>
      </w:tr>
      <w:tr w:rsidR="00BB75E2" w14:paraId="6572FC57" w14:textId="77777777">
        <w:tc>
          <w:tcPr>
            <w:tcW w:w="1224" w:type="dxa"/>
          </w:tcPr>
          <w:p w14:paraId="7D9E4E3E" w14:textId="77777777" w:rsidR="00BB75E2" w:rsidRDefault="009A49DB">
            <w:pPr>
              <w:autoSpaceDE w:val="0"/>
              <w:autoSpaceDN w:val="0"/>
              <w:adjustRightInd w:val="0"/>
              <w:ind w:firstLineChars="0" w:firstLine="0"/>
              <w:jc w:val="left"/>
              <w:rPr>
                <w:rFonts w:cs="Arial"/>
                <w:szCs w:val="18"/>
              </w:rPr>
            </w:pPr>
            <w:r>
              <w:rPr>
                <w:rFonts w:cs="Arial" w:hint="eastAsia"/>
                <w:szCs w:val="18"/>
              </w:rPr>
              <w:t>60</w:t>
            </w:r>
          </w:p>
        </w:tc>
        <w:tc>
          <w:tcPr>
            <w:tcW w:w="2268" w:type="dxa"/>
          </w:tcPr>
          <w:p w14:paraId="3D2C9F9A"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73F3B32E"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72DDC8D" w14:textId="77777777" w:rsidR="00BB75E2" w:rsidRDefault="009A49DB">
            <w:pPr>
              <w:autoSpaceDE w:val="0"/>
              <w:autoSpaceDN w:val="0"/>
              <w:adjustRightInd w:val="0"/>
              <w:ind w:firstLineChars="0" w:firstLine="0"/>
              <w:jc w:val="left"/>
              <w:rPr>
                <w:rFonts w:cs="Arial"/>
                <w:szCs w:val="18"/>
              </w:rPr>
            </w:pPr>
            <w:r>
              <w:rPr>
                <w:rFonts w:cs="Arial" w:hint="eastAsia"/>
                <w:szCs w:val="18"/>
              </w:rPr>
              <w:t>Timer length, measured in, in seconds</w:t>
            </w:r>
          </w:p>
        </w:tc>
      </w:tr>
    </w:tbl>
    <w:p w14:paraId="07477DC2" w14:textId="77777777" w:rsidR="00BB75E2" w:rsidRDefault="009A49DB">
      <w:pPr>
        <w:pStyle w:val="Heading3"/>
      </w:pPr>
      <w:r>
        <w:rPr>
          <w:rFonts w:hint="eastAsia"/>
        </w:rPr>
        <w:lastRenderedPageBreak/>
        <w:t>Returns the configuration UE filter mode results</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620A49F" w14:textId="77777777">
        <w:trPr>
          <w:tblHeader/>
        </w:trPr>
        <w:tc>
          <w:tcPr>
            <w:tcW w:w="1224" w:type="dxa"/>
            <w:shd w:val="clear" w:color="auto" w:fill="D9D9D9" w:themeFill="background1" w:themeFillShade="D9"/>
          </w:tcPr>
          <w:p w14:paraId="5CB0416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70C9387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2894F8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8BDD85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0684EB1" w14:textId="77777777">
        <w:tc>
          <w:tcPr>
            <w:tcW w:w="1224" w:type="dxa"/>
          </w:tcPr>
          <w:p w14:paraId="6D5831A3"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6B753E2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0BDEA628"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798F85C"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427CEB97"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4D66D799"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7D69D6F4"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1C9FC67A" w14:textId="77777777" w:rsidR="00BB75E2" w:rsidRDefault="009A49DB">
      <w:pPr>
        <w:pStyle w:val="Heading3"/>
      </w:pPr>
      <w:r>
        <w:rPr>
          <w:rFonts w:hint="eastAsia"/>
        </w:rPr>
        <w:t>Configure the Scan mode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E86FDF0" w14:textId="77777777">
        <w:trPr>
          <w:tblHeader/>
        </w:trPr>
        <w:tc>
          <w:tcPr>
            <w:tcW w:w="1224" w:type="dxa"/>
            <w:shd w:val="clear" w:color="auto" w:fill="D9D9D9" w:themeFill="background1" w:themeFillShade="D9"/>
          </w:tcPr>
          <w:p w14:paraId="388DF88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9854F4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A40368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1C77E48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722F6F0" w14:textId="77777777">
        <w:tc>
          <w:tcPr>
            <w:tcW w:w="1224" w:type="dxa"/>
          </w:tcPr>
          <w:p w14:paraId="5BC8B36E" w14:textId="77777777" w:rsidR="00BB75E2" w:rsidRDefault="009A49DB">
            <w:pPr>
              <w:autoSpaceDE w:val="0"/>
              <w:autoSpaceDN w:val="0"/>
              <w:adjustRightInd w:val="0"/>
              <w:ind w:firstLineChars="0" w:firstLine="0"/>
              <w:jc w:val="left"/>
              <w:rPr>
                <w:rFonts w:cs="Arial"/>
                <w:szCs w:val="18"/>
              </w:rPr>
            </w:pPr>
            <w:r>
              <w:rPr>
                <w:rFonts w:cs="Arial" w:hint="eastAsia"/>
                <w:szCs w:val="18"/>
              </w:rPr>
              <w:t>73</w:t>
            </w:r>
          </w:p>
        </w:tc>
        <w:tc>
          <w:tcPr>
            <w:tcW w:w="2268" w:type="dxa"/>
          </w:tcPr>
          <w:p w14:paraId="3D987B99"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1DCA60FE"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7F7C3E4" w14:textId="77777777" w:rsidR="00BB75E2" w:rsidRDefault="009A49DB">
            <w:pPr>
              <w:autoSpaceDE w:val="0"/>
              <w:autoSpaceDN w:val="0"/>
              <w:adjustRightInd w:val="0"/>
              <w:ind w:firstLineChars="0" w:firstLine="0"/>
              <w:jc w:val="left"/>
              <w:rPr>
                <w:rFonts w:cs="Arial"/>
                <w:szCs w:val="18"/>
              </w:rPr>
            </w:pPr>
            <w:r>
              <w:rPr>
                <w:rFonts w:cs="Arial" w:hint="eastAsia"/>
                <w:szCs w:val="18"/>
              </w:rPr>
              <w:t>Timer length, measured in, in seconds</w:t>
            </w:r>
          </w:p>
        </w:tc>
      </w:tr>
      <w:tr w:rsidR="00BB75E2" w14:paraId="76812FD4" w14:textId="77777777">
        <w:tc>
          <w:tcPr>
            <w:tcW w:w="1224" w:type="dxa"/>
          </w:tcPr>
          <w:p w14:paraId="136851CC" w14:textId="77777777" w:rsidR="00BB75E2" w:rsidRDefault="009A49DB">
            <w:pPr>
              <w:autoSpaceDE w:val="0"/>
              <w:autoSpaceDN w:val="0"/>
              <w:adjustRightInd w:val="0"/>
              <w:ind w:firstLineChars="0" w:firstLine="0"/>
              <w:jc w:val="left"/>
              <w:rPr>
                <w:rFonts w:cs="Arial"/>
                <w:szCs w:val="18"/>
              </w:rPr>
            </w:pPr>
            <w:r>
              <w:rPr>
                <w:rFonts w:cs="Arial" w:hint="eastAsia"/>
                <w:szCs w:val="18"/>
              </w:rPr>
              <w:t>72</w:t>
            </w:r>
          </w:p>
        </w:tc>
        <w:tc>
          <w:tcPr>
            <w:tcW w:w="2268" w:type="dxa"/>
          </w:tcPr>
          <w:p w14:paraId="2416B549" w14:textId="77777777" w:rsidR="00BB75E2" w:rsidRDefault="009A49DB">
            <w:pPr>
              <w:autoSpaceDE w:val="0"/>
              <w:autoSpaceDN w:val="0"/>
              <w:adjustRightInd w:val="0"/>
              <w:ind w:firstLineChars="0" w:firstLine="0"/>
              <w:jc w:val="left"/>
              <w:rPr>
                <w:rFonts w:cs="Arial"/>
                <w:szCs w:val="18"/>
              </w:rPr>
            </w:pPr>
            <w:r>
              <w:rPr>
                <w:rFonts w:cs="Arial" w:hint="eastAsia"/>
                <w:szCs w:val="18"/>
              </w:rPr>
              <w:t>uint8_</w:t>
            </w:r>
            <w:proofErr w:type="gramStart"/>
            <w:r>
              <w:rPr>
                <w:rFonts w:cs="Arial" w:hint="eastAsia"/>
                <w:szCs w:val="18"/>
              </w:rPr>
              <w:t>t[</w:t>
            </w:r>
            <w:proofErr w:type="gramEnd"/>
            <w:r>
              <w:rPr>
                <w:rFonts w:cs="Arial" w:hint="eastAsia"/>
                <w:szCs w:val="18"/>
              </w:rPr>
              <w:t>]</w:t>
            </w:r>
          </w:p>
        </w:tc>
        <w:tc>
          <w:tcPr>
            <w:tcW w:w="1843" w:type="dxa"/>
          </w:tcPr>
          <w:p w14:paraId="16357183"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n</w:t>
            </w:r>
          </w:p>
        </w:tc>
        <w:tc>
          <w:tcPr>
            <w:tcW w:w="3452" w:type="dxa"/>
          </w:tcPr>
          <w:p w14:paraId="1B5066B7" w14:textId="77777777" w:rsidR="00BB75E2" w:rsidRDefault="009A49DB">
            <w:pPr>
              <w:autoSpaceDE w:val="0"/>
              <w:autoSpaceDN w:val="0"/>
              <w:adjustRightInd w:val="0"/>
              <w:ind w:firstLineChars="0" w:firstLine="0"/>
              <w:jc w:val="left"/>
              <w:rPr>
                <w:rFonts w:cs="Arial"/>
                <w:szCs w:val="18"/>
              </w:rPr>
            </w:pPr>
            <w:r>
              <w:rPr>
                <w:rFonts w:cs="Arial" w:hint="eastAsia"/>
                <w:szCs w:val="18"/>
              </w:rPr>
              <w:t>List of following frequency points</w:t>
            </w:r>
          </w:p>
        </w:tc>
      </w:tr>
    </w:tbl>
    <w:p w14:paraId="5514BE71" w14:textId="77777777" w:rsidR="00BB75E2" w:rsidRDefault="009A49DB">
      <w:pPr>
        <w:pStyle w:val="Heading3"/>
      </w:pPr>
      <w:r>
        <w:rPr>
          <w:rFonts w:hint="eastAsia"/>
        </w:rPr>
        <w:t>Returns the configuration Scan, the mode result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BB83067" w14:textId="77777777">
        <w:trPr>
          <w:tblHeader/>
        </w:trPr>
        <w:tc>
          <w:tcPr>
            <w:tcW w:w="1224" w:type="dxa"/>
            <w:shd w:val="clear" w:color="auto" w:fill="D9D9D9" w:themeFill="background1" w:themeFillShade="D9"/>
          </w:tcPr>
          <w:p w14:paraId="17DADA9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42003E5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1E63D8D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78245A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77C2D8FE" w14:textId="77777777">
        <w:tc>
          <w:tcPr>
            <w:tcW w:w="1224" w:type="dxa"/>
          </w:tcPr>
          <w:p w14:paraId="4425B390"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7566747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68F4C0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2639A8D"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722D0B7B"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451E5C0E"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38BE4DFE"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090B92AB" w14:textId="77777777" w:rsidR="00BB75E2" w:rsidRDefault="009A49DB">
      <w:pPr>
        <w:pStyle w:val="Heading3"/>
      </w:pPr>
      <w:r>
        <w:rPr>
          <w:rFonts w:hint="eastAsia"/>
        </w:rPr>
        <w:t>Upline frequency point configuration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F234898" w14:textId="77777777">
        <w:trPr>
          <w:tblHeader/>
        </w:trPr>
        <w:tc>
          <w:tcPr>
            <w:tcW w:w="1224" w:type="dxa"/>
            <w:shd w:val="clear" w:color="auto" w:fill="D9D9D9" w:themeFill="background1" w:themeFillShade="D9"/>
          </w:tcPr>
          <w:p w14:paraId="1C06707B"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3E15E7A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69653B7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6BA68AA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446A4FC2" w14:textId="77777777">
        <w:tc>
          <w:tcPr>
            <w:tcW w:w="1224" w:type="dxa"/>
          </w:tcPr>
          <w:p w14:paraId="37A4D426" w14:textId="77777777" w:rsidR="00BB75E2" w:rsidRDefault="009A49DB">
            <w:pPr>
              <w:autoSpaceDE w:val="0"/>
              <w:autoSpaceDN w:val="0"/>
              <w:adjustRightInd w:val="0"/>
              <w:ind w:firstLineChars="0" w:firstLine="0"/>
              <w:jc w:val="left"/>
              <w:rPr>
                <w:rFonts w:cs="Arial"/>
                <w:szCs w:val="18"/>
              </w:rPr>
            </w:pPr>
            <w:r>
              <w:rPr>
                <w:rFonts w:cs="Arial" w:hint="eastAsia"/>
                <w:szCs w:val="18"/>
              </w:rPr>
              <w:t>71</w:t>
            </w:r>
          </w:p>
        </w:tc>
        <w:tc>
          <w:tcPr>
            <w:tcW w:w="2268" w:type="dxa"/>
          </w:tcPr>
          <w:p w14:paraId="496B830E"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3C8F945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6B3AA8CA" w14:textId="77777777" w:rsidR="00BB75E2" w:rsidRDefault="009A49DB">
            <w:pPr>
              <w:autoSpaceDE w:val="0"/>
              <w:autoSpaceDN w:val="0"/>
              <w:adjustRightInd w:val="0"/>
              <w:ind w:firstLineChars="0" w:firstLine="0"/>
              <w:jc w:val="left"/>
              <w:rPr>
                <w:rFonts w:cs="Arial"/>
                <w:szCs w:val="18"/>
              </w:rPr>
            </w:pPr>
            <w:r>
              <w:rPr>
                <w:rFonts w:cs="Arial" w:hint="eastAsia"/>
                <w:szCs w:val="18"/>
              </w:rPr>
              <w:t>Up-line frequency point</w:t>
            </w:r>
          </w:p>
        </w:tc>
      </w:tr>
    </w:tbl>
    <w:p w14:paraId="3D82A16A" w14:textId="77777777" w:rsidR="00BB75E2" w:rsidRDefault="009A49DB">
      <w:pPr>
        <w:pStyle w:val="Heading3"/>
      </w:pPr>
      <w:r>
        <w:rPr>
          <w:rFonts w:hint="eastAsia"/>
        </w:rPr>
        <w:t>Returns the configuration result of the upper frequency point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1864061" w14:textId="77777777">
        <w:trPr>
          <w:tblHeader/>
        </w:trPr>
        <w:tc>
          <w:tcPr>
            <w:tcW w:w="1224" w:type="dxa"/>
            <w:shd w:val="clear" w:color="auto" w:fill="D9D9D9" w:themeFill="background1" w:themeFillShade="D9"/>
          </w:tcPr>
          <w:p w14:paraId="5777347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1325056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0E4D65D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A498529"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A14132E" w14:textId="77777777">
        <w:tc>
          <w:tcPr>
            <w:tcW w:w="1224" w:type="dxa"/>
          </w:tcPr>
          <w:p w14:paraId="16606B7C"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0C0827E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FEF7C3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17CD0B1" w14:textId="77777777" w:rsidR="00BB75E2" w:rsidRDefault="009A49DB">
            <w:pPr>
              <w:autoSpaceDE w:val="0"/>
              <w:autoSpaceDN w:val="0"/>
              <w:adjustRightInd w:val="0"/>
              <w:ind w:firstLineChars="0" w:firstLine="0"/>
              <w:jc w:val="left"/>
              <w:rPr>
                <w:rFonts w:cs="Arial"/>
                <w:szCs w:val="18"/>
              </w:rPr>
            </w:pPr>
            <w:r>
              <w:rPr>
                <w:rFonts w:cs="Arial" w:hint="eastAsia"/>
                <w:szCs w:val="18"/>
              </w:rPr>
              <w:t>return code</w:t>
            </w:r>
          </w:p>
          <w:p w14:paraId="7C5EC072" w14:textId="77777777" w:rsidR="00BB75E2" w:rsidRDefault="009A49DB">
            <w:pPr>
              <w:autoSpaceDE w:val="0"/>
              <w:autoSpaceDN w:val="0"/>
              <w:adjustRightInd w:val="0"/>
              <w:ind w:firstLineChars="0" w:firstLine="0"/>
              <w:jc w:val="left"/>
              <w:rPr>
                <w:rFonts w:cs="Arial"/>
                <w:szCs w:val="18"/>
              </w:rPr>
            </w:pPr>
            <w:r>
              <w:rPr>
                <w:rFonts w:cs="Arial" w:hint="eastAsia"/>
                <w:szCs w:val="18"/>
              </w:rPr>
              <w:t>0: Success</w:t>
            </w:r>
          </w:p>
          <w:p w14:paraId="5A09C911" w14:textId="77777777" w:rsidR="00BB75E2" w:rsidRDefault="009A49DB">
            <w:pPr>
              <w:autoSpaceDE w:val="0"/>
              <w:autoSpaceDN w:val="0"/>
              <w:adjustRightInd w:val="0"/>
              <w:ind w:firstLineChars="0" w:firstLine="0"/>
              <w:jc w:val="left"/>
              <w:rPr>
                <w:rFonts w:cs="Arial"/>
                <w:szCs w:val="18"/>
              </w:rPr>
            </w:pPr>
            <w:r>
              <w:rPr>
                <w:rFonts w:cs="Arial" w:hint="eastAsia"/>
                <w:szCs w:val="18"/>
              </w:rPr>
              <w:t>1: Analyze failure</w:t>
            </w:r>
          </w:p>
          <w:p w14:paraId="447365C5" w14:textId="77777777" w:rsidR="00BB75E2" w:rsidRDefault="009A49DB">
            <w:pPr>
              <w:autoSpaceDE w:val="0"/>
              <w:autoSpaceDN w:val="0"/>
              <w:adjustRightInd w:val="0"/>
              <w:ind w:firstLineChars="0" w:firstLine="0"/>
              <w:jc w:val="left"/>
              <w:rPr>
                <w:rFonts w:cs="Arial"/>
                <w:szCs w:val="18"/>
              </w:rPr>
            </w:pPr>
            <w:r>
              <w:rPr>
                <w:rFonts w:cs="Arial" w:hint="eastAsia"/>
                <w:szCs w:val="18"/>
              </w:rPr>
              <w:t>2: The parameter is invalid</w:t>
            </w:r>
          </w:p>
        </w:tc>
      </w:tr>
    </w:tbl>
    <w:p w14:paraId="0F3092AC" w14:textId="77777777" w:rsidR="00BB75E2" w:rsidRDefault="009A49DB">
      <w:pPr>
        <w:pStyle w:val="Heading3"/>
      </w:pPr>
      <w:r>
        <w:rPr>
          <w:rFonts w:hint="eastAsia"/>
        </w:rPr>
        <w:t>Runtime parameter configuration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524E831" w14:textId="77777777">
        <w:trPr>
          <w:tblHeader/>
        </w:trPr>
        <w:tc>
          <w:tcPr>
            <w:tcW w:w="1224" w:type="dxa"/>
            <w:shd w:val="clear" w:color="auto" w:fill="D9D9D9" w:themeFill="background1" w:themeFillShade="D9"/>
          </w:tcPr>
          <w:p w14:paraId="5577847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522652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38EAC4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437330D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588BBE94" w14:textId="77777777">
        <w:tc>
          <w:tcPr>
            <w:tcW w:w="1224" w:type="dxa"/>
          </w:tcPr>
          <w:p w14:paraId="63EC7BF6"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74</w:t>
            </w:r>
          </w:p>
        </w:tc>
        <w:tc>
          <w:tcPr>
            <w:tcW w:w="2268" w:type="dxa"/>
          </w:tcPr>
          <w:p w14:paraId="025C763F"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030F540"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13D7217" w14:textId="77777777" w:rsidR="00BB75E2" w:rsidRDefault="009A49DB">
            <w:pPr>
              <w:autoSpaceDE w:val="0"/>
              <w:autoSpaceDN w:val="0"/>
              <w:adjustRightInd w:val="0"/>
              <w:ind w:firstLineChars="0" w:firstLine="0"/>
              <w:jc w:val="left"/>
              <w:rPr>
                <w:rFonts w:cs="Arial"/>
                <w:szCs w:val="18"/>
              </w:rPr>
            </w:pPr>
            <w:r>
              <w:rPr>
                <w:rFonts w:cs="Arial" w:hint="eastAsia"/>
                <w:szCs w:val="18"/>
              </w:rPr>
              <w:t>Configuring the working mode</w:t>
            </w:r>
          </w:p>
          <w:p w14:paraId="0D4EC509" w14:textId="77777777" w:rsidR="00BB75E2" w:rsidRDefault="009A49DB">
            <w:pPr>
              <w:autoSpaceDE w:val="0"/>
              <w:autoSpaceDN w:val="0"/>
              <w:adjustRightInd w:val="0"/>
              <w:ind w:firstLineChars="0" w:firstLine="0"/>
              <w:jc w:val="left"/>
              <w:rPr>
                <w:rFonts w:cs="Arial"/>
                <w:szCs w:val="18"/>
              </w:rPr>
            </w:pPr>
            <w:r>
              <w:rPr>
                <w:rFonts w:cs="Arial" w:hint="eastAsia"/>
                <w:szCs w:val="18"/>
              </w:rPr>
              <w:t>0: detection, code mode</w:t>
            </w:r>
          </w:p>
          <w:p w14:paraId="21E9943B" w14:textId="77777777" w:rsidR="00BB75E2" w:rsidRDefault="009A49DB">
            <w:pPr>
              <w:autoSpaceDE w:val="0"/>
              <w:autoSpaceDN w:val="0"/>
              <w:adjustRightInd w:val="0"/>
              <w:ind w:firstLineChars="0" w:firstLine="0"/>
              <w:jc w:val="left"/>
              <w:rPr>
                <w:rFonts w:cs="Arial"/>
                <w:szCs w:val="18"/>
              </w:rPr>
            </w:pPr>
            <w:r>
              <w:rPr>
                <w:rFonts w:cs="Arial" w:hint="eastAsia"/>
                <w:szCs w:val="18"/>
              </w:rPr>
              <w:t>1: Blacklist mode</w:t>
            </w:r>
          </w:p>
          <w:p w14:paraId="18E86A7C" w14:textId="77777777" w:rsidR="00BB75E2" w:rsidRDefault="009A49DB">
            <w:pPr>
              <w:autoSpaceDE w:val="0"/>
              <w:autoSpaceDN w:val="0"/>
              <w:adjustRightInd w:val="0"/>
              <w:ind w:firstLineChars="0" w:firstLine="0"/>
              <w:jc w:val="left"/>
              <w:rPr>
                <w:rFonts w:cs="Arial"/>
                <w:szCs w:val="18"/>
              </w:rPr>
            </w:pPr>
            <w:r>
              <w:rPr>
                <w:rFonts w:cs="Arial" w:hint="eastAsia"/>
                <w:szCs w:val="18"/>
              </w:rPr>
              <w:t>2: whitelist mode</w:t>
            </w:r>
          </w:p>
          <w:p w14:paraId="2749E2BA" w14:textId="77777777" w:rsidR="00BB75E2" w:rsidRDefault="009A49DB">
            <w:pPr>
              <w:autoSpaceDE w:val="0"/>
              <w:autoSpaceDN w:val="0"/>
              <w:adjustRightInd w:val="0"/>
              <w:ind w:firstLineChars="0" w:firstLine="0"/>
              <w:jc w:val="left"/>
              <w:rPr>
                <w:rFonts w:cs="Arial"/>
                <w:szCs w:val="18"/>
              </w:rPr>
            </w:pPr>
            <w:r>
              <w:rPr>
                <w:rFonts w:cs="Arial" w:hint="eastAsia"/>
                <w:szCs w:val="18"/>
              </w:rPr>
              <w:t>The list is sent through the IMSI positioning mode setting message. You need to configure the working mode first, and then install the tag 36 positioning switch and the IMSI list.</w:t>
            </w:r>
          </w:p>
        </w:tc>
      </w:tr>
      <w:tr w:rsidR="00BB75E2" w14:paraId="46202365" w14:textId="77777777">
        <w:tc>
          <w:tcPr>
            <w:tcW w:w="1224" w:type="dxa"/>
          </w:tcPr>
          <w:p w14:paraId="041B18C6" w14:textId="77777777" w:rsidR="00BB75E2" w:rsidRDefault="009A49DB">
            <w:pPr>
              <w:autoSpaceDE w:val="0"/>
              <w:autoSpaceDN w:val="0"/>
              <w:adjustRightInd w:val="0"/>
              <w:ind w:firstLineChars="0" w:firstLine="0"/>
              <w:jc w:val="left"/>
              <w:rPr>
                <w:rFonts w:cs="Arial"/>
                <w:szCs w:val="18"/>
              </w:rPr>
            </w:pPr>
            <w:r>
              <w:rPr>
                <w:rFonts w:cs="Arial" w:hint="eastAsia"/>
                <w:szCs w:val="18"/>
              </w:rPr>
              <w:t>75</w:t>
            </w:r>
          </w:p>
        </w:tc>
        <w:tc>
          <w:tcPr>
            <w:tcW w:w="2268" w:type="dxa"/>
          </w:tcPr>
          <w:p w14:paraId="1E9211B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4BE4C4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738145D6" w14:textId="77777777" w:rsidR="00BB75E2" w:rsidRDefault="009A49DB">
            <w:pPr>
              <w:autoSpaceDE w:val="0"/>
              <w:autoSpaceDN w:val="0"/>
              <w:adjustRightInd w:val="0"/>
              <w:ind w:firstLineChars="0" w:firstLine="0"/>
              <w:jc w:val="left"/>
              <w:rPr>
                <w:rFonts w:cs="Arial"/>
                <w:szCs w:val="18"/>
              </w:rPr>
            </w:pPr>
            <w:r>
              <w:rPr>
                <w:rFonts w:cs="Arial" w:hint="eastAsia"/>
                <w:szCs w:val="18"/>
              </w:rPr>
              <w:t>Whether to enable RAN share or not</w:t>
            </w:r>
          </w:p>
          <w:p w14:paraId="41612139" w14:textId="77777777" w:rsidR="00BB75E2" w:rsidRDefault="009A49DB">
            <w:pPr>
              <w:autoSpaceDE w:val="0"/>
              <w:autoSpaceDN w:val="0"/>
              <w:adjustRightInd w:val="0"/>
              <w:ind w:firstLineChars="0" w:firstLine="0"/>
              <w:jc w:val="left"/>
              <w:rPr>
                <w:rFonts w:cs="Arial"/>
                <w:szCs w:val="18"/>
              </w:rPr>
            </w:pPr>
            <w:r>
              <w:rPr>
                <w:rFonts w:cs="Arial" w:hint="eastAsia"/>
                <w:szCs w:val="18"/>
              </w:rPr>
              <w:t>0: Not enabled</w:t>
            </w:r>
          </w:p>
          <w:p w14:paraId="4644528F" w14:textId="77777777" w:rsidR="00BB75E2" w:rsidRDefault="009A49DB">
            <w:pPr>
              <w:autoSpaceDE w:val="0"/>
              <w:autoSpaceDN w:val="0"/>
              <w:adjustRightInd w:val="0"/>
              <w:ind w:firstLineChars="0" w:firstLine="0"/>
              <w:jc w:val="left"/>
              <w:rPr>
                <w:rFonts w:cs="Arial"/>
                <w:szCs w:val="18"/>
              </w:rPr>
            </w:pPr>
            <w:r>
              <w:rPr>
                <w:rFonts w:cs="Arial" w:hint="eastAsia"/>
                <w:szCs w:val="18"/>
              </w:rPr>
              <w:t>1: Enable</w:t>
            </w:r>
          </w:p>
        </w:tc>
      </w:tr>
      <w:tr w:rsidR="00BB75E2" w14:paraId="1A2D7D52" w14:textId="77777777">
        <w:tc>
          <w:tcPr>
            <w:tcW w:w="1224" w:type="dxa"/>
          </w:tcPr>
          <w:p w14:paraId="59FAC5A9" w14:textId="77777777" w:rsidR="00BB75E2" w:rsidRDefault="009A49DB">
            <w:pPr>
              <w:autoSpaceDE w:val="0"/>
              <w:autoSpaceDN w:val="0"/>
              <w:adjustRightInd w:val="0"/>
              <w:ind w:firstLineChars="0" w:firstLine="0"/>
              <w:jc w:val="left"/>
              <w:rPr>
                <w:rFonts w:cs="Arial"/>
                <w:szCs w:val="18"/>
              </w:rPr>
            </w:pPr>
            <w:r>
              <w:rPr>
                <w:rFonts w:cs="Arial" w:hint="eastAsia"/>
                <w:szCs w:val="18"/>
              </w:rPr>
              <w:t>76</w:t>
            </w:r>
          </w:p>
        </w:tc>
        <w:tc>
          <w:tcPr>
            <w:tcW w:w="2268" w:type="dxa"/>
          </w:tcPr>
          <w:p w14:paraId="047DDAC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B3F0431"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6B90CE53" w14:textId="77777777" w:rsidR="00BB75E2" w:rsidRDefault="009A49DB">
            <w:pPr>
              <w:autoSpaceDE w:val="0"/>
              <w:autoSpaceDN w:val="0"/>
              <w:adjustRightInd w:val="0"/>
              <w:ind w:firstLineChars="0" w:firstLine="0"/>
              <w:jc w:val="left"/>
              <w:rPr>
                <w:rFonts w:cs="Arial"/>
                <w:szCs w:val="18"/>
              </w:rPr>
            </w:pPr>
            <w:r>
              <w:rPr>
                <w:rFonts w:cs="Arial" w:hint="eastAsia"/>
                <w:szCs w:val="18"/>
              </w:rPr>
              <w:t>Carrier type of the nas reject.</w:t>
            </w:r>
          </w:p>
          <w:p w14:paraId="2D48302D" w14:textId="77777777" w:rsidR="00BB75E2" w:rsidRDefault="009A49DB">
            <w:pPr>
              <w:autoSpaceDE w:val="0"/>
              <w:autoSpaceDN w:val="0"/>
              <w:adjustRightInd w:val="0"/>
              <w:ind w:firstLineChars="0" w:firstLine="0"/>
              <w:jc w:val="left"/>
              <w:rPr>
                <w:rFonts w:cs="Arial"/>
                <w:szCs w:val="18"/>
              </w:rPr>
            </w:pPr>
            <w:r>
              <w:rPr>
                <w:rFonts w:cs="Arial" w:hint="eastAsia"/>
                <w:szCs w:val="18"/>
              </w:rPr>
              <w:t>0: The default cause when the tag 75 is 0</w:t>
            </w:r>
          </w:p>
          <w:p w14:paraId="456D0916" w14:textId="77777777" w:rsidR="00BB75E2" w:rsidRDefault="009A49DB">
            <w:pPr>
              <w:autoSpaceDE w:val="0"/>
              <w:autoSpaceDN w:val="0"/>
              <w:adjustRightInd w:val="0"/>
              <w:ind w:firstLineChars="0" w:firstLine="0"/>
              <w:jc w:val="left"/>
              <w:rPr>
                <w:rFonts w:cs="Arial"/>
                <w:szCs w:val="18"/>
              </w:rPr>
            </w:pPr>
            <w:r>
              <w:rPr>
                <w:rFonts w:cs="Arial" w:hint="eastAsia"/>
                <w:szCs w:val="18"/>
              </w:rPr>
              <w:t>1: Unicom</w:t>
            </w:r>
          </w:p>
          <w:p w14:paraId="03026990" w14:textId="77777777" w:rsidR="00BB75E2" w:rsidRDefault="009A49DB">
            <w:pPr>
              <w:autoSpaceDE w:val="0"/>
              <w:autoSpaceDN w:val="0"/>
              <w:adjustRightInd w:val="0"/>
              <w:ind w:firstLineChars="0" w:firstLine="0"/>
              <w:jc w:val="left"/>
              <w:rPr>
                <w:rFonts w:cs="Arial"/>
                <w:szCs w:val="18"/>
              </w:rPr>
            </w:pPr>
            <w:r>
              <w:rPr>
                <w:rFonts w:cs="Arial" w:hint="eastAsia"/>
                <w:szCs w:val="18"/>
              </w:rPr>
              <w:t>2: Telecom</w:t>
            </w:r>
          </w:p>
          <w:p w14:paraId="0E986141" w14:textId="77777777" w:rsidR="00BB75E2" w:rsidRDefault="009A49DB">
            <w:pPr>
              <w:autoSpaceDE w:val="0"/>
              <w:autoSpaceDN w:val="0"/>
              <w:adjustRightInd w:val="0"/>
              <w:ind w:firstLineChars="0" w:firstLine="0"/>
              <w:jc w:val="left"/>
              <w:rPr>
                <w:rFonts w:cs="Arial"/>
                <w:szCs w:val="18"/>
              </w:rPr>
            </w:pPr>
            <w:r>
              <w:rPr>
                <w:rFonts w:cs="Arial" w:hint="eastAsia"/>
                <w:szCs w:val="18"/>
              </w:rPr>
              <w:t>3: Mobile</w:t>
            </w:r>
          </w:p>
          <w:p w14:paraId="06D7A6FA" w14:textId="77777777" w:rsidR="00BB75E2" w:rsidRDefault="009A49DB">
            <w:pPr>
              <w:autoSpaceDE w:val="0"/>
              <w:autoSpaceDN w:val="0"/>
              <w:adjustRightInd w:val="0"/>
              <w:ind w:firstLineChars="0" w:firstLine="0"/>
              <w:jc w:val="left"/>
              <w:rPr>
                <w:rFonts w:cs="Arial"/>
                <w:szCs w:val="18"/>
              </w:rPr>
            </w:pPr>
            <w:r>
              <w:rPr>
                <w:rFonts w:cs="Arial" w:hint="eastAsia"/>
                <w:szCs w:val="18"/>
              </w:rPr>
              <w:t>With the tag 77 needs to appear in pairs</w:t>
            </w:r>
          </w:p>
        </w:tc>
      </w:tr>
      <w:tr w:rsidR="00BB75E2" w14:paraId="0037A640" w14:textId="77777777">
        <w:tc>
          <w:tcPr>
            <w:tcW w:w="1224" w:type="dxa"/>
          </w:tcPr>
          <w:p w14:paraId="5E2D649D" w14:textId="77777777" w:rsidR="00BB75E2" w:rsidRDefault="009A49DB">
            <w:pPr>
              <w:autoSpaceDE w:val="0"/>
              <w:autoSpaceDN w:val="0"/>
              <w:adjustRightInd w:val="0"/>
              <w:ind w:firstLineChars="0" w:firstLine="0"/>
              <w:jc w:val="left"/>
              <w:rPr>
                <w:rFonts w:cs="Arial"/>
                <w:szCs w:val="18"/>
              </w:rPr>
            </w:pPr>
            <w:r>
              <w:rPr>
                <w:rFonts w:cs="Arial" w:hint="eastAsia"/>
                <w:szCs w:val="18"/>
              </w:rPr>
              <w:t>77</w:t>
            </w:r>
          </w:p>
        </w:tc>
        <w:tc>
          <w:tcPr>
            <w:tcW w:w="2268" w:type="dxa"/>
          </w:tcPr>
          <w:p w14:paraId="0E79D339"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72A8F2AB"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56727677"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nas  cause </w:t>
            </w:r>
            <w:r>
              <w:rPr>
                <w:rFonts w:cs="Arial" w:hint="eastAsia"/>
                <w:szCs w:val="18"/>
              </w:rPr>
              <w:t>。</w:t>
            </w:r>
            <w:r>
              <w:rPr>
                <w:rFonts w:cs="Arial" w:hint="eastAsia"/>
                <w:szCs w:val="18"/>
              </w:rPr>
              <w:t>With the tag 76 needs to appear in pairs</w:t>
            </w:r>
          </w:p>
        </w:tc>
      </w:tr>
      <w:tr w:rsidR="00BB75E2" w14:paraId="71DCA269" w14:textId="77777777">
        <w:tc>
          <w:tcPr>
            <w:tcW w:w="1224" w:type="dxa"/>
          </w:tcPr>
          <w:p w14:paraId="71F191C1" w14:textId="77777777" w:rsidR="00BB75E2" w:rsidRDefault="009A49DB">
            <w:pPr>
              <w:autoSpaceDE w:val="0"/>
              <w:autoSpaceDN w:val="0"/>
              <w:adjustRightInd w:val="0"/>
              <w:ind w:firstLineChars="0" w:firstLine="0"/>
              <w:jc w:val="left"/>
              <w:rPr>
                <w:rFonts w:cs="Arial"/>
                <w:szCs w:val="18"/>
              </w:rPr>
            </w:pPr>
            <w:r>
              <w:rPr>
                <w:rFonts w:cs="Arial" w:hint="eastAsia"/>
                <w:szCs w:val="18"/>
              </w:rPr>
              <w:t>86</w:t>
            </w:r>
          </w:p>
        </w:tc>
        <w:tc>
          <w:tcPr>
            <w:tcW w:w="2268" w:type="dxa"/>
          </w:tcPr>
          <w:p w14:paraId="5B719545"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2F785F8B"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1</w:t>
            </w:r>
          </w:p>
        </w:tc>
        <w:tc>
          <w:tcPr>
            <w:tcW w:w="3452" w:type="dxa"/>
          </w:tcPr>
          <w:p w14:paraId="37F62B6B" w14:textId="77777777" w:rsidR="00BB75E2" w:rsidRDefault="009A49DB">
            <w:pPr>
              <w:autoSpaceDE w:val="0"/>
              <w:autoSpaceDN w:val="0"/>
              <w:adjustRightInd w:val="0"/>
              <w:ind w:firstLineChars="0" w:firstLine="0"/>
              <w:jc w:val="left"/>
              <w:rPr>
                <w:rFonts w:cs="Arial"/>
                <w:szCs w:val="18"/>
              </w:rPr>
            </w:pPr>
            <w:r>
              <w:rPr>
                <w:rFonts w:cs="Arial" w:hint="eastAsia"/>
                <w:szCs w:val="18"/>
              </w:rPr>
              <w:t>Whether to start tac auto update under black and white list</w:t>
            </w:r>
          </w:p>
          <w:p w14:paraId="79EC6C21" w14:textId="77777777" w:rsidR="00BB75E2" w:rsidRDefault="009A49DB">
            <w:pPr>
              <w:autoSpaceDE w:val="0"/>
              <w:autoSpaceDN w:val="0"/>
              <w:adjustRightInd w:val="0"/>
              <w:ind w:firstLineChars="0" w:firstLine="0"/>
              <w:jc w:val="left"/>
              <w:rPr>
                <w:rFonts w:cs="Arial"/>
                <w:szCs w:val="18"/>
              </w:rPr>
            </w:pPr>
            <w:r>
              <w:rPr>
                <w:rFonts w:cs="Arial" w:hint="eastAsia"/>
                <w:szCs w:val="18"/>
              </w:rPr>
              <w:t>0: Not enabled</w:t>
            </w:r>
          </w:p>
          <w:p w14:paraId="7DFD1A08" w14:textId="77777777" w:rsidR="00BB75E2" w:rsidRDefault="009A49DB">
            <w:pPr>
              <w:autoSpaceDE w:val="0"/>
              <w:autoSpaceDN w:val="0"/>
              <w:adjustRightInd w:val="0"/>
              <w:ind w:firstLineChars="0" w:firstLine="0"/>
              <w:jc w:val="left"/>
              <w:rPr>
                <w:rFonts w:cs="Arial"/>
                <w:szCs w:val="18"/>
              </w:rPr>
            </w:pPr>
            <w:r>
              <w:rPr>
                <w:rFonts w:cs="Arial" w:hint="eastAsia"/>
                <w:szCs w:val="18"/>
              </w:rPr>
              <w:t>1: Enable</w:t>
            </w:r>
          </w:p>
        </w:tc>
      </w:tr>
      <w:tr w:rsidR="00BB75E2" w14:paraId="07440E89" w14:textId="77777777">
        <w:trPr>
          <w:ins w:id="700" w:author="li" w:date="2019-09-19T15:18:00Z"/>
        </w:trPr>
        <w:tc>
          <w:tcPr>
            <w:tcW w:w="1224" w:type="dxa"/>
          </w:tcPr>
          <w:p w14:paraId="384F7993" w14:textId="77777777" w:rsidR="00BB75E2" w:rsidRDefault="009A49DB">
            <w:pPr>
              <w:autoSpaceDE w:val="0"/>
              <w:autoSpaceDN w:val="0"/>
              <w:adjustRightInd w:val="0"/>
              <w:ind w:firstLineChars="0" w:firstLine="0"/>
              <w:jc w:val="left"/>
              <w:rPr>
                <w:ins w:id="701" w:author="li" w:date="2019-09-19T15:18:00Z"/>
                <w:rFonts w:cs="Arial"/>
                <w:szCs w:val="18"/>
              </w:rPr>
            </w:pPr>
            <w:ins w:id="702" w:author="li" w:date="2019-09-19T15:18:00Z">
              <w:r>
                <w:rPr>
                  <w:rFonts w:cs="Arial" w:hint="eastAsia"/>
                  <w:szCs w:val="18"/>
                </w:rPr>
                <w:t>87</w:t>
              </w:r>
            </w:ins>
          </w:p>
        </w:tc>
        <w:tc>
          <w:tcPr>
            <w:tcW w:w="2268" w:type="dxa"/>
          </w:tcPr>
          <w:p w14:paraId="5BF7D7BD" w14:textId="77777777" w:rsidR="00BB75E2" w:rsidRDefault="009A49DB">
            <w:pPr>
              <w:autoSpaceDE w:val="0"/>
              <w:autoSpaceDN w:val="0"/>
              <w:adjustRightInd w:val="0"/>
              <w:ind w:firstLineChars="0" w:firstLine="0"/>
              <w:jc w:val="left"/>
              <w:rPr>
                <w:ins w:id="703" w:author="li" w:date="2019-09-19T15:18:00Z"/>
                <w:rFonts w:cs="Arial"/>
                <w:szCs w:val="18"/>
              </w:rPr>
            </w:pPr>
            <w:ins w:id="704" w:author="li" w:date="2019-09-19T15:19:00Z">
              <w:r>
                <w:rPr>
                  <w:rFonts w:cs="Arial" w:hint="eastAsia"/>
                  <w:szCs w:val="18"/>
                </w:rPr>
                <w:t>uint8_t</w:t>
              </w:r>
            </w:ins>
          </w:p>
        </w:tc>
        <w:tc>
          <w:tcPr>
            <w:tcW w:w="1843" w:type="dxa"/>
          </w:tcPr>
          <w:p w14:paraId="4E1C579C" w14:textId="77777777" w:rsidR="00BB75E2" w:rsidRDefault="009A49DB">
            <w:pPr>
              <w:autoSpaceDE w:val="0"/>
              <w:autoSpaceDN w:val="0"/>
              <w:adjustRightInd w:val="0"/>
              <w:ind w:firstLineChars="0" w:firstLine="0"/>
              <w:jc w:val="left"/>
              <w:rPr>
                <w:ins w:id="705" w:author="li" w:date="2019-09-19T15:18:00Z"/>
                <w:rFonts w:cs="Arial"/>
                <w:szCs w:val="18"/>
              </w:rPr>
            </w:pPr>
            <w:ins w:id="706" w:author="li" w:date="2019-09-19T15:19:00Z">
              <w:r>
                <w:rPr>
                  <w:rFonts w:cs="Arial" w:hint="eastAsia"/>
                  <w:szCs w:val="18"/>
                </w:rPr>
                <w:t>0</w:t>
              </w:r>
              <w:r>
                <w:rPr>
                  <w:rFonts w:cs="Arial" w:hint="eastAsia"/>
                  <w:szCs w:val="18"/>
                </w:rPr>
                <w:t>…</w:t>
              </w:r>
              <w:r>
                <w:rPr>
                  <w:rFonts w:cs="Arial" w:hint="eastAsia"/>
                  <w:szCs w:val="18"/>
                </w:rPr>
                <w:t>1</w:t>
              </w:r>
            </w:ins>
          </w:p>
        </w:tc>
        <w:tc>
          <w:tcPr>
            <w:tcW w:w="3452" w:type="dxa"/>
          </w:tcPr>
          <w:p w14:paraId="3059CF5E" w14:textId="77777777" w:rsidR="00BB75E2" w:rsidRDefault="009A49DB">
            <w:pPr>
              <w:autoSpaceDE w:val="0"/>
              <w:autoSpaceDN w:val="0"/>
              <w:adjustRightInd w:val="0"/>
              <w:ind w:firstLineChars="0" w:firstLine="0"/>
              <w:jc w:val="left"/>
              <w:rPr>
                <w:ins w:id="707" w:author="li" w:date="2019-09-19T15:19:00Z"/>
                <w:rFonts w:cs="Arial"/>
                <w:szCs w:val="18"/>
              </w:rPr>
            </w:pPr>
            <w:ins w:id="708" w:author="li" w:date="2019-09-19T15:19:00Z">
              <w:r>
                <w:rPr>
                  <w:rFonts w:cs="Arial" w:hint="eastAsia"/>
                  <w:szCs w:val="18"/>
                </w:rPr>
                <w:t>Carry the field strength when pushing the imsi</w:t>
              </w:r>
            </w:ins>
          </w:p>
          <w:p w14:paraId="00751EDF" w14:textId="77777777" w:rsidR="00BB75E2" w:rsidRDefault="009A49DB">
            <w:pPr>
              <w:autoSpaceDE w:val="0"/>
              <w:autoSpaceDN w:val="0"/>
              <w:adjustRightInd w:val="0"/>
              <w:ind w:firstLineChars="0" w:firstLine="0"/>
              <w:jc w:val="left"/>
              <w:rPr>
                <w:ins w:id="709" w:author="li" w:date="2019-09-19T15:19:00Z"/>
                <w:rFonts w:cs="Arial"/>
                <w:szCs w:val="18"/>
              </w:rPr>
            </w:pPr>
            <w:ins w:id="710" w:author="li" w:date="2019-09-19T15:19:00Z">
              <w:r>
                <w:rPr>
                  <w:rFonts w:cs="Arial" w:hint="eastAsia"/>
                  <w:szCs w:val="18"/>
                </w:rPr>
                <w:t>0: Not enabled</w:t>
              </w:r>
            </w:ins>
          </w:p>
          <w:p w14:paraId="282DFCB2" w14:textId="77777777" w:rsidR="00BB75E2" w:rsidRDefault="009A49DB">
            <w:pPr>
              <w:autoSpaceDE w:val="0"/>
              <w:autoSpaceDN w:val="0"/>
              <w:adjustRightInd w:val="0"/>
              <w:ind w:firstLineChars="0" w:firstLine="0"/>
              <w:jc w:val="left"/>
              <w:rPr>
                <w:ins w:id="711" w:author="li" w:date="2019-09-19T15:18:00Z"/>
                <w:rFonts w:cs="Arial"/>
                <w:szCs w:val="18"/>
              </w:rPr>
            </w:pPr>
            <w:ins w:id="712" w:author="li" w:date="2019-09-19T15:19:00Z">
              <w:r>
                <w:rPr>
                  <w:rFonts w:cs="Arial" w:hint="eastAsia"/>
                  <w:szCs w:val="18"/>
                </w:rPr>
                <w:t>1: Enable</w:t>
              </w:r>
            </w:ins>
          </w:p>
        </w:tc>
      </w:tr>
    </w:tbl>
    <w:p w14:paraId="58EE62E4" w14:textId="77777777" w:rsidR="00BB75E2" w:rsidRDefault="009A49DB">
      <w:pPr>
        <w:pStyle w:val="Heading3"/>
      </w:pPr>
      <w:r>
        <w:rPr>
          <w:rFonts w:hint="eastAsia"/>
        </w:rPr>
        <w:t>Runtime parameter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45E5D4D8" w14:textId="77777777">
        <w:trPr>
          <w:tblHeader/>
        </w:trPr>
        <w:tc>
          <w:tcPr>
            <w:tcW w:w="1224" w:type="dxa"/>
            <w:shd w:val="clear" w:color="auto" w:fill="D9D9D9" w:themeFill="background1" w:themeFillShade="D9"/>
          </w:tcPr>
          <w:p w14:paraId="4C54A11A"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5B5438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75ED61A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2EC7E696"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6843DE89" w14:textId="77777777">
        <w:tc>
          <w:tcPr>
            <w:tcW w:w="1224" w:type="dxa"/>
          </w:tcPr>
          <w:p w14:paraId="1D233FD5" w14:textId="77777777" w:rsidR="00BB75E2" w:rsidRDefault="009A49DB">
            <w:pPr>
              <w:autoSpaceDE w:val="0"/>
              <w:autoSpaceDN w:val="0"/>
              <w:adjustRightInd w:val="0"/>
              <w:ind w:firstLineChars="0" w:firstLine="0"/>
              <w:jc w:val="left"/>
              <w:rPr>
                <w:rFonts w:cs="Arial"/>
                <w:szCs w:val="18"/>
              </w:rPr>
            </w:pPr>
            <w:r>
              <w:rPr>
                <w:rFonts w:cs="Arial" w:hint="eastAsia"/>
                <w:szCs w:val="18"/>
              </w:rPr>
              <w:lastRenderedPageBreak/>
              <w:t>78</w:t>
            </w:r>
          </w:p>
        </w:tc>
        <w:tc>
          <w:tcPr>
            <w:tcW w:w="2268" w:type="dxa"/>
          </w:tcPr>
          <w:p w14:paraId="6C548E4A"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02E3AAC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31ADAAC" w14:textId="77777777" w:rsidR="00BB75E2" w:rsidRDefault="009A49DB">
            <w:pPr>
              <w:autoSpaceDE w:val="0"/>
              <w:autoSpaceDN w:val="0"/>
              <w:adjustRightInd w:val="0"/>
              <w:ind w:firstLineChars="0" w:firstLine="0"/>
              <w:jc w:val="left"/>
              <w:rPr>
                <w:rFonts w:cs="Arial"/>
                <w:szCs w:val="18"/>
              </w:rPr>
            </w:pPr>
            <w:r>
              <w:rPr>
                <w:rFonts w:cs="Arial" w:hint="eastAsia"/>
                <w:szCs w:val="18"/>
              </w:rPr>
              <w:t>The number of failed parameters corresponding to the tag, of the</w:t>
            </w:r>
          </w:p>
        </w:tc>
      </w:tr>
      <w:tr w:rsidR="00BB75E2" w14:paraId="4CA4573F" w14:textId="77777777">
        <w:tc>
          <w:tcPr>
            <w:tcW w:w="1224" w:type="dxa"/>
          </w:tcPr>
          <w:p w14:paraId="0EBD2DD3" w14:textId="77777777" w:rsidR="00BB75E2" w:rsidRDefault="009A49DB">
            <w:pPr>
              <w:autoSpaceDE w:val="0"/>
              <w:autoSpaceDN w:val="0"/>
              <w:adjustRightInd w:val="0"/>
              <w:ind w:firstLineChars="0" w:firstLine="0"/>
              <w:jc w:val="left"/>
              <w:rPr>
                <w:rFonts w:cs="Arial"/>
                <w:szCs w:val="18"/>
              </w:rPr>
            </w:pPr>
            <w:r>
              <w:rPr>
                <w:rFonts w:cs="Arial" w:hint="eastAsia"/>
                <w:szCs w:val="18"/>
              </w:rPr>
              <w:t>79</w:t>
            </w:r>
          </w:p>
        </w:tc>
        <w:tc>
          <w:tcPr>
            <w:tcW w:w="2268" w:type="dxa"/>
          </w:tcPr>
          <w:p w14:paraId="0A93BB64"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6088A698" w14:textId="77777777" w:rsidR="00BB75E2" w:rsidRDefault="009A49DB">
            <w:pPr>
              <w:autoSpaceDE w:val="0"/>
              <w:autoSpaceDN w:val="0"/>
              <w:adjustRightInd w:val="0"/>
              <w:ind w:firstLineChars="0" w:firstLine="0"/>
              <w:jc w:val="left"/>
              <w:rPr>
                <w:rFonts w:cs="Arial"/>
                <w:szCs w:val="18"/>
              </w:rPr>
            </w:pPr>
            <w:r>
              <w:rPr>
                <w:rFonts w:cs="Arial" w:hint="eastAsia"/>
                <w:szCs w:val="18"/>
              </w:rPr>
              <w:t>0</w:t>
            </w:r>
            <w:r>
              <w:rPr>
                <w:rFonts w:cs="Arial" w:hint="eastAsia"/>
                <w:szCs w:val="18"/>
              </w:rPr>
              <w:t>…</w:t>
            </w:r>
            <w:r>
              <w:rPr>
                <w:rFonts w:cs="Arial" w:hint="eastAsia"/>
                <w:szCs w:val="18"/>
              </w:rPr>
              <w:t>n</w:t>
            </w:r>
          </w:p>
        </w:tc>
        <w:tc>
          <w:tcPr>
            <w:tcW w:w="3452" w:type="dxa"/>
          </w:tcPr>
          <w:p w14:paraId="756C090E" w14:textId="77777777" w:rsidR="00BB75E2" w:rsidRDefault="009A49DB">
            <w:pPr>
              <w:autoSpaceDE w:val="0"/>
              <w:autoSpaceDN w:val="0"/>
              <w:adjustRightInd w:val="0"/>
              <w:ind w:firstLineChars="0" w:firstLine="0"/>
              <w:jc w:val="left"/>
              <w:rPr>
                <w:rFonts w:cs="Arial"/>
                <w:szCs w:val="18"/>
              </w:rPr>
            </w:pPr>
            <w:r>
              <w:rPr>
                <w:rFonts w:cs="Arial" w:hint="eastAsia"/>
                <w:szCs w:val="18"/>
              </w:rPr>
              <w:t>The tag value corresponding to the failed parameter</w:t>
            </w:r>
          </w:p>
        </w:tc>
      </w:tr>
    </w:tbl>
    <w:p w14:paraId="57B3DAC9" w14:textId="77777777" w:rsidR="00BB75E2" w:rsidRDefault="009A49DB">
      <w:pPr>
        <w:pStyle w:val="Heading3"/>
      </w:pPr>
      <w:r>
        <w:rPr>
          <w:rFonts w:hint="eastAsia"/>
        </w:rPr>
        <w:t>Position field strong report</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3FB611DC" w14:textId="77777777">
        <w:trPr>
          <w:tblHeader/>
        </w:trPr>
        <w:tc>
          <w:tcPr>
            <w:tcW w:w="1224" w:type="dxa"/>
            <w:shd w:val="clear" w:color="auto" w:fill="D9D9D9" w:themeFill="background1" w:themeFillShade="D9"/>
          </w:tcPr>
          <w:p w14:paraId="29DD352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264BD9E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6F24AA1"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5825DDAD"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19A34F3B" w14:textId="77777777">
        <w:tc>
          <w:tcPr>
            <w:tcW w:w="1224" w:type="dxa"/>
          </w:tcPr>
          <w:p w14:paraId="46D800DC" w14:textId="77777777" w:rsidR="00BB75E2" w:rsidRDefault="009A49DB">
            <w:pPr>
              <w:autoSpaceDE w:val="0"/>
              <w:autoSpaceDN w:val="0"/>
              <w:adjustRightInd w:val="0"/>
              <w:ind w:firstLineChars="0" w:firstLine="0"/>
              <w:jc w:val="left"/>
              <w:rPr>
                <w:rFonts w:cs="Arial"/>
                <w:szCs w:val="18"/>
              </w:rPr>
            </w:pPr>
            <w:r>
              <w:rPr>
                <w:rFonts w:cs="Arial" w:hint="eastAsia"/>
                <w:szCs w:val="18"/>
              </w:rPr>
              <w:t>53</w:t>
            </w:r>
          </w:p>
        </w:tc>
        <w:tc>
          <w:tcPr>
            <w:tcW w:w="2268" w:type="dxa"/>
          </w:tcPr>
          <w:p w14:paraId="67A5CCE3"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5EB21FEB"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727F5315" w14:textId="77777777" w:rsidR="00BB75E2" w:rsidRDefault="009A49DB">
            <w:pPr>
              <w:autoSpaceDE w:val="0"/>
              <w:autoSpaceDN w:val="0"/>
              <w:adjustRightInd w:val="0"/>
              <w:ind w:firstLineChars="0" w:firstLine="0"/>
              <w:jc w:val="left"/>
              <w:rPr>
                <w:rFonts w:cs="Arial"/>
                <w:szCs w:val="18"/>
              </w:rPr>
            </w:pPr>
            <w:r>
              <w:rPr>
                <w:rFonts w:cs="Arial" w:hint="eastAsia"/>
                <w:szCs w:val="18"/>
              </w:rPr>
              <w:t>IMSI</w:t>
            </w:r>
          </w:p>
        </w:tc>
      </w:tr>
      <w:tr w:rsidR="00BB75E2" w14:paraId="6725B692" w14:textId="77777777">
        <w:tc>
          <w:tcPr>
            <w:tcW w:w="1224" w:type="dxa"/>
          </w:tcPr>
          <w:p w14:paraId="292354FD" w14:textId="77777777" w:rsidR="00BB75E2" w:rsidRDefault="009A49DB">
            <w:pPr>
              <w:autoSpaceDE w:val="0"/>
              <w:autoSpaceDN w:val="0"/>
              <w:adjustRightInd w:val="0"/>
              <w:ind w:firstLineChars="0" w:firstLine="0"/>
              <w:jc w:val="left"/>
              <w:rPr>
                <w:rFonts w:cs="Arial"/>
                <w:szCs w:val="18"/>
              </w:rPr>
            </w:pPr>
            <w:r>
              <w:rPr>
                <w:rFonts w:cs="Arial" w:hint="eastAsia"/>
                <w:szCs w:val="18"/>
              </w:rPr>
              <w:t>54</w:t>
            </w:r>
          </w:p>
        </w:tc>
        <w:tc>
          <w:tcPr>
            <w:tcW w:w="2268" w:type="dxa"/>
          </w:tcPr>
          <w:p w14:paraId="4B803D7C"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11C39425"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716F79B" w14:textId="77777777" w:rsidR="00BB75E2" w:rsidRDefault="009A49DB">
            <w:pPr>
              <w:autoSpaceDE w:val="0"/>
              <w:autoSpaceDN w:val="0"/>
              <w:adjustRightInd w:val="0"/>
              <w:ind w:firstLineChars="0" w:firstLine="0"/>
              <w:jc w:val="left"/>
              <w:rPr>
                <w:rFonts w:cs="Arial"/>
                <w:szCs w:val="18"/>
              </w:rPr>
            </w:pPr>
            <w:r>
              <w:rPr>
                <w:rFonts w:cs="Arial" w:hint="eastAsia"/>
                <w:szCs w:val="18"/>
              </w:rPr>
              <w:t>time delay</w:t>
            </w:r>
          </w:p>
        </w:tc>
      </w:tr>
      <w:tr w:rsidR="00BB75E2" w14:paraId="4E4AE9DF" w14:textId="77777777">
        <w:tc>
          <w:tcPr>
            <w:tcW w:w="1224" w:type="dxa"/>
          </w:tcPr>
          <w:p w14:paraId="2CD9E0E6" w14:textId="77777777" w:rsidR="00BB75E2" w:rsidRDefault="009A49DB">
            <w:pPr>
              <w:autoSpaceDE w:val="0"/>
              <w:autoSpaceDN w:val="0"/>
              <w:adjustRightInd w:val="0"/>
              <w:ind w:firstLineChars="0" w:firstLine="0"/>
              <w:jc w:val="left"/>
              <w:rPr>
                <w:rFonts w:cs="Arial"/>
                <w:szCs w:val="18"/>
              </w:rPr>
            </w:pPr>
            <w:r>
              <w:rPr>
                <w:rFonts w:cs="Arial" w:hint="eastAsia"/>
                <w:szCs w:val="18"/>
              </w:rPr>
              <w:t>55</w:t>
            </w:r>
          </w:p>
        </w:tc>
        <w:tc>
          <w:tcPr>
            <w:tcW w:w="2268" w:type="dxa"/>
          </w:tcPr>
          <w:p w14:paraId="3D959393" w14:textId="77777777" w:rsidR="00BB75E2" w:rsidRDefault="009A49DB">
            <w:pPr>
              <w:autoSpaceDE w:val="0"/>
              <w:autoSpaceDN w:val="0"/>
              <w:adjustRightInd w:val="0"/>
              <w:ind w:firstLineChars="0" w:firstLine="0"/>
              <w:jc w:val="left"/>
              <w:rPr>
                <w:rFonts w:cs="Arial"/>
                <w:szCs w:val="18"/>
              </w:rPr>
            </w:pPr>
            <w:r>
              <w:rPr>
                <w:rFonts w:cs="Arial" w:hint="eastAsia"/>
                <w:szCs w:val="18"/>
              </w:rPr>
              <w:t>uint32_t</w:t>
            </w:r>
          </w:p>
        </w:tc>
        <w:tc>
          <w:tcPr>
            <w:tcW w:w="1843" w:type="dxa"/>
          </w:tcPr>
          <w:p w14:paraId="2E4B34D6"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1636C5B2" w14:textId="77777777" w:rsidR="00BB75E2" w:rsidRDefault="009A49DB">
            <w:pPr>
              <w:autoSpaceDE w:val="0"/>
              <w:autoSpaceDN w:val="0"/>
              <w:adjustRightInd w:val="0"/>
              <w:ind w:firstLineChars="0" w:firstLine="0"/>
              <w:jc w:val="left"/>
              <w:rPr>
                <w:rFonts w:cs="Arial"/>
                <w:szCs w:val="18"/>
              </w:rPr>
            </w:pPr>
            <w:r>
              <w:rPr>
                <w:rFonts w:cs="Arial" w:hint="eastAsia"/>
                <w:szCs w:val="18"/>
              </w:rPr>
              <w:t>SINR</w:t>
            </w:r>
          </w:p>
        </w:tc>
      </w:tr>
      <w:tr w:rsidR="00BB75E2" w14:paraId="7D8F2946" w14:textId="77777777">
        <w:tc>
          <w:tcPr>
            <w:tcW w:w="1224" w:type="dxa"/>
          </w:tcPr>
          <w:p w14:paraId="2AFAF04C" w14:textId="77777777" w:rsidR="00BB75E2" w:rsidRDefault="009A49DB">
            <w:pPr>
              <w:autoSpaceDE w:val="0"/>
              <w:autoSpaceDN w:val="0"/>
              <w:adjustRightInd w:val="0"/>
              <w:ind w:firstLineChars="0" w:firstLine="0"/>
              <w:jc w:val="left"/>
              <w:rPr>
                <w:rFonts w:cs="Arial"/>
                <w:szCs w:val="18"/>
              </w:rPr>
            </w:pPr>
            <w:r>
              <w:rPr>
                <w:rFonts w:cs="Arial" w:hint="eastAsia"/>
                <w:szCs w:val="18"/>
              </w:rPr>
              <w:t>70</w:t>
            </w:r>
          </w:p>
        </w:tc>
        <w:tc>
          <w:tcPr>
            <w:tcW w:w="2268" w:type="dxa"/>
          </w:tcPr>
          <w:p w14:paraId="77E156BE"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1AC9ADA3"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6170E5F" w14:textId="77777777" w:rsidR="00BB75E2" w:rsidRDefault="009A49DB">
            <w:pPr>
              <w:autoSpaceDE w:val="0"/>
              <w:autoSpaceDN w:val="0"/>
              <w:adjustRightInd w:val="0"/>
              <w:ind w:firstLineChars="0" w:firstLine="0"/>
              <w:jc w:val="left"/>
              <w:rPr>
                <w:rFonts w:cs="Arial"/>
                <w:szCs w:val="18"/>
              </w:rPr>
            </w:pPr>
            <w:r>
              <w:rPr>
                <w:rFonts w:cs="Arial" w:hint="eastAsia"/>
                <w:szCs w:val="18"/>
              </w:rPr>
              <w:t>RSRP</w:t>
            </w:r>
          </w:p>
        </w:tc>
      </w:tr>
      <w:tr w:rsidR="00BB75E2" w14:paraId="17D81F42" w14:textId="77777777">
        <w:tc>
          <w:tcPr>
            <w:tcW w:w="1224" w:type="dxa"/>
          </w:tcPr>
          <w:p w14:paraId="782F6FAB" w14:textId="77777777" w:rsidR="00BB75E2" w:rsidRDefault="009A49DB">
            <w:pPr>
              <w:autoSpaceDE w:val="0"/>
              <w:autoSpaceDN w:val="0"/>
              <w:adjustRightInd w:val="0"/>
              <w:ind w:firstLineChars="0" w:firstLine="0"/>
              <w:jc w:val="left"/>
              <w:rPr>
                <w:rFonts w:cs="Arial"/>
                <w:szCs w:val="18"/>
              </w:rPr>
            </w:pPr>
            <w:r>
              <w:rPr>
                <w:rFonts w:cs="Arial" w:hint="eastAsia"/>
                <w:szCs w:val="18"/>
              </w:rPr>
              <w:t>71</w:t>
            </w:r>
          </w:p>
        </w:tc>
        <w:tc>
          <w:tcPr>
            <w:tcW w:w="2268" w:type="dxa"/>
          </w:tcPr>
          <w:p w14:paraId="4EDBDC18"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639770FD"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43D685CF" w14:textId="77777777" w:rsidR="00BB75E2" w:rsidRDefault="009A49DB">
            <w:pPr>
              <w:autoSpaceDE w:val="0"/>
              <w:autoSpaceDN w:val="0"/>
              <w:adjustRightInd w:val="0"/>
              <w:ind w:firstLineChars="0" w:firstLine="0"/>
              <w:jc w:val="left"/>
              <w:rPr>
                <w:rFonts w:cs="Arial"/>
                <w:szCs w:val="18"/>
              </w:rPr>
            </w:pPr>
            <w:r>
              <w:rPr>
                <w:rFonts w:cs="Arial" w:hint="eastAsia"/>
                <w:szCs w:val="18"/>
              </w:rPr>
              <w:t>Up-line frequency point</w:t>
            </w:r>
          </w:p>
        </w:tc>
      </w:tr>
      <w:tr w:rsidR="00BB75E2" w14:paraId="0B193B39" w14:textId="77777777">
        <w:tc>
          <w:tcPr>
            <w:tcW w:w="1224" w:type="dxa"/>
          </w:tcPr>
          <w:p w14:paraId="5933DE46" w14:textId="77777777" w:rsidR="00BB75E2" w:rsidRDefault="009A49DB">
            <w:pPr>
              <w:autoSpaceDE w:val="0"/>
              <w:autoSpaceDN w:val="0"/>
              <w:adjustRightInd w:val="0"/>
              <w:ind w:firstLineChars="0" w:firstLine="0"/>
              <w:jc w:val="left"/>
              <w:rPr>
                <w:rFonts w:cs="Arial"/>
                <w:szCs w:val="18"/>
              </w:rPr>
            </w:pPr>
            <w:r>
              <w:rPr>
                <w:rFonts w:cs="Arial" w:hint="eastAsia"/>
                <w:szCs w:val="18"/>
              </w:rPr>
              <w:t>85</w:t>
            </w:r>
          </w:p>
        </w:tc>
        <w:tc>
          <w:tcPr>
            <w:tcW w:w="2268" w:type="dxa"/>
          </w:tcPr>
          <w:p w14:paraId="35E2FF38" w14:textId="77777777" w:rsidR="00BB75E2" w:rsidRDefault="009A49DB">
            <w:pPr>
              <w:autoSpaceDE w:val="0"/>
              <w:autoSpaceDN w:val="0"/>
              <w:adjustRightInd w:val="0"/>
              <w:ind w:firstLineChars="0" w:firstLine="0"/>
              <w:jc w:val="left"/>
              <w:rPr>
                <w:rFonts w:cs="Arial"/>
                <w:szCs w:val="18"/>
              </w:rPr>
            </w:pPr>
            <w:r>
              <w:rPr>
                <w:rFonts w:cs="Arial" w:hint="eastAsia"/>
                <w:szCs w:val="18"/>
              </w:rPr>
              <w:t>uint16_t</w:t>
            </w:r>
          </w:p>
        </w:tc>
        <w:tc>
          <w:tcPr>
            <w:tcW w:w="1843" w:type="dxa"/>
          </w:tcPr>
          <w:p w14:paraId="6065CE60"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CAB1A35" w14:textId="77777777" w:rsidR="00BB75E2" w:rsidRDefault="009A49DB">
            <w:pPr>
              <w:autoSpaceDE w:val="0"/>
              <w:autoSpaceDN w:val="0"/>
              <w:adjustRightInd w:val="0"/>
              <w:ind w:firstLineChars="0" w:firstLine="0"/>
              <w:jc w:val="left"/>
              <w:rPr>
                <w:rFonts w:cs="Arial"/>
                <w:szCs w:val="18"/>
              </w:rPr>
            </w:pPr>
            <w:r>
              <w:rPr>
                <w:rFonts w:cs="Arial" w:hint="eastAsia"/>
                <w:szCs w:val="18"/>
              </w:rPr>
              <w:t>CRNTI</w:t>
            </w:r>
          </w:p>
        </w:tc>
      </w:tr>
    </w:tbl>
    <w:p w14:paraId="6201B69F" w14:textId="77777777" w:rsidR="00BB75E2" w:rsidRDefault="009A49DB">
      <w:pPr>
        <w:pStyle w:val="Heading3"/>
      </w:pPr>
      <w:r>
        <w:rPr>
          <w:rFonts w:hint="eastAsia"/>
        </w:rPr>
        <w:t>STMSI Location configuration</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9A8057E" w14:textId="77777777">
        <w:trPr>
          <w:tblHeader/>
        </w:trPr>
        <w:tc>
          <w:tcPr>
            <w:tcW w:w="1224" w:type="dxa"/>
            <w:shd w:val="clear" w:color="auto" w:fill="D9D9D9" w:themeFill="background1" w:themeFillShade="D9"/>
          </w:tcPr>
          <w:p w14:paraId="76C7E573"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6DBA57FF"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20CECF2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38ED7B8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250942F8" w14:textId="77777777">
        <w:tc>
          <w:tcPr>
            <w:tcW w:w="1224" w:type="dxa"/>
          </w:tcPr>
          <w:p w14:paraId="0DE76F65" w14:textId="77777777" w:rsidR="00BB75E2" w:rsidRDefault="009A49DB">
            <w:pPr>
              <w:autoSpaceDE w:val="0"/>
              <w:autoSpaceDN w:val="0"/>
              <w:adjustRightInd w:val="0"/>
              <w:ind w:firstLineChars="0" w:firstLine="0"/>
              <w:jc w:val="left"/>
              <w:rPr>
                <w:rFonts w:cs="Arial"/>
                <w:szCs w:val="18"/>
              </w:rPr>
            </w:pPr>
            <w:r>
              <w:rPr>
                <w:rFonts w:cs="Arial" w:hint="eastAsia"/>
                <w:szCs w:val="18"/>
              </w:rPr>
              <w:t>81</w:t>
            </w:r>
          </w:p>
        </w:tc>
        <w:tc>
          <w:tcPr>
            <w:tcW w:w="2268" w:type="dxa"/>
          </w:tcPr>
          <w:p w14:paraId="02A92726" w14:textId="77777777" w:rsidR="00BB75E2" w:rsidRDefault="009A49DB">
            <w:pPr>
              <w:autoSpaceDE w:val="0"/>
              <w:autoSpaceDN w:val="0"/>
              <w:adjustRightInd w:val="0"/>
              <w:ind w:firstLineChars="0" w:firstLine="0"/>
              <w:jc w:val="left"/>
              <w:rPr>
                <w:rFonts w:cs="Arial"/>
                <w:szCs w:val="18"/>
              </w:rPr>
            </w:pPr>
            <w:r>
              <w:rPr>
                <w:rFonts w:cs="Arial" w:hint="eastAsia"/>
                <w:szCs w:val="18"/>
              </w:rPr>
              <w:t>array of uint8_t</w:t>
            </w:r>
          </w:p>
        </w:tc>
        <w:tc>
          <w:tcPr>
            <w:tcW w:w="1843" w:type="dxa"/>
          </w:tcPr>
          <w:p w14:paraId="2E4F8BC9"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3CB27397" w14:textId="77777777" w:rsidR="00BB75E2" w:rsidRDefault="009A49DB">
            <w:pPr>
              <w:autoSpaceDE w:val="0"/>
              <w:autoSpaceDN w:val="0"/>
              <w:adjustRightInd w:val="0"/>
              <w:ind w:firstLineChars="0" w:firstLine="0"/>
              <w:jc w:val="left"/>
              <w:rPr>
                <w:rFonts w:cs="Arial"/>
                <w:szCs w:val="18"/>
              </w:rPr>
            </w:pPr>
            <w:r>
              <w:rPr>
                <w:rFonts w:cs="Arial" w:hint="eastAsia"/>
                <w:szCs w:val="18"/>
              </w:rPr>
              <w:t xml:space="preserve">STMSI </w:t>
            </w:r>
            <w:r>
              <w:rPr>
                <w:rFonts w:cs="Arial" w:hint="eastAsia"/>
                <w:szCs w:val="18"/>
              </w:rPr>
              <w:t>。</w:t>
            </w:r>
            <w:r>
              <w:rPr>
                <w:rFonts w:cs="Arial" w:hint="eastAsia"/>
                <w:szCs w:val="18"/>
              </w:rPr>
              <w:t>1-byte mmec, 4-bytes mtmsi, for a total of 5 bytes.16 The input code stream.</w:t>
            </w:r>
          </w:p>
        </w:tc>
      </w:tr>
    </w:tbl>
    <w:p w14:paraId="6F5AF923" w14:textId="77777777" w:rsidR="00BB75E2" w:rsidRDefault="009A49DB">
      <w:pPr>
        <w:pStyle w:val="Heading3"/>
      </w:pPr>
      <w:r>
        <w:rPr>
          <w:rFonts w:hint="eastAsia"/>
        </w:rPr>
        <w:t>STMSI Position the configuration response</w:t>
      </w:r>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B8E811F" w14:textId="77777777">
        <w:trPr>
          <w:tblHeader/>
        </w:trPr>
        <w:tc>
          <w:tcPr>
            <w:tcW w:w="1224" w:type="dxa"/>
            <w:shd w:val="clear" w:color="auto" w:fill="D9D9D9" w:themeFill="background1" w:themeFillShade="D9"/>
          </w:tcPr>
          <w:p w14:paraId="101493C7"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TAG price</w:t>
            </w:r>
          </w:p>
        </w:tc>
        <w:tc>
          <w:tcPr>
            <w:tcW w:w="2268" w:type="dxa"/>
            <w:shd w:val="clear" w:color="auto" w:fill="D9D9D9" w:themeFill="background1" w:themeFillShade="D9"/>
          </w:tcPr>
          <w:p w14:paraId="0075E7AE"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c>
          <w:tcPr>
            <w:tcW w:w="1843" w:type="dxa"/>
            <w:shd w:val="clear" w:color="auto" w:fill="D9D9D9" w:themeFill="background1" w:themeFillShade="D9"/>
          </w:tcPr>
          <w:p w14:paraId="46459C08"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The number of times it can appear</w:t>
            </w:r>
          </w:p>
        </w:tc>
        <w:tc>
          <w:tcPr>
            <w:tcW w:w="3452" w:type="dxa"/>
            <w:shd w:val="clear" w:color="auto" w:fill="D9D9D9" w:themeFill="background1" w:themeFillShade="D9"/>
          </w:tcPr>
          <w:p w14:paraId="777FC3F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description</w:t>
            </w:r>
          </w:p>
        </w:tc>
      </w:tr>
      <w:tr w:rsidR="00BB75E2" w14:paraId="39D5FE53" w14:textId="77777777">
        <w:tc>
          <w:tcPr>
            <w:tcW w:w="1224" w:type="dxa"/>
          </w:tcPr>
          <w:p w14:paraId="24FC75BA"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268" w:type="dxa"/>
          </w:tcPr>
          <w:p w14:paraId="043D36F7" w14:textId="77777777" w:rsidR="00BB75E2" w:rsidRDefault="009A49DB">
            <w:pPr>
              <w:autoSpaceDE w:val="0"/>
              <w:autoSpaceDN w:val="0"/>
              <w:adjustRightInd w:val="0"/>
              <w:ind w:firstLineChars="0" w:firstLine="0"/>
              <w:jc w:val="left"/>
              <w:rPr>
                <w:rFonts w:cs="Arial"/>
                <w:szCs w:val="18"/>
              </w:rPr>
            </w:pPr>
            <w:r>
              <w:rPr>
                <w:rFonts w:cs="Arial" w:hint="eastAsia"/>
                <w:szCs w:val="18"/>
              </w:rPr>
              <w:t>uint8_t</w:t>
            </w:r>
          </w:p>
        </w:tc>
        <w:tc>
          <w:tcPr>
            <w:tcW w:w="1843" w:type="dxa"/>
          </w:tcPr>
          <w:p w14:paraId="3B7265C4"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3452" w:type="dxa"/>
          </w:tcPr>
          <w:p w14:paraId="2EB6E759" w14:textId="77777777" w:rsidR="00BB75E2" w:rsidRDefault="009A49DB">
            <w:pPr>
              <w:autoSpaceDE w:val="0"/>
              <w:autoSpaceDN w:val="0"/>
              <w:adjustRightInd w:val="0"/>
              <w:ind w:firstLineChars="0" w:firstLine="0"/>
              <w:jc w:val="left"/>
              <w:rPr>
                <w:rFonts w:cs="Arial"/>
                <w:szCs w:val="18"/>
              </w:rPr>
            </w:pPr>
            <w:r>
              <w:rPr>
                <w:rFonts w:cs="Arial" w:hint="eastAsia"/>
                <w:szCs w:val="18"/>
              </w:rPr>
              <w:t>Return value: 0 indicates success</w:t>
            </w:r>
          </w:p>
        </w:tc>
      </w:tr>
    </w:tbl>
    <w:p w14:paraId="618A8A72" w14:textId="77777777" w:rsidR="00BB75E2" w:rsidRDefault="00BB75E2"/>
    <w:p w14:paraId="1AEE1E85" w14:textId="77777777" w:rsidR="00BB75E2" w:rsidRDefault="009A49DB">
      <w:pPr>
        <w:pStyle w:val="Heading3"/>
        <w:rPr>
          <w:ins w:id="713" w:author="li" w:date="2019-07-19T14:54:00Z"/>
        </w:rPr>
      </w:pPr>
      <w:ins w:id="714" w:author="li" w:date="2019-07-19T14:53:00Z">
        <w:r>
          <w:rPr>
            <w:rFonts w:hint="eastAsia"/>
          </w:rPr>
          <w:t>The last restart</w:t>
        </w:r>
      </w:ins>
      <w:ins w:id="715" w:author="li" w:date="2019-07-19T14:54:00Z">
        <w:r>
          <w:rPr>
            <w:rFonts w:hint="eastAsia"/>
          </w:rPr>
          <w:t>cause</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A4FEC9E" w14:textId="77777777">
        <w:trPr>
          <w:tblHeader/>
          <w:ins w:id="716" w:author="li" w:date="2019-07-19T14:57:00Z"/>
        </w:trPr>
        <w:tc>
          <w:tcPr>
            <w:tcW w:w="1224" w:type="dxa"/>
            <w:shd w:val="clear" w:color="auto" w:fill="D9D9D9" w:themeFill="background1" w:themeFillShade="D9"/>
          </w:tcPr>
          <w:p w14:paraId="3C158565" w14:textId="77777777" w:rsidR="00BB75E2" w:rsidRDefault="009A49DB">
            <w:pPr>
              <w:autoSpaceDE w:val="0"/>
              <w:autoSpaceDN w:val="0"/>
              <w:adjustRightInd w:val="0"/>
              <w:spacing w:line="267" w:lineRule="exact"/>
              <w:ind w:firstLineChars="0" w:firstLine="0"/>
              <w:rPr>
                <w:ins w:id="717" w:author="li" w:date="2019-07-19T14:57:00Z"/>
                <w:rFonts w:cs="Arial"/>
                <w:b/>
                <w:bCs/>
                <w:szCs w:val="18"/>
              </w:rPr>
            </w:pPr>
            <w:ins w:id="718" w:author="li" w:date="2019-07-19T14:57:00Z">
              <w:r>
                <w:rPr>
                  <w:rFonts w:cs="Arial" w:hint="eastAsia"/>
                  <w:b/>
                  <w:bCs/>
                  <w:szCs w:val="18"/>
                </w:rPr>
                <w:t>TAG price</w:t>
              </w:r>
            </w:ins>
          </w:p>
        </w:tc>
        <w:tc>
          <w:tcPr>
            <w:tcW w:w="2268" w:type="dxa"/>
            <w:shd w:val="clear" w:color="auto" w:fill="D9D9D9" w:themeFill="background1" w:themeFillShade="D9"/>
          </w:tcPr>
          <w:p w14:paraId="20AB4C8F" w14:textId="77777777" w:rsidR="00BB75E2" w:rsidRDefault="009A49DB">
            <w:pPr>
              <w:autoSpaceDE w:val="0"/>
              <w:autoSpaceDN w:val="0"/>
              <w:adjustRightInd w:val="0"/>
              <w:spacing w:line="267" w:lineRule="exact"/>
              <w:ind w:firstLineChars="0" w:firstLine="0"/>
              <w:rPr>
                <w:ins w:id="719" w:author="li" w:date="2019-07-19T14:57:00Z"/>
                <w:rFonts w:cs="Arial"/>
                <w:b/>
                <w:bCs/>
                <w:szCs w:val="18"/>
              </w:rPr>
            </w:pPr>
            <w:ins w:id="720" w:author="li" w:date="2019-07-19T14:57:00Z">
              <w:r>
                <w:rPr>
                  <w:rFonts w:cs="Arial" w:hint="eastAsia"/>
                  <w:b/>
                  <w:bCs/>
                  <w:szCs w:val="18"/>
                </w:rPr>
                <w:t>type</w:t>
              </w:r>
            </w:ins>
          </w:p>
        </w:tc>
        <w:tc>
          <w:tcPr>
            <w:tcW w:w="1843" w:type="dxa"/>
            <w:shd w:val="clear" w:color="auto" w:fill="D9D9D9" w:themeFill="background1" w:themeFillShade="D9"/>
          </w:tcPr>
          <w:p w14:paraId="66A4CDC2" w14:textId="77777777" w:rsidR="00BB75E2" w:rsidRDefault="009A49DB">
            <w:pPr>
              <w:autoSpaceDE w:val="0"/>
              <w:autoSpaceDN w:val="0"/>
              <w:adjustRightInd w:val="0"/>
              <w:spacing w:line="267" w:lineRule="exact"/>
              <w:ind w:firstLineChars="0" w:firstLine="0"/>
              <w:rPr>
                <w:ins w:id="721" w:author="li" w:date="2019-07-19T14:57:00Z"/>
                <w:rFonts w:cs="Arial"/>
                <w:b/>
                <w:bCs/>
                <w:szCs w:val="18"/>
              </w:rPr>
            </w:pPr>
            <w:ins w:id="722" w:author="li" w:date="2019-07-19T14:57:00Z">
              <w:r>
                <w:rPr>
                  <w:rFonts w:cs="Arial" w:hint="eastAsia"/>
                  <w:b/>
                  <w:bCs/>
                  <w:szCs w:val="18"/>
                </w:rPr>
                <w:t>The number of times it can appear</w:t>
              </w:r>
            </w:ins>
          </w:p>
        </w:tc>
        <w:tc>
          <w:tcPr>
            <w:tcW w:w="3452" w:type="dxa"/>
            <w:shd w:val="clear" w:color="auto" w:fill="D9D9D9" w:themeFill="background1" w:themeFillShade="D9"/>
          </w:tcPr>
          <w:p w14:paraId="5B767413" w14:textId="77777777" w:rsidR="00BB75E2" w:rsidRDefault="009A49DB">
            <w:pPr>
              <w:autoSpaceDE w:val="0"/>
              <w:autoSpaceDN w:val="0"/>
              <w:adjustRightInd w:val="0"/>
              <w:spacing w:line="267" w:lineRule="exact"/>
              <w:ind w:firstLineChars="0" w:firstLine="0"/>
              <w:rPr>
                <w:ins w:id="723" w:author="li" w:date="2019-07-19T14:57:00Z"/>
                <w:rFonts w:cs="Arial"/>
                <w:b/>
                <w:bCs/>
                <w:szCs w:val="18"/>
              </w:rPr>
            </w:pPr>
            <w:ins w:id="724" w:author="li" w:date="2019-07-19T14:57:00Z">
              <w:r>
                <w:rPr>
                  <w:rFonts w:cs="Arial" w:hint="eastAsia"/>
                  <w:b/>
                  <w:bCs/>
                  <w:szCs w:val="18"/>
                </w:rPr>
                <w:t>description</w:t>
              </w:r>
            </w:ins>
          </w:p>
        </w:tc>
      </w:tr>
      <w:tr w:rsidR="00BB75E2" w14:paraId="0EE9146F" w14:textId="77777777">
        <w:trPr>
          <w:ins w:id="725" w:author="li" w:date="2019-07-19T14:57:00Z"/>
        </w:trPr>
        <w:tc>
          <w:tcPr>
            <w:tcW w:w="1224" w:type="dxa"/>
          </w:tcPr>
          <w:p w14:paraId="173562EF" w14:textId="77777777" w:rsidR="00BB75E2" w:rsidRDefault="009A49DB">
            <w:pPr>
              <w:autoSpaceDE w:val="0"/>
              <w:autoSpaceDN w:val="0"/>
              <w:adjustRightInd w:val="0"/>
              <w:ind w:firstLineChars="0" w:firstLine="0"/>
              <w:jc w:val="left"/>
              <w:rPr>
                <w:ins w:id="726" w:author="li" w:date="2019-07-19T14:57:00Z"/>
                <w:rFonts w:cs="Arial"/>
                <w:szCs w:val="18"/>
              </w:rPr>
            </w:pPr>
            <w:ins w:id="727" w:author="li" w:date="2019-07-19T14:58:00Z">
              <w:r>
                <w:rPr>
                  <w:rFonts w:cs="Arial"/>
                  <w:szCs w:val="18"/>
                </w:rPr>
                <w:t>84</w:t>
              </w:r>
            </w:ins>
          </w:p>
        </w:tc>
        <w:tc>
          <w:tcPr>
            <w:tcW w:w="2268" w:type="dxa"/>
          </w:tcPr>
          <w:p w14:paraId="76213620" w14:textId="77777777" w:rsidR="00BB75E2" w:rsidRDefault="009A49DB">
            <w:pPr>
              <w:autoSpaceDE w:val="0"/>
              <w:autoSpaceDN w:val="0"/>
              <w:adjustRightInd w:val="0"/>
              <w:ind w:firstLineChars="0" w:firstLine="0"/>
              <w:jc w:val="left"/>
              <w:rPr>
                <w:ins w:id="728" w:author="li" w:date="2019-07-19T14:57:00Z"/>
                <w:rFonts w:cs="Arial"/>
                <w:szCs w:val="18"/>
              </w:rPr>
            </w:pPr>
            <w:ins w:id="729" w:author="li" w:date="2019-07-19T14:58:00Z">
              <w:r>
                <w:rPr>
                  <w:rFonts w:cs="Arial" w:hint="eastAsia"/>
                  <w:szCs w:val="18"/>
                </w:rPr>
                <w:t>uint8_t</w:t>
              </w:r>
            </w:ins>
          </w:p>
        </w:tc>
        <w:tc>
          <w:tcPr>
            <w:tcW w:w="1843" w:type="dxa"/>
          </w:tcPr>
          <w:p w14:paraId="73265884" w14:textId="77777777" w:rsidR="00BB75E2" w:rsidRDefault="009A49DB">
            <w:pPr>
              <w:autoSpaceDE w:val="0"/>
              <w:autoSpaceDN w:val="0"/>
              <w:adjustRightInd w:val="0"/>
              <w:ind w:firstLineChars="0" w:firstLine="0"/>
              <w:jc w:val="left"/>
              <w:rPr>
                <w:ins w:id="730" w:author="li" w:date="2019-07-19T14:57:00Z"/>
                <w:rFonts w:cs="Arial"/>
                <w:szCs w:val="18"/>
              </w:rPr>
            </w:pPr>
            <w:ins w:id="731" w:author="li" w:date="2019-07-19T14:57:00Z">
              <w:r>
                <w:rPr>
                  <w:rFonts w:cs="Arial" w:hint="eastAsia"/>
                  <w:szCs w:val="18"/>
                </w:rPr>
                <w:t>1</w:t>
              </w:r>
            </w:ins>
          </w:p>
        </w:tc>
        <w:tc>
          <w:tcPr>
            <w:tcW w:w="3452" w:type="dxa"/>
          </w:tcPr>
          <w:p w14:paraId="211EB990" w14:textId="77777777" w:rsidR="00BB75E2" w:rsidRDefault="009A49DB">
            <w:pPr>
              <w:autoSpaceDE w:val="0"/>
              <w:autoSpaceDN w:val="0"/>
              <w:adjustRightInd w:val="0"/>
              <w:ind w:firstLineChars="0" w:firstLine="0"/>
              <w:jc w:val="left"/>
              <w:rPr>
                <w:ins w:id="732" w:author="li" w:date="2019-07-19T14:59:00Z"/>
                <w:rFonts w:cs="Arial"/>
                <w:szCs w:val="18"/>
              </w:rPr>
            </w:pPr>
            <w:ins w:id="733" w:author="li" w:date="2019-07-19T14:59:00Z">
              <w:r>
                <w:rPr>
                  <w:rFonts w:cs="Arial" w:hint="eastAsia"/>
                  <w:szCs w:val="18"/>
                </w:rPr>
                <w:t>0: Upgrade</w:t>
              </w:r>
            </w:ins>
          </w:p>
          <w:p w14:paraId="32C19BA9" w14:textId="77777777" w:rsidR="00BB75E2" w:rsidRDefault="009A49DB">
            <w:pPr>
              <w:autoSpaceDE w:val="0"/>
              <w:autoSpaceDN w:val="0"/>
              <w:adjustRightInd w:val="0"/>
              <w:ind w:firstLineChars="0" w:firstLine="0"/>
              <w:jc w:val="left"/>
              <w:rPr>
                <w:ins w:id="734" w:author="li" w:date="2019-07-19T15:01:00Z"/>
                <w:rFonts w:cs="Arial"/>
                <w:szCs w:val="18"/>
              </w:rPr>
            </w:pPr>
            <w:ins w:id="735" w:author="li" w:date="2019-07-19T14:59:00Z">
              <w:r>
                <w:rPr>
                  <w:rFonts w:cs="Arial" w:hint="eastAsia"/>
                  <w:szCs w:val="18"/>
                </w:rPr>
                <w:t>1</w:t>
              </w:r>
              <w:r>
                <w:rPr>
                  <w:rFonts w:cs="Arial" w:hint="eastAsia"/>
                  <w:szCs w:val="18"/>
                </w:rPr>
                <w:t>：</w:t>
              </w:r>
            </w:ins>
            <w:ins w:id="736" w:author="li" w:date="2019-07-19T15:02:00Z">
              <w:r>
                <w:rPr>
                  <w:rFonts w:cs="Arial" w:hint="eastAsia"/>
                  <w:szCs w:val="18"/>
                </w:rPr>
                <w:t>Software restart</w:t>
              </w:r>
            </w:ins>
          </w:p>
          <w:p w14:paraId="487D6DC6" w14:textId="77777777" w:rsidR="00BB75E2" w:rsidRDefault="009A49DB">
            <w:pPr>
              <w:autoSpaceDE w:val="0"/>
              <w:autoSpaceDN w:val="0"/>
              <w:adjustRightInd w:val="0"/>
              <w:ind w:firstLineChars="0" w:firstLine="0"/>
              <w:jc w:val="left"/>
              <w:rPr>
                <w:ins w:id="737" w:author="li" w:date="2019-07-19T14:57:00Z"/>
                <w:rFonts w:cs="Arial"/>
                <w:szCs w:val="18"/>
              </w:rPr>
            </w:pPr>
            <w:ins w:id="738" w:author="li" w:date="2019-07-19T15:01:00Z">
              <w:r>
                <w:rPr>
                  <w:rFonts w:cs="Arial" w:hint="eastAsia"/>
                  <w:szCs w:val="18"/>
                </w:rPr>
                <w:t>2: Unknown reasons</w:t>
              </w:r>
            </w:ins>
          </w:p>
        </w:tc>
      </w:tr>
      <w:tr w:rsidR="00BB75E2" w14:paraId="458C234C" w14:textId="77777777">
        <w:trPr>
          <w:ins w:id="739" w:author="li" w:date="2019-07-19T14:57:00Z"/>
        </w:trPr>
        <w:tc>
          <w:tcPr>
            <w:tcW w:w="1224" w:type="dxa"/>
          </w:tcPr>
          <w:p w14:paraId="1EC18F16" w14:textId="77777777" w:rsidR="00BB75E2" w:rsidRDefault="009A49DB">
            <w:pPr>
              <w:autoSpaceDE w:val="0"/>
              <w:autoSpaceDN w:val="0"/>
              <w:adjustRightInd w:val="0"/>
              <w:ind w:firstLineChars="0" w:firstLine="0"/>
              <w:jc w:val="left"/>
              <w:rPr>
                <w:ins w:id="740" w:author="li" w:date="2019-07-19T14:57:00Z"/>
                <w:rFonts w:cs="Arial"/>
                <w:szCs w:val="18"/>
              </w:rPr>
            </w:pPr>
            <w:ins w:id="741" w:author="li" w:date="2019-07-19T14:58:00Z">
              <w:r>
                <w:rPr>
                  <w:rFonts w:cs="Arial"/>
                  <w:szCs w:val="18"/>
                </w:rPr>
                <w:t>83</w:t>
              </w:r>
            </w:ins>
          </w:p>
        </w:tc>
        <w:tc>
          <w:tcPr>
            <w:tcW w:w="2268" w:type="dxa"/>
          </w:tcPr>
          <w:p w14:paraId="029B11A4" w14:textId="77777777" w:rsidR="00BB75E2" w:rsidRDefault="009A49DB">
            <w:pPr>
              <w:autoSpaceDE w:val="0"/>
              <w:autoSpaceDN w:val="0"/>
              <w:adjustRightInd w:val="0"/>
              <w:ind w:firstLineChars="0" w:firstLine="0"/>
              <w:jc w:val="left"/>
              <w:rPr>
                <w:ins w:id="742" w:author="li" w:date="2019-07-19T14:57:00Z"/>
                <w:rFonts w:cs="Arial"/>
                <w:szCs w:val="18"/>
              </w:rPr>
            </w:pPr>
            <w:ins w:id="743" w:author="li" w:date="2019-07-19T14:58:00Z">
              <w:r>
                <w:rPr>
                  <w:rFonts w:cs="Arial" w:hint="eastAsia"/>
                  <w:szCs w:val="18"/>
                </w:rPr>
                <w:t>A rray  of</w:t>
              </w:r>
            </w:ins>
            <w:ins w:id="744" w:author="li" w:date="2019-07-19T14:57:00Z">
              <w:r>
                <w:rPr>
                  <w:rFonts w:cs="Arial" w:hint="eastAsia"/>
                  <w:szCs w:val="18"/>
                </w:rPr>
                <w:t>uint8_t</w:t>
              </w:r>
            </w:ins>
          </w:p>
        </w:tc>
        <w:tc>
          <w:tcPr>
            <w:tcW w:w="1843" w:type="dxa"/>
          </w:tcPr>
          <w:p w14:paraId="12008178" w14:textId="77777777" w:rsidR="00BB75E2" w:rsidRDefault="009A49DB">
            <w:pPr>
              <w:autoSpaceDE w:val="0"/>
              <w:autoSpaceDN w:val="0"/>
              <w:adjustRightInd w:val="0"/>
              <w:ind w:firstLineChars="0" w:firstLine="0"/>
              <w:jc w:val="left"/>
              <w:rPr>
                <w:ins w:id="745" w:author="li" w:date="2019-07-19T14:57:00Z"/>
                <w:rFonts w:cs="Arial"/>
                <w:szCs w:val="18"/>
              </w:rPr>
            </w:pPr>
            <w:ins w:id="746" w:author="li" w:date="2019-07-19T14:57:00Z">
              <w:r>
                <w:rPr>
                  <w:rFonts w:cs="Arial" w:hint="eastAsia"/>
                  <w:szCs w:val="18"/>
                </w:rPr>
                <w:t>0</w:t>
              </w:r>
              <w:r>
                <w:rPr>
                  <w:rFonts w:cs="Arial" w:hint="eastAsia"/>
                  <w:szCs w:val="18"/>
                </w:rPr>
                <w:t>…</w:t>
              </w:r>
              <w:r>
                <w:rPr>
                  <w:rFonts w:cs="Arial" w:hint="eastAsia"/>
                  <w:szCs w:val="18"/>
                </w:rPr>
                <w:t>n</w:t>
              </w:r>
            </w:ins>
          </w:p>
        </w:tc>
        <w:tc>
          <w:tcPr>
            <w:tcW w:w="3452" w:type="dxa"/>
          </w:tcPr>
          <w:p w14:paraId="3873979D" w14:textId="77777777" w:rsidR="00BB75E2" w:rsidRDefault="009A49DB">
            <w:pPr>
              <w:autoSpaceDE w:val="0"/>
              <w:autoSpaceDN w:val="0"/>
              <w:adjustRightInd w:val="0"/>
              <w:ind w:firstLineChars="0" w:firstLine="0"/>
              <w:jc w:val="left"/>
              <w:rPr>
                <w:ins w:id="747" w:author="li" w:date="2019-07-19T14:57:00Z"/>
                <w:rFonts w:cs="Arial"/>
                <w:szCs w:val="18"/>
              </w:rPr>
            </w:pPr>
            <w:ins w:id="748" w:author="li" w:date="2019-07-19T14:59:00Z">
              <w:r>
                <w:rPr>
                  <w:rFonts w:cs="Arial" w:hint="eastAsia"/>
                  <w:szCs w:val="18"/>
                </w:rPr>
                <w:t>Description of the restart reason</w:t>
              </w:r>
            </w:ins>
          </w:p>
        </w:tc>
      </w:tr>
    </w:tbl>
    <w:p w14:paraId="2C32FC78" w14:textId="77777777" w:rsidR="00BB75E2" w:rsidRDefault="00BB75E2">
      <w:pPr>
        <w:rPr>
          <w:ins w:id="749" w:author="li" w:date="2019-08-21T11:20:00Z"/>
        </w:rPr>
      </w:pPr>
    </w:p>
    <w:p w14:paraId="3B0C439D" w14:textId="77777777" w:rsidR="00BB75E2" w:rsidRDefault="009A49DB">
      <w:pPr>
        <w:pStyle w:val="Heading3"/>
        <w:rPr>
          <w:ins w:id="750" w:author="li" w:date="2019-08-21T11:25:00Z"/>
        </w:rPr>
      </w:pPr>
      <w:ins w:id="751" w:author="li" w:date="2019-08-21T11:21:00Z">
        <w:r>
          <w:rPr>
            <w:rFonts w:hint="eastAsia"/>
          </w:rPr>
          <w:lastRenderedPageBreak/>
          <w:t>Query the number of access to messages 1 to 5</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8D5A800" w14:textId="77777777">
        <w:trPr>
          <w:tblHeader/>
          <w:ins w:id="752" w:author="li" w:date="2019-08-21T11:25:00Z"/>
        </w:trPr>
        <w:tc>
          <w:tcPr>
            <w:tcW w:w="1224" w:type="dxa"/>
            <w:shd w:val="clear" w:color="auto" w:fill="D9D9D9" w:themeFill="background1" w:themeFillShade="D9"/>
          </w:tcPr>
          <w:p w14:paraId="608AA477" w14:textId="77777777" w:rsidR="00BB75E2" w:rsidRDefault="009A49DB">
            <w:pPr>
              <w:autoSpaceDE w:val="0"/>
              <w:autoSpaceDN w:val="0"/>
              <w:adjustRightInd w:val="0"/>
              <w:spacing w:line="267" w:lineRule="exact"/>
              <w:ind w:firstLineChars="0" w:firstLine="0"/>
              <w:rPr>
                <w:ins w:id="753" w:author="li" w:date="2019-08-21T11:25:00Z"/>
                <w:rFonts w:cs="Arial"/>
                <w:b/>
                <w:bCs/>
                <w:szCs w:val="18"/>
              </w:rPr>
            </w:pPr>
            <w:ins w:id="754" w:author="li" w:date="2019-08-21T11:25:00Z">
              <w:r>
                <w:rPr>
                  <w:rFonts w:cs="Arial" w:hint="eastAsia"/>
                  <w:b/>
                  <w:bCs/>
                  <w:szCs w:val="18"/>
                </w:rPr>
                <w:t>TAG price</w:t>
              </w:r>
            </w:ins>
          </w:p>
        </w:tc>
        <w:tc>
          <w:tcPr>
            <w:tcW w:w="2268" w:type="dxa"/>
            <w:shd w:val="clear" w:color="auto" w:fill="D9D9D9" w:themeFill="background1" w:themeFillShade="D9"/>
          </w:tcPr>
          <w:p w14:paraId="41D45F8B" w14:textId="77777777" w:rsidR="00BB75E2" w:rsidRDefault="009A49DB">
            <w:pPr>
              <w:autoSpaceDE w:val="0"/>
              <w:autoSpaceDN w:val="0"/>
              <w:adjustRightInd w:val="0"/>
              <w:spacing w:line="267" w:lineRule="exact"/>
              <w:ind w:firstLineChars="0" w:firstLine="0"/>
              <w:rPr>
                <w:ins w:id="755" w:author="li" w:date="2019-08-21T11:25:00Z"/>
                <w:rFonts w:cs="Arial"/>
                <w:b/>
                <w:bCs/>
                <w:szCs w:val="18"/>
              </w:rPr>
            </w:pPr>
            <w:ins w:id="756" w:author="li" w:date="2019-08-21T11:25:00Z">
              <w:r>
                <w:rPr>
                  <w:rFonts w:cs="Arial" w:hint="eastAsia"/>
                  <w:b/>
                  <w:bCs/>
                  <w:szCs w:val="18"/>
                </w:rPr>
                <w:t>type</w:t>
              </w:r>
            </w:ins>
          </w:p>
        </w:tc>
        <w:tc>
          <w:tcPr>
            <w:tcW w:w="1843" w:type="dxa"/>
            <w:shd w:val="clear" w:color="auto" w:fill="D9D9D9" w:themeFill="background1" w:themeFillShade="D9"/>
          </w:tcPr>
          <w:p w14:paraId="0B622A12" w14:textId="77777777" w:rsidR="00BB75E2" w:rsidRDefault="009A49DB">
            <w:pPr>
              <w:autoSpaceDE w:val="0"/>
              <w:autoSpaceDN w:val="0"/>
              <w:adjustRightInd w:val="0"/>
              <w:spacing w:line="267" w:lineRule="exact"/>
              <w:ind w:firstLineChars="0" w:firstLine="0"/>
              <w:rPr>
                <w:ins w:id="757" w:author="li" w:date="2019-08-21T11:25:00Z"/>
                <w:rFonts w:cs="Arial"/>
                <w:b/>
                <w:bCs/>
                <w:szCs w:val="18"/>
              </w:rPr>
            </w:pPr>
            <w:ins w:id="758" w:author="li" w:date="2019-08-21T11:25:00Z">
              <w:r>
                <w:rPr>
                  <w:rFonts w:cs="Arial" w:hint="eastAsia"/>
                  <w:b/>
                  <w:bCs/>
                  <w:szCs w:val="18"/>
                </w:rPr>
                <w:t>The number of times it can appear</w:t>
              </w:r>
            </w:ins>
          </w:p>
        </w:tc>
        <w:tc>
          <w:tcPr>
            <w:tcW w:w="3452" w:type="dxa"/>
            <w:shd w:val="clear" w:color="auto" w:fill="D9D9D9" w:themeFill="background1" w:themeFillShade="D9"/>
          </w:tcPr>
          <w:p w14:paraId="4FF4AE75" w14:textId="77777777" w:rsidR="00BB75E2" w:rsidRDefault="009A49DB">
            <w:pPr>
              <w:autoSpaceDE w:val="0"/>
              <w:autoSpaceDN w:val="0"/>
              <w:adjustRightInd w:val="0"/>
              <w:spacing w:line="267" w:lineRule="exact"/>
              <w:ind w:firstLineChars="0" w:firstLine="0"/>
              <w:rPr>
                <w:ins w:id="759" w:author="li" w:date="2019-08-21T11:25:00Z"/>
                <w:rFonts w:cs="Arial"/>
                <w:b/>
                <w:bCs/>
                <w:szCs w:val="18"/>
              </w:rPr>
            </w:pPr>
            <w:ins w:id="760" w:author="li" w:date="2019-08-21T11:25:00Z">
              <w:r>
                <w:rPr>
                  <w:rFonts w:cs="Arial" w:hint="eastAsia"/>
                  <w:b/>
                  <w:bCs/>
                  <w:szCs w:val="18"/>
                </w:rPr>
                <w:t>description</w:t>
              </w:r>
            </w:ins>
          </w:p>
        </w:tc>
      </w:tr>
      <w:tr w:rsidR="00BB75E2" w14:paraId="19938E33" w14:textId="77777777">
        <w:trPr>
          <w:ins w:id="761" w:author="li" w:date="2019-08-21T11:25:00Z"/>
        </w:trPr>
        <w:tc>
          <w:tcPr>
            <w:tcW w:w="1224" w:type="dxa"/>
          </w:tcPr>
          <w:p w14:paraId="379AFE9D" w14:textId="77777777" w:rsidR="00BB75E2" w:rsidRDefault="009A49DB">
            <w:pPr>
              <w:autoSpaceDE w:val="0"/>
              <w:autoSpaceDN w:val="0"/>
              <w:adjustRightInd w:val="0"/>
              <w:ind w:firstLineChars="0" w:firstLine="0"/>
              <w:jc w:val="left"/>
              <w:rPr>
                <w:ins w:id="762" w:author="li" w:date="2019-08-21T11:25:00Z"/>
                <w:rFonts w:cs="Arial"/>
                <w:szCs w:val="18"/>
              </w:rPr>
            </w:pPr>
            <w:ins w:id="763" w:author="li" w:date="2019-08-21T11:25:00Z">
              <w:r>
                <w:rPr>
                  <w:rFonts w:cs="Arial" w:hint="eastAsia"/>
                  <w:szCs w:val="18"/>
                </w:rPr>
                <w:t>not have</w:t>
              </w:r>
            </w:ins>
          </w:p>
        </w:tc>
        <w:tc>
          <w:tcPr>
            <w:tcW w:w="2268" w:type="dxa"/>
          </w:tcPr>
          <w:p w14:paraId="50269531" w14:textId="77777777" w:rsidR="00BB75E2" w:rsidRDefault="00BB75E2">
            <w:pPr>
              <w:autoSpaceDE w:val="0"/>
              <w:autoSpaceDN w:val="0"/>
              <w:adjustRightInd w:val="0"/>
              <w:ind w:firstLineChars="0" w:firstLine="0"/>
              <w:jc w:val="left"/>
              <w:rPr>
                <w:ins w:id="764" w:author="li" w:date="2019-08-21T11:25:00Z"/>
                <w:rFonts w:cs="Arial"/>
                <w:szCs w:val="18"/>
              </w:rPr>
            </w:pPr>
          </w:p>
        </w:tc>
        <w:tc>
          <w:tcPr>
            <w:tcW w:w="1843" w:type="dxa"/>
          </w:tcPr>
          <w:p w14:paraId="73364F91" w14:textId="77777777" w:rsidR="00BB75E2" w:rsidRDefault="00BB75E2">
            <w:pPr>
              <w:autoSpaceDE w:val="0"/>
              <w:autoSpaceDN w:val="0"/>
              <w:adjustRightInd w:val="0"/>
              <w:ind w:firstLineChars="0" w:firstLine="0"/>
              <w:jc w:val="left"/>
              <w:rPr>
                <w:ins w:id="765" w:author="li" w:date="2019-08-21T11:25:00Z"/>
                <w:rFonts w:cs="Arial"/>
                <w:szCs w:val="18"/>
              </w:rPr>
            </w:pPr>
          </w:p>
        </w:tc>
        <w:tc>
          <w:tcPr>
            <w:tcW w:w="3452" w:type="dxa"/>
          </w:tcPr>
          <w:p w14:paraId="0597548E" w14:textId="77777777" w:rsidR="00BB75E2" w:rsidRDefault="00BB75E2">
            <w:pPr>
              <w:autoSpaceDE w:val="0"/>
              <w:autoSpaceDN w:val="0"/>
              <w:adjustRightInd w:val="0"/>
              <w:ind w:firstLineChars="0" w:firstLine="0"/>
              <w:jc w:val="left"/>
              <w:rPr>
                <w:ins w:id="766" w:author="li" w:date="2019-08-21T11:25:00Z"/>
                <w:rFonts w:cs="Arial"/>
                <w:szCs w:val="18"/>
              </w:rPr>
            </w:pPr>
          </w:p>
        </w:tc>
      </w:tr>
    </w:tbl>
    <w:p w14:paraId="4CC3005C" w14:textId="77777777" w:rsidR="00BB75E2" w:rsidRDefault="00BB75E2">
      <w:pPr>
        <w:rPr>
          <w:ins w:id="767" w:author="li" w:date="2019-08-21T11:25:00Z"/>
        </w:rPr>
      </w:pPr>
    </w:p>
    <w:p w14:paraId="6FF1AE59" w14:textId="77777777" w:rsidR="00BB75E2" w:rsidRDefault="009A49DB">
      <w:pPr>
        <w:pStyle w:val="Heading3"/>
        <w:rPr>
          <w:ins w:id="768" w:author="li" w:date="2019-08-21T11:21:00Z"/>
        </w:rPr>
      </w:pPr>
      <w:ins w:id="769" w:author="li" w:date="2019-08-21T11:25:00Z">
        <w:r>
          <w:rPr>
            <w:rFonts w:hint="eastAsia"/>
          </w:rPr>
          <w:t>Report the number of messages 1 to message 5</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503C5C55" w14:textId="77777777">
        <w:trPr>
          <w:tblHeader/>
          <w:ins w:id="770" w:author="li" w:date="2019-08-21T11:23:00Z"/>
        </w:trPr>
        <w:tc>
          <w:tcPr>
            <w:tcW w:w="1224" w:type="dxa"/>
            <w:shd w:val="clear" w:color="auto" w:fill="D9D9D9" w:themeFill="background1" w:themeFillShade="D9"/>
          </w:tcPr>
          <w:p w14:paraId="25BA7FE0" w14:textId="77777777" w:rsidR="00BB75E2" w:rsidRDefault="009A49DB">
            <w:pPr>
              <w:autoSpaceDE w:val="0"/>
              <w:autoSpaceDN w:val="0"/>
              <w:adjustRightInd w:val="0"/>
              <w:spacing w:line="267" w:lineRule="exact"/>
              <w:ind w:firstLineChars="0" w:firstLine="0"/>
              <w:rPr>
                <w:ins w:id="771" w:author="li" w:date="2019-08-21T11:23:00Z"/>
                <w:rFonts w:cs="Arial"/>
                <w:b/>
                <w:bCs/>
                <w:szCs w:val="18"/>
              </w:rPr>
            </w:pPr>
            <w:ins w:id="772" w:author="li" w:date="2019-08-21T11:23:00Z">
              <w:r>
                <w:rPr>
                  <w:rFonts w:cs="Arial" w:hint="eastAsia"/>
                  <w:b/>
                  <w:bCs/>
                  <w:szCs w:val="18"/>
                </w:rPr>
                <w:t>TAG price</w:t>
              </w:r>
            </w:ins>
          </w:p>
        </w:tc>
        <w:tc>
          <w:tcPr>
            <w:tcW w:w="2268" w:type="dxa"/>
            <w:shd w:val="clear" w:color="auto" w:fill="D9D9D9" w:themeFill="background1" w:themeFillShade="D9"/>
          </w:tcPr>
          <w:p w14:paraId="7EC86B72" w14:textId="77777777" w:rsidR="00BB75E2" w:rsidRDefault="009A49DB">
            <w:pPr>
              <w:autoSpaceDE w:val="0"/>
              <w:autoSpaceDN w:val="0"/>
              <w:adjustRightInd w:val="0"/>
              <w:spacing w:line="267" w:lineRule="exact"/>
              <w:ind w:firstLineChars="0" w:firstLine="0"/>
              <w:rPr>
                <w:ins w:id="773" w:author="li" w:date="2019-08-21T11:23:00Z"/>
                <w:rFonts w:cs="Arial"/>
                <w:b/>
                <w:bCs/>
                <w:szCs w:val="18"/>
              </w:rPr>
            </w:pPr>
            <w:ins w:id="774" w:author="li" w:date="2019-08-21T11:23:00Z">
              <w:r>
                <w:rPr>
                  <w:rFonts w:cs="Arial" w:hint="eastAsia"/>
                  <w:b/>
                  <w:bCs/>
                  <w:szCs w:val="18"/>
                </w:rPr>
                <w:t>type</w:t>
              </w:r>
            </w:ins>
          </w:p>
        </w:tc>
        <w:tc>
          <w:tcPr>
            <w:tcW w:w="1843" w:type="dxa"/>
            <w:shd w:val="clear" w:color="auto" w:fill="D9D9D9" w:themeFill="background1" w:themeFillShade="D9"/>
          </w:tcPr>
          <w:p w14:paraId="69CEE1A8" w14:textId="77777777" w:rsidR="00BB75E2" w:rsidRDefault="009A49DB">
            <w:pPr>
              <w:autoSpaceDE w:val="0"/>
              <w:autoSpaceDN w:val="0"/>
              <w:adjustRightInd w:val="0"/>
              <w:spacing w:line="267" w:lineRule="exact"/>
              <w:ind w:firstLineChars="0" w:firstLine="0"/>
              <w:rPr>
                <w:ins w:id="775" w:author="li" w:date="2019-08-21T11:23:00Z"/>
                <w:rFonts w:cs="Arial"/>
                <w:b/>
                <w:bCs/>
                <w:szCs w:val="18"/>
              </w:rPr>
            </w:pPr>
            <w:ins w:id="776" w:author="li" w:date="2019-08-21T11:23:00Z">
              <w:r>
                <w:rPr>
                  <w:rFonts w:cs="Arial" w:hint="eastAsia"/>
                  <w:b/>
                  <w:bCs/>
                  <w:szCs w:val="18"/>
                </w:rPr>
                <w:t>The number of times it can appear</w:t>
              </w:r>
            </w:ins>
          </w:p>
        </w:tc>
        <w:tc>
          <w:tcPr>
            <w:tcW w:w="3452" w:type="dxa"/>
            <w:shd w:val="clear" w:color="auto" w:fill="D9D9D9" w:themeFill="background1" w:themeFillShade="D9"/>
          </w:tcPr>
          <w:p w14:paraId="40B3E3F1" w14:textId="77777777" w:rsidR="00BB75E2" w:rsidRDefault="009A49DB">
            <w:pPr>
              <w:autoSpaceDE w:val="0"/>
              <w:autoSpaceDN w:val="0"/>
              <w:adjustRightInd w:val="0"/>
              <w:spacing w:line="267" w:lineRule="exact"/>
              <w:ind w:firstLineChars="0" w:firstLine="0"/>
              <w:rPr>
                <w:ins w:id="777" w:author="li" w:date="2019-08-21T11:23:00Z"/>
                <w:rFonts w:cs="Arial"/>
                <w:b/>
                <w:bCs/>
                <w:szCs w:val="18"/>
              </w:rPr>
            </w:pPr>
            <w:ins w:id="778" w:author="li" w:date="2019-08-21T11:23:00Z">
              <w:r>
                <w:rPr>
                  <w:rFonts w:cs="Arial" w:hint="eastAsia"/>
                  <w:b/>
                  <w:bCs/>
                  <w:szCs w:val="18"/>
                </w:rPr>
                <w:t>description</w:t>
              </w:r>
            </w:ins>
          </w:p>
        </w:tc>
      </w:tr>
      <w:tr w:rsidR="00BB75E2" w14:paraId="4A157B00" w14:textId="77777777">
        <w:trPr>
          <w:ins w:id="779" w:author="li" w:date="2019-08-21T11:23:00Z"/>
        </w:trPr>
        <w:tc>
          <w:tcPr>
            <w:tcW w:w="1224" w:type="dxa"/>
          </w:tcPr>
          <w:p w14:paraId="36AF032B" w14:textId="77777777" w:rsidR="00BB75E2" w:rsidRDefault="009A49DB">
            <w:pPr>
              <w:autoSpaceDE w:val="0"/>
              <w:autoSpaceDN w:val="0"/>
              <w:adjustRightInd w:val="0"/>
              <w:ind w:firstLineChars="0" w:firstLine="0"/>
              <w:jc w:val="left"/>
              <w:rPr>
                <w:ins w:id="780" w:author="li" w:date="2019-08-21T11:23:00Z"/>
                <w:rFonts w:cs="Arial"/>
                <w:szCs w:val="18"/>
              </w:rPr>
            </w:pPr>
            <w:ins w:id="781" w:author="li" w:date="2019-08-21T11:23:00Z">
              <w:r>
                <w:rPr>
                  <w:rFonts w:cs="Arial"/>
                  <w:szCs w:val="18"/>
                </w:rPr>
                <w:t>90</w:t>
              </w:r>
            </w:ins>
          </w:p>
        </w:tc>
        <w:tc>
          <w:tcPr>
            <w:tcW w:w="2268" w:type="dxa"/>
          </w:tcPr>
          <w:p w14:paraId="73195DBD" w14:textId="77777777" w:rsidR="00BB75E2" w:rsidRDefault="009A49DB">
            <w:pPr>
              <w:autoSpaceDE w:val="0"/>
              <w:autoSpaceDN w:val="0"/>
              <w:adjustRightInd w:val="0"/>
              <w:ind w:firstLineChars="0" w:firstLine="0"/>
              <w:jc w:val="left"/>
              <w:rPr>
                <w:ins w:id="782" w:author="li" w:date="2019-08-21T11:23:00Z"/>
                <w:rFonts w:cs="Arial"/>
                <w:szCs w:val="18"/>
              </w:rPr>
            </w:pPr>
            <w:ins w:id="783" w:author="li" w:date="2019-08-21T11:23:00Z">
              <w:r>
                <w:rPr>
                  <w:rFonts w:cs="Arial" w:hint="eastAsia"/>
                  <w:szCs w:val="18"/>
                </w:rPr>
                <w:t>u int 32_t</w:t>
              </w:r>
            </w:ins>
          </w:p>
        </w:tc>
        <w:tc>
          <w:tcPr>
            <w:tcW w:w="1843" w:type="dxa"/>
          </w:tcPr>
          <w:p w14:paraId="2F2E02B0" w14:textId="77777777" w:rsidR="00BB75E2" w:rsidRDefault="009A49DB">
            <w:pPr>
              <w:autoSpaceDE w:val="0"/>
              <w:autoSpaceDN w:val="0"/>
              <w:adjustRightInd w:val="0"/>
              <w:ind w:firstLineChars="0" w:firstLine="0"/>
              <w:jc w:val="left"/>
              <w:rPr>
                <w:ins w:id="784" w:author="li" w:date="2019-08-21T11:23:00Z"/>
                <w:rFonts w:cs="Arial"/>
                <w:szCs w:val="18"/>
              </w:rPr>
            </w:pPr>
            <w:ins w:id="785" w:author="li" w:date="2019-08-21T11:23:00Z">
              <w:r>
                <w:rPr>
                  <w:rFonts w:cs="Arial" w:hint="eastAsia"/>
                  <w:szCs w:val="18"/>
                </w:rPr>
                <w:t>1</w:t>
              </w:r>
            </w:ins>
          </w:p>
        </w:tc>
        <w:tc>
          <w:tcPr>
            <w:tcW w:w="3452" w:type="dxa"/>
          </w:tcPr>
          <w:p w14:paraId="1329EA7D" w14:textId="77777777" w:rsidR="00BB75E2" w:rsidRDefault="009A49DB">
            <w:pPr>
              <w:autoSpaceDE w:val="0"/>
              <w:autoSpaceDN w:val="0"/>
              <w:adjustRightInd w:val="0"/>
              <w:ind w:firstLineChars="0" w:firstLine="0"/>
              <w:jc w:val="left"/>
              <w:rPr>
                <w:ins w:id="786" w:author="li" w:date="2019-08-21T11:23:00Z"/>
                <w:rFonts w:cs="Arial"/>
                <w:szCs w:val="18"/>
              </w:rPr>
            </w:pPr>
            <w:ins w:id="787" w:author="li" w:date="2019-08-21T11:23:00Z">
              <w:r>
                <w:rPr>
                  <w:rFonts w:cs="Arial" w:hint="eastAsia"/>
                  <w:szCs w:val="18"/>
                </w:rPr>
                <w:t>Message 1 number</w:t>
              </w:r>
            </w:ins>
          </w:p>
        </w:tc>
      </w:tr>
      <w:tr w:rsidR="00BB75E2" w14:paraId="3D5373AD" w14:textId="77777777">
        <w:trPr>
          <w:ins w:id="788" w:author="li" w:date="2019-08-21T11:24:00Z"/>
        </w:trPr>
        <w:tc>
          <w:tcPr>
            <w:tcW w:w="1224" w:type="dxa"/>
          </w:tcPr>
          <w:p w14:paraId="351C94AE" w14:textId="77777777" w:rsidR="00BB75E2" w:rsidRDefault="009A49DB">
            <w:pPr>
              <w:autoSpaceDE w:val="0"/>
              <w:autoSpaceDN w:val="0"/>
              <w:adjustRightInd w:val="0"/>
              <w:ind w:firstLineChars="0" w:firstLine="0"/>
              <w:jc w:val="left"/>
              <w:rPr>
                <w:ins w:id="789" w:author="li" w:date="2019-08-21T11:24:00Z"/>
                <w:rFonts w:cs="Arial"/>
                <w:szCs w:val="18"/>
              </w:rPr>
            </w:pPr>
            <w:ins w:id="790" w:author="li" w:date="2019-08-21T11:24:00Z">
              <w:r>
                <w:rPr>
                  <w:rFonts w:cs="Arial" w:hint="eastAsia"/>
                  <w:szCs w:val="18"/>
                </w:rPr>
                <w:t>91</w:t>
              </w:r>
            </w:ins>
          </w:p>
        </w:tc>
        <w:tc>
          <w:tcPr>
            <w:tcW w:w="2268" w:type="dxa"/>
          </w:tcPr>
          <w:p w14:paraId="24809D59" w14:textId="77777777" w:rsidR="00BB75E2" w:rsidRDefault="009A49DB">
            <w:pPr>
              <w:autoSpaceDE w:val="0"/>
              <w:autoSpaceDN w:val="0"/>
              <w:adjustRightInd w:val="0"/>
              <w:ind w:firstLineChars="0" w:firstLine="0"/>
              <w:jc w:val="left"/>
              <w:rPr>
                <w:ins w:id="791" w:author="li" w:date="2019-08-21T11:24:00Z"/>
                <w:rFonts w:cs="Arial"/>
                <w:szCs w:val="18"/>
              </w:rPr>
            </w:pPr>
            <w:ins w:id="792" w:author="li" w:date="2019-08-21T11:24:00Z">
              <w:r>
                <w:rPr>
                  <w:rFonts w:cs="Arial" w:hint="eastAsia"/>
                  <w:szCs w:val="18"/>
                </w:rPr>
                <w:t>u int 32_t</w:t>
              </w:r>
            </w:ins>
          </w:p>
        </w:tc>
        <w:tc>
          <w:tcPr>
            <w:tcW w:w="1843" w:type="dxa"/>
          </w:tcPr>
          <w:p w14:paraId="75211367" w14:textId="77777777" w:rsidR="00BB75E2" w:rsidRDefault="009A49DB">
            <w:pPr>
              <w:autoSpaceDE w:val="0"/>
              <w:autoSpaceDN w:val="0"/>
              <w:adjustRightInd w:val="0"/>
              <w:ind w:firstLineChars="0" w:firstLine="0"/>
              <w:jc w:val="left"/>
              <w:rPr>
                <w:ins w:id="793" w:author="li" w:date="2019-08-21T11:24:00Z"/>
                <w:rFonts w:cs="Arial"/>
                <w:szCs w:val="18"/>
              </w:rPr>
            </w:pPr>
            <w:ins w:id="794" w:author="li" w:date="2019-08-21T11:24:00Z">
              <w:r>
                <w:rPr>
                  <w:rFonts w:cs="Arial" w:hint="eastAsia"/>
                  <w:szCs w:val="18"/>
                </w:rPr>
                <w:t>1</w:t>
              </w:r>
            </w:ins>
          </w:p>
        </w:tc>
        <w:tc>
          <w:tcPr>
            <w:tcW w:w="3452" w:type="dxa"/>
          </w:tcPr>
          <w:p w14:paraId="10F25FD7" w14:textId="77777777" w:rsidR="00BB75E2" w:rsidRDefault="009A49DB">
            <w:pPr>
              <w:autoSpaceDE w:val="0"/>
              <w:autoSpaceDN w:val="0"/>
              <w:adjustRightInd w:val="0"/>
              <w:ind w:firstLineChars="0" w:firstLine="0"/>
              <w:jc w:val="left"/>
              <w:rPr>
                <w:ins w:id="795" w:author="li" w:date="2019-08-21T11:24:00Z"/>
                <w:rFonts w:cs="Arial"/>
                <w:szCs w:val="18"/>
              </w:rPr>
            </w:pPr>
            <w:ins w:id="796" w:author="li" w:date="2019-08-21T11:24:00Z">
              <w:r>
                <w:rPr>
                  <w:rFonts w:cs="Arial" w:hint="eastAsia"/>
                  <w:szCs w:val="18"/>
                </w:rPr>
                <w:t>Message 2 number</w:t>
              </w:r>
            </w:ins>
          </w:p>
        </w:tc>
      </w:tr>
      <w:tr w:rsidR="00BB75E2" w14:paraId="223E8696" w14:textId="77777777">
        <w:trPr>
          <w:ins w:id="797" w:author="li" w:date="2019-08-21T11:24:00Z"/>
        </w:trPr>
        <w:tc>
          <w:tcPr>
            <w:tcW w:w="1224" w:type="dxa"/>
          </w:tcPr>
          <w:p w14:paraId="45899302" w14:textId="77777777" w:rsidR="00BB75E2" w:rsidRDefault="009A49DB">
            <w:pPr>
              <w:autoSpaceDE w:val="0"/>
              <w:autoSpaceDN w:val="0"/>
              <w:adjustRightInd w:val="0"/>
              <w:ind w:firstLineChars="0" w:firstLine="0"/>
              <w:jc w:val="left"/>
              <w:rPr>
                <w:ins w:id="798" w:author="li" w:date="2019-08-21T11:24:00Z"/>
                <w:rFonts w:cs="Arial"/>
                <w:szCs w:val="18"/>
              </w:rPr>
            </w:pPr>
            <w:ins w:id="799" w:author="li" w:date="2019-08-21T11:24:00Z">
              <w:r>
                <w:rPr>
                  <w:rFonts w:cs="Arial" w:hint="eastAsia"/>
                  <w:szCs w:val="18"/>
                </w:rPr>
                <w:t>92</w:t>
              </w:r>
            </w:ins>
          </w:p>
        </w:tc>
        <w:tc>
          <w:tcPr>
            <w:tcW w:w="2268" w:type="dxa"/>
          </w:tcPr>
          <w:p w14:paraId="49D9816D" w14:textId="77777777" w:rsidR="00BB75E2" w:rsidRDefault="009A49DB">
            <w:pPr>
              <w:autoSpaceDE w:val="0"/>
              <w:autoSpaceDN w:val="0"/>
              <w:adjustRightInd w:val="0"/>
              <w:ind w:firstLineChars="0" w:firstLine="0"/>
              <w:jc w:val="left"/>
              <w:rPr>
                <w:ins w:id="800" w:author="li" w:date="2019-08-21T11:24:00Z"/>
                <w:rFonts w:cs="Arial"/>
                <w:szCs w:val="18"/>
              </w:rPr>
            </w:pPr>
            <w:ins w:id="801" w:author="li" w:date="2019-08-21T11:24:00Z">
              <w:r>
                <w:rPr>
                  <w:rFonts w:cs="Arial" w:hint="eastAsia"/>
                  <w:szCs w:val="18"/>
                </w:rPr>
                <w:t>u int 32_t</w:t>
              </w:r>
            </w:ins>
          </w:p>
        </w:tc>
        <w:tc>
          <w:tcPr>
            <w:tcW w:w="1843" w:type="dxa"/>
          </w:tcPr>
          <w:p w14:paraId="38471A4D" w14:textId="77777777" w:rsidR="00BB75E2" w:rsidRDefault="009A49DB">
            <w:pPr>
              <w:autoSpaceDE w:val="0"/>
              <w:autoSpaceDN w:val="0"/>
              <w:adjustRightInd w:val="0"/>
              <w:ind w:firstLineChars="0" w:firstLine="0"/>
              <w:jc w:val="left"/>
              <w:rPr>
                <w:ins w:id="802" w:author="li" w:date="2019-08-21T11:24:00Z"/>
                <w:rFonts w:cs="Arial"/>
                <w:szCs w:val="18"/>
              </w:rPr>
            </w:pPr>
            <w:ins w:id="803" w:author="li" w:date="2019-08-21T11:24:00Z">
              <w:r>
                <w:rPr>
                  <w:rFonts w:cs="Arial" w:hint="eastAsia"/>
                  <w:szCs w:val="18"/>
                </w:rPr>
                <w:t>1</w:t>
              </w:r>
            </w:ins>
          </w:p>
        </w:tc>
        <w:tc>
          <w:tcPr>
            <w:tcW w:w="3452" w:type="dxa"/>
          </w:tcPr>
          <w:p w14:paraId="1AC8BE70" w14:textId="77777777" w:rsidR="00BB75E2" w:rsidRDefault="009A49DB">
            <w:pPr>
              <w:autoSpaceDE w:val="0"/>
              <w:autoSpaceDN w:val="0"/>
              <w:adjustRightInd w:val="0"/>
              <w:ind w:firstLineChars="0" w:firstLine="0"/>
              <w:jc w:val="left"/>
              <w:rPr>
                <w:ins w:id="804" w:author="li" w:date="2019-08-21T11:24:00Z"/>
                <w:rFonts w:cs="Arial"/>
                <w:szCs w:val="18"/>
              </w:rPr>
            </w:pPr>
            <w:ins w:id="805" w:author="li" w:date="2019-08-21T11:24:00Z">
              <w:r>
                <w:rPr>
                  <w:rFonts w:cs="Arial" w:hint="eastAsia"/>
                  <w:szCs w:val="18"/>
                </w:rPr>
                <w:t>Message 3 number</w:t>
              </w:r>
            </w:ins>
          </w:p>
        </w:tc>
      </w:tr>
      <w:tr w:rsidR="00BB75E2" w14:paraId="4AEEB95E" w14:textId="77777777">
        <w:trPr>
          <w:ins w:id="806" w:author="li" w:date="2019-08-21T11:24:00Z"/>
        </w:trPr>
        <w:tc>
          <w:tcPr>
            <w:tcW w:w="1224" w:type="dxa"/>
          </w:tcPr>
          <w:p w14:paraId="53BDEF4C" w14:textId="77777777" w:rsidR="00BB75E2" w:rsidRDefault="009A49DB">
            <w:pPr>
              <w:autoSpaceDE w:val="0"/>
              <w:autoSpaceDN w:val="0"/>
              <w:adjustRightInd w:val="0"/>
              <w:ind w:firstLineChars="0" w:firstLine="0"/>
              <w:jc w:val="left"/>
              <w:rPr>
                <w:ins w:id="807" w:author="li" w:date="2019-08-21T11:24:00Z"/>
                <w:rFonts w:cs="Arial"/>
                <w:szCs w:val="18"/>
              </w:rPr>
            </w:pPr>
            <w:ins w:id="808" w:author="li" w:date="2019-08-21T11:24:00Z">
              <w:r>
                <w:rPr>
                  <w:rFonts w:cs="Arial" w:hint="eastAsia"/>
                  <w:szCs w:val="18"/>
                </w:rPr>
                <w:t>93</w:t>
              </w:r>
            </w:ins>
          </w:p>
        </w:tc>
        <w:tc>
          <w:tcPr>
            <w:tcW w:w="2268" w:type="dxa"/>
          </w:tcPr>
          <w:p w14:paraId="38922966" w14:textId="77777777" w:rsidR="00BB75E2" w:rsidRDefault="009A49DB">
            <w:pPr>
              <w:autoSpaceDE w:val="0"/>
              <w:autoSpaceDN w:val="0"/>
              <w:adjustRightInd w:val="0"/>
              <w:ind w:firstLineChars="0" w:firstLine="0"/>
              <w:jc w:val="left"/>
              <w:rPr>
                <w:ins w:id="809" w:author="li" w:date="2019-08-21T11:24:00Z"/>
                <w:rFonts w:cs="Arial"/>
                <w:szCs w:val="18"/>
              </w:rPr>
            </w:pPr>
            <w:ins w:id="810" w:author="li" w:date="2019-08-21T11:24:00Z">
              <w:r>
                <w:rPr>
                  <w:rFonts w:cs="Arial" w:hint="eastAsia"/>
                  <w:szCs w:val="18"/>
                </w:rPr>
                <w:t>u int 32_t</w:t>
              </w:r>
            </w:ins>
          </w:p>
        </w:tc>
        <w:tc>
          <w:tcPr>
            <w:tcW w:w="1843" w:type="dxa"/>
          </w:tcPr>
          <w:p w14:paraId="5A4B1262" w14:textId="77777777" w:rsidR="00BB75E2" w:rsidRDefault="009A49DB">
            <w:pPr>
              <w:autoSpaceDE w:val="0"/>
              <w:autoSpaceDN w:val="0"/>
              <w:adjustRightInd w:val="0"/>
              <w:ind w:firstLineChars="0" w:firstLine="0"/>
              <w:jc w:val="left"/>
              <w:rPr>
                <w:ins w:id="811" w:author="li" w:date="2019-08-21T11:24:00Z"/>
                <w:rFonts w:cs="Arial"/>
                <w:szCs w:val="18"/>
              </w:rPr>
            </w:pPr>
            <w:ins w:id="812" w:author="li" w:date="2019-08-21T11:24:00Z">
              <w:r>
                <w:rPr>
                  <w:rFonts w:cs="Arial" w:hint="eastAsia"/>
                  <w:szCs w:val="18"/>
                </w:rPr>
                <w:t>1</w:t>
              </w:r>
            </w:ins>
          </w:p>
        </w:tc>
        <w:tc>
          <w:tcPr>
            <w:tcW w:w="3452" w:type="dxa"/>
          </w:tcPr>
          <w:p w14:paraId="0D0D1BC3" w14:textId="77777777" w:rsidR="00BB75E2" w:rsidRDefault="009A49DB">
            <w:pPr>
              <w:autoSpaceDE w:val="0"/>
              <w:autoSpaceDN w:val="0"/>
              <w:adjustRightInd w:val="0"/>
              <w:ind w:firstLineChars="0" w:firstLine="0"/>
              <w:jc w:val="left"/>
              <w:rPr>
                <w:ins w:id="813" w:author="li" w:date="2019-08-21T11:24:00Z"/>
                <w:rFonts w:cs="Arial"/>
                <w:szCs w:val="18"/>
              </w:rPr>
            </w:pPr>
            <w:ins w:id="814" w:author="li" w:date="2019-08-21T11:24:00Z">
              <w:r>
                <w:rPr>
                  <w:rFonts w:cs="Arial" w:hint="eastAsia"/>
                  <w:szCs w:val="18"/>
                </w:rPr>
                <w:t>Message 4 number</w:t>
              </w:r>
            </w:ins>
          </w:p>
        </w:tc>
      </w:tr>
      <w:tr w:rsidR="00BB75E2" w14:paraId="159A0F6E" w14:textId="77777777">
        <w:trPr>
          <w:ins w:id="815" w:author="li" w:date="2019-08-21T11:24:00Z"/>
        </w:trPr>
        <w:tc>
          <w:tcPr>
            <w:tcW w:w="1224" w:type="dxa"/>
          </w:tcPr>
          <w:p w14:paraId="434A2776" w14:textId="77777777" w:rsidR="00BB75E2" w:rsidRDefault="009A49DB">
            <w:pPr>
              <w:autoSpaceDE w:val="0"/>
              <w:autoSpaceDN w:val="0"/>
              <w:adjustRightInd w:val="0"/>
              <w:ind w:firstLineChars="0" w:firstLine="0"/>
              <w:jc w:val="left"/>
              <w:rPr>
                <w:ins w:id="816" w:author="li" w:date="2019-08-21T11:24:00Z"/>
                <w:rFonts w:cs="Arial"/>
                <w:szCs w:val="18"/>
              </w:rPr>
            </w:pPr>
            <w:ins w:id="817" w:author="li" w:date="2019-08-21T11:24:00Z">
              <w:r>
                <w:rPr>
                  <w:rFonts w:cs="Arial" w:hint="eastAsia"/>
                  <w:szCs w:val="18"/>
                </w:rPr>
                <w:t>94</w:t>
              </w:r>
            </w:ins>
          </w:p>
        </w:tc>
        <w:tc>
          <w:tcPr>
            <w:tcW w:w="2268" w:type="dxa"/>
          </w:tcPr>
          <w:p w14:paraId="0ED8AB51" w14:textId="77777777" w:rsidR="00BB75E2" w:rsidRDefault="009A49DB">
            <w:pPr>
              <w:autoSpaceDE w:val="0"/>
              <w:autoSpaceDN w:val="0"/>
              <w:adjustRightInd w:val="0"/>
              <w:ind w:firstLineChars="0" w:firstLine="0"/>
              <w:jc w:val="left"/>
              <w:rPr>
                <w:ins w:id="818" w:author="li" w:date="2019-08-21T11:24:00Z"/>
                <w:rFonts w:cs="Arial"/>
                <w:szCs w:val="18"/>
              </w:rPr>
            </w:pPr>
            <w:ins w:id="819" w:author="li" w:date="2019-08-21T11:24:00Z">
              <w:r>
                <w:rPr>
                  <w:rFonts w:cs="Arial" w:hint="eastAsia"/>
                  <w:szCs w:val="18"/>
                </w:rPr>
                <w:t>u int 32_t</w:t>
              </w:r>
            </w:ins>
          </w:p>
        </w:tc>
        <w:tc>
          <w:tcPr>
            <w:tcW w:w="1843" w:type="dxa"/>
          </w:tcPr>
          <w:p w14:paraId="293106E9" w14:textId="77777777" w:rsidR="00BB75E2" w:rsidRDefault="009A49DB">
            <w:pPr>
              <w:autoSpaceDE w:val="0"/>
              <w:autoSpaceDN w:val="0"/>
              <w:adjustRightInd w:val="0"/>
              <w:ind w:firstLineChars="0" w:firstLine="0"/>
              <w:jc w:val="left"/>
              <w:rPr>
                <w:ins w:id="820" w:author="li" w:date="2019-08-21T11:24:00Z"/>
                <w:rFonts w:cs="Arial"/>
                <w:szCs w:val="18"/>
              </w:rPr>
            </w:pPr>
            <w:ins w:id="821" w:author="li" w:date="2019-08-21T11:24:00Z">
              <w:r>
                <w:rPr>
                  <w:rFonts w:cs="Arial" w:hint="eastAsia"/>
                  <w:szCs w:val="18"/>
                </w:rPr>
                <w:t>1</w:t>
              </w:r>
            </w:ins>
          </w:p>
        </w:tc>
        <w:tc>
          <w:tcPr>
            <w:tcW w:w="3452" w:type="dxa"/>
          </w:tcPr>
          <w:p w14:paraId="58E2F33B" w14:textId="77777777" w:rsidR="00BB75E2" w:rsidRDefault="009A49DB">
            <w:pPr>
              <w:autoSpaceDE w:val="0"/>
              <w:autoSpaceDN w:val="0"/>
              <w:adjustRightInd w:val="0"/>
              <w:ind w:firstLineChars="0" w:firstLine="0"/>
              <w:jc w:val="left"/>
              <w:rPr>
                <w:ins w:id="822" w:author="li" w:date="2019-08-21T11:24:00Z"/>
                <w:rFonts w:cs="Arial"/>
                <w:szCs w:val="18"/>
              </w:rPr>
            </w:pPr>
            <w:ins w:id="823" w:author="li" w:date="2019-08-21T11:24:00Z">
              <w:r>
                <w:rPr>
                  <w:rFonts w:cs="Arial" w:hint="eastAsia"/>
                  <w:szCs w:val="18"/>
                </w:rPr>
                <w:t>message 5</w:t>
              </w:r>
            </w:ins>
            <w:ins w:id="824" w:author="li" w:date="2019-08-21T11:25:00Z">
              <w:r>
                <w:rPr>
                  <w:rFonts w:cs="Arial" w:hint="eastAsia"/>
                  <w:szCs w:val="18"/>
                </w:rPr>
                <w:t>number</w:t>
              </w:r>
            </w:ins>
          </w:p>
        </w:tc>
      </w:tr>
    </w:tbl>
    <w:p w14:paraId="524E9F24" w14:textId="77777777" w:rsidR="00BB75E2" w:rsidRDefault="00BB75E2">
      <w:pPr>
        <w:rPr>
          <w:ins w:id="825" w:author="li" w:date="2019-09-19T15:21:00Z"/>
        </w:rPr>
      </w:pPr>
    </w:p>
    <w:p w14:paraId="2D3BFA0D" w14:textId="77777777" w:rsidR="00BB75E2" w:rsidRDefault="009A49DB">
      <w:pPr>
        <w:pStyle w:val="Heading3"/>
        <w:rPr>
          <w:ins w:id="826" w:author="li" w:date="2019-09-19T15:23:00Z"/>
        </w:rPr>
      </w:pPr>
      <w:ins w:id="827" w:author="li" w:date="2019-09-19T15:23:00Z">
        <w:r>
          <w:rPr>
            <w:rFonts w:hint="eastAsia"/>
          </w:rPr>
          <w:t>Report the I MSI and field strength information</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161DBE43" w14:textId="77777777">
        <w:trPr>
          <w:tblHeader/>
          <w:ins w:id="828" w:author="li" w:date="2019-09-19T15:23:00Z"/>
        </w:trPr>
        <w:tc>
          <w:tcPr>
            <w:tcW w:w="1224" w:type="dxa"/>
            <w:shd w:val="clear" w:color="auto" w:fill="D9D9D9" w:themeFill="background1" w:themeFillShade="D9"/>
          </w:tcPr>
          <w:p w14:paraId="70F4939F" w14:textId="77777777" w:rsidR="00BB75E2" w:rsidRDefault="009A49DB">
            <w:pPr>
              <w:autoSpaceDE w:val="0"/>
              <w:autoSpaceDN w:val="0"/>
              <w:adjustRightInd w:val="0"/>
              <w:spacing w:line="267" w:lineRule="exact"/>
              <w:ind w:firstLineChars="0" w:firstLine="0"/>
              <w:rPr>
                <w:ins w:id="829" w:author="li" w:date="2019-09-19T15:23:00Z"/>
                <w:rFonts w:cs="Arial"/>
                <w:b/>
                <w:bCs/>
                <w:szCs w:val="18"/>
              </w:rPr>
            </w:pPr>
            <w:ins w:id="830" w:author="li" w:date="2019-09-19T15:23:00Z">
              <w:r>
                <w:rPr>
                  <w:rFonts w:cs="Arial" w:hint="eastAsia"/>
                  <w:b/>
                  <w:bCs/>
                  <w:szCs w:val="18"/>
                </w:rPr>
                <w:t>TAG price</w:t>
              </w:r>
            </w:ins>
          </w:p>
        </w:tc>
        <w:tc>
          <w:tcPr>
            <w:tcW w:w="2268" w:type="dxa"/>
            <w:shd w:val="clear" w:color="auto" w:fill="D9D9D9" w:themeFill="background1" w:themeFillShade="D9"/>
          </w:tcPr>
          <w:p w14:paraId="71D01EDD" w14:textId="77777777" w:rsidR="00BB75E2" w:rsidRDefault="009A49DB">
            <w:pPr>
              <w:autoSpaceDE w:val="0"/>
              <w:autoSpaceDN w:val="0"/>
              <w:adjustRightInd w:val="0"/>
              <w:spacing w:line="267" w:lineRule="exact"/>
              <w:ind w:firstLineChars="0" w:firstLine="0"/>
              <w:rPr>
                <w:ins w:id="831" w:author="li" w:date="2019-09-19T15:23:00Z"/>
                <w:rFonts w:cs="Arial"/>
                <w:b/>
                <w:bCs/>
                <w:szCs w:val="18"/>
              </w:rPr>
            </w:pPr>
            <w:ins w:id="832" w:author="li" w:date="2019-09-19T15:23:00Z">
              <w:r>
                <w:rPr>
                  <w:rFonts w:cs="Arial" w:hint="eastAsia"/>
                  <w:b/>
                  <w:bCs/>
                  <w:szCs w:val="18"/>
                </w:rPr>
                <w:t>type</w:t>
              </w:r>
            </w:ins>
          </w:p>
        </w:tc>
        <w:tc>
          <w:tcPr>
            <w:tcW w:w="1843" w:type="dxa"/>
            <w:shd w:val="clear" w:color="auto" w:fill="D9D9D9" w:themeFill="background1" w:themeFillShade="D9"/>
          </w:tcPr>
          <w:p w14:paraId="583CF7E6" w14:textId="77777777" w:rsidR="00BB75E2" w:rsidRDefault="009A49DB">
            <w:pPr>
              <w:autoSpaceDE w:val="0"/>
              <w:autoSpaceDN w:val="0"/>
              <w:adjustRightInd w:val="0"/>
              <w:spacing w:line="267" w:lineRule="exact"/>
              <w:ind w:firstLineChars="0" w:firstLine="0"/>
              <w:rPr>
                <w:ins w:id="833" w:author="li" w:date="2019-09-19T15:23:00Z"/>
                <w:rFonts w:cs="Arial"/>
                <w:b/>
                <w:bCs/>
                <w:szCs w:val="18"/>
              </w:rPr>
            </w:pPr>
            <w:ins w:id="834" w:author="li" w:date="2019-09-19T15:23:00Z">
              <w:r>
                <w:rPr>
                  <w:rFonts w:cs="Arial" w:hint="eastAsia"/>
                  <w:b/>
                  <w:bCs/>
                  <w:szCs w:val="18"/>
                </w:rPr>
                <w:t>The number of times it can appear</w:t>
              </w:r>
            </w:ins>
          </w:p>
        </w:tc>
        <w:tc>
          <w:tcPr>
            <w:tcW w:w="3452" w:type="dxa"/>
            <w:shd w:val="clear" w:color="auto" w:fill="D9D9D9" w:themeFill="background1" w:themeFillShade="D9"/>
          </w:tcPr>
          <w:p w14:paraId="35FF16E2" w14:textId="77777777" w:rsidR="00BB75E2" w:rsidRDefault="009A49DB">
            <w:pPr>
              <w:autoSpaceDE w:val="0"/>
              <w:autoSpaceDN w:val="0"/>
              <w:adjustRightInd w:val="0"/>
              <w:spacing w:line="267" w:lineRule="exact"/>
              <w:ind w:firstLineChars="0" w:firstLine="0"/>
              <w:rPr>
                <w:ins w:id="835" w:author="li" w:date="2019-09-19T15:23:00Z"/>
                <w:rFonts w:cs="Arial"/>
                <w:b/>
                <w:bCs/>
                <w:szCs w:val="18"/>
              </w:rPr>
            </w:pPr>
            <w:ins w:id="836" w:author="li" w:date="2019-09-19T15:23:00Z">
              <w:r>
                <w:rPr>
                  <w:rFonts w:cs="Arial" w:hint="eastAsia"/>
                  <w:b/>
                  <w:bCs/>
                  <w:szCs w:val="18"/>
                </w:rPr>
                <w:t>description</w:t>
              </w:r>
            </w:ins>
          </w:p>
        </w:tc>
      </w:tr>
      <w:tr w:rsidR="00BB75E2" w14:paraId="679F63BB" w14:textId="77777777">
        <w:trPr>
          <w:ins w:id="837" w:author="li" w:date="2019-09-19T15:23:00Z"/>
        </w:trPr>
        <w:tc>
          <w:tcPr>
            <w:tcW w:w="1224" w:type="dxa"/>
          </w:tcPr>
          <w:p w14:paraId="0E18C1DF" w14:textId="77777777" w:rsidR="00BB75E2" w:rsidRDefault="009A49DB">
            <w:pPr>
              <w:autoSpaceDE w:val="0"/>
              <w:autoSpaceDN w:val="0"/>
              <w:adjustRightInd w:val="0"/>
              <w:ind w:firstLineChars="0" w:firstLine="0"/>
              <w:jc w:val="left"/>
              <w:rPr>
                <w:ins w:id="838" w:author="li" w:date="2019-09-19T15:23:00Z"/>
                <w:rFonts w:cs="Arial"/>
                <w:szCs w:val="18"/>
              </w:rPr>
            </w:pPr>
            <w:ins w:id="839" w:author="li" w:date="2019-09-19T15:24:00Z">
              <w:r>
                <w:rPr>
                  <w:rFonts w:cs="Arial"/>
                  <w:szCs w:val="18"/>
                </w:rPr>
                <w:t>53</w:t>
              </w:r>
            </w:ins>
          </w:p>
        </w:tc>
        <w:tc>
          <w:tcPr>
            <w:tcW w:w="2268" w:type="dxa"/>
          </w:tcPr>
          <w:p w14:paraId="66D23DF5" w14:textId="77777777" w:rsidR="00BB75E2" w:rsidRDefault="009A49DB">
            <w:pPr>
              <w:autoSpaceDE w:val="0"/>
              <w:autoSpaceDN w:val="0"/>
              <w:adjustRightInd w:val="0"/>
              <w:ind w:firstLineChars="0" w:firstLine="0"/>
              <w:jc w:val="left"/>
              <w:rPr>
                <w:ins w:id="840" w:author="li" w:date="2019-09-19T15:23:00Z"/>
                <w:rFonts w:cs="Arial"/>
                <w:szCs w:val="18"/>
              </w:rPr>
            </w:pPr>
            <w:ins w:id="841" w:author="li" w:date="2019-09-19T15:26:00Z">
              <w:r>
                <w:rPr>
                  <w:rFonts w:cs="Arial" w:hint="eastAsia"/>
                  <w:szCs w:val="18"/>
                </w:rPr>
                <w:t>array of uint8_t</w:t>
              </w:r>
            </w:ins>
          </w:p>
        </w:tc>
        <w:tc>
          <w:tcPr>
            <w:tcW w:w="1843" w:type="dxa"/>
          </w:tcPr>
          <w:p w14:paraId="2A9FD7D1" w14:textId="77777777" w:rsidR="00BB75E2" w:rsidRDefault="009A49DB">
            <w:pPr>
              <w:autoSpaceDE w:val="0"/>
              <w:autoSpaceDN w:val="0"/>
              <w:adjustRightInd w:val="0"/>
              <w:ind w:firstLineChars="0" w:firstLine="0"/>
              <w:jc w:val="left"/>
              <w:rPr>
                <w:ins w:id="842" w:author="li" w:date="2019-09-19T15:23:00Z"/>
                <w:rFonts w:cs="Arial"/>
                <w:szCs w:val="18"/>
              </w:rPr>
            </w:pPr>
            <w:ins w:id="843" w:author="li" w:date="2019-09-19T15:23:00Z">
              <w:r>
                <w:rPr>
                  <w:rFonts w:cs="Arial" w:hint="eastAsia"/>
                  <w:szCs w:val="18"/>
                </w:rPr>
                <w:t>1</w:t>
              </w:r>
            </w:ins>
          </w:p>
        </w:tc>
        <w:tc>
          <w:tcPr>
            <w:tcW w:w="3452" w:type="dxa"/>
          </w:tcPr>
          <w:p w14:paraId="51273169" w14:textId="77777777" w:rsidR="00BB75E2" w:rsidRDefault="009A49DB">
            <w:pPr>
              <w:autoSpaceDE w:val="0"/>
              <w:autoSpaceDN w:val="0"/>
              <w:adjustRightInd w:val="0"/>
              <w:ind w:firstLineChars="0" w:firstLine="0"/>
              <w:jc w:val="left"/>
              <w:rPr>
                <w:ins w:id="844" w:author="li" w:date="2019-09-19T15:23:00Z"/>
                <w:rFonts w:cs="Arial"/>
                <w:szCs w:val="18"/>
              </w:rPr>
            </w:pPr>
            <w:proofErr w:type="spellStart"/>
            <w:ins w:id="845" w:author="li" w:date="2019-09-19T15:24:00Z">
              <w:r>
                <w:rPr>
                  <w:rFonts w:cs="Arial"/>
                  <w:szCs w:val="18"/>
                </w:rPr>
                <w:t>i</w:t>
              </w:r>
              <w:proofErr w:type="spellEnd"/>
              <w:r>
                <w:rPr>
                  <w:rFonts w:cs="Arial"/>
                  <w:szCs w:val="18"/>
                </w:rPr>
                <w:t xml:space="preserve"> </w:t>
              </w:r>
              <w:proofErr w:type="spellStart"/>
              <w:r>
                <w:rPr>
                  <w:rFonts w:cs="Arial"/>
                  <w:szCs w:val="18"/>
                </w:rPr>
                <w:t>msi</w:t>
              </w:r>
            </w:ins>
            <w:proofErr w:type="spellEnd"/>
          </w:p>
        </w:tc>
      </w:tr>
      <w:tr w:rsidR="00BB75E2" w14:paraId="6FE8051B" w14:textId="77777777">
        <w:trPr>
          <w:ins w:id="846" w:author="li" w:date="2019-09-19T15:23:00Z"/>
        </w:trPr>
        <w:tc>
          <w:tcPr>
            <w:tcW w:w="1224" w:type="dxa"/>
          </w:tcPr>
          <w:p w14:paraId="68C1EDEC" w14:textId="77777777" w:rsidR="00BB75E2" w:rsidRDefault="009A49DB">
            <w:pPr>
              <w:autoSpaceDE w:val="0"/>
              <w:autoSpaceDN w:val="0"/>
              <w:adjustRightInd w:val="0"/>
              <w:ind w:firstLineChars="0" w:firstLine="0"/>
              <w:jc w:val="left"/>
              <w:rPr>
                <w:ins w:id="847" w:author="li" w:date="2019-09-19T15:23:00Z"/>
                <w:rFonts w:cs="Arial"/>
                <w:szCs w:val="18"/>
              </w:rPr>
            </w:pPr>
            <w:ins w:id="848" w:author="li" w:date="2019-09-19T15:24:00Z">
              <w:r>
                <w:rPr>
                  <w:rFonts w:cs="Arial"/>
                  <w:szCs w:val="18"/>
                </w:rPr>
                <w:t>55</w:t>
              </w:r>
            </w:ins>
          </w:p>
        </w:tc>
        <w:tc>
          <w:tcPr>
            <w:tcW w:w="2268" w:type="dxa"/>
          </w:tcPr>
          <w:p w14:paraId="72D173A3" w14:textId="77777777" w:rsidR="00BB75E2" w:rsidRDefault="009A49DB">
            <w:pPr>
              <w:autoSpaceDE w:val="0"/>
              <w:autoSpaceDN w:val="0"/>
              <w:adjustRightInd w:val="0"/>
              <w:ind w:firstLineChars="0" w:firstLine="0"/>
              <w:jc w:val="left"/>
              <w:rPr>
                <w:ins w:id="849" w:author="li" w:date="2019-09-19T15:23:00Z"/>
                <w:rFonts w:cs="Arial"/>
                <w:szCs w:val="18"/>
              </w:rPr>
            </w:pPr>
            <w:ins w:id="850" w:author="li" w:date="2019-09-19T15:23:00Z">
              <w:r>
                <w:rPr>
                  <w:rFonts w:cs="Arial" w:hint="eastAsia"/>
                  <w:szCs w:val="18"/>
                </w:rPr>
                <w:t>u int 32_t</w:t>
              </w:r>
            </w:ins>
          </w:p>
        </w:tc>
        <w:tc>
          <w:tcPr>
            <w:tcW w:w="1843" w:type="dxa"/>
          </w:tcPr>
          <w:p w14:paraId="684E2C8C" w14:textId="77777777" w:rsidR="00BB75E2" w:rsidRDefault="009A49DB">
            <w:pPr>
              <w:autoSpaceDE w:val="0"/>
              <w:autoSpaceDN w:val="0"/>
              <w:adjustRightInd w:val="0"/>
              <w:ind w:firstLineChars="0" w:firstLine="0"/>
              <w:jc w:val="left"/>
              <w:rPr>
                <w:ins w:id="851" w:author="li" w:date="2019-09-19T15:23:00Z"/>
                <w:rFonts w:cs="Arial"/>
                <w:szCs w:val="18"/>
              </w:rPr>
            </w:pPr>
            <w:ins w:id="852" w:author="li" w:date="2019-09-19T15:23:00Z">
              <w:r>
                <w:rPr>
                  <w:rFonts w:cs="Arial" w:hint="eastAsia"/>
                  <w:szCs w:val="18"/>
                </w:rPr>
                <w:t>1</w:t>
              </w:r>
            </w:ins>
          </w:p>
        </w:tc>
        <w:tc>
          <w:tcPr>
            <w:tcW w:w="3452" w:type="dxa"/>
          </w:tcPr>
          <w:p w14:paraId="1A0FEC46" w14:textId="77777777" w:rsidR="00BB75E2" w:rsidRDefault="009A49DB">
            <w:pPr>
              <w:autoSpaceDE w:val="0"/>
              <w:autoSpaceDN w:val="0"/>
              <w:adjustRightInd w:val="0"/>
              <w:ind w:firstLineChars="0" w:firstLine="0"/>
              <w:jc w:val="left"/>
              <w:rPr>
                <w:ins w:id="853" w:author="li" w:date="2019-09-19T15:23:00Z"/>
                <w:rFonts w:cs="Arial"/>
                <w:szCs w:val="18"/>
              </w:rPr>
            </w:pPr>
            <w:ins w:id="854" w:author="li" w:date="2019-09-19T15:24:00Z">
              <w:r>
                <w:rPr>
                  <w:rFonts w:cs="Arial" w:hint="eastAsia"/>
                  <w:szCs w:val="18"/>
                </w:rPr>
                <w:t>field strength</w:t>
              </w:r>
            </w:ins>
          </w:p>
        </w:tc>
      </w:tr>
      <w:tr w:rsidR="00BB75E2" w14:paraId="130F62C6" w14:textId="77777777">
        <w:trPr>
          <w:ins w:id="855" w:author="li" w:date="2019-09-19T15:23:00Z"/>
        </w:trPr>
        <w:tc>
          <w:tcPr>
            <w:tcW w:w="1224" w:type="dxa"/>
          </w:tcPr>
          <w:p w14:paraId="3318C82F" w14:textId="77777777" w:rsidR="00BB75E2" w:rsidRDefault="009A49DB">
            <w:pPr>
              <w:autoSpaceDE w:val="0"/>
              <w:autoSpaceDN w:val="0"/>
              <w:adjustRightInd w:val="0"/>
              <w:ind w:firstLineChars="0" w:firstLine="0"/>
              <w:jc w:val="left"/>
              <w:rPr>
                <w:ins w:id="856" w:author="li" w:date="2019-09-19T15:23:00Z"/>
                <w:rFonts w:cs="Arial"/>
                <w:szCs w:val="18"/>
              </w:rPr>
            </w:pPr>
            <w:ins w:id="857" w:author="li" w:date="2019-09-19T15:24:00Z">
              <w:r>
                <w:rPr>
                  <w:rFonts w:cs="Arial"/>
                  <w:szCs w:val="18"/>
                </w:rPr>
                <w:t>85</w:t>
              </w:r>
            </w:ins>
          </w:p>
        </w:tc>
        <w:tc>
          <w:tcPr>
            <w:tcW w:w="2268" w:type="dxa"/>
          </w:tcPr>
          <w:p w14:paraId="58C471CA" w14:textId="77777777" w:rsidR="00BB75E2" w:rsidRDefault="009A49DB">
            <w:pPr>
              <w:autoSpaceDE w:val="0"/>
              <w:autoSpaceDN w:val="0"/>
              <w:adjustRightInd w:val="0"/>
              <w:ind w:firstLineChars="0" w:firstLine="0"/>
              <w:jc w:val="left"/>
              <w:rPr>
                <w:ins w:id="858" w:author="li" w:date="2019-09-19T15:23:00Z"/>
                <w:rFonts w:cs="Arial"/>
                <w:szCs w:val="18"/>
              </w:rPr>
            </w:pPr>
            <w:ins w:id="859" w:author="li" w:date="2019-09-19T15:24:00Z">
              <w:r>
                <w:rPr>
                  <w:rFonts w:cs="Arial"/>
                  <w:szCs w:val="18"/>
                </w:rPr>
                <w:t>u</w:t>
              </w:r>
            </w:ins>
            <w:ins w:id="860" w:author="li" w:date="2019-09-19T15:23:00Z">
              <w:r>
                <w:rPr>
                  <w:rFonts w:cs="Arial" w:hint="eastAsia"/>
                  <w:szCs w:val="18"/>
                </w:rPr>
                <w:t>int</w:t>
              </w:r>
            </w:ins>
            <w:ins w:id="861" w:author="li" w:date="2019-09-19T15:24:00Z">
              <w:r>
                <w:rPr>
                  <w:rFonts w:cs="Arial"/>
                  <w:szCs w:val="18"/>
                </w:rPr>
                <w:t>16</w:t>
              </w:r>
            </w:ins>
            <w:ins w:id="862" w:author="li" w:date="2019-09-19T15:23:00Z">
              <w:r>
                <w:rPr>
                  <w:rFonts w:cs="Arial" w:hint="eastAsia"/>
                  <w:szCs w:val="18"/>
                </w:rPr>
                <w:t>_t</w:t>
              </w:r>
            </w:ins>
          </w:p>
        </w:tc>
        <w:tc>
          <w:tcPr>
            <w:tcW w:w="1843" w:type="dxa"/>
          </w:tcPr>
          <w:p w14:paraId="034E2D80" w14:textId="77777777" w:rsidR="00BB75E2" w:rsidRDefault="009A49DB">
            <w:pPr>
              <w:autoSpaceDE w:val="0"/>
              <w:autoSpaceDN w:val="0"/>
              <w:adjustRightInd w:val="0"/>
              <w:ind w:firstLineChars="0" w:firstLine="0"/>
              <w:jc w:val="left"/>
              <w:rPr>
                <w:ins w:id="863" w:author="li" w:date="2019-09-19T15:23:00Z"/>
                <w:rFonts w:cs="Arial"/>
                <w:szCs w:val="18"/>
              </w:rPr>
            </w:pPr>
            <w:ins w:id="864" w:author="li" w:date="2019-09-19T15:23:00Z">
              <w:r>
                <w:rPr>
                  <w:rFonts w:cs="Arial" w:hint="eastAsia"/>
                  <w:szCs w:val="18"/>
                </w:rPr>
                <w:t>1</w:t>
              </w:r>
            </w:ins>
          </w:p>
        </w:tc>
        <w:tc>
          <w:tcPr>
            <w:tcW w:w="3452" w:type="dxa"/>
          </w:tcPr>
          <w:p w14:paraId="6934362E" w14:textId="77777777" w:rsidR="00BB75E2" w:rsidRDefault="009A49DB">
            <w:pPr>
              <w:autoSpaceDE w:val="0"/>
              <w:autoSpaceDN w:val="0"/>
              <w:adjustRightInd w:val="0"/>
              <w:ind w:firstLineChars="0" w:firstLine="0"/>
              <w:jc w:val="left"/>
              <w:rPr>
                <w:ins w:id="865" w:author="li" w:date="2019-09-19T15:23:00Z"/>
                <w:rFonts w:cs="Arial"/>
                <w:szCs w:val="18"/>
              </w:rPr>
            </w:pPr>
            <w:ins w:id="866" w:author="li" w:date="2019-09-19T15:24:00Z">
              <w:r>
                <w:rPr>
                  <w:rFonts w:cs="Arial"/>
                  <w:szCs w:val="18"/>
                </w:rPr>
                <w:t xml:space="preserve">c </w:t>
              </w:r>
              <w:proofErr w:type="spellStart"/>
              <w:r>
                <w:rPr>
                  <w:rFonts w:cs="Arial"/>
                  <w:szCs w:val="18"/>
                </w:rPr>
                <w:t>rnti</w:t>
              </w:r>
            </w:ins>
            <w:proofErr w:type="spellEnd"/>
          </w:p>
        </w:tc>
      </w:tr>
    </w:tbl>
    <w:p w14:paraId="504D0B2A" w14:textId="77777777" w:rsidR="00BB75E2" w:rsidRDefault="00BB75E2">
      <w:pPr>
        <w:rPr>
          <w:ins w:id="867" w:author="li" w:date="2019-09-19T15:21:00Z"/>
        </w:rPr>
      </w:pPr>
    </w:p>
    <w:p w14:paraId="36B21DCE" w14:textId="77777777" w:rsidR="00BB75E2" w:rsidRDefault="009A49DB">
      <w:pPr>
        <w:pStyle w:val="Heading3"/>
        <w:rPr>
          <w:ins w:id="868" w:author="li" w:date="2019-08-21T11:20:00Z"/>
        </w:rPr>
      </w:pPr>
      <w:ins w:id="869" w:author="li" w:date="2019-12-06T10:06:00Z">
        <w:r>
          <w:t>Report the current usage frequency point</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7339C815" w14:textId="77777777">
        <w:trPr>
          <w:tblHeader/>
          <w:ins w:id="870" w:author="li" w:date="2019-12-06T10:06:00Z"/>
        </w:trPr>
        <w:tc>
          <w:tcPr>
            <w:tcW w:w="1224" w:type="dxa"/>
            <w:shd w:val="clear" w:color="auto" w:fill="D9D9D9" w:themeFill="background1" w:themeFillShade="D9"/>
          </w:tcPr>
          <w:p w14:paraId="6A2E2F9D" w14:textId="77777777" w:rsidR="00BB75E2" w:rsidRDefault="009A49DB">
            <w:pPr>
              <w:autoSpaceDE w:val="0"/>
              <w:autoSpaceDN w:val="0"/>
              <w:adjustRightInd w:val="0"/>
              <w:spacing w:line="267" w:lineRule="exact"/>
              <w:ind w:firstLineChars="0" w:firstLine="0"/>
              <w:rPr>
                <w:ins w:id="871" w:author="li" w:date="2019-12-06T10:06:00Z"/>
                <w:rFonts w:cs="Arial"/>
                <w:b/>
                <w:bCs/>
                <w:szCs w:val="18"/>
              </w:rPr>
            </w:pPr>
            <w:ins w:id="872" w:author="li" w:date="2019-12-06T10:06:00Z">
              <w:r>
                <w:rPr>
                  <w:rFonts w:cs="Arial" w:hint="eastAsia"/>
                  <w:b/>
                  <w:bCs/>
                  <w:szCs w:val="18"/>
                </w:rPr>
                <w:t>TAG price</w:t>
              </w:r>
            </w:ins>
          </w:p>
        </w:tc>
        <w:tc>
          <w:tcPr>
            <w:tcW w:w="2268" w:type="dxa"/>
            <w:shd w:val="clear" w:color="auto" w:fill="D9D9D9" w:themeFill="background1" w:themeFillShade="D9"/>
          </w:tcPr>
          <w:p w14:paraId="08E59AB1" w14:textId="77777777" w:rsidR="00BB75E2" w:rsidRDefault="009A49DB">
            <w:pPr>
              <w:autoSpaceDE w:val="0"/>
              <w:autoSpaceDN w:val="0"/>
              <w:adjustRightInd w:val="0"/>
              <w:spacing w:line="267" w:lineRule="exact"/>
              <w:ind w:firstLineChars="0" w:firstLine="0"/>
              <w:rPr>
                <w:ins w:id="873" w:author="li" w:date="2019-12-06T10:06:00Z"/>
                <w:rFonts w:cs="Arial"/>
                <w:b/>
                <w:bCs/>
                <w:szCs w:val="18"/>
              </w:rPr>
            </w:pPr>
            <w:ins w:id="874" w:author="li" w:date="2019-12-06T10:06:00Z">
              <w:r>
                <w:rPr>
                  <w:rFonts w:cs="Arial" w:hint="eastAsia"/>
                  <w:b/>
                  <w:bCs/>
                  <w:szCs w:val="18"/>
                </w:rPr>
                <w:t>type</w:t>
              </w:r>
            </w:ins>
          </w:p>
        </w:tc>
        <w:tc>
          <w:tcPr>
            <w:tcW w:w="1843" w:type="dxa"/>
            <w:shd w:val="clear" w:color="auto" w:fill="D9D9D9" w:themeFill="background1" w:themeFillShade="D9"/>
          </w:tcPr>
          <w:p w14:paraId="6B6C270E" w14:textId="77777777" w:rsidR="00BB75E2" w:rsidRDefault="009A49DB">
            <w:pPr>
              <w:autoSpaceDE w:val="0"/>
              <w:autoSpaceDN w:val="0"/>
              <w:adjustRightInd w:val="0"/>
              <w:spacing w:line="267" w:lineRule="exact"/>
              <w:ind w:firstLineChars="0" w:firstLine="0"/>
              <w:rPr>
                <w:ins w:id="875" w:author="li" w:date="2019-12-06T10:06:00Z"/>
                <w:rFonts w:cs="Arial"/>
                <w:b/>
                <w:bCs/>
                <w:szCs w:val="18"/>
              </w:rPr>
            </w:pPr>
            <w:ins w:id="876" w:author="li" w:date="2019-12-06T10:06:00Z">
              <w:r>
                <w:rPr>
                  <w:rFonts w:cs="Arial" w:hint="eastAsia"/>
                  <w:b/>
                  <w:bCs/>
                  <w:szCs w:val="18"/>
                </w:rPr>
                <w:t>The number of times it can appear</w:t>
              </w:r>
            </w:ins>
          </w:p>
        </w:tc>
        <w:tc>
          <w:tcPr>
            <w:tcW w:w="3452" w:type="dxa"/>
            <w:shd w:val="clear" w:color="auto" w:fill="D9D9D9" w:themeFill="background1" w:themeFillShade="D9"/>
          </w:tcPr>
          <w:p w14:paraId="2F232B1D" w14:textId="77777777" w:rsidR="00BB75E2" w:rsidRDefault="009A49DB">
            <w:pPr>
              <w:autoSpaceDE w:val="0"/>
              <w:autoSpaceDN w:val="0"/>
              <w:adjustRightInd w:val="0"/>
              <w:spacing w:line="267" w:lineRule="exact"/>
              <w:ind w:firstLineChars="0" w:firstLine="0"/>
              <w:rPr>
                <w:ins w:id="877" w:author="li" w:date="2019-12-06T10:06:00Z"/>
                <w:rFonts w:cs="Arial"/>
                <w:b/>
                <w:bCs/>
                <w:szCs w:val="18"/>
              </w:rPr>
            </w:pPr>
            <w:ins w:id="878" w:author="li" w:date="2019-12-06T10:06:00Z">
              <w:r>
                <w:rPr>
                  <w:rFonts w:cs="Arial" w:hint="eastAsia"/>
                  <w:b/>
                  <w:bCs/>
                  <w:szCs w:val="18"/>
                </w:rPr>
                <w:t>description</w:t>
              </w:r>
            </w:ins>
          </w:p>
        </w:tc>
      </w:tr>
      <w:tr w:rsidR="00BB75E2" w14:paraId="23F582E3" w14:textId="77777777">
        <w:trPr>
          <w:ins w:id="879" w:author="li" w:date="2019-12-06T10:06:00Z"/>
        </w:trPr>
        <w:tc>
          <w:tcPr>
            <w:tcW w:w="1224" w:type="dxa"/>
          </w:tcPr>
          <w:p w14:paraId="0ABDB196" w14:textId="77777777" w:rsidR="00BB75E2" w:rsidRDefault="009A49DB">
            <w:pPr>
              <w:autoSpaceDE w:val="0"/>
              <w:autoSpaceDN w:val="0"/>
              <w:adjustRightInd w:val="0"/>
              <w:ind w:firstLineChars="0" w:firstLine="0"/>
              <w:jc w:val="left"/>
              <w:rPr>
                <w:ins w:id="880" w:author="li" w:date="2019-12-06T10:06:00Z"/>
                <w:rFonts w:cs="Arial"/>
                <w:szCs w:val="18"/>
              </w:rPr>
            </w:pPr>
            <w:ins w:id="881" w:author="li" w:date="2019-12-06T10:11:00Z">
              <w:r>
                <w:rPr>
                  <w:rFonts w:cs="Arial" w:hint="eastAsia"/>
                  <w:szCs w:val="18"/>
                </w:rPr>
                <w:t>88</w:t>
              </w:r>
            </w:ins>
          </w:p>
        </w:tc>
        <w:tc>
          <w:tcPr>
            <w:tcW w:w="2268" w:type="dxa"/>
          </w:tcPr>
          <w:p w14:paraId="2A5286F5" w14:textId="77777777" w:rsidR="00BB75E2" w:rsidRDefault="009A49DB">
            <w:pPr>
              <w:autoSpaceDE w:val="0"/>
              <w:autoSpaceDN w:val="0"/>
              <w:adjustRightInd w:val="0"/>
              <w:ind w:firstLineChars="0" w:firstLine="0"/>
              <w:jc w:val="left"/>
              <w:rPr>
                <w:ins w:id="882" w:author="li" w:date="2019-12-06T10:06:00Z"/>
                <w:rFonts w:cs="Arial"/>
                <w:szCs w:val="18"/>
              </w:rPr>
            </w:pPr>
            <w:ins w:id="883" w:author="li" w:date="2019-12-06T10:11:00Z">
              <w:r>
                <w:rPr>
                  <w:rFonts w:cs="Arial" w:hint="eastAsia"/>
                  <w:szCs w:val="18"/>
                </w:rPr>
                <w:t>u int 16_t</w:t>
              </w:r>
            </w:ins>
          </w:p>
        </w:tc>
        <w:tc>
          <w:tcPr>
            <w:tcW w:w="1843" w:type="dxa"/>
          </w:tcPr>
          <w:p w14:paraId="3B103913" w14:textId="77777777" w:rsidR="00BB75E2" w:rsidRDefault="009A49DB">
            <w:pPr>
              <w:autoSpaceDE w:val="0"/>
              <w:autoSpaceDN w:val="0"/>
              <w:adjustRightInd w:val="0"/>
              <w:ind w:firstLineChars="0" w:firstLine="0"/>
              <w:jc w:val="left"/>
              <w:rPr>
                <w:ins w:id="884" w:author="li" w:date="2019-12-06T10:06:00Z"/>
                <w:rFonts w:cs="Arial"/>
                <w:szCs w:val="18"/>
              </w:rPr>
            </w:pPr>
            <w:ins w:id="885" w:author="li" w:date="2019-12-06T10:06:00Z">
              <w:r>
                <w:rPr>
                  <w:rFonts w:cs="Arial" w:hint="eastAsia"/>
                  <w:szCs w:val="18"/>
                </w:rPr>
                <w:t>1</w:t>
              </w:r>
            </w:ins>
          </w:p>
        </w:tc>
        <w:tc>
          <w:tcPr>
            <w:tcW w:w="3452" w:type="dxa"/>
          </w:tcPr>
          <w:p w14:paraId="786A6018" w14:textId="77777777" w:rsidR="00BB75E2" w:rsidRDefault="009A49DB">
            <w:pPr>
              <w:autoSpaceDE w:val="0"/>
              <w:autoSpaceDN w:val="0"/>
              <w:adjustRightInd w:val="0"/>
              <w:ind w:firstLineChars="0" w:firstLine="0"/>
              <w:jc w:val="left"/>
              <w:rPr>
                <w:ins w:id="886" w:author="li" w:date="2019-12-06T10:06:00Z"/>
                <w:rFonts w:cs="Arial"/>
                <w:szCs w:val="18"/>
              </w:rPr>
            </w:pPr>
            <w:ins w:id="887" w:author="li" w:date="2019-12-06T10:11:00Z">
              <w:r>
                <w:rPr>
                  <w:rFonts w:cs="Arial" w:hint="eastAsia"/>
                  <w:szCs w:val="18"/>
                </w:rPr>
                <w:t>Lower line frequency point</w:t>
              </w:r>
            </w:ins>
          </w:p>
        </w:tc>
      </w:tr>
    </w:tbl>
    <w:p w14:paraId="1CAB1635" w14:textId="77777777" w:rsidR="00BB75E2" w:rsidRDefault="00BB75E2">
      <w:pPr>
        <w:rPr>
          <w:ins w:id="888" w:author="li" w:date="2020-03-20T10:06:00Z"/>
        </w:rPr>
      </w:pPr>
    </w:p>
    <w:p w14:paraId="6A7FBDA0" w14:textId="77777777" w:rsidR="00BB75E2" w:rsidRDefault="009A49DB">
      <w:pPr>
        <w:pStyle w:val="Heading3"/>
        <w:rPr>
          <w:ins w:id="889" w:author="li" w:date="2020-03-20T10:06:00Z"/>
        </w:rPr>
      </w:pPr>
      <w:ins w:id="890" w:author="li" w:date="2020-03-20T10:06:00Z">
        <w:r>
          <w:rPr>
            <w:rFonts w:hint="eastAsia"/>
          </w:rPr>
          <w:t>Configure the location list under the control system</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0D1E9B04" w14:textId="77777777">
        <w:trPr>
          <w:ins w:id="891" w:author="li" w:date="2020-03-20T10:07:00Z"/>
        </w:trPr>
        <w:tc>
          <w:tcPr>
            <w:tcW w:w="1224" w:type="dxa"/>
          </w:tcPr>
          <w:p w14:paraId="419AA32D" w14:textId="77777777" w:rsidR="00BB75E2" w:rsidRDefault="009A49DB">
            <w:pPr>
              <w:autoSpaceDE w:val="0"/>
              <w:autoSpaceDN w:val="0"/>
              <w:adjustRightInd w:val="0"/>
              <w:ind w:firstLineChars="0" w:firstLine="0"/>
              <w:jc w:val="left"/>
              <w:rPr>
                <w:ins w:id="892" w:author="li" w:date="2020-03-20T10:07:00Z"/>
                <w:rFonts w:cs="Arial"/>
                <w:szCs w:val="18"/>
              </w:rPr>
            </w:pPr>
            <w:ins w:id="893" w:author="li" w:date="2020-03-20T10:07:00Z">
              <w:r>
                <w:rPr>
                  <w:rFonts w:cs="Arial" w:hint="eastAsia"/>
                  <w:szCs w:val="18"/>
                </w:rPr>
                <w:t>36</w:t>
              </w:r>
            </w:ins>
          </w:p>
        </w:tc>
        <w:tc>
          <w:tcPr>
            <w:tcW w:w="2268" w:type="dxa"/>
          </w:tcPr>
          <w:p w14:paraId="6472DF72" w14:textId="77777777" w:rsidR="00BB75E2" w:rsidRDefault="009A49DB">
            <w:pPr>
              <w:autoSpaceDE w:val="0"/>
              <w:autoSpaceDN w:val="0"/>
              <w:adjustRightInd w:val="0"/>
              <w:ind w:firstLineChars="0" w:firstLine="0"/>
              <w:jc w:val="left"/>
              <w:rPr>
                <w:ins w:id="894" w:author="li" w:date="2020-03-20T10:07:00Z"/>
                <w:rFonts w:cs="Arial"/>
                <w:szCs w:val="18"/>
              </w:rPr>
            </w:pPr>
            <w:ins w:id="895" w:author="li" w:date="2020-03-20T10:07:00Z">
              <w:r>
                <w:rPr>
                  <w:rFonts w:cs="Arial" w:hint="eastAsia"/>
                  <w:szCs w:val="18"/>
                </w:rPr>
                <w:t>uint8_t</w:t>
              </w:r>
            </w:ins>
          </w:p>
        </w:tc>
        <w:tc>
          <w:tcPr>
            <w:tcW w:w="1843" w:type="dxa"/>
          </w:tcPr>
          <w:p w14:paraId="25F2FA0C" w14:textId="77777777" w:rsidR="00BB75E2" w:rsidRDefault="009A49DB">
            <w:pPr>
              <w:autoSpaceDE w:val="0"/>
              <w:autoSpaceDN w:val="0"/>
              <w:adjustRightInd w:val="0"/>
              <w:ind w:firstLineChars="0" w:firstLine="0"/>
              <w:jc w:val="left"/>
              <w:rPr>
                <w:ins w:id="896" w:author="li" w:date="2020-03-20T10:07:00Z"/>
                <w:rFonts w:cs="Arial"/>
                <w:szCs w:val="18"/>
              </w:rPr>
            </w:pPr>
            <w:ins w:id="897" w:author="li" w:date="2020-03-20T10:07:00Z">
              <w:r>
                <w:rPr>
                  <w:rFonts w:cs="Arial" w:hint="eastAsia"/>
                  <w:szCs w:val="18"/>
                </w:rPr>
                <w:t>1</w:t>
              </w:r>
            </w:ins>
          </w:p>
        </w:tc>
        <w:tc>
          <w:tcPr>
            <w:tcW w:w="3452" w:type="dxa"/>
          </w:tcPr>
          <w:p w14:paraId="756F6BD5" w14:textId="77777777" w:rsidR="00BB75E2" w:rsidRDefault="009A49DB">
            <w:pPr>
              <w:autoSpaceDE w:val="0"/>
              <w:autoSpaceDN w:val="0"/>
              <w:adjustRightInd w:val="0"/>
              <w:ind w:firstLineChars="0" w:firstLine="0"/>
              <w:jc w:val="left"/>
              <w:rPr>
                <w:ins w:id="898" w:author="li" w:date="2020-03-20T10:07:00Z"/>
                <w:rFonts w:cs="Arial"/>
                <w:szCs w:val="18"/>
              </w:rPr>
            </w:pPr>
            <w:ins w:id="899" w:author="li" w:date="2020-03-20T10:07:00Z">
              <w:r>
                <w:rPr>
                  <w:rFonts w:cs="Arial" w:hint="eastAsia"/>
                  <w:szCs w:val="18"/>
                </w:rPr>
                <w:t>Whether to open</w:t>
              </w:r>
            </w:ins>
          </w:p>
          <w:p w14:paraId="4E88C38A" w14:textId="77777777" w:rsidR="00BB75E2" w:rsidRDefault="009A49DB">
            <w:pPr>
              <w:autoSpaceDE w:val="0"/>
              <w:autoSpaceDN w:val="0"/>
              <w:adjustRightInd w:val="0"/>
              <w:ind w:firstLineChars="0" w:firstLine="0"/>
              <w:jc w:val="left"/>
              <w:rPr>
                <w:ins w:id="900" w:author="li" w:date="2020-03-20T10:07:00Z"/>
                <w:rFonts w:cs="Arial"/>
                <w:szCs w:val="18"/>
              </w:rPr>
            </w:pPr>
            <w:ins w:id="901" w:author="li" w:date="2020-03-20T10:07:00Z">
              <w:r>
                <w:rPr>
                  <w:rFonts w:cs="Arial" w:hint="eastAsia"/>
                  <w:szCs w:val="18"/>
                </w:rPr>
                <w:t>0: Close</w:t>
              </w:r>
            </w:ins>
          </w:p>
          <w:p w14:paraId="6FC25408" w14:textId="77777777" w:rsidR="00BB75E2" w:rsidRDefault="009A49DB">
            <w:pPr>
              <w:autoSpaceDE w:val="0"/>
              <w:autoSpaceDN w:val="0"/>
              <w:adjustRightInd w:val="0"/>
              <w:ind w:firstLineChars="0" w:firstLine="0"/>
              <w:jc w:val="left"/>
              <w:rPr>
                <w:ins w:id="902" w:author="li" w:date="2020-03-20T10:07:00Z"/>
                <w:rFonts w:cs="Arial"/>
                <w:szCs w:val="18"/>
              </w:rPr>
            </w:pPr>
            <w:ins w:id="903" w:author="li" w:date="2020-03-20T10:07:00Z">
              <w:r>
                <w:rPr>
                  <w:rFonts w:cs="Arial" w:hint="eastAsia"/>
                  <w:szCs w:val="18"/>
                </w:rPr>
                <w:t>1: Open</w:t>
              </w:r>
            </w:ins>
          </w:p>
        </w:tc>
      </w:tr>
      <w:tr w:rsidR="00BB75E2" w14:paraId="1482E7F6" w14:textId="77777777">
        <w:trPr>
          <w:ins w:id="904" w:author="li" w:date="2020-03-20T10:07:00Z"/>
        </w:trPr>
        <w:tc>
          <w:tcPr>
            <w:tcW w:w="1224" w:type="dxa"/>
          </w:tcPr>
          <w:p w14:paraId="6A2D8F57" w14:textId="77777777" w:rsidR="00BB75E2" w:rsidRDefault="009A49DB">
            <w:pPr>
              <w:autoSpaceDE w:val="0"/>
              <w:autoSpaceDN w:val="0"/>
              <w:adjustRightInd w:val="0"/>
              <w:ind w:firstLineChars="0" w:firstLine="0"/>
              <w:jc w:val="left"/>
              <w:rPr>
                <w:ins w:id="905" w:author="li" w:date="2020-03-20T10:07:00Z"/>
                <w:rFonts w:cs="Arial"/>
                <w:szCs w:val="18"/>
              </w:rPr>
            </w:pPr>
            <w:ins w:id="906" w:author="li" w:date="2020-03-20T10:07:00Z">
              <w:r>
                <w:rPr>
                  <w:rFonts w:cs="Arial" w:hint="eastAsia"/>
                  <w:szCs w:val="18"/>
                </w:rPr>
                <w:t>37</w:t>
              </w:r>
            </w:ins>
          </w:p>
        </w:tc>
        <w:tc>
          <w:tcPr>
            <w:tcW w:w="2268" w:type="dxa"/>
          </w:tcPr>
          <w:p w14:paraId="70E0E0DB" w14:textId="77777777" w:rsidR="00BB75E2" w:rsidRDefault="009A49DB">
            <w:pPr>
              <w:autoSpaceDE w:val="0"/>
              <w:autoSpaceDN w:val="0"/>
              <w:adjustRightInd w:val="0"/>
              <w:ind w:firstLineChars="0" w:firstLine="0"/>
              <w:jc w:val="left"/>
              <w:rPr>
                <w:ins w:id="907" w:author="li" w:date="2020-03-20T10:07:00Z"/>
                <w:rFonts w:cs="Arial"/>
                <w:szCs w:val="18"/>
              </w:rPr>
            </w:pPr>
            <w:ins w:id="908" w:author="li" w:date="2020-03-20T10:07:00Z">
              <w:r>
                <w:rPr>
                  <w:rFonts w:cs="Arial" w:hint="eastAsia"/>
                  <w:szCs w:val="18"/>
                </w:rPr>
                <w:t>array of uint8_t</w:t>
              </w:r>
            </w:ins>
          </w:p>
        </w:tc>
        <w:tc>
          <w:tcPr>
            <w:tcW w:w="1843" w:type="dxa"/>
          </w:tcPr>
          <w:p w14:paraId="7E1F331B" w14:textId="77777777" w:rsidR="00BB75E2" w:rsidRDefault="009A49DB">
            <w:pPr>
              <w:autoSpaceDE w:val="0"/>
              <w:autoSpaceDN w:val="0"/>
              <w:adjustRightInd w:val="0"/>
              <w:ind w:firstLineChars="0" w:firstLine="0"/>
              <w:jc w:val="left"/>
              <w:rPr>
                <w:ins w:id="909" w:author="li" w:date="2020-03-20T10:07:00Z"/>
                <w:rFonts w:cs="Arial"/>
                <w:szCs w:val="18"/>
              </w:rPr>
            </w:pPr>
            <w:ins w:id="910" w:author="li" w:date="2020-03-20T10:07:00Z">
              <w:r>
                <w:rPr>
                  <w:rFonts w:cs="Arial" w:hint="eastAsia"/>
                  <w:szCs w:val="18"/>
                </w:rPr>
                <w:t>0</w:t>
              </w:r>
              <w:r>
                <w:rPr>
                  <w:rFonts w:cs="Arial" w:hint="eastAsia"/>
                  <w:szCs w:val="18"/>
                </w:rPr>
                <w:t>…</w:t>
              </w:r>
              <w:r>
                <w:rPr>
                  <w:rFonts w:cs="Arial" w:hint="eastAsia"/>
                  <w:szCs w:val="18"/>
                </w:rPr>
                <w:t>1</w:t>
              </w:r>
            </w:ins>
          </w:p>
        </w:tc>
        <w:tc>
          <w:tcPr>
            <w:tcW w:w="3452" w:type="dxa"/>
          </w:tcPr>
          <w:p w14:paraId="0DF89543" w14:textId="77777777" w:rsidR="00BB75E2" w:rsidRDefault="009A49DB">
            <w:pPr>
              <w:autoSpaceDE w:val="0"/>
              <w:autoSpaceDN w:val="0"/>
              <w:adjustRightInd w:val="0"/>
              <w:ind w:firstLineChars="0" w:firstLine="0"/>
              <w:jc w:val="left"/>
              <w:rPr>
                <w:ins w:id="911" w:author="li" w:date="2020-03-20T10:07:00Z"/>
                <w:rFonts w:cs="Arial"/>
                <w:szCs w:val="18"/>
              </w:rPr>
            </w:pPr>
            <w:ins w:id="912" w:author="li" w:date="2020-03-20T10:07:00Z">
              <w:r>
                <w:rPr>
                  <w:rFonts w:cs="Arial" w:hint="eastAsia"/>
                  <w:szCs w:val="18"/>
                </w:rPr>
                <w:t>IMSI tabulation. It can be equipped with 1,000 pieces. There are limits to the base station capacity. A 15-bit string. Do not carry when closing</w:t>
              </w:r>
            </w:ins>
          </w:p>
        </w:tc>
      </w:tr>
    </w:tbl>
    <w:p w14:paraId="7D0979D1" w14:textId="77777777" w:rsidR="00BB75E2" w:rsidRDefault="009A49DB">
      <w:pPr>
        <w:pStyle w:val="Heading3"/>
        <w:rPr>
          <w:ins w:id="913" w:author="li" w:date="2020-03-20T10:07:00Z"/>
        </w:rPr>
      </w:pPr>
      <w:ins w:id="914" w:author="li" w:date="2020-03-20T10:07:00Z">
        <w:r>
          <w:rPr>
            <w:rFonts w:hint="eastAsia"/>
          </w:rPr>
          <w:lastRenderedPageBreak/>
          <w:t>Configure location list response under control</w:t>
        </w:r>
      </w:ins>
    </w:p>
    <w:tbl>
      <w:tblPr>
        <w:tblStyle w:val="TableGrid"/>
        <w:tblW w:w="8787" w:type="dxa"/>
        <w:tblInd w:w="18" w:type="dxa"/>
        <w:tblLayout w:type="fixed"/>
        <w:tblLook w:val="04A0" w:firstRow="1" w:lastRow="0" w:firstColumn="1" w:lastColumn="0" w:noHBand="0" w:noVBand="1"/>
      </w:tblPr>
      <w:tblGrid>
        <w:gridCol w:w="1224"/>
        <w:gridCol w:w="2268"/>
        <w:gridCol w:w="1843"/>
        <w:gridCol w:w="3452"/>
      </w:tblGrid>
      <w:tr w:rsidR="00BB75E2" w14:paraId="69B2C776" w14:textId="77777777">
        <w:trPr>
          <w:tblHeader/>
          <w:ins w:id="915" w:author="li" w:date="2020-03-20T10:08:00Z"/>
        </w:trPr>
        <w:tc>
          <w:tcPr>
            <w:tcW w:w="1224" w:type="dxa"/>
            <w:shd w:val="clear" w:color="auto" w:fill="D9D9D9" w:themeFill="background1" w:themeFillShade="D9"/>
          </w:tcPr>
          <w:p w14:paraId="6F9342A1" w14:textId="77777777" w:rsidR="00BB75E2" w:rsidRDefault="009A49DB">
            <w:pPr>
              <w:autoSpaceDE w:val="0"/>
              <w:autoSpaceDN w:val="0"/>
              <w:adjustRightInd w:val="0"/>
              <w:spacing w:line="267" w:lineRule="exact"/>
              <w:ind w:firstLineChars="0" w:firstLine="0"/>
              <w:rPr>
                <w:ins w:id="916" w:author="li" w:date="2020-03-20T10:08:00Z"/>
                <w:rFonts w:cs="Arial"/>
                <w:b/>
                <w:bCs/>
                <w:szCs w:val="18"/>
              </w:rPr>
            </w:pPr>
            <w:ins w:id="917" w:author="li" w:date="2020-03-20T10:08:00Z">
              <w:r>
                <w:rPr>
                  <w:rFonts w:cs="Arial" w:hint="eastAsia"/>
                  <w:b/>
                  <w:bCs/>
                  <w:szCs w:val="18"/>
                </w:rPr>
                <w:t>TAG price</w:t>
              </w:r>
            </w:ins>
          </w:p>
        </w:tc>
        <w:tc>
          <w:tcPr>
            <w:tcW w:w="2268" w:type="dxa"/>
            <w:shd w:val="clear" w:color="auto" w:fill="D9D9D9" w:themeFill="background1" w:themeFillShade="D9"/>
          </w:tcPr>
          <w:p w14:paraId="7F70167E" w14:textId="77777777" w:rsidR="00BB75E2" w:rsidRDefault="009A49DB">
            <w:pPr>
              <w:autoSpaceDE w:val="0"/>
              <w:autoSpaceDN w:val="0"/>
              <w:adjustRightInd w:val="0"/>
              <w:spacing w:line="267" w:lineRule="exact"/>
              <w:ind w:firstLineChars="0" w:firstLine="0"/>
              <w:rPr>
                <w:ins w:id="918" w:author="li" w:date="2020-03-20T10:08:00Z"/>
                <w:rFonts w:cs="Arial"/>
                <w:b/>
                <w:bCs/>
                <w:szCs w:val="18"/>
              </w:rPr>
            </w:pPr>
            <w:ins w:id="919" w:author="li" w:date="2020-03-20T10:08:00Z">
              <w:r>
                <w:rPr>
                  <w:rFonts w:cs="Arial" w:hint="eastAsia"/>
                  <w:b/>
                  <w:bCs/>
                  <w:szCs w:val="18"/>
                </w:rPr>
                <w:t>type</w:t>
              </w:r>
            </w:ins>
          </w:p>
        </w:tc>
        <w:tc>
          <w:tcPr>
            <w:tcW w:w="1843" w:type="dxa"/>
            <w:shd w:val="clear" w:color="auto" w:fill="D9D9D9" w:themeFill="background1" w:themeFillShade="D9"/>
          </w:tcPr>
          <w:p w14:paraId="0A1BD14B" w14:textId="77777777" w:rsidR="00BB75E2" w:rsidRDefault="009A49DB">
            <w:pPr>
              <w:autoSpaceDE w:val="0"/>
              <w:autoSpaceDN w:val="0"/>
              <w:adjustRightInd w:val="0"/>
              <w:spacing w:line="267" w:lineRule="exact"/>
              <w:ind w:firstLineChars="0" w:firstLine="0"/>
              <w:rPr>
                <w:ins w:id="920" w:author="li" w:date="2020-03-20T10:08:00Z"/>
                <w:rFonts w:cs="Arial"/>
                <w:b/>
                <w:bCs/>
                <w:szCs w:val="18"/>
              </w:rPr>
            </w:pPr>
            <w:ins w:id="921" w:author="li" w:date="2020-03-20T10:08:00Z">
              <w:r>
                <w:rPr>
                  <w:rFonts w:cs="Arial" w:hint="eastAsia"/>
                  <w:b/>
                  <w:bCs/>
                  <w:szCs w:val="18"/>
                </w:rPr>
                <w:t>The number of times it can appear</w:t>
              </w:r>
            </w:ins>
          </w:p>
        </w:tc>
        <w:tc>
          <w:tcPr>
            <w:tcW w:w="3452" w:type="dxa"/>
            <w:shd w:val="clear" w:color="auto" w:fill="D9D9D9" w:themeFill="background1" w:themeFillShade="D9"/>
          </w:tcPr>
          <w:p w14:paraId="6838E4EA" w14:textId="77777777" w:rsidR="00BB75E2" w:rsidRDefault="009A49DB">
            <w:pPr>
              <w:autoSpaceDE w:val="0"/>
              <w:autoSpaceDN w:val="0"/>
              <w:adjustRightInd w:val="0"/>
              <w:spacing w:line="267" w:lineRule="exact"/>
              <w:ind w:firstLineChars="0" w:firstLine="0"/>
              <w:rPr>
                <w:ins w:id="922" w:author="li" w:date="2020-03-20T10:08:00Z"/>
                <w:rFonts w:cs="Arial"/>
                <w:b/>
                <w:bCs/>
                <w:szCs w:val="18"/>
              </w:rPr>
            </w:pPr>
            <w:ins w:id="923" w:author="li" w:date="2020-03-20T10:08:00Z">
              <w:r>
                <w:rPr>
                  <w:rFonts w:cs="Arial" w:hint="eastAsia"/>
                  <w:b/>
                  <w:bCs/>
                  <w:szCs w:val="18"/>
                </w:rPr>
                <w:t>description</w:t>
              </w:r>
            </w:ins>
          </w:p>
        </w:tc>
      </w:tr>
      <w:tr w:rsidR="00BB75E2" w14:paraId="059F1455" w14:textId="77777777">
        <w:trPr>
          <w:ins w:id="924" w:author="li" w:date="2020-03-20T10:08:00Z"/>
        </w:trPr>
        <w:tc>
          <w:tcPr>
            <w:tcW w:w="1224" w:type="dxa"/>
          </w:tcPr>
          <w:p w14:paraId="0A9AEDA3" w14:textId="77777777" w:rsidR="00BB75E2" w:rsidRDefault="009A49DB">
            <w:pPr>
              <w:autoSpaceDE w:val="0"/>
              <w:autoSpaceDN w:val="0"/>
              <w:adjustRightInd w:val="0"/>
              <w:ind w:firstLineChars="0" w:firstLine="0"/>
              <w:jc w:val="left"/>
              <w:rPr>
                <w:ins w:id="925" w:author="li" w:date="2020-03-20T10:08:00Z"/>
                <w:rFonts w:cs="Arial"/>
                <w:szCs w:val="18"/>
              </w:rPr>
            </w:pPr>
            <w:ins w:id="926" w:author="li" w:date="2020-03-20T10:08:00Z">
              <w:r>
                <w:rPr>
                  <w:rFonts w:cs="Arial" w:hint="eastAsia"/>
                  <w:szCs w:val="18"/>
                </w:rPr>
                <w:t>2</w:t>
              </w:r>
            </w:ins>
          </w:p>
        </w:tc>
        <w:tc>
          <w:tcPr>
            <w:tcW w:w="2268" w:type="dxa"/>
          </w:tcPr>
          <w:p w14:paraId="749B2BAD" w14:textId="77777777" w:rsidR="00BB75E2" w:rsidRDefault="009A49DB">
            <w:pPr>
              <w:autoSpaceDE w:val="0"/>
              <w:autoSpaceDN w:val="0"/>
              <w:adjustRightInd w:val="0"/>
              <w:ind w:firstLineChars="0" w:firstLine="0"/>
              <w:jc w:val="left"/>
              <w:rPr>
                <w:ins w:id="927" w:author="li" w:date="2020-03-20T10:08:00Z"/>
                <w:rFonts w:cs="Arial"/>
                <w:szCs w:val="18"/>
              </w:rPr>
            </w:pPr>
            <w:ins w:id="928" w:author="li" w:date="2020-03-20T10:08:00Z">
              <w:r>
                <w:rPr>
                  <w:rFonts w:cs="Arial" w:hint="eastAsia"/>
                  <w:szCs w:val="18"/>
                </w:rPr>
                <w:t>uint8_t</w:t>
              </w:r>
            </w:ins>
          </w:p>
        </w:tc>
        <w:tc>
          <w:tcPr>
            <w:tcW w:w="1843" w:type="dxa"/>
          </w:tcPr>
          <w:p w14:paraId="7FE78527" w14:textId="77777777" w:rsidR="00BB75E2" w:rsidRDefault="009A49DB">
            <w:pPr>
              <w:autoSpaceDE w:val="0"/>
              <w:autoSpaceDN w:val="0"/>
              <w:adjustRightInd w:val="0"/>
              <w:ind w:firstLineChars="0" w:firstLine="0"/>
              <w:jc w:val="left"/>
              <w:rPr>
                <w:ins w:id="929" w:author="li" w:date="2020-03-20T10:08:00Z"/>
                <w:rFonts w:cs="Arial"/>
                <w:szCs w:val="18"/>
              </w:rPr>
            </w:pPr>
            <w:ins w:id="930" w:author="li" w:date="2020-03-20T10:08:00Z">
              <w:r>
                <w:rPr>
                  <w:rFonts w:cs="Arial" w:hint="eastAsia"/>
                  <w:szCs w:val="18"/>
                </w:rPr>
                <w:t>1</w:t>
              </w:r>
            </w:ins>
          </w:p>
        </w:tc>
        <w:tc>
          <w:tcPr>
            <w:tcW w:w="3452" w:type="dxa"/>
          </w:tcPr>
          <w:p w14:paraId="6FEC2C5D" w14:textId="77777777" w:rsidR="00BB75E2" w:rsidRDefault="009A49DB">
            <w:pPr>
              <w:autoSpaceDE w:val="0"/>
              <w:autoSpaceDN w:val="0"/>
              <w:adjustRightInd w:val="0"/>
              <w:ind w:firstLineChars="0" w:firstLine="0"/>
              <w:jc w:val="left"/>
              <w:rPr>
                <w:ins w:id="931" w:author="li" w:date="2020-03-20T10:08:00Z"/>
                <w:rFonts w:cs="Arial"/>
                <w:szCs w:val="18"/>
              </w:rPr>
            </w:pPr>
            <w:ins w:id="932" w:author="li" w:date="2020-03-20T10:08:00Z">
              <w:r>
                <w:rPr>
                  <w:rFonts w:cs="Arial" w:hint="eastAsia"/>
                  <w:szCs w:val="18"/>
                </w:rPr>
                <w:t>return code</w:t>
              </w:r>
            </w:ins>
          </w:p>
          <w:p w14:paraId="526EEE16" w14:textId="77777777" w:rsidR="00BB75E2" w:rsidRDefault="009A49DB">
            <w:pPr>
              <w:autoSpaceDE w:val="0"/>
              <w:autoSpaceDN w:val="0"/>
              <w:adjustRightInd w:val="0"/>
              <w:ind w:firstLineChars="0" w:firstLine="0"/>
              <w:jc w:val="left"/>
              <w:rPr>
                <w:ins w:id="933" w:author="li" w:date="2020-03-20T10:08:00Z"/>
                <w:rFonts w:cs="Arial"/>
                <w:szCs w:val="18"/>
              </w:rPr>
            </w:pPr>
            <w:ins w:id="934" w:author="li" w:date="2020-03-20T10:08:00Z">
              <w:r>
                <w:rPr>
                  <w:rFonts w:cs="Arial" w:hint="eastAsia"/>
                  <w:szCs w:val="18"/>
                </w:rPr>
                <w:t>0: Success</w:t>
              </w:r>
            </w:ins>
          </w:p>
          <w:p w14:paraId="04B0970A" w14:textId="77777777" w:rsidR="00BB75E2" w:rsidRDefault="009A49DB">
            <w:pPr>
              <w:autoSpaceDE w:val="0"/>
              <w:autoSpaceDN w:val="0"/>
              <w:adjustRightInd w:val="0"/>
              <w:ind w:firstLineChars="0" w:firstLine="0"/>
              <w:jc w:val="left"/>
              <w:rPr>
                <w:ins w:id="935" w:author="li" w:date="2020-03-20T10:08:00Z"/>
                <w:rFonts w:cs="Arial"/>
                <w:szCs w:val="18"/>
              </w:rPr>
            </w:pPr>
            <w:ins w:id="936" w:author="li" w:date="2020-03-20T10:08:00Z">
              <w:r>
                <w:rPr>
                  <w:rFonts w:cs="Arial" w:hint="eastAsia"/>
                  <w:szCs w:val="18"/>
                </w:rPr>
                <w:t>1: Analyze failure</w:t>
              </w:r>
            </w:ins>
          </w:p>
        </w:tc>
      </w:tr>
    </w:tbl>
    <w:p w14:paraId="42DBAF1C" w14:textId="77777777" w:rsidR="00BB75E2" w:rsidRDefault="00BB75E2">
      <w:pPr>
        <w:rPr>
          <w:ins w:id="937" w:author="li" w:date="2020-03-20T10:06:00Z"/>
        </w:rPr>
      </w:pPr>
    </w:p>
    <w:p w14:paraId="00D9A1CA" w14:textId="77777777" w:rsidR="00BB75E2" w:rsidRDefault="00BB75E2">
      <w:pPr>
        <w:rPr>
          <w:ins w:id="938" w:author="li" w:date="2020-03-20T10:06:00Z"/>
        </w:rPr>
      </w:pPr>
    </w:p>
    <w:p w14:paraId="382062FA" w14:textId="77777777" w:rsidR="00BB75E2" w:rsidRDefault="00BB75E2"/>
    <w:p w14:paraId="4D81EB2F" w14:textId="77777777" w:rsidR="00BB75E2" w:rsidRDefault="009A49DB">
      <w:pPr>
        <w:pStyle w:val="Heading2"/>
      </w:pPr>
      <w:bookmarkStart w:id="939" w:name="_Toc446621500"/>
      <w:bookmarkStart w:id="940" w:name="OLE_LINK119"/>
      <w:bookmarkStart w:id="941" w:name="OLE_LINK118"/>
      <w:bookmarkEnd w:id="939"/>
      <w:r>
        <w:rPr>
          <w:rFonts w:hint="eastAsia"/>
        </w:rPr>
        <w:t>System alarm (not supported)</w:t>
      </w:r>
    </w:p>
    <w:p w14:paraId="0C2851A1" w14:textId="77777777" w:rsidR="00BB75E2" w:rsidRDefault="009A49DB">
      <w:pPr>
        <w:pStyle w:val="Heading4"/>
      </w:pPr>
      <w:r>
        <w:rPr>
          <w:rFonts w:hint="eastAsia"/>
        </w:rPr>
        <w:t>general format</w:t>
      </w:r>
    </w:p>
    <w:p w14:paraId="01D04204" w14:textId="77777777" w:rsidR="00BB75E2" w:rsidRDefault="009A49DB">
      <w:r>
        <w:rPr>
          <w:rFonts w:hint="eastAsia"/>
        </w:rPr>
        <w:t>Composition of the alarm code:</w:t>
      </w:r>
    </w:p>
    <w:tbl>
      <w:tblPr>
        <w:tblStyle w:val="TableGrid"/>
        <w:tblW w:w="9570" w:type="dxa"/>
        <w:tblLayout w:type="fixed"/>
        <w:tblLook w:val="04A0" w:firstRow="1" w:lastRow="0" w:firstColumn="1" w:lastColumn="0" w:noHBand="0" w:noVBand="1"/>
      </w:tblPr>
      <w:tblGrid>
        <w:gridCol w:w="2392"/>
        <w:gridCol w:w="2392"/>
        <w:gridCol w:w="2393"/>
        <w:gridCol w:w="2393"/>
      </w:tblGrid>
      <w:tr w:rsidR="00BB75E2" w14:paraId="799C6C35" w14:textId="77777777">
        <w:tc>
          <w:tcPr>
            <w:tcW w:w="2392" w:type="dxa"/>
          </w:tcPr>
          <w:p w14:paraId="2D815398" w14:textId="77777777" w:rsidR="00BB75E2" w:rsidRDefault="009A49DB">
            <w:pPr>
              <w:ind w:firstLineChars="0" w:firstLine="0"/>
            </w:pPr>
            <w:r>
              <w:rPr>
                <w:rFonts w:hint="eastAsia"/>
              </w:rPr>
              <w:t>The highest three:</w:t>
            </w:r>
          </w:p>
          <w:p w14:paraId="5570B447" w14:textId="77777777" w:rsidR="00BB75E2" w:rsidRDefault="009A49DB">
            <w:pPr>
              <w:ind w:firstLineChars="0" w:firstLine="0"/>
            </w:pPr>
            <w:r>
              <w:rPr>
                <w:rFonts w:hint="eastAsia"/>
              </w:rPr>
              <w:t>0: One-time alarm</w:t>
            </w:r>
          </w:p>
          <w:p w14:paraId="5FC0F244" w14:textId="77777777" w:rsidR="00BB75E2" w:rsidRDefault="009A49DB">
            <w:pPr>
              <w:ind w:firstLineChars="0" w:firstLine="0"/>
            </w:pPr>
            <w:r>
              <w:rPr>
                <w:rFonts w:hint="eastAsia"/>
              </w:rPr>
              <w:t>1: Persistent alarm</w:t>
            </w:r>
          </w:p>
        </w:tc>
        <w:tc>
          <w:tcPr>
            <w:tcW w:w="2392" w:type="dxa"/>
          </w:tcPr>
          <w:p w14:paraId="081AF8D1" w14:textId="77777777" w:rsidR="00BB75E2" w:rsidRDefault="009A49DB">
            <w:pPr>
              <w:ind w:firstLineChars="0" w:firstLine="0"/>
            </w:pPr>
            <w:r>
              <w:rPr>
                <w:rFonts w:hint="eastAsia"/>
              </w:rPr>
              <w:t>Three: level</w:t>
            </w:r>
          </w:p>
          <w:p w14:paraId="0DC822CD" w14:textId="77777777" w:rsidR="00BB75E2" w:rsidRDefault="009A49DB">
            <w:pPr>
              <w:ind w:firstLineChars="0" w:firstLine="0"/>
            </w:pPr>
            <w:r>
              <w:rPr>
                <w:rFonts w:hint="eastAsia"/>
              </w:rPr>
              <w:t>0</w:t>
            </w:r>
            <w:r>
              <w:rPr>
                <w:rFonts w:hint="eastAsia"/>
              </w:rPr>
              <w:t>：</w:t>
            </w:r>
            <w:r>
              <w:rPr>
                <w:rFonts w:hint="eastAsia"/>
              </w:rPr>
              <w:t>minor</w:t>
            </w:r>
          </w:p>
          <w:p w14:paraId="51EBC0C7" w14:textId="77777777" w:rsidR="00BB75E2" w:rsidRDefault="009A49DB">
            <w:pPr>
              <w:ind w:firstLineChars="0" w:firstLine="0"/>
            </w:pPr>
            <w:r>
              <w:rPr>
                <w:rFonts w:hint="eastAsia"/>
              </w:rPr>
              <w:t>1</w:t>
            </w:r>
            <w:r>
              <w:rPr>
                <w:rFonts w:hint="eastAsia"/>
              </w:rPr>
              <w:t>：</w:t>
            </w:r>
            <w:r>
              <w:rPr>
                <w:rFonts w:hint="eastAsia"/>
              </w:rPr>
              <w:t>major</w:t>
            </w:r>
          </w:p>
          <w:p w14:paraId="5C4F75DF" w14:textId="77777777" w:rsidR="00BB75E2" w:rsidRDefault="009A49DB">
            <w:pPr>
              <w:ind w:firstLineChars="0" w:firstLine="0"/>
            </w:pPr>
            <w:r>
              <w:rPr>
                <w:rFonts w:hint="eastAsia"/>
              </w:rPr>
              <w:t>2</w:t>
            </w:r>
            <w:r>
              <w:rPr>
                <w:rFonts w:hint="eastAsia"/>
              </w:rPr>
              <w:t>：</w:t>
            </w:r>
            <w:r>
              <w:rPr>
                <w:rFonts w:hint="eastAsia"/>
              </w:rPr>
              <w:t>critical</w:t>
            </w:r>
          </w:p>
        </w:tc>
        <w:tc>
          <w:tcPr>
            <w:tcW w:w="2393" w:type="dxa"/>
          </w:tcPr>
          <w:p w14:paraId="6F69D535" w14:textId="77777777" w:rsidR="00BB75E2" w:rsidRDefault="009A49DB">
            <w:pPr>
              <w:ind w:firstLineChars="0" w:firstLine="0"/>
            </w:pPr>
            <w:r>
              <w:rPr>
                <w:rFonts w:hint="eastAsia"/>
              </w:rPr>
              <w:t>10-bit: Device type</w:t>
            </w:r>
          </w:p>
          <w:p w14:paraId="4A25535B" w14:textId="77777777" w:rsidR="00BB75E2" w:rsidRDefault="009A49DB">
            <w:pPr>
              <w:ind w:firstLineChars="0" w:firstLine="0"/>
            </w:pPr>
            <w:r>
              <w:rPr>
                <w:rFonts w:hint="eastAsia"/>
              </w:rPr>
              <w:t>0</w:t>
            </w:r>
            <w:r>
              <w:rPr>
                <w:rFonts w:hint="eastAsia"/>
              </w:rPr>
              <w:t>：</w:t>
            </w:r>
          </w:p>
        </w:tc>
        <w:tc>
          <w:tcPr>
            <w:tcW w:w="2393" w:type="dxa"/>
          </w:tcPr>
          <w:p w14:paraId="14FBA2B4" w14:textId="77777777" w:rsidR="00BB75E2" w:rsidRDefault="009A49DB">
            <w:pPr>
              <w:ind w:firstLineChars="0" w:firstLine="0"/>
            </w:pPr>
            <w:r>
              <w:rPr>
                <w:rFonts w:hint="eastAsia"/>
              </w:rPr>
              <w:t>16 Sites:</w:t>
            </w:r>
          </w:p>
          <w:p w14:paraId="149D824C" w14:textId="77777777" w:rsidR="00BB75E2" w:rsidRDefault="009A49DB">
            <w:pPr>
              <w:ind w:firstLineChars="0" w:firstLine="0"/>
            </w:pPr>
            <w:r>
              <w:rPr>
                <w:rFonts w:hint="eastAsia"/>
              </w:rPr>
              <w:t>report an emergency</w:t>
            </w:r>
          </w:p>
        </w:tc>
      </w:tr>
    </w:tbl>
    <w:p w14:paraId="00F01BDA" w14:textId="77777777" w:rsidR="00BB75E2" w:rsidRDefault="00BB75E2">
      <w:pPr>
        <w:ind w:firstLineChars="0" w:firstLine="0"/>
      </w:pPr>
    </w:p>
    <w:p w14:paraId="16693192" w14:textId="77777777" w:rsidR="00BB75E2" w:rsidRDefault="009A49DB">
      <w:pPr>
        <w:pStyle w:val="Heading3"/>
      </w:pPr>
      <w:bookmarkStart w:id="942" w:name="_Toc446621501"/>
      <w:bookmarkStart w:id="943" w:name="OLE_LINK121"/>
      <w:bookmarkStart w:id="944" w:name="OLE_LINK120"/>
      <w:bookmarkEnd w:id="940"/>
      <w:bookmarkEnd w:id="941"/>
      <w:r>
        <w:rPr>
          <w:rFonts w:hint="eastAsia"/>
        </w:rPr>
        <w:t>Software alarm</w:t>
      </w:r>
      <w:bookmarkEnd w:id="942"/>
    </w:p>
    <w:p w14:paraId="5C9F6A6E" w14:textId="77777777" w:rsidR="00BB75E2" w:rsidRDefault="009A49DB">
      <w:pPr>
        <w:pStyle w:val="Heading3"/>
      </w:pPr>
      <w:bookmarkStart w:id="945" w:name="_Toc446621502"/>
      <w:bookmarkEnd w:id="943"/>
      <w:bookmarkEnd w:id="944"/>
      <w:r>
        <w:rPr>
          <w:rFonts w:hint="eastAsia"/>
        </w:rPr>
        <w:t>Hardware alarm</w:t>
      </w:r>
      <w:bookmarkEnd w:id="945"/>
    </w:p>
    <w:tbl>
      <w:tblPr>
        <w:tblStyle w:val="TableGrid"/>
        <w:tblW w:w="8737" w:type="dxa"/>
        <w:tblInd w:w="18" w:type="dxa"/>
        <w:tblLayout w:type="fixed"/>
        <w:tblLook w:val="04A0" w:firstRow="1" w:lastRow="0" w:firstColumn="1" w:lastColumn="0" w:noHBand="0" w:noVBand="1"/>
      </w:tblPr>
      <w:tblGrid>
        <w:gridCol w:w="799"/>
        <w:gridCol w:w="2552"/>
        <w:gridCol w:w="2551"/>
        <w:gridCol w:w="2835"/>
      </w:tblGrid>
      <w:tr w:rsidR="00BB75E2" w14:paraId="56DE9151" w14:textId="77777777">
        <w:trPr>
          <w:tblHeader/>
        </w:trPr>
        <w:tc>
          <w:tcPr>
            <w:tcW w:w="799" w:type="dxa"/>
            <w:shd w:val="clear" w:color="auto" w:fill="D9D9D9" w:themeFill="background1" w:themeFillShade="D9"/>
          </w:tcPr>
          <w:p w14:paraId="6AC2F2BC"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order number</w:t>
            </w:r>
          </w:p>
        </w:tc>
        <w:tc>
          <w:tcPr>
            <w:tcW w:w="2552" w:type="dxa"/>
            <w:shd w:val="clear" w:color="auto" w:fill="D9D9D9" w:themeFill="background1" w:themeFillShade="D9"/>
          </w:tcPr>
          <w:p w14:paraId="53E706B0"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Alarm code (24 bits low)</w:t>
            </w:r>
          </w:p>
        </w:tc>
        <w:tc>
          <w:tcPr>
            <w:tcW w:w="2551" w:type="dxa"/>
            <w:shd w:val="clear" w:color="auto" w:fill="D9D9D9" w:themeFill="background1" w:themeFillShade="D9"/>
          </w:tcPr>
          <w:p w14:paraId="60F87975"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explain</w:t>
            </w:r>
          </w:p>
        </w:tc>
        <w:tc>
          <w:tcPr>
            <w:tcW w:w="2835" w:type="dxa"/>
            <w:shd w:val="clear" w:color="auto" w:fill="D9D9D9" w:themeFill="background1" w:themeFillShade="D9"/>
          </w:tcPr>
          <w:p w14:paraId="37587072" w14:textId="77777777" w:rsidR="00BB75E2" w:rsidRDefault="009A49DB">
            <w:pPr>
              <w:autoSpaceDE w:val="0"/>
              <w:autoSpaceDN w:val="0"/>
              <w:adjustRightInd w:val="0"/>
              <w:spacing w:line="267" w:lineRule="exact"/>
              <w:ind w:firstLineChars="0" w:firstLine="0"/>
              <w:rPr>
                <w:rFonts w:cs="Arial"/>
                <w:b/>
                <w:bCs/>
                <w:szCs w:val="18"/>
              </w:rPr>
            </w:pPr>
            <w:r>
              <w:rPr>
                <w:rFonts w:cs="Arial" w:hint="eastAsia"/>
                <w:b/>
                <w:bCs/>
                <w:szCs w:val="18"/>
              </w:rPr>
              <w:t>type</w:t>
            </w:r>
          </w:p>
        </w:tc>
      </w:tr>
      <w:tr w:rsidR="00BB75E2" w14:paraId="6B4A8395" w14:textId="77777777">
        <w:tc>
          <w:tcPr>
            <w:tcW w:w="799" w:type="dxa"/>
          </w:tcPr>
          <w:p w14:paraId="3379AA57" w14:textId="77777777" w:rsidR="00BB75E2" w:rsidRDefault="009A49DB">
            <w:pPr>
              <w:autoSpaceDE w:val="0"/>
              <w:autoSpaceDN w:val="0"/>
              <w:adjustRightInd w:val="0"/>
              <w:ind w:firstLineChars="0" w:firstLine="0"/>
              <w:jc w:val="left"/>
              <w:rPr>
                <w:rFonts w:cs="Arial"/>
                <w:szCs w:val="18"/>
              </w:rPr>
            </w:pPr>
            <w:r>
              <w:rPr>
                <w:rFonts w:cs="Arial" w:hint="eastAsia"/>
                <w:szCs w:val="18"/>
              </w:rPr>
              <w:t>1</w:t>
            </w:r>
          </w:p>
        </w:tc>
        <w:tc>
          <w:tcPr>
            <w:tcW w:w="2552" w:type="dxa"/>
          </w:tcPr>
          <w:p w14:paraId="5D88A43F" w14:textId="77777777" w:rsidR="00BB75E2" w:rsidRDefault="009A49DB">
            <w:pPr>
              <w:autoSpaceDE w:val="0"/>
              <w:autoSpaceDN w:val="0"/>
              <w:adjustRightInd w:val="0"/>
              <w:ind w:firstLineChars="0" w:firstLine="0"/>
              <w:jc w:val="left"/>
              <w:rPr>
                <w:rFonts w:cs="Arial"/>
                <w:szCs w:val="18"/>
              </w:rPr>
            </w:pPr>
            <w:r>
              <w:rPr>
                <w:rFonts w:cs="Arial" w:hint="eastAsia"/>
                <w:szCs w:val="18"/>
              </w:rPr>
              <w:t>0x01</w:t>
            </w:r>
          </w:p>
        </w:tc>
        <w:tc>
          <w:tcPr>
            <w:tcW w:w="2551" w:type="dxa"/>
          </w:tcPr>
          <w:p w14:paraId="5E11DA27" w14:textId="77777777" w:rsidR="00BB75E2" w:rsidRDefault="009A49DB">
            <w:pPr>
              <w:autoSpaceDE w:val="0"/>
              <w:autoSpaceDN w:val="0"/>
              <w:adjustRightInd w:val="0"/>
              <w:ind w:firstLineChars="0" w:firstLine="0"/>
              <w:jc w:val="left"/>
              <w:rPr>
                <w:rFonts w:cs="Arial"/>
                <w:szCs w:val="18"/>
              </w:rPr>
            </w:pPr>
            <w:r>
              <w:rPr>
                <w:rFonts w:cs="Arial" w:hint="eastAsia"/>
                <w:szCs w:val="18"/>
              </w:rPr>
              <w:t>PA_OVER_POWER</w:t>
            </w:r>
          </w:p>
        </w:tc>
        <w:tc>
          <w:tcPr>
            <w:tcW w:w="2835" w:type="dxa"/>
          </w:tcPr>
          <w:p w14:paraId="6DEAFF21"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5CB2F4A1" w14:textId="77777777">
        <w:tc>
          <w:tcPr>
            <w:tcW w:w="799" w:type="dxa"/>
          </w:tcPr>
          <w:p w14:paraId="24A6C8DE" w14:textId="77777777" w:rsidR="00BB75E2" w:rsidRDefault="009A49DB">
            <w:pPr>
              <w:autoSpaceDE w:val="0"/>
              <w:autoSpaceDN w:val="0"/>
              <w:adjustRightInd w:val="0"/>
              <w:ind w:firstLineChars="0" w:firstLine="0"/>
              <w:jc w:val="left"/>
              <w:rPr>
                <w:rFonts w:cs="Arial"/>
                <w:szCs w:val="18"/>
              </w:rPr>
            </w:pPr>
            <w:r>
              <w:rPr>
                <w:rFonts w:cs="Arial" w:hint="eastAsia"/>
                <w:szCs w:val="18"/>
              </w:rPr>
              <w:t>2</w:t>
            </w:r>
          </w:p>
        </w:tc>
        <w:tc>
          <w:tcPr>
            <w:tcW w:w="2552" w:type="dxa"/>
          </w:tcPr>
          <w:p w14:paraId="2D74A91E" w14:textId="77777777" w:rsidR="00BB75E2" w:rsidRDefault="009A49DB">
            <w:pPr>
              <w:autoSpaceDE w:val="0"/>
              <w:autoSpaceDN w:val="0"/>
              <w:adjustRightInd w:val="0"/>
              <w:ind w:firstLineChars="0" w:firstLine="0"/>
              <w:jc w:val="left"/>
              <w:rPr>
                <w:rFonts w:cs="Arial"/>
                <w:szCs w:val="18"/>
              </w:rPr>
            </w:pPr>
            <w:r>
              <w:rPr>
                <w:rFonts w:cs="Arial" w:hint="eastAsia"/>
                <w:szCs w:val="18"/>
              </w:rPr>
              <w:t>0x02</w:t>
            </w:r>
          </w:p>
        </w:tc>
        <w:tc>
          <w:tcPr>
            <w:tcW w:w="2551" w:type="dxa"/>
          </w:tcPr>
          <w:p w14:paraId="6F88ADC6" w14:textId="77777777" w:rsidR="00BB75E2" w:rsidRDefault="009A49DB">
            <w:pPr>
              <w:autoSpaceDE w:val="0"/>
              <w:autoSpaceDN w:val="0"/>
              <w:adjustRightInd w:val="0"/>
              <w:ind w:firstLineChars="0" w:firstLine="0"/>
              <w:jc w:val="left"/>
              <w:rPr>
                <w:rFonts w:cs="Arial"/>
                <w:szCs w:val="18"/>
              </w:rPr>
            </w:pPr>
            <w:r>
              <w:rPr>
                <w:rFonts w:cs="Arial" w:hint="eastAsia"/>
                <w:szCs w:val="18"/>
              </w:rPr>
              <w:t>PA_OVER_TEMP</w:t>
            </w:r>
          </w:p>
        </w:tc>
        <w:tc>
          <w:tcPr>
            <w:tcW w:w="2835" w:type="dxa"/>
          </w:tcPr>
          <w:p w14:paraId="697F88E0"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2A9632F0" w14:textId="77777777">
        <w:tc>
          <w:tcPr>
            <w:tcW w:w="799" w:type="dxa"/>
          </w:tcPr>
          <w:p w14:paraId="585FBCF9" w14:textId="77777777" w:rsidR="00BB75E2" w:rsidRDefault="009A49DB">
            <w:pPr>
              <w:autoSpaceDE w:val="0"/>
              <w:autoSpaceDN w:val="0"/>
              <w:adjustRightInd w:val="0"/>
              <w:ind w:firstLineChars="0" w:firstLine="0"/>
              <w:jc w:val="left"/>
              <w:rPr>
                <w:rFonts w:cs="Arial"/>
                <w:szCs w:val="18"/>
              </w:rPr>
            </w:pPr>
            <w:r>
              <w:rPr>
                <w:rFonts w:cs="Arial" w:hint="eastAsia"/>
                <w:szCs w:val="18"/>
              </w:rPr>
              <w:t>3</w:t>
            </w:r>
          </w:p>
        </w:tc>
        <w:tc>
          <w:tcPr>
            <w:tcW w:w="2552" w:type="dxa"/>
          </w:tcPr>
          <w:p w14:paraId="6BE1794A" w14:textId="77777777" w:rsidR="00BB75E2" w:rsidRDefault="009A49DB">
            <w:pPr>
              <w:autoSpaceDE w:val="0"/>
              <w:autoSpaceDN w:val="0"/>
              <w:adjustRightInd w:val="0"/>
              <w:ind w:firstLineChars="0" w:firstLine="0"/>
              <w:jc w:val="left"/>
              <w:rPr>
                <w:rFonts w:cs="Arial"/>
                <w:szCs w:val="18"/>
              </w:rPr>
            </w:pPr>
            <w:r>
              <w:rPr>
                <w:rFonts w:cs="Arial" w:hint="eastAsia"/>
                <w:szCs w:val="18"/>
              </w:rPr>
              <w:t>0x03</w:t>
            </w:r>
          </w:p>
        </w:tc>
        <w:tc>
          <w:tcPr>
            <w:tcW w:w="2551" w:type="dxa"/>
          </w:tcPr>
          <w:p w14:paraId="43F70E1C" w14:textId="77777777" w:rsidR="00BB75E2" w:rsidRDefault="009A49DB">
            <w:pPr>
              <w:autoSpaceDE w:val="0"/>
              <w:autoSpaceDN w:val="0"/>
              <w:adjustRightInd w:val="0"/>
              <w:ind w:firstLineChars="0" w:firstLine="0"/>
              <w:jc w:val="left"/>
              <w:rPr>
                <w:rFonts w:cs="Arial"/>
                <w:szCs w:val="18"/>
              </w:rPr>
            </w:pPr>
            <w:r>
              <w:rPr>
                <w:rFonts w:cs="Arial" w:hint="eastAsia"/>
                <w:szCs w:val="18"/>
              </w:rPr>
              <w:t>PA_SWR</w:t>
            </w:r>
          </w:p>
        </w:tc>
        <w:tc>
          <w:tcPr>
            <w:tcW w:w="2835" w:type="dxa"/>
          </w:tcPr>
          <w:p w14:paraId="77E51652"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2901612F" w14:textId="77777777">
        <w:tc>
          <w:tcPr>
            <w:tcW w:w="799" w:type="dxa"/>
          </w:tcPr>
          <w:p w14:paraId="5F2CF16F" w14:textId="77777777" w:rsidR="00BB75E2" w:rsidRDefault="009A49DB">
            <w:pPr>
              <w:autoSpaceDE w:val="0"/>
              <w:autoSpaceDN w:val="0"/>
              <w:adjustRightInd w:val="0"/>
              <w:ind w:firstLineChars="0" w:firstLine="0"/>
              <w:jc w:val="left"/>
              <w:rPr>
                <w:rFonts w:cs="Arial"/>
                <w:szCs w:val="18"/>
              </w:rPr>
            </w:pPr>
            <w:r>
              <w:rPr>
                <w:rFonts w:cs="Arial" w:hint="eastAsia"/>
                <w:szCs w:val="18"/>
              </w:rPr>
              <w:t>4</w:t>
            </w:r>
          </w:p>
        </w:tc>
        <w:tc>
          <w:tcPr>
            <w:tcW w:w="2552" w:type="dxa"/>
          </w:tcPr>
          <w:p w14:paraId="5A371DC4" w14:textId="77777777" w:rsidR="00BB75E2" w:rsidRDefault="009A49DB">
            <w:pPr>
              <w:autoSpaceDE w:val="0"/>
              <w:autoSpaceDN w:val="0"/>
              <w:adjustRightInd w:val="0"/>
              <w:ind w:firstLineChars="0" w:firstLine="0"/>
              <w:jc w:val="left"/>
              <w:rPr>
                <w:rFonts w:cs="Arial"/>
                <w:szCs w:val="18"/>
              </w:rPr>
            </w:pPr>
            <w:r>
              <w:rPr>
                <w:rFonts w:cs="Arial" w:hint="eastAsia"/>
                <w:szCs w:val="18"/>
              </w:rPr>
              <w:t>0x04</w:t>
            </w:r>
          </w:p>
        </w:tc>
        <w:tc>
          <w:tcPr>
            <w:tcW w:w="2551" w:type="dxa"/>
          </w:tcPr>
          <w:p w14:paraId="0F7DDE5E" w14:textId="77777777" w:rsidR="00BB75E2" w:rsidRDefault="009A49DB">
            <w:pPr>
              <w:autoSpaceDE w:val="0"/>
              <w:autoSpaceDN w:val="0"/>
              <w:adjustRightInd w:val="0"/>
              <w:ind w:firstLineChars="0" w:firstLine="0"/>
              <w:jc w:val="left"/>
              <w:rPr>
                <w:rFonts w:cs="Arial"/>
                <w:szCs w:val="18"/>
              </w:rPr>
            </w:pPr>
            <w:r>
              <w:rPr>
                <w:rFonts w:cs="Arial" w:hint="eastAsia"/>
                <w:szCs w:val="18"/>
              </w:rPr>
              <w:t>PA_FAULT_PA</w:t>
            </w:r>
          </w:p>
        </w:tc>
        <w:tc>
          <w:tcPr>
            <w:tcW w:w="2835" w:type="dxa"/>
          </w:tcPr>
          <w:p w14:paraId="6AC880C8"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126B897C" w14:textId="77777777">
        <w:tc>
          <w:tcPr>
            <w:tcW w:w="799" w:type="dxa"/>
          </w:tcPr>
          <w:p w14:paraId="34FA0A89" w14:textId="77777777" w:rsidR="00BB75E2" w:rsidRDefault="009A49DB">
            <w:pPr>
              <w:autoSpaceDE w:val="0"/>
              <w:autoSpaceDN w:val="0"/>
              <w:adjustRightInd w:val="0"/>
              <w:ind w:firstLineChars="0" w:firstLine="0"/>
              <w:jc w:val="left"/>
              <w:rPr>
                <w:rFonts w:cs="Arial"/>
                <w:szCs w:val="18"/>
              </w:rPr>
            </w:pPr>
            <w:r>
              <w:rPr>
                <w:rFonts w:cs="Arial" w:hint="eastAsia"/>
                <w:szCs w:val="18"/>
              </w:rPr>
              <w:t>5</w:t>
            </w:r>
          </w:p>
        </w:tc>
        <w:tc>
          <w:tcPr>
            <w:tcW w:w="2552" w:type="dxa"/>
          </w:tcPr>
          <w:p w14:paraId="77730807" w14:textId="77777777" w:rsidR="00BB75E2" w:rsidRDefault="009A49DB">
            <w:pPr>
              <w:autoSpaceDE w:val="0"/>
              <w:autoSpaceDN w:val="0"/>
              <w:adjustRightInd w:val="0"/>
              <w:ind w:firstLineChars="0" w:firstLine="0"/>
              <w:jc w:val="left"/>
              <w:rPr>
                <w:rFonts w:cs="Arial"/>
                <w:szCs w:val="18"/>
              </w:rPr>
            </w:pPr>
            <w:r>
              <w:rPr>
                <w:rFonts w:cs="Arial" w:hint="eastAsia"/>
                <w:szCs w:val="18"/>
              </w:rPr>
              <w:t>0x05</w:t>
            </w:r>
          </w:p>
        </w:tc>
        <w:tc>
          <w:tcPr>
            <w:tcW w:w="2551" w:type="dxa"/>
          </w:tcPr>
          <w:p w14:paraId="1307E1B7" w14:textId="77777777" w:rsidR="00BB75E2" w:rsidRDefault="009A49DB">
            <w:pPr>
              <w:autoSpaceDE w:val="0"/>
              <w:autoSpaceDN w:val="0"/>
              <w:adjustRightInd w:val="0"/>
              <w:ind w:firstLineChars="0" w:firstLine="0"/>
              <w:jc w:val="left"/>
              <w:rPr>
                <w:rFonts w:cs="Arial"/>
                <w:szCs w:val="18"/>
              </w:rPr>
            </w:pPr>
            <w:r>
              <w:rPr>
                <w:rFonts w:cs="Arial" w:hint="eastAsia"/>
                <w:szCs w:val="18"/>
              </w:rPr>
              <w:t>PA_FAULT_LNA</w:t>
            </w:r>
          </w:p>
        </w:tc>
        <w:tc>
          <w:tcPr>
            <w:tcW w:w="2835" w:type="dxa"/>
          </w:tcPr>
          <w:p w14:paraId="306AF5FC"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56255FC2" w14:textId="77777777">
        <w:tc>
          <w:tcPr>
            <w:tcW w:w="799" w:type="dxa"/>
          </w:tcPr>
          <w:p w14:paraId="428611B8" w14:textId="77777777" w:rsidR="00BB75E2" w:rsidRDefault="009A49DB">
            <w:pPr>
              <w:autoSpaceDE w:val="0"/>
              <w:autoSpaceDN w:val="0"/>
              <w:adjustRightInd w:val="0"/>
              <w:ind w:firstLineChars="0" w:firstLine="0"/>
              <w:jc w:val="left"/>
              <w:rPr>
                <w:rFonts w:cs="Arial"/>
                <w:szCs w:val="18"/>
              </w:rPr>
            </w:pPr>
            <w:r>
              <w:rPr>
                <w:rFonts w:cs="Arial" w:hint="eastAsia"/>
                <w:szCs w:val="18"/>
              </w:rPr>
              <w:t>6</w:t>
            </w:r>
          </w:p>
        </w:tc>
        <w:tc>
          <w:tcPr>
            <w:tcW w:w="2552" w:type="dxa"/>
          </w:tcPr>
          <w:p w14:paraId="2C62981C" w14:textId="77777777" w:rsidR="00BB75E2" w:rsidRDefault="009A49DB">
            <w:pPr>
              <w:autoSpaceDE w:val="0"/>
              <w:autoSpaceDN w:val="0"/>
              <w:adjustRightInd w:val="0"/>
              <w:ind w:firstLineChars="0" w:firstLine="0"/>
              <w:jc w:val="left"/>
              <w:rPr>
                <w:rFonts w:cs="Arial"/>
                <w:szCs w:val="18"/>
              </w:rPr>
            </w:pPr>
            <w:r>
              <w:rPr>
                <w:rFonts w:cs="Arial" w:hint="eastAsia"/>
                <w:szCs w:val="18"/>
              </w:rPr>
              <w:t>0x06</w:t>
            </w:r>
          </w:p>
        </w:tc>
        <w:tc>
          <w:tcPr>
            <w:tcW w:w="2551" w:type="dxa"/>
          </w:tcPr>
          <w:p w14:paraId="5D7242F6" w14:textId="77777777" w:rsidR="00BB75E2" w:rsidRDefault="009A49DB">
            <w:pPr>
              <w:autoSpaceDE w:val="0"/>
              <w:autoSpaceDN w:val="0"/>
              <w:adjustRightInd w:val="0"/>
              <w:ind w:firstLineChars="0" w:firstLine="0"/>
              <w:jc w:val="left"/>
              <w:rPr>
                <w:rFonts w:cs="Arial"/>
                <w:szCs w:val="18"/>
              </w:rPr>
            </w:pPr>
            <w:r>
              <w:rPr>
                <w:rFonts w:cs="Arial" w:hint="eastAsia"/>
                <w:szCs w:val="18"/>
              </w:rPr>
              <w:t>PA_SE_PA</w:t>
            </w:r>
          </w:p>
        </w:tc>
        <w:tc>
          <w:tcPr>
            <w:tcW w:w="2835" w:type="dxa"/>
          </w:tcPr>
          <w:p w14:paraId="037FBA94"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1737A39F" w14:textId="77777777">
        <w:tc>
          <w:tcPr>
            <w:tcW w:w="799" w:type="dxa"/>
          </w:tcPr>
          <w:p w14:paraId="72D784D1" w14:textId="77777777" w:rsidR="00BB75E2" w:rsidRDefault="009A49DB">
            <w:pPr>
              <w:autoSpaceDE w:val="0"/>
              <w:autoSpaceDN w:val="0"/>
              <w:adjustRightInd w:val="0"/>
              <w:ind w:firstLineChars="0" w:firstLine="0"/>
              <w:jc w:val="left"/>
              <w:rPr>
                <w:rFonts w:cs="Arial"/>
                <w:szCs w:val="18"/>
              </w:rPr>
            </w:pPr>
            <w:r>
              <w:rPr>
                <w:rFonts w:cs="Arial" w:hint="eastAsia"/>
                <w:szCs w:val="18"/>
              </w:rPr>
              <w:t>7</w:t>
            </w:r>
          </w:p>
        </w:tc>
        <w:tc>
          <w:tcPr>
            <w:tcW w:w="2552" w:type="dxa"/>
          </w:tcPr>
          <w:p w14:paraId="510F42FB" w14:textId="77777777" w:rsidR="00BB75E2" w:rsidRDefault="009A49DB">
            <w:pPr>
              <w:autoSpaceDE w:val="0"/>
              <w:autoSpaceDN w:val="0"/>
              <w:adjustRightInd w:val="0"/>
              <w:ind w:firstLineChars="0" w:firstLine="0"/>
              <w:jc w:val="left"/>
              <w:rPr>
                <w:rFonts w:cs="Arial"/>
                <w:szCs w:val="18"/>
              </w:rPr>
            </w:pPr>
            <w:r>
              <w:rPr>
                <w:rFonts w:cs="Arial" w:hint="eastAsia"/>
                <w:szCs w:val="18"/>
              </w:rPr>
              <w:t>0x07</w:t>
            </w:r>
          </w:p>
        </w:tc>
        <w:tc>
          <w:tcPr>
            <w:tcW w:w="2551" w:type="dxa"/>
          </w:tcPr>
          <w:p w14:paraId="5189772A" w14:textId="77777777" w:rsidR="00BB75E2" w:rsidRDefault="009A49DB">
            <w:pPr>
              <w:autoSpaceDE w:val="0"/>
              <w:autoSpaceDN w:val="0"/>
              <w:adjustRightInd w:val="0"/>
              <w:ind w:firstLineChars="0" w:firstLine="0"/>
              <w:jc w:val="left"/>
              <w:rPr>
                <w:rFonts w:cs="Arial"/>
                <w:szCs w:val="18"/>
              </w:rPr>
            </w:pPr>
            <w:r>
              <w:rPr>
                <w:rFonts w:cs="Arial" w:hint="eastAsia"/>
                <w:szCs w:val="18"/>
              </w:rPr>
              <w:t>PA_SE_LNA</w:t>
            </w:r>
          </w:p>
        </w:tc>
        <w:tc>
          <w:tcPr>
            <w:tcW w:w="2835" w:type="dxa"/>
          </w:tcPr>
          <w:p w14:paraId="21AD7A40" w14:textId="77777777" w:rsidR="00BB75E2" w:rsidRDefault="009A49DB">
            <w:pPr>
              <w:autoSpaceDE w:val="0"/>
              <w:autoSpaceDN w:val="0"/>
              <w:adjustRightInd w:val="0"/>
              <w:ind w:firstLineChars="0" w:firstLine="0"/>
              <w:jc w:val="left"/>
              <w:rPr>
                <w:rFonts w:cs="Arial"/>
                <w:szCs w:val="18"/>
              </w:rPr>
            </w:pPr>
            <w:r>
              <w:rPr>
                <w:rFonts w:cs="Arial" w:hint="eastAsia"/>
                <w:szCs w:val="18"/>
              </w:rPr>
              <w:t>Continuous alarm</w:t>
            </w:r>
          </w:p>
        </w:tc>
      </w:tr>
      <w:tr w:rsidR="00BB75E2" w14:paraId="781CB097" w14:textId="77777777">
        <w:tc>
          <w:tcPr>
            <w:tcW w:w="799" w:type="dxa"/>
          </w:tcPr>
          <w:p w14:paraId="4C8CD158" w14:textId="77777777" w:rsidR="00BB75E2" w:rsidRDefault="009A49DB">
            <w:pPr>
              <w:autoSpaceDE w:val="0"/>
              <w:autoSpaceDN w:val="0"/>
              <w:adjustRightInd w:val="0"/>
              <w:ind w:firstLineChars="0" w:firstLine="0"/>
              <w:jc w:val="left"/>
              <w:rPr>
                <w:rFonts w:cs="Arial"/>
                <w:szCs w:val="18"/>
              </w:rPr>
            </w:pPr>
            <w:r>
              <w:rPr>
                <w:rFonts w:cs="Arial" w:hint="eastAsia"/>
                <w:szCs w:val="18"/>
              </w:rPr>
              <w:t>8</w:t>
            </w:r>
          </w:p>
        </w:tc>
        <w:tc>
          <w:tcPr>
            <w:tcW w:w="2552" w:type="dxa"/>
          </w:tcPr>
          <w:p w14:paraId="5147FADA" w14:textId="77777777" w:rsidR="00BB75E2" w:rsidRDefault="009A49DB">
            <w:pPr>
              <w:autoSpaceDE w:val="0"/>
              <w:autoSpaceDN w:val="0"/>
              <w:adjustRightInd w:val="0"/>
              <w:ind w:firstLineChars="0" w:firstLine="0"/>
              <w:jc w:val="left"/>
              <w:rPr>
                <w:rFonts w:cs="Arial"/>
                <w:szCs w:val="18"/>
              </w:rPr>
            </w:pPr>
            <w:r>
              <w:rPr>
                <w:rFonts w:cs="Arial" w:hint="eastAsia"/>
                <w:szCs w:val="18"/>
              </w:rPr>
              <w:t>0x08</w:t>
            </w:r>
          </w:p>
        </w:tc>
        <w:tc>
          <w:tcPr>
            <w:tcW w:w="2551" w:type="dxa"/>
          </w:tcPr>
          <w:p w14:paraId="516F6DE3" w14:textId="77777777" w:rsidR="00BB75E2" w:rsidRDefault="009A49DB">
            <w:pPr>
              <w:autoSpaceDE w:val="0"/>
              <w:autoSpaceDN w:val="0"/>
              <w:adjustRightInd w:val="0"/>
              <w:ind w:firstLineChars="0" w:firstLine="0"/>
              <w:jc w:val="left"/>
              <w:rPr>
                <w:rFonts w:cs="Arial"/>
                <w:szCs w:val="18"/>
              </w:rPr>
            </w:pPr>
            <w:r>
              <w:rPr>
                <w:rFonts w:cs="Arial" w:hint="eastAsia"/>
                <w:szCs w:val="18"/>
              </w:rPr>
              <w:t>GPS_SERIAL_PORT_INVALID</w:t>
            </w:r>
          </w:p>
        </w:tc>
        <w:tc>
          <w:tcPr>
            <w:tcW w:w="2835" w:type="dxa"/>
          </w:tcPr>
          <w:p w14:paraId="3AD77E7F" w14:textId="77777777" w:rsidR="00BB75E2" w:rsidRDefault="00BB75E2">
            <w:pPr>
              <w:autoSpaceDE w:val="0"/>
              <w:autoSpaceDN w:val="0"/>
              <w:adjustRightInd w:val="0"/>
              <w:ind w:firstLineChars="0" w:firstLine="0"/>
              <w:jc w:val="left"/>
              <w:rPr>
                <w:rFonts w:cs="Arial"/>
                <w:szCs w:val="18"/>
              </w:rPr>
            </w:pPr>
          </w:p>
        </w:tc>
      </w:tr>
      <w:tr w:rsidR="00BB75E2" w14:paraId="38ADD7C9" w14:textId="77777777">
        <w:tc>
          <w:tcPr>
            <w:tcW w:w="799" w:type="dxa"/>
          </w:tcPr>
          <w:p w14:paraId="7FAF849E" w14:textId="77777777" w:rsidR="00BB75E2" w:rsidRDefault="009A49DB">
            <w:pPr>
              <w:autoSpaceDE w:val="0"/>
              <w:autoSpaceDN w:val="0"/>
              <w:adjustRightInd w:val="0"/>
              <w:ind w:firstLineChars="0" w:firstLine="0"/>
              <w:jc w:val="left"/>
              <w:rPr>
                <w:rFonts w:cs="Arial"/>
                <w:szCs w:val="18"/>
              </w:rPr>
            </w:pPr>
            <w:r>
              <w:rPr>
                <w:rFonts w:cs="Arial" w:hint="eastAsia"/>
                <w:szCs w:val="18"/>
              </w:rPr>
              <w:t>9</w:t>
            </w:r>
          </w:p>
        </w:tc>
        <w:tc>
          <w:tcPr>
            <w:tcW w:w="2552" w:type="dxa"/>
          </w:tcPr>
          <w:p w14:paraId="0B7F93AB" w14:textId="77777777" w:rsidR="00BB75E2" w:rsidRDefault="009A49DB">
            <w:pPr>
              <w:autoSpaceDE w:val="0"/>
              <w:autoSpaceDN w:val="0"/>
              <w:adjustRightInd w:val="0"/>
              <w:ind w:firstLineChars="0" w:firstLine="0"/>
              <w:jc w:val="left"/>
              <w:rPr>
                <w:rFonts w:cs="Arial"/>
                <w:szCs w:val="18"/>
              </w:rPr>
            </w:pPr>
            <w:r>
              <w:rPr>
                <w:rFonts w:cs="Arial" w:hint="eastAsia"/>
                <w:szCs w:val="18"/>
              </w:rPr>
              <w:t>0x09</w:t>
            </w:r>
          </w:p>
        </w:tc>
        <w:tc>
          <w:tcPr>
            <w:tcW w:w="2551" w:type="dxa"/>
          </w:tcPr>
          <w:p w14:paraId="3850BABF" w14:textId="77777777" w:rsidR="00BB75E2" w:rsidRDefault="009A49DB">
            <w:pPr>
              <w:autoSpaceDE w:val="0"/>
              <w:autoSpaceDN w:val="0"/>
              <w:adjustRightInd w:val="0"/>
              <w:ind w:firstLineChars="0" w:firstLine="0"/>
              <w:jc w:val="left"/>
              <w:rPr>
                <w:rFonts w:cs="Arial"/>
                <w:szCs w:val="18"/>
              </w:rPr>
            </w:pPr>
            <w:r>
              <w:rPr>
                <w:rFonts w:cs="Arial" w:hint="eastAsia"/>
                <w:szCs w:val="18"/>
              </w:rPr>
              <w:t>GPS_INVALID</w:t>
            </w:r>
          </w:p>
        </w:tc>
        <w:tc>
          <w:tcPr>
            <w:tcW w:w="2835" w:type="dxa"/>
          </w:tcPr>
          <w:p w14:paraId="0C191100" w14:textId="77777777" w:rsidR="00BB75E2" w:rsidRDefault="00BB75E2">
            <w:pPr>
              <w:autoSpaceDE w:val="0"/>
              <w:autoSpaceDN w:val="0"/>
              <w:adjustRightInd w:val="0"/>
              <w:ind w:firstLineChars="0" w:firstLine="0"/>
              <w:jc w:val="left"/>
              <w:rPr>
                <w:rFonts w:cs="Arial"/>
                <w:szCs w:val="18"/>
              </w:rPr>
            </w:pPr>
          </w:p>
        </w:tc>
      </w:tr>
    </w:tbl>
    <w:p w14:paraId="003C0900" w14:textId="77777777" w:rsidR="00BB75E2" w:rsidRDefault="00BB75E2">
      <w:pPr>
        <w:ind w:firstLineChars="0" w:firstLine="0"/>
      </w:pPr>
    </w:p>
    <w:sectPr w:rsidR="00BB75E2">
      <w:headerReference w:type="even" r:id="rId14"/>
      <w:headerReference w:type="default" r:id="rId15"/>
      <w:footerReference w:type="even" r:id="rId16"/>
      <w:footerReference w:type="default" r:id="rId17"/>
      <w:headerReference w:type="first" r:id="rId18"/>
      <w:footerReference w:type="first" r:id="rId19"/>
      <w:pgSz w:w="11906" w:h="16838"/>
      <w:pgMar w:top="1418" w:right="1134" w:bottom="1134" w:left="1134" w:header="851" w:footer="851" w:gutter="284"/>
      <w:pgNumType w:start="1"/>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62CBC" w14:textId="77777777" w:rsidR="00715DA5" w:rsidRDefault="00715DA5">
      <w:pPr>
        <w:spacing w:line="240" w:lineRule="auto"/>
      </w:pPr>
      <w:r>
        <w:separator/>
      </w:r>
    </w:p>
  </w:endnote>
  <w:endnote w:type="continuationSeparator" w:id="0">
    <w:p w14:paraId="35CCDE0C" w14:textId="77777777" w:rsidR="00715DA5" w:rsidRDefault="00715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F5" w14:textId="77777777" w:rsidR="009A49DB" w:rsidRDefault="009A49DB">
    <w:pPr>
      <w:pStyle w:val="Footer"/>
      <w:framePr w:wrap="around" w:vAnchor="text" w:hAnchor="margin" w:xAlign="center" w:y="1"/>
    </w:pPr>
    <w:r>
      <w:fldChar w:fldCharType="begin"/>
    </w:r>
    <w:r>
      <w:instrText xml:space="preserve">PAGE  </w:instrText>
    </w:r>
    <w:r>
      <w:fldChar w:fldCharType="separate"/>
    </w:r>
    <w:r>
      <w:t>- 1 -</w:t>
    </w:r>
    <w:r>
      <w:fldChar w:fldCharType="end"/>
    </w:r>
  </w:p>
  <w:p w14:paraId="2EB2B750" w14:textId="77777777" w:rsidR="009A49DB" w:rsidRDefault="009A49DB">
    <w:pPr>
      <w:ind w:firstLine="389"/>
    </w:pPr>
    <w:r>
      <w:rPr>
        <w:rFonts w:ascii="Calibri" w:hAnsi="Calibri" w:cs="Calibri" w:hint="eastAsia"/>
        <w:sz w:val="22"/>
        <w:szCs w:val="22"/>
      </w:rPr>
      <w:t>4G code detection device interface protocol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1EF0" w14:textId="77777777" w:rsidR="009A49DB" w:rsidRDefault="009A49DB">
    <w:pPr>
      <w:ind w:firstLine="389"/>
    </w:pPr>
    <w:r>
      <w:rPr>
        <w:rFonts w:ascii="Calibri" w:hAnsi="Calibri" w:cs="Calibri" w:hint="eastAsia"/>
        <w:sz w:val="22"/>
        <w:szCs w:val="22"/>
      </w:rPr>
      <w:t>4G code detection device interface protocol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048B7" w14:textId="77777777" w:rsidR="009A49DB" w:rsidRDefault="009A49DB">
    <w:pPr>
      <w:pStyle w:val="Footer"/>
      <w:framePr w:wrap="around" w:vAnchor="text" w:hAnchor="margin" w:xAlign="center" w:y="1"/>
    </w:pPr>
    <w:r>
      <w:fldChar w:fldCharType="begin"/>
    </w:r>
    <w:r>
      <w:instrText xml:space="preserve">PAGE  </w:instrText>
    </w:r>
    <w:r>
      <w:fldChar w:fldCharType="end"/>
    </w:r>
  </w:p>
  <w:p w14:paraId="71B25A76" w14:textId="77777777" w:rsidR="009A49DB" w:rsidRDefault="009A49DB">
    <w:pPr>
      <w:pStyle w:val="Footer"/>
    </w:pPr>
  </w:p>
  <w:p w14:paraId="624553BB" w14:textId="77777777" w:rsidR="009A49DB" w:rsidRDefault="009A49D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341387"/>
    </w:sdtPr>
    <w:sdtContent>
      <w:p w14:paraId="50734D57" w14:textId="77777777" w:rsidR="009A49DB" w:rsidRDefault="009A49DB">
        <w:pPr>
          <w:pStyle w:val="Footer"/>
          <w:jc w:val="center"/>
        </w:pPr>
        <w:r>
          <w:fldChar w:fldCharType="begin"/>
        </w:r>
        <w:r>
          <w:instrText>PAGE   \* MERGEFORMAT</w:instrText>
        </w:r>
        <w:r>
          <w:fldChar w:fldCharType="separate"/>
        </w:r>
        <w:r>
          <w:rPr>
            <w:lang w:val="zh-CN"/>
          </w:rPr>
          <w:t>12</w:t>
        </w:r>
        <w:r>
          <w:fldChar w:fldCharType="end"/>
        </w:r>
      </w:p>
    </w:sdtContent>
  </w:sdt>
  <w:p w14:paraId="726AD6BF" w14:textId="77777777" w:rsidR="009A49DB" w:rsidRDefault="009A49DB">
    <w:pPr>
      <w:ind w:firstLineChars="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0981" w14:textId="77777777" w:rsidR="009A49DB" w:rsidRDefault="009A49DB">
    <w:pPr>
      <w:pStyle w:val="Footer"/>
      <w:framePr w:wrap="around" w:vAnchor="text" w:hAnchor="margin" w:xAlign="center" w:y="1"/>
    </w:pPr>
    <w:r>
      <w:fldChar w:fldCharType="begin"/>
    </w:r>
    <w:r>
      <w:instrText xml:space="preserve">PAGE  </w:instrText>
    </w:r>
    <w:r>
      <w:fldChar w:fldCharType="separate"/>
    </w:r>
    <w:r>
      <w:t>1</w:t>
    </w:r>
    <w:r>
      <w:fldChar w:fldCharType="end"/>
    </w:r>
  </w:p>
  <w:p w14:paraId="13E68610" w14:textId="77777777" w:rsidR="009A49DB" w:rsidRDefault="009A49DB">
    <w:pPr>
      <w:pStyle w:val="Footer"/>
      <w:ind w:right="360"/>
    </w:pPr>
    <w:r>
      <w:rPr>
        <w:rFonts w:hint="eastAsia"/>
      </w:rPr>
      <w:t>Template version: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0F74" w14:textId="77777777" w:rsidR="00715DA5" w:rsidRDefault="00715DA5">
      <w:r>
        <w:separator/>
      </w:r>
    </w:p>
  </w:footnote>
  <w:footnote w:type="continuationSeparator" w:id="0">
    <w:p w14:paraId="59A6075E" w14:textId="77777777" w:rsidR="00715DA5" w:rsidRDefault="00715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F7" w14:textId="77777777" w:rsidR="009A49DB" w:rsidRDefault="00E1654A">
    <w:pPr>
      <w:spacing w:after="160" w:line="264" w:lineRule="auto"/>
    </w:pPr>
    <w:r>
      <w:rPr>
        <w:noProof/>
        <w:color w:val="000000"/>
      </w:rPr>
      <w:pict w14:anchorId="3976DFCB">
        <v:rect id="_x0000_s1026" style="position:absolute;left:0;text-align:left;margin-left:0;margin-top:0;width:562.85pt;height:796.95pt;z-index:251660288;mso-width-percent:950;mso-height-percent:950;mso-position-horizontal:center;mso-position-horizontal-relative:page;mso-position-vertical:center;mso-position-vertical-relative:page;mso-width-percent:950;mso-height-percent:950;v-text-anchor:middle" o:gfxdata="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9ETwo0wAAAAcBAAAPAAAAAAAAAAEAIAAAACIAAABkcnMvZG93bnJldi54&#10;bWxQSwECFAAUAAAACACHTuJARqkJZnECAADXBAAADgAAAAAAAAABACAAAAAiAQAAZHJzL2Uyb0Rv&#10;Yy54bWxQSwUGAAAAAAYABgBZAQAABQYAAAAA&#10;" filled="f" strokecolor="#948a54" strokeweight="2pt">
          <v:stroke joinstyle="round"/>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FBB6D" w14:textId="77777777" w:rsidR="009A49DB" w:rsidRDefault="00E1654A">
    <w:pPr>
      <w:spacing w:after="160" w:line="264" w:lineRule="auto"/>
      <w:ind w:firstLineChars="0" w:firstLine="0"/>
    </w:pPr>
    <w:r>
      <w:rPr>
        <w:noProof/>
        <w:color w:val="000000"/>
      </w:rPr>
      <w:pict w14:anchorId="20744E22">
        <v:rect id="_x0000_s1025" style="position:absolute;left:0;text-align:left;margin-left:0;margin-top:0;width:562.85pt;height:796.95pt;z-index:251659264;mso-width-percent:950;mso-height-percent:950;mso-position-horizontal:center;mso-position-horizontal-relative:page;mso-position-vertical:center;mso-position-vertical-relative:page;mso-width-percent:950;mso-height-percent:950;v-text-anchor:middle" o:gfxdata="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9ETwo0wAAAAcBAAAPAAAAAAAAAAEAIAAAACIAAABkcnMvZG93bnJldi54&#10;bWxQSwECFAAUAAAACACHTuJA/FYS93ECAADZBAAADgAAAAAAAAABACAAAAAiAQAAZHJzL2Uyb0Rv&#10;Yy54bWxQSwUGAAAAAAYABgBZAQAABQYAAAAA&#10;" filled="f" strokecolor="#948a54" strokeweight="2pt">
          <v:stroke joinstyle="round"/>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C605" w14:textId="77777777" w:rsidR="009A49DB" w:rsidRDefault="009A49DB">
    <w:pPr>
      <w:pStyle w:val="Header"/>
    </w:pPr>
  </w:p>
  <w:p w14:paraId="08BB7933" w14:textId="77777777" w:rsidR="009A49DB" w:rsidRDefault="009A49D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42E1" w14:textId="77777777" w:rsidR="009A49DB" w:rsidRDefault="009A49DB">
    <w:pPr>
      <w:pStyle w:val="Header"/>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25CD8" w14:textId="77777777" w:rsidR="009A49DB" w:rsidRDefault="009A49DB">
    <w:pPr>
      <w:pStyle w:val="Header"/>
      <w:rPr>
        <w:b/>
        <w:bCs/>
      </w:rPr>
    </w:pPr>
    <w:r>
      <w:rPr>
        <w:rFonts w:hint="eastAsia"/>
        <w:b/>
      </w:rPr>
      <w:t>Project code- -database design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892"/>
    <w:multiLevelType w:val="multilevel"/>
    <w:tmpl w:val="07C71892"/>
    <w:lvl w:ilvl="0">
      <w:start w:val="1"/>
      <w:numFmt w:val="decimal"/>
      <w:lvlText w:val="%1)"/>
      <w:lvlJc w:val="left"/>
      <w:pPr>
        <w:ind w:left="845" w:hanging="420"/>
      </w:pPr>
      <w:rPr>
        <w:rFont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 w15:restartNumberingAfterBreak="0">
    <w:nsid w:val="134E5606"/>
    <w:multiLevelType w:val="multilevel"/>
    <w:tmpl w:val="134E56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C743E9"/>
    <w:multiLevelType w:val="multilevel"/>
    <w:tmpl w:val="FF4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95D6E"/>
    <w:multiLevelType w:val="multilevel"/>
    <w:tmpl w:val="1C495D6E"/>
    <w:lvl w:ilvl="0">
      <w:start w:val="1"/>
      <w:numFmt w:val="decimal"/>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1DA15951"/>
    <w:multiLevelType w:val="multilevel"/>
    <w:tmpl w:val="1DA15951"/>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38B7108C"/>
    <w:multiLevelType w:val="singleLevel"/>
    <w:tmpl w:val="38B7108C"/>
    <w:lvl w:ilvl="0">
      <w:start w:val="1"/>
      <w:numFmt w:val="bullet"/>
      <w:lvlText w:val=""/>
      <w:lvlJc w:val="left"/>
      <w:pPr>
        <w:tabs>
          <w:tab w:val="left" w:pos="425"/>
        </w:tabs>
        <w:ind w:left="425" w:hanging="425"/>
      </w:pPr>
      <w:rPr>
        <w:rFonts w:ascii="Wingdings" w:hAnsi="Wingdings" w:hint="default"/>
      </w:rPr>
    </w:lvl>
  </w:abstractNum>
  <w:abstractNum w:abstractNumId="6" w15:restartNumberingAfterBreak="0">
    <w:nsid w:val="492016B1"/>
    <w:multiLevelType w:val="multilevel"/>
    <w:tmpl w:val="492016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DB1103"/>
    <w:multiLevelType w:val="multilevel"/>
    <w:tmpl w:val="49DB110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7F7A21"/>
    <w:multiLevelType w:val="multilevel"/>
    <w:tmpl w:val="4B7F7A21"/>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F857898"/>
    <w:multiLevelType w:val="multilevel"/>
    <w:tmpl w:val="4F85789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A8450AA"/>
    <w:multiLevelType w:val="multilevel"/>
    <w:tmpl w:val="5A8450AA"/>
    <w:lvl w:ilvl="0">
      <w:start w:val="1"/>
      <w:numFmt w:val="upperLetter"/>
      <w:pStyle w:val="1"/>
      <w:suff w:val="nothing"/>
      <w:lvlText w:val="附录%1"/>
      <w:lvlJc w:val="left"/>
      <w:pPr>
        <w:ind w:left="0" w:firstLine="0"/>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suff w:val="space"/>
      <w:lvlText w:val="%1.%2.%3.%4.%5.%6"/>
      <w:lvlJc w:val="left"/>
      <w:pPr>
        <w:ind w:left="1134" w:hanging="1134"/>
      </w:pPr>
      <w:rPr>
        <w:rFonts w:hint="eastAsia"/>
      </w:rPr>
    </w:lvl>
    <w:lvl w:ilvl="6">
      <w:start w:val="1"/>
      <w:numFmt w:val="decimal"/>
      <w:pStyle w:val="a"/>
      <w:suff w:val="space"/>
      <w:lvlText w:val="表%1-%7"/>
      <w:lvlJc w:val="left"/>
      <w:pPr>
        <w:ind w:left="0" w:firstLine="0"/>
      </w:pPr>
      <w:rPr>
        <w:rFonts w:hint="eastAsia"/>
      </w:rPr>
    </w:lvl>
    <w:lvl w:ilvl="7">
      <w:start w:val="1"/>
      <w:numFmt w:val="decimal"/>
      <w:pStyle w:val="a0"/>
      <w:suff w:val="space"/>
      <w:lvlText w:val="图%1-%8"/>
      <w:lvlJc w:val="left"/>
      <w:pPr>
        <w:ind w:left="0" w:firstLine="0"/>
      </w:pPr>
      <w:rPr>
        <w:rFonts w:hint="eastAsia"/>
      </w:rPr>
    </w:lvl>
    <w:lvl w:ilvl="8">
      <w:start w:val="1"/>
      <w:numFmt w:val="decimal"/>
      <w:pStyle w:val="a1"/>
      <w:suff w:val="space"/>
      <w:lvlText w:val="示例%1-%9"/>
      <w:lvlJc w:val="left"/>
      <w:pPr>
        <w:ind w:left="0" w:firstLine="0"/>
      </w:pPr>
      <w:rPr>
        <w:rFonts w:hint="eastAsia"/>
      </w:rPr>
    </w:lvl>
  </w:abstractNum>
  <w:abstractNum w:abstractNumId="11" w15:restartNumberingAfterBreak="0">
    <w:nsid w:val="5FF33A8F"/>
    <w:multiLevelType w:val="multilevel"/>
    <w:tmpl w:val="5FF33A8F"/>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6A5478BA"/>
    <w:multiLevelType w:val="multilevel"/>
    <w:tmpl w:val="6A5478BA"/>
    <w:lvl w:ilvl="0">
      <w:start w:val="1"/>
      <w:numFmt w:val="decimal"/>
      <w:pStyle w:val="Heading1"/>
      <w:suff w:val="space"/>
      <w:lvlText w:val="%1 "/>
      <w:lvlJc w:val="left"/>
      <w:pPr>
        <w:ind w:left="432" w:hanging="432"/>
      </w:pPr>
      <w:rPr>
        <w:rFonts w:ascii="Arial" w:hAnsi="Arial" w:cs="Arial" w:hint="default"/>
      </w:rPr>
    </w:lvl>
    <w:lvl w:ilvl="1">
      <w:start w:val="1"/>
      <w:numFmt w:val="decimal"/>
      <w:pStyle w:val="Heading2"/>
      <w:suff w:val="space"/>
      <w:lvlText w:val="%1.%2 "/>
      <w:lvlJc w:val="left"/>
      <w:pPr>
        <w:ind w:left="576" w:hanging="576"/>
      </w:pPr>
      <w:rPr>
        <w:rFonts w:hint="eastAsia"/>
      </w:rPr>
    </w:lvl>
    <w:lvl w:ilvl="2">
      <w:start w:val="1"/>
      <w:numFmt w:val="decimal"/>
      <w:pStyle w:val="Heading3"/>
      <w:suff w:val="space"/>
      <w:lvlText w:val="%1.%2.%3 "/>
      <w:lvlJc w:val="left"/>
      <w:pPr>
        <w:ind w:left="720" w:hanging="720"/>
      </w:pPr>
      <w:rPr>
        <w:rFonts w:hint="eastAsia"/>
      </w:rPr>
    </w:lvl>
    <w:lvl w:ilvl="3">
      <w:start w:val="1"/>
      <w:numFmt w:val="decimal"/>
      <w:pStyle w:val="Heading4"/>
      <w:suff w:val="space"/>
      <w:lvlText w:val="%1.%2.%3.%4 "/>
      <w:lvlJc w:val="left"/>
      <w:pPr>
        <w:ind w:left="864" w:hanging="864"/>
      </w:pPr>
      <w:rPr>
        <w:rFonts w:hint="eastAsia"/>
      </w:rPr>
    </w:lvl>
    <w:lvl w:ilvl="4">
      <w:start w:val="1"/>
      <w:numFmt w:val="decimal"/>
      <w:pStyle w:val="Heading5"/>
      <w:suff w:val="space"/>
      <w:lvlText w:val="%1.%2.%3.%4.%5 "/>
      <w:lvlJc w:val="left"/>
      <w:pPr>
        <w:ind w:left="1009" w:hanging="1009"/>
      </w:pPr>
      <w:rPr>
        <w:rFonts w:hint="eastAsia"/>
      </w:rPr>
    </w:lvl>
    <w:lvl w:ilvl="5">
      <w:start w:val="1"/>
      <w:numFmt w:val="decimal"/>
      <w:pStyle w:val="Heading6"/>
      <w:suff w:val="space"/>
      <w:lvlText w:val="%1.%2.%3.%4.%5.%6 "/>
      <w:lvlJc w:val="left"/>
      <w:pPr>
        <w:ind w:left="1152" w:hanging="1152"/>
      </w:pPr>
      <w:rPr>
        <w:rFonts w:hint="eastAsia"/>
      </w:rPr>
    </w:lvl>
    <w:lvl w:ilvl="6">
      <w:start w:val="1"/>
      <w:numFmt w:val="decimal"/>
      <w:lvlRestart w:val="1"/>
      <w:pStyle w:val="Heading7"/>
      <w:suff w:val="space"/>
      <w:lvlText w:val="表%1-%7"/>
      <w:lvlJc w:val="left"/>
      <w:pPr>
        <w:ind w:left="0" w:firstLine="0"/>
      </w:pPr>
      <w:rPr>
        <w:rFonts w:hint="eastAsia"/>
      </w:rPr>
    </w:lvl>
    <w:lvl w:ilvl="7">
      <w:start w:val="1"/>
      <w:numFmt w:val="decimal"/>
      <w:lvlRestart w:val="1"/>
      <w:pStyle w:val="Heading8"/>
      <w:suff w:val="space"/>
      <w:lvlText w:val="图%1-%8"/>
      <w:lvlJc w:val="left"/>
      <w:rPr>
        <w:b w:val="0"/>
        <w:bCs w:val="0"/>
        <w:i w:val="0"/>
        <w:iCs w:val="0"/>
        <w:caps w:val="0"/>
        <w:smallCaps w:val="0"/>
        <w:strike w:val="0"/>
        <w:dstrike w:val="0"/>
        <w:outline w:val="0"/>
        <w:shadow w:val="0"/>
        <w:emboss w:val="0"/>
        <w:imprint w:val="0"/>
        <w:vanish w:val="0"/>
        <w:spacing w:val="0"/>
        <w:position w:val="0"/>
        <w:u w:val="none"/>
        <w:vertAlign w:val="baseline"/>
      </w:rPr>
    </w:lvl>
    <w:lvl w:ilvl="8">
      <w:start w:val="1"/>
      <w:numFmt w:val="decimal"/>
      <w:lvlRestart w:val="1"/>
      <w:pStyle w:val="Heading9"/>
      <w:suff w:val="space"/>
      <w:lvlText w:val="示例%1-%9"/>
      <w:lvlJc w:val="left"/>
      <w:pPr>
        <w:ind w:left="0" w:firstLine="0"/>
      </w:pPr>
      <w:rPr>
        <w:rFonts w:hint="eastAsia"/>
      </w:rPr>
    </w:lvl>
  </w:abstractNum>
  <w:abstractNum w:abstractNumId="13" w15:restartNumberingAfterBreak="0">
    <w:nsid w:val="6E074FA8"/>
    <w:multiLevelType w:val="multilevel"/>
    <w:tmpl w:val="6E074FA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6F061263"/>
    <w:multiLevelType w:val="multilevel"/>
    <w:tmpl w:val="6F0612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D5F7B6E"/>
    <w:multiLevelType w:val="multilevel"/>
    <w:tmpl w:val="FF9C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7224">
    <w:abstractNumId w:val="12"/>
  </w:num>
  <w:num w:numId="2" w16cid:durableId="1645507007">
    <w:abstractNumId w:val="10"/>
  </w:num>
  <w:num w:numId="3" w16cid:durableId="2079210292">
    <w:abstractNumId w:val="14"/>
  </w:num>
  <w:num w:numId="4" w16cid:durableId="1536113343">
    <w:abstractNumId w:val="1"/>
  </w:num>
  <w:num w:numId="5" w16cid:durableId="1894854083">
    <w:abstractNumId w:val="6"/>
  </w:num>
  <w:num w:numId="6" w16cid:durableId="117535235">
    <w:abstractNumId w:val="5"/>
  </w:num>
  <w:num w:numId="7" w16cid:durableId="1466855315">
    <w:abstractNumId w:val="0"/>
  </w:num>
  <w:num w:numId="8" w16cid:durableId="1806656059">
    <w:abstractNumId w:val="11"/>
  </w:num>
  <w:num w:numId="9" w16cid:durableId="2097899176">
    <w:abstractNumId w:val="3"/>
  </w:num>
  <w:num w:numId="10" w16cid:durableId="99952327">
    <w:abstractNumId w:val="4"/>
  </w:num>
  <w:num w:numId="11" w16cid:durableId="1727292660">
    <w:abstractNumId w:val="13"/>
  </w:num>
  <w:num w:numId="12" w16cid:durableId="495611825">
    <w:abstractNumId w:val="7"/>
  </w:num>
  <w:num w:numId="13" w16cid:durableId="339089369">
    <w:abstractNumId w:val="9"/>
  </w:num>
  <w:num w:numId="14" w16cid:durableId="539974565">
    <w:abstractNumId w:val="8"/>
  </w:num>
  <w:num w:numId="15" w16cid:durableId="681979911">
    <w:abstractNumId w:val="15"/>
  </w:num>
  <w:num w:numId="16" w16cid:durableId="7610288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da">
    <w15:presenceInfo w15:providerId="None" w15:userId="p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formatting="1" w:enforcement="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commondata" w:val="eyJoZGlkIjoiMGQxZDUyMTZhOWUwZWZjNWY4YzFmMjJkNWI4YmViY2UifQ=="/>
  </w:docVars>
  <w:rsids>
    <w:rsidRoot w:val="00120CC3"/>
    <w:rsid w:val="000003D1"/>
    <w:rsid w:val="00000691"/>
    <w:rsid w:val="00000731"/>
    <w:rsid w:val="00001774"/>
    <w:rsid w:val="00003015"/>
    <w:rsid w:val="00003FBE"/>
    <w:rsid w:val="00006DD2"/>
    <w:rsid w:val="00010745"/>
    <w:rsid w:val="000110CB"/>
    <w:rsid w:val="00012746"/>
    <w:rsid w:val="0001423F"/>
    <w:rsid w:val="00017069"/>
    <w:rsid w:val="00017A23"/>
    <w:rsid w:val="00021108"/>
    <w:rsid w:val="00022B1E"/>
    <w:rsid w:val="00023FEF"/>
    <w:rsid w:val="00024D22"/>
    <w:rsid w:val="00025E31"/>
    <w:rsid w:val="000260B2"/>
    <w:rsid w:val="00026A06"/>
    <w:rsid w:val="0002709E"/>
    <w:rsid w:val="00027AE7"/>
    <w:rsid w:val="00027F0A"/>
    <w:rsid w:val="0003115D"/>
    <w:rsid w:val="00032DA0"/>
    <w:rsid w:val="00033168"/>
    <w:rsid w:val="00035A0F"/>
    <w:rsid w:val="00040238"/>
    <w:rsid w:val="00041349"/>
    <w:rsid w:val="00042914"/>
    <w:rsid w:val="00045241"/>
    <w:rsid w:val="000464DA"/>
    <w:rsid w:val="000502F5"/>
    <w:rsid w:val="0005281D"/>
    <w:rsid w:val="00052B4B"/>
    <w:rsid w:val="00055DD2"/>
    <w:rsid w:val="00056000"/>
    <w:rsid w:val="00057C0B"/>
    <w:rsid w:val="00070E7D"/>
    <w:rsid w:val="00071174"/>
    <w:rsid w:val="00072840"/>
    <w:rsid w:val="00073D9D"/>
    <w:rsid w:val="0007468F"/>
    <w:rsid w:val="00074DCE"/>
    <w:rsid w:val="00075989"/>
    <w:rsid w:val="00075E9C"/>
    <w:rsid w:val="000770B7"/>
    <w:rsid w:val="0008017E"/>
    <w:rsid w:val="00080A81"/>
    <w:rsid w:val="0008146F"/>
    <w:rsid w:val="000826B9"/>
    <w:rsid w:val="00084F1D"/>
    <w:rsid w:val="0009036E"/>
    <w:rsid w:val="000909C7"/>
    <w:rsid w:val="00091AD4"/>
    <w:rsid w:val="00096B87"/>
    <w:rsid w:val="0009743A"/>
    <w:rsid w:val="000A1711"/>
    <w:rsid w:val="000A211F"/>
    <w:rsid w:val="000A29D8"/>
    <w:rsid w:val="000A353B"/>
    <w:rsid w:val="000A5688"/>
    <w:rsid w:val="000A71B2"/>
    <w:rsid w:val="000A7C01"/>
    <w:rsid w:val="000B1420"/>
    <w:rsid w:val="000B59B5"/>
    <w:rsid w:val="000B71AC"/>
    <w:rsid w:val="000C3B5E"/>
    <w:rsid w:val="000C4200"/>
    <w:rsid w:val="000D0624"/>
    <w:rsid w:val="000D0CAB"/>
    <w:rsid w:val="000D20D0"/>
    <w:rsid w:val="000D42E0"/>
    <w:rsid w:val="000E08BA"/>
    <w:rsid w:val="000E09F8"/>
    <w:rsid w:val="000E2FBA"/>
    <w:rsid w:val="000E4773"/>
    <w:rsid w:val="000F03E7"/>
    <w:rsid w:val="000F06CF"/>
    <w:rsid w:val="000F0854"/>
    <w:rsid w:val="000F0ED5"/>
    <w:rsid w:val="000F19D3"/>
    <w:rsid w:val="000F21D8"/>
    <w:rsid w:val="000F22CE"/>
    <w:rsid w:val="000F3A3E"/>
    <w:rsid w:val="000F3CD9"/>
    <w:rsid w:val="000F4A88"/>
    <w:rsid w:val="000F5193"/>
    <w:rsid w:val="000F53D5"/>
    <w:rsid w:val="000F681C"/>
    <w:rsid w:val="001003D5"/>
    <w:rsid w:val="001022B2"/>
    <w:rsid w:val="001022C3"/>
    <w:rsid w:val="00106E04"/>
    <w:rsid w:val="00106E4E"/>
    <w:rsid w:val="00106EF5"/>
    <w:rsid w:val="00107E6E"/>
    <w:rsid w:val="00107E7C"/>
    <w:rsid w:val="00110E8C"/>
    <w:rsid w:val="00115295"/>
    <w:rsid w:val="001159AD"/>
    <w:rsid w:val="001169BA"/>
    <w:rsid w:val="00117CB3"/>
    <w:rsid w:val="00120420"/>
    <w:rsid w:val="00120CC3"/>
    <w:rsid w:val="00121290"/>
    <w:rsid w:val="00121C54"/>
    <w:rsid w:val="00125BF9"/>
    <w:rsid w:val="0013033D"/>
    <w:rsid w:val="00130689"/>
    <w:rsid w:val="0013107E"/>
    <w:rsid w:val="0013251B"/>
    <w:rsid w:val="001334B7"/>
    <w:rsid w:val="00135DA3"/>
    <w:rsid w:val="0014030F"/>
    <w:rsid w:val="0014058B"/>
    <w:rsid w:val="00144FB7"/>
    <w:rsid w:val="001473BF"/>
    <w:rsid w:val="00151A4B"/>
    <w:rsid w:val="001533E6"/>
    <w:rsid w:val="00153B3C"/>
    <w:rsid w:val="0015602C"/>
    <w:rsid w:val="00156104"/>
    <w:rsid w:val="0015671C"/>
    <w:rsid w:val="001567AA"/>
    <w:rsid w:val="00157BB2"/>
    <w:rsid w:val="00160BC3"/>
    <w:rsid w:val="00160E30"/>
    <w:rsid w:val="00165564"/>
    <w:rsid w:val="001663E4"/>
    <w:rsid w:val="00166687"/>
    <w:rsid w:val="00167E35"/>
    <w:rsid w:val="00171C13"/>
    <w:rsid w:val="00172B93"/>
    <w:rsid w:val="001759C4"/>
    <w:rsid w:val="00180017"/>
    <w:rsid w:val="00183C8D"/>
    <w:rsid w:val="00183FE2"/>
    <w:rsid w:val="00184126"/>
    <w:rsid w:val="001867FE"/>
    <w:rsid w:val="0018749E"/>
    <w:rsid w:val="0019032B"/>
    <w:rsid w:val="00193E2D"/>
    <w:rsid w:val="00194D73"/>
    <w:rsid w:val="0019543E"/>
    <w:rsid w:val="001A0F00"/>
    <w:rsid w:val="001A2224"/>
    <w:rsid w:val="001A6787"/>
    <w:rsid w:val="001A6C05"/>
    <w:rsid w:val="001A72F8"/>
    <w:rsid w:val="001B1784"/>
    <w:rsid w:val="001B4E47"/>
    <w:rsid w:val="001B5165"/>
    <w:rsid w:val="001B5DBF"/>
    <w:rsid w:val="001B64AD"/>
    <w:rsid w:val="001C0944"/>
    <w:rsid w:val="001C164A"/>
    <w:rsid w:val="001C1CCA"/>
    <w:rsid w:val="001C3513"/>
    <w:rsid w:val="001C4FC7"/>
    <w:rsid w:val="001C75DB"/>
    <w:rsid w:val="001C7B46"/>
    <w:rsid w:val="001C7DC3"/>
    <w:rsid w:val="001D0991"/>
    <w:rsid w:val="001D182C"/>
    <w:rsid w:val="001D2E12"/>
    <w:rsid w:val="001D3E3E"/>
    <w:rsid w:val="001D62C6"/>
    <w:rsid w:val="001E20A5"/>
    <w:rsid w:val="001E3739"/>
    <w:rsid w:val="001E4327"/>
    <w:rsid w:val="001E5D92"/>
    <w:rsid w:val="001E7B0B"/>
    <w:rsid w:val="001F04FD"/>
    <w:rsid w:val="001F0E54"/>
    <w:rsid w:val="001F388A"/>
    <w:rsid w:val="001F4955"/>
    <w:rsid w:val="001F5755"/>
    <w:rsid w:val="002103DE"/>
    <w:rsid w:val="0021050A"/>
    <w:rsid w:val="0021102A"/>
    <w:rsid w:val="00211E6C"/>
    <w:rsid w:val="0021283A"/>
    <w:rsid w:val="0021658E"/>
    <w:rsid w:val="00220175"/>
    <w:rsid w:val="002210C9"/>
    <w:rsid w:val="00223B6B"/>
    <w:rsid w:val="00225206"/>
    <w:rsid w:val="00226483"/>
    <w:rsid w:val="0022764D"/>
    <w:rsid w:val="00231961"/>
    <w:rsid w:val="00232C6B"/>
    <w:rsid w:val="00234FCE"/>
    <w:rsid w:val="002404FA"/>
    <w:rsid w:val="00241A6E"/>
    <w:rsid w:val="002457AC"/>
    <w:rsid w:val="002520B8"/>
    <w:rsid w:val="00252269"/>
    <w:rsid w:val="00252CCC"/>
    <w:rsid w:val="00253717"/>
    <w:rsid w:val="00254B60"/>
    <w:rsid w:val="0025746A"/>
    <w:rsid w:val="002604D3"/>
    <w:rsid w:val="00262A9A"/>
    <w:rsid w:val="0026625F"/>
    <w:rsid w:val="00266A0F"/>
    <w:rsid w:val="00266ABE"/>
    <w:rsid w:val="00266B83"/>
    <w:rsid w:val="00267E5F"/>
    <w:rsid w:val="00272204"/>
    <w:rsid w:val="00275927"/>
    <w:rsid w:val="00275E84"/>
    <w:rsid w:val="0027649B"/>
    <w:rsid w:val="00282985"/>
    <w:rsid w:val="0028541D"/>
    <w:rsid w:val="002858E9"/>
    <w:rsid w:val="00286D39"/>
    <w:rsid w:val="002915CB"/>
    <w:rsid w:val="002916B5"/>
    <w:rsid w:val="0029222A"/>
    <w:rsid w:val="002923C2"/>
    <w:rsid w:val="0029276F"/>
    <w:rsid w:val="0029492B"/>
    <w:rsid w:val="0029558E"/>
    <w:rsid w:val="002A07CE"/>
    <w:rsid w:val="002A0D63"/>
    <w:rsid w:val="002A39C1"/>
    <w:rsid w:val="002A4B43"/>
    <w:rsid w:val="002A5B87"/>
    <w:rsid w:val="002A6A24"/>
    <w:rsid w:val="002A6D0C"/>
    <w:rsid w:val="002A7A7B"/>
    <w:rsid w:val="002B04AF"/>
    <w:rsid w:val="002B1989"/>
    <w:rsid w:val="002B1A2C"/>
    <w:rsid w:val="002B24FA"/>
    <w:rsid w:val="002B6329"/>
    <w:rsid w:val="002B7223"/>
    <w:rsid w:val="002B7D89"/>
    <w:rsid w:val="002C145F"/>
    <w:rsid w:val="002C1B65"/>
    <w:rsid w:val="002C3AAA"/>
    <w:rsid w:val="002C56B6"/>
    <w:rsid w:val="002D0813"/>
    <w:rsid w:val="002D1A5C"/>
    <w:rsid w:val="002D3AC1"/>
    <w:rsid w:val="002D5476"/>
    <w:rsid w:val="002D67D8"/>
    <w:rsid w:val="002D6BAB"/>
    <w:rsid w:val="002D6C84"/>
    <w:rsid w:val="002E0E92"/>
    <w:rsid w:val="002E217C"/>
    <w:rsid w:val="002E2B3D"/>
    <w:rsid w:val="002E6E34"/>
    <w:rsid w:val="002F0A20"/>
    <w:rsid w:val="002F2B27"/>
    <w:rsid w:val="002F5BDA"/>
    <w:rsid w:val="002F663D"/>
    <w:rsid w:val="003032A9"/>
    <w:rsid w:val="00303CFC"/>
    <w:rsid w:val="00304A49"/>
    <w:rsid w:val="00306EEC"/>
    <w:rsid w:val="003074EA"/>
    <w:rsid w:val="00312F1E"/>
    <w:rsid w:val="00313258"/>
    <w:rsid w:val="003138BF"/>
    <w:rsid w:val="0031467C"/>
    <w:rsid w:val="003151E2"/>
    <w:rsid w:val="00315C2D"/>
    <w:rsid w:val="00315F01"/>
    <w:rsid w:val="003163FC"/>
    <w:rsid w:val="0031707B"/>
    <w:rsid w:val="00317D87"/>
    <w:rsid w:val="003204D3"/>
    <w:rsid w:val="00320947"/>
    <w:rsid w:val="003209FF"/>
    <w:rsid w:val="00321872"/>
    <w:rsid w:val="00323537"/>
    <w:rsid w:val="00325A27"/>
    <w:rsid w:val="00325B66"/>
    <w:rsid w:val="003277D9"/>
    <w:rsid w:val="00330BF2"/>
    <w:rsid w:val="00331C58"/>
    <w:rsid w:val="00332229"/>
    <w:rsid w:val="00332459"/>
    <w:rsid w:val="003343ED"/>
    <w:rsid w:val="003377DA"/>
    <w:rsid w:val="00337E11"/>
    <w:rsid w:val="003408B9"/>
    <w:rsid w:val="00341BA8"/>
    <w:rsid w:val="00341CF8"/>
    <w:rsid w:val="003425A1"/>
    <w:rsid w:val="003454D0"/>
    <w:rsid w:val="00345EC3"/>
    <w:rsid w:val="00345FBB"/>
    <w:rsid w:val="00346391"/>
    <w:rsid w:val="0034688A"/>
    <w:rsid w:val="00352BD5"/>
    <w:rsid w:val="00353241"/>
    <w:rsid w:val="00354020"/>
    <w:rsid w:val="00354497"/>
    <w:rsid w:val="00354D03"/>
    <w:rsid w:val="0035540D"/>
    <w:rsid w:val="00356B55"/>
    <w:rsid w:val="00361EC8"/>
    <w:rsid w:val="00361F7A"/>
    <w:rsid w:val="00365392"/>
    <w:rsid w:val="0036600E"/>
    <w:rsid w:val="00367536"/>
    <w:rsid w:val="00367DB1"/>
    <w:rsid w:val="0037122A"/>
    <w:rsid w:val="00371C3F"/>
    <w:rsid w:val="00374A12"/>
    <w:rsid w:val="0037596A"/>
    <w:rsid w:val="00376C63"/>
    <w:rsid w:val="00380E43"/>
    <w:rsid w:val="00384E30"/>
    <w:rsid w:val="00385491"/>
    <w:rsid w:val="003863E5"/>
    <w:rsid w:val="003868FC"/>
    <w:rsid w:val="003871DD"/>
    <w:rsid w:val="0039339B"/>
    <w:rsid w:val="00393C82"/>
    <w:rsid w:val="00393FB4"/>
    <w:rsid w:val="003944B0"/>
    <w:rsid w:val="00394C53"/>
    <w:rsid w:val="003950B3"/>
    <w:rsid w:val="00397A7F"/>
    <w:rsid w:val="00397D29"/>
    <w:rsid w:val="00397DB5"/>
    <w:rsid w:val="003A1C4E"/>
    <w:rsid w:val="003A2379"/>
    <w:rsid w:val="003A3B70"/>
    <w:rsid w:val="003A44E4"/>
    <w:rsid w:val="003A466B"/>
    <w:rsid w:val="003A545C"/>
    <w:rsid w:val="003A65AD"/>
    <w:rsid w:val="003B156F"/>
    <w:rsid w:val="003B3754"/>
    <w:rsid w:val="003B39AC"/>
    <w:rsid w:val="003B3B32"/>
    <w:rsid w:val="003B4FF1"/>
    <w:rsid w:val="003B5622"/>
    <w:rsid w:val="003B5DA0"/>
    <w:rsid w:val="003C0BB9"/>
    <w:rsid w:val="003C11DC"/>
    <w:rsid w:val="003C1DBD"/>
    <w:rsid w:val="003C6A99"/>
    <w:rsid w:val="003C6CE3"/>
    <w:rsid w:val="003D1186"/>
    <w:rsid w:val="003D1CA7"/>
    <w:rsid w:val="003D5737"/>
    <w:rsid w:val="003D7A62"/>
    <w:rsid w:val="003D7C02"/>
    <w:rsid w:val="003E1FD0"/>
    <w:rsid w:val="003E4515"/>
    <w:rsid w:val="003E623F"/>
    <w:rsid w:val="003E6A63"/>
    <w:rsid w:val="003E7C9E"/>
    <w:rsid w:val="003E7D65"/>
    <w:rsid w:val="003F2C50"/>
    <w:rsid w:val="003F39E8"/>
    <w:rsid w:val="003F60BA"/>
    <w:rsid w:val="00400A6E"/>
    <w:rsid w:val="00400AC1"/>
    <w:rsid w:val="00400C09"/>
    <w:rsid w:val="00401E82"/>
    <w:rsid w:val="004034F5"/>
    <w:rsid w:val="00407053"/>
    <w:rsid w:val="004075EC"/>
    <w:rsid w:val="00411522"/>
    <w:rsid w:val="0041209E"/>
    <w:rsid w:val="00412102"/>
    <w:rsid w:val="00412908"/>
    <w:rsid w:val="00412AD0"/>
    <w:rsid w:val="00412E24"/>
    <w:rsid w:val="00412E3C"/>
    <w:rsid w:val="00413901"/>
    <w:rsid w:val="00413AB9"/>
    <w:rsid w:val="00417DD2"/>
    <w:rsid w:val="0042055B"/>
    <w:rsid w:val="00421FDF"/>
    <w:rsid w:val="00422C35"/>
    <w:rsid w:val="00425311"/>
    <w:rsid w:val="00426A3B"/>
    <w:rsid w:val="00426B35"/>
    <w:rsid w:val="00426D30"/>
    <w:rsid w:val="004303DA"/>
    <w:rsid w:val="00432631"/>
    <w:rsid w:val="00433E7A"/>
    <w:rsid w:val="00434B35"/>
    <w:rsid w:val="004368B6"/>
    <w:rsid w:val="00437DB9"/>
    <w:rsid w:val="004400AB"/>
    <w:rsid w:val="00441FBF"/>
    <w:rsid w:val="00442CF2"/>
    <w:rsid w:val="0044442C"/>
    <w:rsid w:val="00444CC5"/>
    <w:rsid w:val="004478CC"/>
    <w:rsid w:val="00450C2A"/>
    <w:rsid w:val="00451451"/>
    <w:rsid w:val="004528AD"/>
    <w:rsid w:val="004572F8"/>
    <w:rsid w:val="00457952"/>
    <w:rsid w:val="00457ECC"/>
    <w:rsid w:val="004604DA"/>
    <w:rsid w:val="004630F4"/>
    <w:rsid w:val="0047218C"/>
    <w:rsid w:val="0047253A"/>
    <w:rsid w:val="00474227"/>
    <w:rsid w:val="00476502"/>
    <w:rsid w:val="00476779"/>
    <w:rsid w:val="004811F6"/>
    <w:rsid w:val="004834CE"/>
    <w:rsid w:val="004855AA"/>
    <w:rsid w:val="004859EF"/>
    <w:rsid w:val="00485EAF"/>
    <w:rsid w:val="00493572"/>
    <w:rsid w:val="004A03FB"/>
    <w:rsid w:val="004A14ED"/>
    <w:rsid w:val="004A18A6"/>
    <w:rsid w:val="004A1AF7"/>
    <w:rsid w:val="004A1E46"/>
    <w:rsid w:val="004B0620"/>
    <w:rsid w:val="004B07A5"/>
    <w:rsid w:val="004B1F42"/>
    <w:rsid w:val="004B7286"/>
    <w:rsid w:val="004B7E29"/>
    <w:rsid w:val="004C02A7"/>
    <w:rsid w:val="004C1A65"/>
    <w:rsid w:val="004C1E30"/>
    <w:rsid w:val="004C1F90"/>
    <w:rsid w:val="004C4334"/>
    <w:rsid w:val="004C61E6"/>
    <w:rsid w:val="004C6393"/>
    <w:rsid w:val="004D1A25"/>
    <w:rsid w:val="004D232D"/>
    <w:rsid w:val="004D4ECB"/>
    <w:rsid w:val="004D6947"/>
    <w:rsid w:val="004E119C"/>
    <w:rsid w:val="004E42C5"/>
    <w:rsid w:val="004E5766"/>
    <w:rsid w:val="004E733E"/>
    <w:rsid w:val="004E7A32"/>
    <w:rsid w:val="004F107E"/>
    <w:rsid w:val="004F2718"/>
    <w:rsid w:val="004F43FD"/>
    <w:rsid w:val="004F54AF"/>
    <w:rsid w:val="004F5C4D"/>
    <w:rsid w:val="004F67F5"/>
    <w:rsid w:val="0050232C"/>
    <w:rsid w:val="0050278E"/>
    <w:rsid w:val="00504544"/>
    <w:rsid w:val="005071E4"/>
    <w:rsid w:val="0051013C"/>
    <w:rsid w:val="005133C6"/>
    <w:rsid w:val="0051528E"/>
    <w:rsid w:val="00522691"/>
    <w:rsid w:val="0052431C"/>
    <w:rsid w:val="00525F25"/>
    <w:rsid w:val="005268AA"/>
    <w:rsid w:val="005302F0"/>
    <w:rsid w:val="00532955"/>
    <w:rsid w:val="00532D05"/>
    <w:rsid w:val="00534785"/>
    <w:rsid w:val="00536905"/>
    <w:rsid w:val="005369AB"/>
    <w:rsid w:val="00537448"/>
    <w:rsid w:val="00537EC7"/>
    <w:rsid w:val="00541DEE"/>
    <w:rsid w:val="0054424D"/>
    <w:rsid w:val="00544B45"/>
    <w:rsid w:val="00545FF7"/>
    <w:rsid w:val="00546B48"/>
    <w:rsid w:val="005475C0"/>
    <w:rsid w:val="0055189D"/>
    <w:rsid w:val="00551D29"/>
    <w:rsid w:val="0055338D"/>
    <w:rsid w:val="00553E4E"/>
    <w:rsid w:val="005548A8"/>
    <w:rsid w:val="00556121"/>
    <w:rsid w:val="005571A6"/>
    <w:rsid w:val="005578F9"/>
    <w:rsid w:val="005617CF"/>
    <w:rsid w:val="005658DB"/>
    <w:rsid w:val="005671A4"/>
    <w:rsid w:val="00572743"/>
    <w:rsid w:val="0057386E"/>
    <w:rsid w:val="00576738"/>
    <w:rsid w:val="00581354"/>
    <w:rsid w:val="00583886"/>
    <w:rsid w:val="00586CD4"/>
    <w:rsid w:val="0059347A"/>
    <w:rsid w:val="005937D1"/>
    <w:rsid w:val="0059723A"/>
    <w:rsid w:val="005A0E05"/>
    <w:rsid w:val="005A13DB"/>
    <w:rsid w:val="005A2401"/>
    <w:rsid w:val="005A35F7"/>
    <w:rsid w:val="005A4064"/>
    <w:rsid w:val="005A4FFE"/>
    <w:rsid w:val="005A7DEB"/>
    <w:rsid w:val="005B1BD1"/>
    <w:rsid w:val="005B2304"/>
    <w:rsid w:val="005B3FD5"/>
    <w:rsid w:val="005B604B"/>
    <w:rsid w:val="005C065A"/>
    <w:rsid w:val="005C1CD0"/>
    <w:rsid w:val="005C29DF"/>
    <w:rsid w:val="005C48AF"/>
    <w:rsid w:val="005C5400"/>
    <w:rsid w:val="005C7686"/>
    <w:rsid w:val="005C7B71"/>
    <w:rsid w:val="005D00AD"/>
    <w:rsid w:val="005D0196"/>
    <w:rsid w:val="005D5877"/>
    <w:rsid w:val="005E1ADD"/>
    <w:rsid w:val="005E26BE"/>
    <w:rsid w:val="005E2745"/>
    <w:rsid w:val="005E2BB7"/>
    <w:rsid w:val="005E2CD9"/>
    <w:rsid w:val="005E5BC7"/>
    <w:rsid w:val="005E660C"/>
    <w:rsid w:val="005E7C36"/>
    <w:rsid w:val="005F06F7"/>
    <w:rsid w:val="005F0D95"/>
    <w:rsid w:val="005F414E"/>
    <w:rsid w:val="005F4AD5"/>
    <w:rsid w:val="005F51A8"/>
    <w:rsid w:val="005F6B3B"/>
    <w:rsid w:val="005F6BD8"/>
    <w:rsid w:val="005F75F9"/>
    <w:rsid w:val="00601566"/>
    <w:rsid w:val="00601D83"/>
    <w:rsid w:val="0060365A"/>
    <w:rsid w:val="006076B8"/>
    <w:rsid w:val="006111E1"/>
    <w:rsid w:val="00611530"/>
    <w:rsid w:val="0061319D"/>
    <w:rsid w:val="00613A4F"/>
    <w:rsid w:val="00616709"/>
    <w:rsid w:val="00616BAC"/>
    <w:rsid w:val="0062138D"/>
    <w:rsid w:val="00621801"/>
    <w:rsid w:val="0062439D"/>
    <w:rsid w:val="00625123"/>
    <w:rsid w:val="006258D8"/>
    <w:rsid w:val="006266B9"/>
    <w:rsid w:val="00627849"/>
    <w:rsid w:val="00632B15"/>
    <w:rsid w:val="00633A47"/>
    <w:rsid w:val="00634B96"/>
    <w:rsid w:val="00635F6A"/>
    <w:rsid w:val="00640D85"/>
    <w:rsid w:val="00641FA5"/>
    <w:rsid w:val="00642621"/>
    <w:rsid w:val="00642FF9"/>
    <w:rsid w:val="00643854"/>
    <w:rsid w:val="00644CFC"/>
    <w:rsid w:val="00645174"/>
    <w:rsid w:val="00646771"/>
    <w:rsid w:val="00647769"/>
    <w:rsid w:val="006477F2"/>
    <w:rsid w:val="006501A1"/>
    <w:rsid w:val="00650401"/>
    <w:rsid w:val="00654BF3"/>
    <w:rsid w:val="00654D0C"/>
    <w:rsid w:val="00655075"/>
    <w:rsid w:val="006575E1"/>
    <w:rsid w:val="006578A4"/>
    <w:rsid w:val="00660C60"/>
    <w:rsid w:val="00664402"/>
    <w:rsid w:val="0066576D"/>
    <w:rsid w:val="00667B3A"/>
    <w:rsid w:val="00670609"/>
    <w:rsid w:val="0067157A"/>
    <w:rsid w:val="0067543F"/>
    <w:rsid w:val="006817E5"/>
    <w:rsid w:val="00682F39"/>
    <w:rsid w:val="006855B0"/>
    <w:rsid w:val="00686102"/>
    <w:rsid w:val="0068790D"/>
    <w:rsid w:val="00687FD1"/>
    <w:rsid w:val="0069158F"/>
    <w:rsid w:val="0069249E"/>
    <w:rsid w:val="0069391B"/>
    <w:rsid w:val="00693945"/>
    <w:rsid w:val="0069410F"/>
    <w:rsid w:val="006959B3"/>
    <w:rsid w:val="006963B6"/>
    <w:rsid w:val="00697379"/>
    <w:rsid w:val="006A2039"/>
    <w:rsid w:val="006A20E0"/>
    <w:rsid w:val="006A30DF"/>
    <w:rsid w:val="006A3124"/>
    <w:rsid w:val="006A5D3D"/>
    <w:rsid w:val="006A6327"/>
    <w:rsid w:val="006A6A65"/>
    <w:rsid w:val="006A73AD"/>
    <w:rsid w:val="006B003B"/>
    <w:rsid w:val="006B1172"/>
    <w:rsid w:val="006B25E7"/>
    <w:rsid w:val="006B32FE"/>
    <w:rsid w:val="006B5CEE"/>
    <w:rsid w:val="006C0994"/>
    <w:rsid w:val="006C3D6D"/>
    <w:rsid w:val="006C426D"/>
    <w:rsid w:val="006C626E"/>
    <w:rsid w:val="006C7B8E"/>
    <w:rsid w:val="006D1F8C"/>
    <w:rsid w:val="006E14C1"/>
    <w:rsid w:val="006E2A14"/>
    <w:rsid w:val="006E499A"/>
    <w:rsid w:val="006E4D35"/>
    <w:rsid w:val="006E7B24"/>
    <w:rsid w:val="006F13F9"/>
    <w:rsid w:val="006F2136"/>
    <w:rsid w:val="006F2A7F"/>
    <w:rsid w:val="006F3469"/>
    <w:rsid w:val="006F51E6"/>
    <w:rsid w:val="006F5C2A"/>
    <w:rsid w:val="006F5F33"/>
    <w:rsid w:val="006F6A05"/>
    <w:rsid w:val="006F7268"/>
    <w:rsid w:val="006F74F7"/>
    <w:rsid w:val="006F7BC1"/>
    <w:rsid w:val="00700240"/>
    <w:rsid w:val="007002D5"/>
    <w:rsid w:val="00700583"/>
    <w:rsid w:val="00702D7E"/>
    <w:rsid w:val="00703189"/>
    <w:rsid w:val="007033BD"/>
    <w:rsid w:val="0070462C"/>
    <w:rsid w:val="00704ED3"/>
    <w:rsid w:val="00705FB6"/>
    <w:rsid w:val="00707F6E"/>
    <w:rsid w:val="007109AB"/>
    <w:rsid w:val="00710B83"/>
    <w:rsid w:val="00712394"/>
    <w:rsid w:val="007124F4"/>
    <w:rsid w:val="00712BCA"/>
    <w:rsid w:val="00713056"/>
    <w:rsid w:val="007131B0"/>
    <w:rsid w:val="00714912"/>
    <w:rsid w:val="00714C73"/>
    <w:rsid w:val="00715DA5"/>
    <w:rsid w:val="007177A8"/>
    <w:rsid w:val="00717C94"/>
    <w:rsid w:val="007210B2"/>
    <w:rsid w:val="00721259"/>
    <w:rsid w:val="0072501D"/>
    <w:rsid w:val="007279E2"/>
    <w:rsid w:val="00731507"/>
    <w:rsid w:val="00731FA5"/>
    <w:rsid w:val="00732DD7"/>
    <w:rsid w:val="0073502D"/>
    <w:rsid w:val="0073584F"/>
    <w:rsid w:val="007359ED"/>
    <w:rsid w:val="00740E07"/>
    <w:rsid w:val="00741FB5"/>
    <w:rsid w:val="00742B22"/>
    <w:rsid w:val="00751B10"/>
    <w:rsid w:val="00752350"/>
    <w:rsid w:val="0075299C"/>
    <w:rsid w:val="00753740"/>
    <w:rsid w:val="00753E7D"/>
    <w:rsid w:val="007576F7"/>
    <w:rsid w:val="00757BD3"/>
    <w:rsid w:val="00760B2A"/>
    <w:rsid w:val="007612B4"/>
    <w:rsid w:val="0076254E"/>
    <w:rsid w:val="007636B0"/>
    <w:rsid w:val="00763E9E"/>
    <w:rsid w:val="00765574"/>
    <w:rsid w:val="00765DB6"/>
    <w:rsid w:val="00766AD8"/>
    <w:rsid w:val="007719F5"/>
    <w:rsid w:val="007731B6"/>
    <w:rsid w:val="0077372A"/>
    <w:rsid w:val="0077374E"/>
    <w:rsid w:val="00774239"/>
    <w:rsid w:val="00775C85"/>
    <w:rsid w:val="007825E8"/>
    <w:rsid w:val="00783121"/>
    <w:rsid w:val="00783270"/>
    <w:rsid w:val="00785F34"/>
    <w:rsid w:val="0078681C"/>
    <w:rsid w:val="00792587"/>
    <w:rsid w:val="00792872"/>
    <w:rsid w:val="00793281"/>
    <w:rsid w:val="0079567E"/>
    <w:rsid w:val="007A339D"/>
    <w:rsid w:val="007A604B"/>
    <w:rsid w:val="007A722F"/>
    <w:rsid w:val="007B1644"/>
    <w:rsid w:val="007B17D4"/>
    <w:rsid w:val="007B1AA9"/>
    <w:rsid w:val="007B2E7C"/>
    <w:rsid w:val="007B44DE"/>
    <w:rsid w:val="007B50F4"/>
    <w:rsid w:val="007B5A8F"/>
    <w:rsid w:val="007B70B9"/>
    <w:rsid w:val="007C1E66"/>
    <w:rsid w:val="007C2954"/>
    <w:rsid w:val="007C2ED2"/>
    <w:rsid w:val="007C2FDF"/>
    <w:rsid w:val="007C43EF"/>
    <w:rsid w:val="007C5E6F"/>
    <w:rsid w:val="007C65BD"/>
    <w:rsid w:val="007D0C5A"/>
    <w:rsid w:val="007D1943"/>
    <w:rsid w:val="007D392E"/>
    <w:rsid w:val="007D5274"/>
    <w:rsid w:val="007D57F2"/>
    <w:rsid w:val="007D7742"/>
    <w:rsid w:val="007E0F88"/>
    <w:rsid w:val="007E19F6"/>
    <w:rsid w:val="007E73C9"/>
    <w:rsid w:val="007E7C6D"/>
    <w:rsid w:val="007E7F98"/>
    <w:rsid w:val="007F3E3E"/>
    <w:rsid w:val="007F459C"/>
    <w:rsid w:val="007F5010"/>
    <w:rsid w:val="007F54AD"/>
    <w:rsid w:val="007F58A2"/>
    <w:rsid w:val="007F5F14"/>
    <w:rsid w:val="007F6FE2"/>
    <w:rsid w:val="008005A5"/>
    <w:rsid w:val="00800785"/>
    <w:rsid w:val="00802050"/>
    <w:rsid w:val="00802679"/>
    <w:rsid w:val="00802F00"/>
    <w:rsid w:val="00803D21"/>
    <w:rsid w:val="0080629A"/>
    <w:rsid w:val="008065A4"/>
    <w:rsid w:val="00807316"/>
    <w:rsid w:val="008074CC"/>
    <w:rsid w:val="00807B33"/>
    <w:rsid w:val="0081091C"/>
    <w:rsid w:val="0081216E"/>
    <w:rsid w:val="00812EAC"/>
    <w:rsid w:val="008135E7"/>
    <w:rsid w:val="0081387F"/>
    <w:rsid w:val="008144E2"/>
    <w:rsid w:val="00814B0D"/>
    <w:rsid w:val="008157A1"/>
    <w:rsid w:val="00815BE0"/>
    <w:rsid w:val="00826BD7"/>
    <w:rsid w:val="008273D9"/>
    <w:rsid w:val="00830B25"/>
    <w:rsid w:val="00832442"/>
    <w:rsid w:val="008326C6"/>
    <w:rsid w:val="00833BEE"/>
    <w:rsid w:val="00833D7E"/>
    <w:rsid w:val="00835168"/>
    <w:rsid w:val="0083538D"/>
    <w:rsid w:val="00835703"/>
    <w:rsid w:val="0083577D"/>
    <w:rsid w:val="00835E99"/>
    <w:rsid w:val="0083776F"/>
    <w:rsid w:val="0084170A"/>
    <w:rsid w:val="00845325"/>
    <w:rsid w:val="00846B48"/>
    <w:rsid w:val="0084729C"/>
    <w:rsid w:val="00847CB0"/>
    <w:rsid w:val="00850D00"/>
    <w:rsid w:val="008531FF"/>
    <w:rsid w:val="008542B5"/>
    <w:rsid w:val="00854776"/>
    <w:rsid w:val="00856741"/>
    <w:rsid w:val="00856981"/>
    <w:rsid w:val="00856DE6"/>
    <w:rsid w:val="00860DDF"/>
    <w:rsid w:val="0086243F"/>
    <w:rsid w:val="00863960"/>
    <w:rsid w:val="00863D5A"/>
    <w:rsid w:val="008650E2"/>
    <w:rsid w:val="00865A72"/>
    <w:rsid w:val="00866FFF"/>
    <w:rsid w:val="00871819"/>
    <w:rsid w:val="00872F09"/>
    <w:rsid w:val="008744EC"/>
    <w:rsid w:val="00874555"/>
    <w:rsid w:val="00875003"/>
    <w:rsid w:val="0087733D"/>
    <w:rsid w:val="00877369"/>
    <w:rsid w:val="0088009C"/>
    <w:rsid w:val="0088111D"/>
    <w:rsid w:val="00881258"/>
    <w:rsid w:val="00882712"/>
    <w:rsid w:val="00883222"/>
    <w:rsid w:val="00884AB3"/>
    <w:rsid w:val="00885775"/>
    <w:rsid w:val="008869AB"/>
    <w:rsid w:val="008874E8"/>
    <w:rsid w:val="0088779F"/>
    <w:rsid w:val="00890236"/>
    <w:rsid w:val="00890751"/>
    <w:rsid w:val="00890DE0"/>
    <w:rsid w:val="00893E59"/>
    <w:rsid w:val="00895DA5"/>
    <w:rsid w:val="00896448"/>
    <w:rsid w:val="008973CD"/>
    <w:rsid w:val="008A465F"/>
    <w:rsid w:val="008A4FB2"/>
    <w:rsid w:val="008A52D4"/>
    <w:rsid w:val="008A7691"/>
    <w:rsid w:val="008B0A7D"/>
    <w:rsid w:val="008B4AE5"/>
    <w:rsid w:val="008B5DAD"/>
    <w:rsid w:val="008B7670"/>
    <w:rsid w:val="008C0894"/>
    <w:rsid w:val="008C22D8"/>
    <w:rsid w:val="008C27B7"/>
    <w:rsid w:val="008C43BB"/>
    <w:rsid w:val="008C732E"/>
    <w:rsid w:val="008D389D"/>
    <w:rsid w:val="008D68FB"/>
    <w:rsid w:val="008D6A25"/>
    <w:rsid w:val="008E02F3"/>
    <w:rsid w:val="008E261E"/>
    <w:rsid w:val="008E2706"/>
    <w:rsid w:val="008E2A02"/>
    <w:rsid w:val="008E406F"/>
    <w:rsid w:val="008E445E"/>
    <w:rsid w:val="008E4A28"/>
    <w:rsid w:val="008E6DE0"/>
    <w:rsid w:val="008F1220"/>
    <w:rsid w:val="008F2AA3"/>
    <w:rsid w:val="008F2C84"/>
    <w:rsid w:val="008F5B9C"/>
    <w:rsid w:val="00900A4A"/>
    <w:rsid w:val="00901032"/>
    <w:rsid w:val="00902F57"/>
    <w:rsid w:val="00906303"/>
    <w:rsid w:val="009106AD"/>
    <w:rsid w:val="0091160E"/>
    <w:rsid w:val="00911B16"/>
    <w:rsid w:val="0091232F"/>
    <w:rsid w:val="00912ADF"/>
    <w:rsid w:val="0091429D"/>
    <w:rsid w:val="0091583C"/>
    <w:rsid w:val="009162DF"/>
    <w:rsid w:val="0091732A"/>
    <w:rsid w:val="009200DE"/>
    <w:rsid w:val="00923717"/>
    <w:rsid w:val="00924843"/>
    <w:rsid w:val="00927A2D"/>
    <w:rsid w:val="0093153C"/>
    <w:rsid w:val="00931F95"/>
    <w:rsid w:val="0093203D"/>
    <w:rsid w:val="00932733"/>
    <w:rsid w:val="009347D6"/>
    <w:rsid w:val="00936C6D"/>
    <w:rsid w:val="00937154"/>
    <w:rsid w:val="0094056B"/>
    <w:rsid w:val="00941331"/>
    <w:rsid w:val="00943D97"/>
    <w:rsid w:val="00943F6C"/>
    <w:rsid w:val="0094612E"/>
    <w:rsid w:val="009502CA"/>
    <w:rsid w:val="00950FDF"/>
    <w:rsid w:val="00952780"/>
    <w:rsid w:val="00954C3F"/>
    <w:rsid w:val="009556B1"/>
    <w:rsid w:val="00957669"/>
    <w:rsid w:val="009607D0"/>
    <w:rsid w:val="00960F75"/>
    <w:rsid w:val="0096616B"/>
    <w:rsid w:val="0096626B"/>
    <w:rsid w:val="0096631C"/>
    <w:rsid w:val="00967BA2"/>
    <w:rsid w:val="00971F2B"/>
    <w:rsid w:val="009728A2"/>
    <w:rsid w:val="00972A4B"/>
    <w:rsid w:val="00972D98"/>
    <w:rsid w:val="009742AF"/>
    <w:rsid w:val="00974BAB"/>
    <w:rsid w:val="00975EB2"/>
    <w:rsid w:val="00975F45"/>
    <w:rsid w:val="00976232"/>
    <w:rsid w:val="00981FE2"/>
    <w:rsid w:val="0098251F"/>
    <w:rsid w:val="00982C2B"/>
    <w:rsid w:val="0098503F"/>
    <w:rsid w:val="009853C2"/>
    <w:rsid w:val="0098637F"/>
    <w:rsid w:val="00987551"/>
    <w:rsid w:val="00990439"/>
    <w:rsid w:val="00990BA9"/>
    <w:rsid w:val="00990CA7"/>
    <w:rsid w:val="00990E7F"/>
    <w:rsid w:val="00992D4A"/>
    <w:rsid w:val="00994295"/>
    <w:rsid w:val="00995EA9"/>
    <w:rsid w:val="00995ED0"/>
    <w:rsid w:val="00996CFE"/>
    <w:rsid w:val="009978B0"/>
    <w:rsid w:val="00997BE4"/>
    <w:rsid w:val="009A0779"/>
    <w:rsid w:val="009A49DB"/>
    <w:rsid w:val="009A4F96"/>
    <w:rsid w:val="009A7231"/>
    <w:rsid w:val="009A7F74"/>
    <w:rsid w:val="009C095A"/>
    <w:rsid w:val="009C5BD5"/>
    <w:rsid w:val="009C64CF"/>
    <w:rsid w:val="009D0E06"/>
    <w:rsid w:val="009D0EC2"/>
    <w:rsid w:val="009D304D"/>
    <w:rsid w:val="009E094C"/>
    <w:rsid w:val="009E0D06"/>
    <w:rsid w:val="009E3B96"/>
    <w:rsid w:val="009E5B23"/>
    <w:rsid w:val="009E5FBA"/>
    <w:rsid w:val="009E665E"/>
    <w:rsid w:val="009E7EA7"/>
    <w:rsid w:val="009F0B3C"/>
    <w:rsid w:val="009F5112"/>
    <w:rsid w:val="009F5C15"/>
    <w:rsid w:val="009F64E4"/>
    <w:rsid w:val="009F722F"/>
    <w:rsid w:val="009F7943"/>
    <w:rsid w:val="00A011C8"/>
    <w:rsid w:val="00A02909"/>
    <w:rsid w:val="00A031D9"/>
    <w:rsid w:val="00A03F79"/>
    <w:rsid w:val="00A048ED"/>
    <w:rsid w:val="00A06BED"/>
    <w:rsid w:val="00A11821"/>
    <w:rsid w:val="00A11A24"/>
    <w:rsid w:val="00A12D44"/>
    <w:rsid w:val="00A13853"/>
    <w:rsid w:val="00A14762"/>
    <w:rsid w:val="00A161EA"/>
    <w:rsid w:val="00A16E5C"/>
    <w:rsid w:val="00A17BFF"/>
    <w:rsid w:val="00A22162"/>
    <w:rsid w:val="00A22DE6"/>
    <w:rsid w:val="00A231BB"/>
    <w:rsid w:val="00A231CE"/>
    <w:rsid w:val="00A2372D"/>
    <w:rsid w:val="00A237A4"/>
    <w:rsid w:val="00A23A20"/>
    <w:rsid w:val="00A26F67"/>
    <w:rsid w:val="00A27B53"/>
    <w:rsid w:val="00A30B5B"/>
    <w:rsid w:val="00A30FC9"/>
    <w:rsid w:val="00A3130B"/>
    <w:rsid w:val="00A3156E"/>
    <w:rsid w:val="00A34869"/>
    <w:rsid w:val="00A34EAA"/>
    <w:rsid w:val="00A35F2C"/>
    <w:rsid w:val="00A37409"/>
    <w:rsid w:val="00A4122E"/>
    <w:rsid w:val="00A41F57"/>
    <w:rsid w:val="00A4362D"/>
    <w:rsid w:val="00A436EF"/>
    <w:rsid w:val="00A43B80"/>
    <w:rsid w:val="00A44D24"/>
    <w:rsid w:val="00A47B43"/>
    <w:rsid w:val="00A50C8C"/>
    <w:rsid w:val="00A5191D"/>
    <w:rsid w:val="00A53C74"/>
    <w:rsid w:val="00A53E28"/>
    <w:rsid w:val="00A54B3E"/>
    <w:rsid w:val="00A56CC4"/>
    <w:rsid w:val="00A57BE9"/>
    <w:rsid w:val="00A60356"/>
    <w:rsid w:val="00A6037F"/>
    <w:rsid w:val="00A609DA"/>
    <w:rsid w:val="00A6378C"/>
    <w:rsid w:val="00A63F36"/>
    <w:rsid w:val="00A643A6"/>
    <w:rsid w:val="00A6528B"/>
    <w:rsid w:val="00A67820"/>
    <w:rsid w:val="00A703B0"/>
    <w:rsid w:val="00A70C40"/>
    <w:rsid w:val="00A719C3"/>
    <w:rsid w:val="00A72301"/>
    <w:rsid w:val="00A7563E"/>
    <w:rsid w:val="00A80C5C"/>
    <w:rsid w:val="00A81B76"/>
    <w:rsid w:val="00A81C8C"/>
    <w:rsid w:val="00A92CDA"/>
    <w:rsid w:val="00A9344A"/>
    <w:rsid w:val="00A9458D"/>
    <w:rsid w:val="00A961C5"/>
    <w:rsid w:val="00AA0E55"/>
    <w:rsid w:val="00AA2F91"/>
    <w:rsid w:val="00AA3A24"/>
    <w:rsid w:val="00AA4054"/>
    <w:rsid w:val="00AA4DF7"/>
    <w:rsid w:val="00AB0932"/>
    <w:rsid w:val="00AB11CB"/>
    <w:rsid w:val="00AB1C07"/>
    <w:rsid w:val="00AB2722"/>
    <w:rsid w:val="00AB433F"/>
    <w:rsid w:val="00AB5335"/>
    <w:rsid w:val="00AB6C8C"/>
    <w:rsid w:val="00AC052F"/>
    <w:rsid w:val="00AC1910"/>
    <w:rsid w:val="00AC67E1"/>
    <w:rsid w:val="00AC74DE"/>
    <w:rsid w:val="00AD04CE"/>
    <w:rsid w:val="00AD0CE7"/>
    <w:rsid w:val="00AD0DB6"/>
    <w:rsid w:val="00AD1035"/>
    <w:rsid w:val="00AD1A55"/>
    <w:rsid w:val="00AD2417"/>
    <w:rsid w:val="00AD2914"/>
    <w:rsid w:val="00AD3264"/>
    <w:rsid w:val="00AD40D1"/>
    <w:rsid w:val="00AD4188"/>
    <w:rsid w:val="00AD54F0"/>
    <w:rsid w:val="00AD7229"/>
    <w:rsid w:val="00AE2EBB"/>
    <w:rsid w:val="00AE34DA"/>
    <w:rsid w:val="00AE3E11"/>
    <w:rsid w:val="00AE71E5"/>
    <w:rsid w:val="00AF00ED"/>
    <w:rsid w:val="00AF3B6D"/>
    <w:rsid w:val="00B0378B"/>
    <w:rsid w:val="00B046BA"/>
    <w:rsid w:val="00B06125"/>
    <w:rsid w:val="00B16290"/>
    <w:rsid w:val="00B179E8"/>
    <w:rsid w:val="00B20673"/>
    <w:rsid w:val="00B21D3B"/>
    <w:rsid w:val="00B233B2"/>
    <w:rsid w:val="00B26322"/>
    <w:rsid w:val="00B36218"/>
    <w:rsid w:val="00B40CA2"/>
    <w:rsid w:val="00B436D8"/>
    <w:rsid w:val="00B4416A"/>
    <w:rsid w:val="00B44B16"/>
    <w:rsid w:val="00B44BA0"/>
    <w:rsid w:val="00B50EF5"/>
    <w:rsid w:val="00B5127E"/>
    <w:rsid w:val="00B51312"/>
    <w:rsid w:val="00B514FB"/>
    <w:rsid w:val="00B54CC2"/>
    <w:rsid w:val="00B5558E"/>
    <w:rsid w:val="00B5788C"/>
    <w:rsid w:val="00B60345"/>
    <w:rsid w:val="00B613B9"/>
    <w:rsid w:val="00B61536"/>
    <w:rsid w:val="00B62327"/>
    <w:rsid w:val="00B64FA7"/>
    <w:rsid w:val="00B658F5"/>
    <w:rsid w:val="00B65917"/>
    <w:rsid w:val="00B6639E"/>
    <w:rsid w:val="00B67CA6"/>
    <w:rsid w:val="00B70D81"/>
    <w:rsid w:val="00B72BFA"/>
    <w:rsid w:val="00B72DB5"/>
    <w:rsid w:val="00B72F03"/>
    <w:rsid w:val="00B75218"/>
    <w:rsid w:val="00B762B5"/>
    <w:rsid w:val="00B77BD2"/>
    <w:rsid w:val="00B80F5A"/>
    <w:rsid w:val="00B83C3F"/>
    <w:rsid w:val="00B84251"/>
    <w:rsid w:val="00B87397"/>
    <w:rsid w:val="00B90659"/>
    <w:rsid w:val="00B92A20"/>
    <w:rsid w:val="00B932DB"/>
    <w:rsid w:val="00B97852"/>
    <w:rsid w:val="00B97D42"/>
    <w:rsid w:val="00BA03F4"/>
    <w:rsid w:val="00BA11A8"/>
    <w:rsid w:val="00BA4869"/>
    <w:rsid w:val="00BA4AB5"/>
    <w:rsid w:val="00BA6050"/>
    <w:rsid w:val="00BA62F4"/>
    <w:rsid w:val="00BB02B6"/>
    <w:rsid w:val="00BB033E"/>
    <w:rsid w:val="00BB1D5F"/>
    <w:rsid w:val="00BB3908"/>
    <w:rsid w:val="00BB53BA"/>
    <w:rsid w:val="00BB5518"/>
    <w:rsid w:val="00BB695A"/>
    <w:rsid w:val="00BB6EC0"/>
    <w:rsid w:val="00BB75E2"/>
    <w:rsid w:val="00BB7F00"/>
    <w:rsid w:val="00BB7FC0"/>
    <w:rsid w:val="00BC15EE"/>
    <w:rsid w:val="00BC181A"/>
    <w:rsid w:val="00BC1BB3"/>
    <w:rsid w:val="00BC1E91"/>
    <w:rsid w:val="00BC4ED7"/>
    <w:rsid w:val="00BC5F7A"/>
    <w:rsid w:val="00BD23CE"/>
    <w:rsid w:val="00BD3B84"/>
    <w:rsid w:val="00BD408C"/>
    <w:rsid w:val="00BD41D2"/>
    <w:rsid w:val="00BD43FD"/>
    <w:rsid w:val="00BD4740"/>
    <w:rsid w:val="00BD5E2E"/>
    <w:rsid w:val="00BD5F80"/>
    <w:rsid w:val="00BD635A"/>
    <w:rsid w:val="00BE09A4"/>
    <w:rsid w:val="00BE17E1"/>
    <w:rsid w:val="00BE30E1"/>
    <w:rsid w:val="00BE318D"/>
    <w:rsid w:val="00BE3BF3"/>
    <w:rsid w:val="00BE3C8E"/>
    <w:rsid w:val="00BE4D69"/>
    <w:rsid w:val="00BE7647"/>
    <w:rsid w:val="00BF0E80"/>
    <w:rsid w:val="00BF1268"/>
    <w:rsid w:val="00BF180F"/>
    <w:rsid w:val="00BF2507"/>
    <w:rsid w:val="00C023FA"/>
    <w:rsid w:val="00C0326F"/>
    <w:rsid w:val="00C0330E"/>
    <w:rsid w:val="00C03394"/>
    <w:rsid w:val="00C0518F"/>
    <w:rsid w:val="00C06C06"/>
    <w:rsid w:val="00C07CE9"/>
    <w:rsid w:val="00C13623"/>
    <w:rsid w:val="00C14AF7"/>
    <w:rsid w:val="00C15BA0"/>
    <w:rsid w:val="00C2177A"/>
    <w:rsid w:val="00C219A5"/>
    <w:rsid w:val="00C219ED"/>
    <w:rsid w:val="00C23832"/>
    <w:rsid w:val="00C25125"/>
    <w:rsid w:val="00C30E1E"/>
    <w:rsid w:val="00C30F96"/>
    <w:rsid w:val="00C318F6"/>
    <w:rsid w:val="00C3198B"/>
    <w:rsid w:val="00C34912"/>
    <w:rsid w:val="00C34CC7"/>
    <w:rsid w:val="00C353F0"/>
    <w:rsid w:val="00C36C05"/>
    <w:rsid w:val="00C3791C"/>
    <w:rsid w:val="00C41FAF"/>
    <w:rsid w:val="00C425CB"/>
    <w:rsid w:val="00C4359D"/>
    <w:rsid w:val="00C44115"/>
    <w:rsid w:val="00C45A38"/>
    <w:rsid w:val="00C47E65"/>
    <w:rsid w:val="00C507D2"/>
    <w:rsid w:val="00C547EE"/>
    <w:rsid w:val="00C5522C"/>
    <w:rsid w:val="00C56D05"/>
    <w:rsid w:val="00C61499"/>
    <w:rsid w:val="00C634E3"/>
    <w:rsid w:val="00C6582D"/>
    <w:rsid w:val="00C65BC0"/>
    <w:rsid w:val="00C66AD3"/>
    <w:rsid w:val="00C67D61"/>
    <w:rsid w:val="00C706BD"/>
    <w:rsid w:val="00C71B21"/>
    <w:rsid w:val="00C721D0"/>
    <w:rsid w:val="00C729AB"/>
    <w:rsid w:val="00C74D7C"/>
    <w:rsid w:val="00C77CEF"/>
    <w:rsid w:val="00C80EBC"/>
    <w:rsid w:val="00C813A9"/>
    <w:rsid w:val="00C813DF"/>
    <w:rsid w:val="00C81E65"/>
    <w:rsid w:val="00C8231B"/>
    <w:rsid w:val="00C826E7"/>
    <w:rsid w:val="00C830B6"/>
    <w:rsid w:val="00C85980"/>
    <w:rsid w:val="00C92351"/>
    <w:rsid w:val="00C937A4"/>
    <w:rsid w:val="00CA0530"/>
    <w:rsid w:val="00CA430D"/>
    <w:rsid w:val="00CA5BE3"/>
    <w:rsid w:val="00CA6B2E"/>
    <w:rsid w:val="00CB2D7D"/>
    <w:rsid w:val="00CB38AA"/>
    <w:rsid w:val="00CB3CA1"/>
    <w:rsid w:val="00CB4FC9"/>
    <w:rsid w:val="00CB52C2"/>
    <w:rsid w:val="00CB5927"/>
    <w:rsid w:val="00CB67CA"/>
    <w:rsid w:val="00CB6CA3"/>
    <w:rsid w:val="00CB7079"/>
    <w:rsid w:val="00CC62DD"/>
    <w:rsid w:val="00CD0F3E"/>
    <w:rsid w:val="00CD4DAE"/>
    <w:rsid w:val="00CD5CE2"/>
    <w:rsid w:val="00CE100E"/>
    <w:rsid w:val="00CE31E8"/>
    <w:rsid w:val="00CE40D0"/>
    <w:rsid w:val="00CF0A4E"/>
    <w:rsid w:val="00CF1DCA"/>
    <w:rsid w:val="00CF2AC3"/>
    <w:rsid w:val="00CF67B7"/>
    <w:rsid w:val="00CF772D"/>
    <w:rsid w:val="00D006BE"/>
    <w:rsid w:val="00D01CAF"/>
    <w:rsid w:val="00D02930"/>
    <w:rsid w:val="00D03694"/>
    <w:rsid w:val="00D036D6"/>
    <w:rsid w:val="00D06919"/>
    <w:rsid w:val="00D153CA"/>
    <w:rsid w:val="00D15F99"/>
    <w:rsid w:val="00D17000"/>
    <w:rsid w:val="00D21A97"/>
    <w:rsid w:val="00D21FA6"/>
    <w:rsid w:val="00D229D5"/>
    <w:rsid w:val="00D2480D"/>
    <w:rsid w:val="00D25663"/>
    <w:rsid w:val="00D2600B"/>
    <w:rsid w:val="00D26E9D"/>
    <w:rsid w:val="00D278B8"/>
    <w:rsid w:val="00D30917"/>
    <w:rsid w:val="00D31717"/>
    <w:rsid w:val="00D32A6E"/>
    <w:rsid w:val="00D33784"/>
    <w:rsid w:val="00D33D86"/>
    <w:rsid w:val="00D41D47"/>
    <w:rsid w:val="00D44353"/>
    <w:rsid w:val="00D44417"/>
    <w:rsid w:val="00D453BE"/>
    <w:rsid w:val="00D4687D"/>
    <w:rsid w:val="00D46E33"/>
    <w:rsid w:val="00D50BB0"/>
    <w:rsid w:val="00D525B0"/>
    <w:rsid w:val="00D539BC"/>
    <w:rsid w:val="00D53E83"/>
    <w:rsid w:val="00D57DDF"/>
    <w:rsid w:val="00D600F5"/>
    <w:rsid w:val="00D6015E"/>
    <w:rsid w:val="00D6125D"/>
    <w:rsid w:val="00D64B5C"/>
    <w:rsid w:val="00D6528F"/>
    <w:rsid w:val="00D71720"/>
    <w:rsid w:val="00D73820"/>
    <w:rsid w:val="00D742C4"/>
    <w:rsid w:val="00D7458E"/>
    <w:rsid w:val="00D7593C"/>
    <w:rsid w:val="00D76529"/>
    <w:rsid w:val="00D77FA7"/>
    <w:rsid w:val="00D84CCE"/>
    <w:rsid w:val="00D863A0"/>
    <w:rsid w:val="00D868B4"/>
    <w:rsid w:val="00D87EDA"/>
    <w:rsid w:val="00D9072B"/>
    <w:rsid w:val="00D90BB5"/>
    <w:rsid w:val="00D91489"/>
    <w:rsid w:val="00D93B68"/>
    <w:rsid w:val="00D964CA"/>
    <w:rsid w:val="00D969F4"/>
    <w:rsid w:val="00D9716A"/>
    <w:rsid w:val="00D97433"/>
    <w:rsid w:val="00D97AB2"/>
    <w:rsid w:val="00DA0774"/>
    <w:rsid w:val="00DA353E"/>
    <w:rsid w:val="00DA3AC6"/>
    <w:rsid w:val="00DA5366"/>
    <w:rsid w:val="00DA5730"/>
    <w:rsid w:val="00DB12D1"/>
    <w:rsid w:val="00DB1717"/>
    <w:rsid w:val="00DB1B7E"/>
    <w:rsid w:val="00DB23AB"/>
    <w:rsid w:val="00DB23FD"/>
    <w:rsid w:val="00DB2CBE"/>
    <w:rsid w:val="00DB32E2"/>
    <w:rsid w:val="00DB3C88"/>
    <w:rsid w:val="00DB3E1C"/>
    <w:rsid w:val="00DB4AF7"/>
    <w:rsid w:val="00DB4C8E"/>
    <w:rsid w:val="00DB5669"/>
    <w:rsid w:val="00DB5EC5"/>
    <w:rsid w:val="00DB64B6"/>
    <w:rsid w:val="00DC0C25"/>
    <w:rsid w:val="00DC19D2"/>
    <w:rsid w:val="00DC3FF8"/>
    <w:rsid w:val="00DC4CF3"/>
    <w:rsid w:val="00DD0325"/>
    <w:rsid w:val="00DD10E6"/>
    <w:rsid w:val="00DD1BD7"/>
    <w:rsid w:val="00DD3072"/>
    <w:rsid w:val="00DD37C3"/>
    <w:rsid w:val="00DD437A"/>
    <w:rsid w:val="00DD452F"/>
    <w:rsid w:val="00DD5FE7"/>
    <w:rsid w:val="00DD7BF3"/>
    <w:rsid w:val="00DD7C08"/>
    <w:rsid w:val="00DE088C"/>
    <w:rsid w:val="00DE3F4E"/>
    <w:rsid w:val="00DE4951"/>
    <w:rsid w:val="00DE56FF"/>
    <w:rsid w:val="00DE62CE"/>
    <w:rsid w:val="00DE6D73"/>
    <w:rsid w:val="00DE6FB9"/>
    <w:rsid w:val="00DF02BF"/>
    <w:rsid w:val="00DF12F9"/>
    <w:rsid w:val="00DF34B6"/>
    <w:rsid w:val="00DF4CD4"/>
    <w:rsid w:val="00DF5C24"/>
    <w:rsid w:val="00E01C52"/>
    <w:rsid w:val="00E0449F"/>
    <w:rsid w:val="00E1173C"/>
    <w:rsid w:val="00E14231"/>
    <w:rsid w:val="00E156E3"/>
    <w:rsid w:val="00E160E8"/>
    <w:rsid w:val="00E161B1"/>
    <w:rsid w:val="00E1654A"/>
    <w:rsid w:val="00E17D7A"/>
    <w:rsid w:val="00E2078B"/>
    <w:rsid w:val="00E20A57"/>
    <w:rsid w:val="00E24FC8"/>
    <w:rsid w:val="00E319BE"/>
    <w:rsid w:val="00E32A62"/>
    <w:rsid w:val="00E3343A"/>
    <w:rsid w:val="00E34F02"/>
    <w:rsid w:val="00E36101"/>
    <w:rsid w:val="00E36DB8"/>
    <w:rsid w:val="00E37766"/>
    <w:rsid w:val="00E37D37"/>
    <w:rsid w:val="00E41D30"/>
    <w:rsid w:val="00E42673"/>
    <w:rsid w:val="00E435F2"/>
    <w:rsid w:val="00E45959"/>
    <w:rsid w:val="00E4619B"/>
    <w:rsid w:val="00E503E9"/>
    <w:rsid w:val="00E52A6C"/>
    <w:rsid w:val="00E5494A"/>
    <w:rsid w:val="00E57C12"/>
    <w:rsid w:val="00E57CF4"/>
    <w:rsid w:val="00E613FF"/>
    <w:rsid w:val="00E61E9D"/>
    <w:rsid w:val="00E63D4B"/>
    <w:rsid w:val="00E6772D"/>
    <w:rsid w:val="00E71371"/>
    <w:rsid w:val="00E72A30"/>
    <w:rsid w:val="00E73384"/>
    <w:rsid w:val="00E764ED"/>
    <w:rsid w:val="00E77139"/>
    <w:rsid w:val="00E811EA"/>
    <w:rsid w:val="00E82750"/>
    <w:rsid w:val="00E83DCA"/>
    <w:rsid w:val="00E84178"/>
    <w:rsid w:val="00E84668"/>
    <w:rsid w:val="00E84858"/>
    <w:rsid w:val="00E84BB7"/>
    <w:rsid w:val="00E87D9D"/>
    <w:rsid w:val="00E90A03"/>
    <w:rsid w:val="00E916C4"/>
    <w:rsid w:val="00E9515D"/>
    <w:rsid w:val="00E951EF"/>
    <w:rsid w:val="00E95B06"/>
    <w:rsid w:val="00E96BD3"/>
    <w:rsid w:val="00EA4396"/>
    <w:rsid w:val="00EA5590"/>
    <w:rsid w:val="00EB12B2"/>
    <w:rsid w:val="00EB1F8E"/>
    <w:rsid w:val="00EB3810"/>
    <w:rsid w:val="00EB402D"/>
    <w:rsid w:val="00EB4F2D"/>
    <w:rsid w:val="00EB793F"/>
    <w:rsid w:val="00EC075D"/>
    <w:rsid w:val="00EC1A51"/>
    <w:rsid w:val="00EC40A3"/>
    <w:rsid w:val="00EC521B"/>
    <w:rsid w:val="00EC6762"/>
    <w:rsid w:val="00ED0081"/>
    <w:rsid w:val="00ED101B"/>
    <w:rsid w:val="00ED183D"/>
    <w:rsid w:val="00ED19B2"/>
    <w:rsid w:val="00ED21AC"/>
    <w:rsid w:val="00ED22E2"/>
    <w:rsid w:val="00ED2CF5"/>
    <w:rsid w:val="00ED41D7"/>
    <w:rsid w:val="00EE389A"/>
    <w:rsid w:val="00EE6571"/>
    <w:rsid w:val="00EE714E"/>
    <w:rsid w:val="00EF317A"/>
    <w:rsid w:val="00EF5511"/>
    <w:rsid w:val="00F0057F"/>
    <w:rsid w:val="00F00D37"/>
    <w:rsid w:val="00F01816"/>
    <w:rsid w:val="00F023C3"/>
    <w:rsid w:val="00F028C9"/>
    <w:rsid w:val="00F1014A"/>
    <w:rsid w:val="00F111C5"/>
    <w:rsid w:val="00F14839"/>
    <w:rsid w:val="00F15868"/>
    <w:rsid w:val="00F2013A"/>
    <w:rsid w:val="00F20BC9"/>
    <w:rsid w:val="00F23118"/>
    <w:rsid w:val="00F23DAB"/>
    <w:rsid w:val="00F246E3"/>
    <w:rsid w:val="00F3043F"/>
    <w:rsid w:val="00F30AEB"/>
    <w:rsid w:val="00F351A4"/>
    <w:rsid w:val="00F35BDA"/>
    <w:rsid w:val="00F372EB"/>
    <w:rsid w:val="00F41047"/>
    <w:rsid w:val="00F42280"/>
    <w:rsid w:val="00F46665"/>
    <w:rsid w:val="00F46FF9"/>
    <w:rsid w:val="00F47E5F"/>
    <w:rsid w:val="00F527FA"/>
    <w:rsid w:val="00F545C3"/>
    <w:rsid w:val="00F54901"/>
    <w:rsid w:val="00F57017"/>
    <w:rsid w:val="00F60FAD"/>
    <w:rsid w:val="00F71EB6"/>
    <w:rsid w:val="00F72B4C"/>
    <w:rsid w:val="00F72F67"/>
    <w:rsid w:val="00F745E4"/>
    <w:rsid w:val="00F76C35"/>
    <w:rsid w:val="00F809A8"/>
    <w:rsid w:val="00F81079"/>
    <w:rsid w:val="00F81CB1"/>
    <w:rsid w:val="00F81F0E"/>
    <w:rsid w:val="00F83E5D"/>
    <w:rsid w:val="00F84111"/>
    <w:rsid w:val="00F875A6"/>
    <w:rsid w:val="00F91D89"/>
    <w:rsid w:val="00F94605"/>
    <w:rsid w:val="00F947F6"/>
    <w:rsid w:val="00F949CF"/>
    <w:rsid w:val="00F96F8E"/>
    <w:rsid w:val="00FA16DB"/>
    <w:rsid w:val="00FA2F0F"/>
    <w:rsid w:val="00FA3586"/>
    <w:rsid w:val="00FA4FC4"/>
    <w:rsid w:val="00FA69CE"/>
    <w:rsid w:val="00FA7949"/>
    <w:rsid w:val="00FB1F09"/>
    <w:rsid w:val="00FB28C5"/>
    <w:rsid w:val="00FB492C"/>
    <w:rsid w:val="00FB5896"/>
    <w:rsid w:val="00FB777B"/>
    <w:rsid w:val="00FC2F26"/>
    <w:rsid w:val="00FC6095"/>
    <w:rsid w:val="00FC6D1A"/>
    <w:rsid w:val="00FC7069"/>
    <w:rsid w:val="00FD2A07"/>
    <w:rsid w:val="00FD3546"/>
    <w:rsid w:val="00FD700A"/>
    <w:rsid w:val="00FE1322"/>
    <w:rsid w:val="00FE1477"/>
    <w:rsid w:val="00FE3CD4"/>
    <w:rsid w:val="00FE532D"/>
    <w:rsid w:val="00FE6E43"/>
    <w:rsid w:val="00FF0CE0"/>
    <w:rsid w:val="00FF4BE6"/>
    <w:rsid w:val="00FF52EC"/>
    <w:rsid w:val="00FF7512"/>
    <w:rsid w:val="00FF797D"/>
    <w:rsid w:val="07924005"/>
    <w:rsid w:val="093227C0"/>
    <w:rsid w:val="12FA0DA8"/>
    <w:rsid w:val="151033E5"/>
    <w:rsid w:val="178B6E44"/>
    <w:rsid w:val="18BA5EBD"/>
    <w:rsid w:val="24095D3D"/>
    <w:rsid w:val="248470A7"/>
    <w:rsid w:val="28D5682A"/>
    <w:rsid w:val="36671270"/>
    <w:rsid w:val="38135453"/>
    <w:rsid w:val="43DA04E5"/>
    <w:rsid w:val="441678D7"/>
    <w:rsid w:val="48C27877"/>
    <w:rsid w:val="4BA74074"/>
    <w:rsid w:val="4BCF3A43"/>
    <w:rsid w:val="56F558DF"/>
    <w:rsid w:val="57206B4D"/>
    <w:rsid w:val="5AC02769"/>
    <w:rsid w:val="5E523ECE"/>
    <w:rsid w:val="66C750FF"/>
    <w:rsid w:val="792C14A8"/>
    <w:rsid w:val="7E870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CE48F"/>
  <w15:docId w15:val="{FB0BA785-1416-4278-9E2C-7586E0A1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qFormat="1"/>
    <w:lsdException w:name="header" w:uiPriority="99" w:qFormat="1"/>
    <w:lsdException w:name="footer" w:uiPriority="99"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12" w:lineRule="auto"/>
      <w:ind w:firstLineChars="177" w:firstLine="425"/>
      <w:jc w:val="both"/>
    </w:pPr>
    <w:rPr>
      <w:kern w:val="2"/>
      <w:sz w:val="24"/>
      <w:szCs w:val="24"/>
    </w:rPr>
  </w:style>
  <w:style w:type="paragraph" w:styleId="Heading1">
    <w:name w:val="heading 1"/>
    <w:next w:val="Normal"/>
    <w:qFormat/>
    <w:pPr>
      <w:keepNext/>
      <w:keepLines/>
      <w:widowControl w:val="0"/>
      <w:numPr>
        <w:numId w:val="1"/>
      </w:numPr>
      <w:spacing w:line="480" w:lineRule="auto"/>
      <w:jc w:val="both"/>
      <w:outlineLvl w:val="0"/>
    </w:pPr>
    <w:rPr>
      <w:rFonts w:ascii="Arial" w:eastAsia="SimHei" w:hAnsi="Arial"/>
      <w:bCs/>
      <w:kern w:val="2"/>
      <w:sz w:val="24"/>
      <w:szCs w:val="24"/>
    </w:rPr>
  </w:style>
  <w:style w:type="paragraph" w:styleId="Heading2">
    <w:name w:val="heading 2"/>
    <w:next w:val="Normal"/>
    <w:link w:val="Heading2Char"/>
    <w:qFormat/>
    <w:pPr>
      <w:keepNext/>
      <w:keepLines/>
      <w:widowControl w:val="0"/>
      <w:numPr>
        <w:ilvl w:val="1"/>
        <w:numId w:val="1"/>
      </w:numPr>
      <w:spacing w:line="312" w:lineRule="auto"/>
      <w:jc w:val="both"/>
      <w:outlineLvl w:val="1"/>
    </w:pPr>
    <w:rPr>
      <w:rFonts w:ascii="Arial" w:eastAsia="SimHei" w:hAnsi="Arial"/>
      <w:bCs/>
      <w:kern w:val="2"/>
      <w:sz w:val="24"/>
      <w:szCs w:val="32"/>
    </w:rPr>
  </w:style>
  <w:style w:type="paragraph" w:styleId="Heading3">
    <w:name w:val="heading 3"/>
    <w:next w:val="Normal"/>
    <w:link w:val="Heading3Char"/>
    <w:qFormat/>
    <w:pPr>
      <w:keepNext/>
      <w:keepLines/>
      <w:widowControl w:val="0"/>
      <w:numPr>
        <w:ilvl w:val="2"/>
        <w:numId w:val="1"/>
      </w:numPr>
      <w:spacing w:line="312" w:lineRule="auto"/>
      <w:jc w:val="both"/>
      <w:outlineLvl w:val="2"/>
    </w:pPr>
    <w:rPr>
      <w:rFonts w:ascii="Arial" w:eastAsia="SimHei" w:hAnsi="Arial"/>
      <w:bCs/>
      <w:kern w:val="2"/>
      <w:sz w:val="24"/>
      <w:szCs w:val="24"/>
    </w:rPr>
  </w:style>
  <w:style w:type="paragraph" w:styleId="Heading4">
    <w:name w:val="heading 4"/>
    <w:next w:val="Normal"/>
    <w:link w:val="Heading4Char"/>
    <w:qFormat/>
    <w:pPr>
      <w:keepNext/>
      <w:keepLines/>
      <w:widowControl w:val="0"/>
      <w:numPr>
        <w:ilvl w:val="3"/>
        <w:numId w:val="1"/>
      </w:numPr>
      <w:spacing w:line="312" w:lineRule="auto"/>
      <w:jc w:val="both"/>
      <w:outlineLvl w:val="3"/>
    </w:pPr>
    <w:rPr>
      <w:rFonts w:ascii="Arial" w:eastAsia="SimHei" w:hAnsi="Arial"/>
      <w:bCs/>
      <w:kern w:val="2"/>
      <w:sz w:val="24"/>
      <w:szCs w:val="28"/>
    </w:rPr>
  </w:style>
  <w:style w:type="paragraph" w:styleId="Heading5">
    <w:name w:val="heading 5"/>
    <w:next w:val="Normal"/>
    <w:qFormat/>
    <w:pPr>
      <w:keepNext/>
      <w:keepLines/>
      <w:widowControl w:val="0"/>
      <w:numPr>
        <w:ilvl w:val="4"/>
        <w:numId w:val="1"/>
      </w:numPr>
      <w:spacing w:line="312" w:lineRule="auto"/>
      <w:jc w:val="both"/>
      <w:outlineLvl w:val="4"/>
    </w:pPr>
    <w:rPr>
      <w:rFonts w:ascii="Arial" w:eastAsia="SimHei" w:hAnsi="Arial"/>
      <w:bCs/>
      <w:kern w:val="2"/>
      <w:sz w:val="24"/>
      <w:szCs w:val="24"/>
    </w:rPr>
  </w:style>
  <w:style w:type="paragraph" w:styleId="Heading6">
    <w:name w:val="heading 6"/>
    <w:next w:val="Normal"/>
    <w:qFormat/>
    <w:pPr>
      <w:keepNext/>
      <w:keepLines/>
      <w:widowControl w:val="0"/>
      <w:numPr>
        <w:ilvl w:val="5"/>
        <w:numId w:val="1"/>
      </w:numPr>
      <w:spacing w:line="312" w:lineRule="auto"/>
      <w:jc w:val="both"/>
      <w:outlineLvl w:val="5"/>
    </w:pPr>
    <w:rPr>
      <w:rFonts w:ascii="Arial" w:eastAsia="SimHei" w:hAnsi="Arial"/>
      <w:bCs/>
      <w:kern w:val="2"/>
      <w:sz w:val="24"/>
      <w:szCs w:val="24"/>
    </w:rPr>
  </w:style>
  <w:style w:type="paragraph" w:styleId="Heading7">
    <w:name w:val="heading 7"/>
    <w:next w:val="Normal"/>
    <w:link w:val="Heading7Char"/>
    <w:qFormat/>
    <w:pPr>
      <w:keepNext/>
      <w:keepLines/>
      <w:widowControl w:val="0"/>
      <w:numPr>
        <w:ilvl w:val="6"/>
        <w:numId w:val="1"/>
      </w:numPr>
      <w:spacing w:line="360" w:lineRule="auto"/>
      <w:jc w:val="center"/>
      <w:outlineLvl w:val="6"/>
    </w:pPr>
    <w:rPr>
      <w:rFonts w:ascii="Arial" w:eastAsia="SimHei" w:hAnsi="Arial"/>
      <w:bCs/>
      <w:kern w:val="2"/>
      <w:sz w:val="24"/>
      <w:szCs w:val="24"/>
    </w:rPr>
  </w:style>
  <w:style w:type="paragraph" w:styleId="Heading8">
    <w:name w:val="heading 8"/>
    <w:next w:val="Normal"/>
    <w:link w:val="Heading8Char"/>
    <w:qFormat/>
    <w:pPr>
      <w:keepLines/>
      <w:widowControl w:val="0"/>
      <w:numPr>
        <w:ilvl w:val="7"/>
        <w:numId w:val="1"/>
      </w:numPr>
      <w:spacing w:line="360" w:lineRule="auto"/>
      <w:jc w:val="center"/>
      <w:outlineLvl w:val="7"/>
    </w:pPr>
    <w:rPr>
      <w:rFonts w:ascii="Arial" w:eastAsia="SimHei" w:hAnsi="Arial"/>
      <w:kern w:val="2"/>
      <w:sz w:val="24"/>
      <w:szCs w:val="24"/>
    </w:rPr>
  </w:style>
  <w:style w:type="paragraph" w:styleId="Heading9">
    <w:name w:val="heading 9"/>
    <w:next w:val="Normal"/>
    <w:qFormat/>
    <w:pPr>
      <w:keepNext/>
      <w:keepLines/>
      <w:widowControl w:val="0"/>
      <w:numPr>
        <w:ilvl w:val="8"/>
        <w:numId w:val="1"/>
      </w:numPr>
      <w:spacing w:line="360" w:lineRule="auto"/>
      <w:jc w:val="center"/>
      <w:outlineLvl w:val="8"/>
    </w:pPr>
    <w:rPr>
      <w:rFonts w:ascii="Arial" w:eastAsia="SimHei" w:hAnsi="Arial"/>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next w:val="Normal"/>
    <w:semiHidden/>
    <w:qFormat/>
    <w:pPr>
      <w:widowControl w:val="0"/>
      <w:spacing w:line="312" w:lineRule="auto"/>
      <w:jc w:val="both"/>
    </w:pPr>
    <w:rPr>
      <w:kern w:val="2"/>
      <w:sz w:val="24"/>
      <w:szCs w:val="24"/>
    </w:rPr>
  </w:style>
  <w:style w:type="paragraph" w:styleId="Caption">
    <w:name w:val="caption"/>
    <w:basedOn w:val="Normal"/>
    <w:next w:val="Normal"/>
    <w:link w:val="CaptionChar"/>
    <w:uiPriority w:val="35"/>
    <w:qFormat/>
    <w:pPr>
      <w:spacing w:line="240" w:lineRule="auto"/>
      <w:ind w:firstLineChars="0" w:firstLine="0"/>
    </w:pPr>
    <w:rPr>
      <w:rFonts w:ascii="Arial" w:eastAsia="SimHei" w:hAnsi="Arial" w:cs="Arial"/>
      <w:sz w:val="20"/>
      <w:szCs w:val="20"/>
    </w:rPr>
  </w:style>
  <w:style w:type="paragraph" w:styleId="DocumentMap">
    <w:name w:val="Document Map"/>
    <w:basedOn w:val="Normal"/>
    <w:semiHidden/>
    <w:qFormat/>
    <w:pPr>
      <w:shd w:val="clear" w:color="auto" w:fill="000080"/>
      <w:snapToGrid w:val="0"/>
      <w:spacing w:line="360" w:lineRule="auto"/>
    </w:pPr>
  </w:style>
  <w:style w:type="paragraph" w:styleId="CommentText">
    <w:name w:val="annotation text"/>
    <w:basedOn w:val="Normal"/>
    <w:semiHidden/>
    <w:qFormat/>
    <w:pPr>
      <w:jc w:val="left"/>
    </w:pPr>
  </w:style>
  <w:style w:type="paragraph" w:styleId="TOC5">
    <w:name w:val="toc 5"/>
    <w:next w:val="Normal"/>
    <w:semiHidden/>
    <w:qFormat/>
    <w:pPr>
      <w:widowControl w:val="0"/>
      <w:spacing w:line="312" w:lineRule="auto"/>
      <w:jc w:val="both"/>
    </w:pPr>
    <w:rPr>
      <w:kern w:val="2"/>
      <w:sz w:val="24"/>
      <w:szCs w:val="24"/>
    </w:rPr>
  </w:style>
  <w:style w:type="paragraph" w:styleId="TOC3">
    <w:name w:val="toc 3"/>
    <w:next w:val="Normal"/>
    <w:uiPriority w:val="39"/>
    <w:qFormat/>
    <w:pPr>
      <w:widowControl w:val="0"/>
      <w:spacing w:line="312" w:lineRule="auto"/>
      <w:jc w:val="both"/>
    </w:pPr>
    <w:rPr>
      <w:kern w:val="2"/>
      <w:sz w:val="24"/>
      <w:szCs w:val="24"/>
    </w:rPr>
  </w:style>
  <w:style w:type="paragraph" w:styleId="TOC8">
    <w:name w:val="toc 8"/>
    <w:next w:val="Normal"/>
    <w:semiHidden/>
    <w:qFormat/>
    <w:pPr>
      <w:widowControl w:val="0"/>
      <w:spacing w:line="312" w:lineRule="auto"/>
      <w:jc w:val="both"/>
    </w:pPr>
    <w:rPr>
      <w:kern w:val="2"/>
      <w:sz w:val="24"/>
      <w:szCs w:val="24"/>
    </w:rPr>
  </w:style>
  <w:style w:type="paragraph" w:styleId="BalloonText">
    <w:name w:val="Balloon Text"/>
    <w:basedOn w:val="Normal"/>
    <w:semiHidden/>
    <w:qFormat/>
    <w:rPr>
      <w:sz w:val="18"/>
      <w:szCs w:val="18"/>
    </w:rPr>
  </w:style>
  <w:style w:type="paragraph" w:styleId="Footer">
    <w:name w:val="footer"/>
    <w:link w:val="FooterChar"/>
    <w:uiPriority w:val="99"/>
    <w:qFormat/>
    <w:pPr>
      <w:widowControl w:val="0"/>
      <w:jc w:val="both"/>
    </w:pPr>
    <w:rPr>
      <w:kern w:val="2"/>
      <w:sz w:val="18"/>
      <w:szCs w:val="18"/>
    </w:rPr>
  </w:style>
  <w:style w:type="paragraph" w:styleId="Header">
    <w:name w:val="header"/>
    <w:link w:val="HeaderChar"/>
    <w:uiPriority w:val="99"/>
    <w:qFormat/>
    <w:pPr>
      <w:widowControl w:val="0"/>
      <w:pBdr>
        <w:bottom w:val="single" w:sz="6" w:space="1" w:color="auto"/>
      </w:pBdr>
      <w:jc w:val="center"/>
    </w:pPr>
    <w:rPr>
      <w:kern w:val="2"/>
      <w:sz w:val="21"/>
      <w:szCs w:val="18"/>
    </w:rPr>
  </w:style>
  <w:style w:type="paragraph" w:styleId="TOC1">
    <w:name w:val="toc 1"/>
    <w:next w:val="Normal"/>
    <w:uiPriority w:val="39"/>
    <w:qFormat/>
    <w:pPr>
      <w:widowControl w:val="0"/>
      <w:spacing w:line="312" w:lineRule="auto"/>
      <w:jc w:val="both"/>
    </w:pPr>
    <w:rPr>
      <w:kern w:val="2"/>
      <w:sz w:val="24"/>
      <w:szCs w:val="24"/>
    </w:rPr>
  </w:style>
  <w:style w:type="paragraph" w:styleId="TOC4">
    <w:name w:val="toc 4"/>
    <w:next w:val="Normal"/>
    <w:semiHidden/>
    <w:qFormat/>
    <w:pPr>
      <w:widowControl w:val="0"/>
      <w:spacing w:line="312" w:lineRule="auto"/>
      <w:jc w:val="both"/>
    </w:pPr>
    <w:rPr>
      <w:kern w:val="2"/>
      <w:sz w:val="24"/>
      <w:szCs w:val="24"/>
    </w:rPr>
  </w:style>
  <w:style w:type="paragraph" w:styleId="TOC6">
    <w:name w:val="toc 6"/>
    <w:next w:val="Normal"/>
    <w:semiHidden/>
    <w:qFormat/>
    <w:pPr>
      <w:widowControl w:val="0"/>
      <w:spacing w:line="312" w:lineRule="auto"/>
      <w:jc w:val="both"/>
    </w:pPr>
    <w:rPr>
      <w:kern w:val="2"/>
      <w:sz w:val="24"/>
      <w:szCs w:val="24"/>
    </w:rPr>
  </w:style>
  <w:style w:type="paragraph" w:styleId="TOC2">
    <w:name w:val="toc 2"/>
    <w:next w:val="Normal"/>
    <w:uiPriority w:val="39"/>
    <w:qFormat/>
    <w:pPr>
      <w:widowControl w:val="0"/>
      <w:spacing w:line="312" w:lineRule="auto"/>
      <w:jc w:val="both"/>
    </w:pPr>
    <w:rPr>
      <w:kern w:val="2"/>
      <w:sz w:val="24"/>
      <w:szCs w:val="24"/>
    </w:rPr>
  </w:style>
  <w:style w:type="paragraph" w:styleId="TOC9">
    <w:name w:val="toc 9"/>
    <w:next w:val="Normal"/>
    <w:semiHidden/>
    <w:qFormat/>
    <w:pPr>
      <w:widowControl w:val="0"/>
      <w:spacing w:line="312" w:lineRule="auto"/>
      <w:jc w:val="both"/>
    </w:pPr>
    <w:rPr>
      <w:kern w:val="2"/>
      <w:sz w:val="24"/>
      <w:szCs w:val="24"/>
    </w:rPr>
  </w:style>
  <w:style w:type="paragraph" w:styleId="BodyText2">
    <w:name w:val="Body Text 2"/>
    <w:basedOn w:val="Normal"/>
    <w:link w:val="BodyText2Char"/>
    <w:qFormat/>
    <w:pPr>
      <w:widowControl/>
      <w:spacing w:line="240" w:lineRule="auto"/>
      <w:ind w:firstLineChars="0" w:firstLine="0"/>
      <w:jc w:val="left"/>
    </w:pPr>
    <w:rPr>
      <w:rFonts w:eastAsia="Microsoft YaHei"/>
      <w:b/>
      <w:kern w:val="0"/>
      <w:sz w:val="48"/>
      <w:lang w:eastAsia="en-US"/>
    </w:rPr>
  </w:style>
  <w:style w:type="paragraph" w:styleId="NormalWeb">
    <w:name w:val="Normal (Web)"/>
    <w:basedOn w:val="Normal"/>
    <w:uiPriority w:val="99"/>
    <w:unhideWhenUsed/>
    <w:qFormat/>
    <w:pPr>
      <w:widowControl/>
      <w:spacing w:before="100" w:beforeAutospacing="1" w:after="100" w:afterAutospacing="1" w:line="240" w:lineRule="auto"/>
      <w:ind w:firstLineChars="0" w:firstLine="0"/>
      <w:jc w:val="left"/>
    </w:pPr>
    <w:rPr>
      <w:rFonts w:ascii="SimSun" w:hAnsi="SimSun" w:cs="SimSun"/>
      <w:kern w:val="0"/>
    </w:rPr>
  </w:style>
  <w:style w:type="paragraph" w:styleId="Title">
    <w:name w:val="Title"/>
    <w:next w:val="Normal"/>
    <w:link w:val="TitleChar"/>
    <w:qFormat/>
    <w:pPr>
      <w:widowControl w:val="0"/>
      <w:spacing w:line="960" w:lineRule="auto"/>
      <w:jc w:val="center"/>
    </w:pPr>
    <w:rPr>
      <w:rFonts w:ascii="Arial" w:eastAsia="SimHei" w:hAnsi="Arial" w:cs="Arial"/>
      <w:bCs/>
      <w:kern w:val="2"/>
      <w:sz w:val="32"/>
      <w:szCs w:val="32"/>
    </w:rPr>
  </w:style>
  <w:style w:type="paragraph" w:styleId="CommentSubject">
    <w:name w:val="annotation subject"/>
    <w:basedOn w:val="CommentText"/>
    <w:next w:val="CommentText"/>
    <w:semiHidden/>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qFormat/>
    <w:rPr>
      <w:color w:val="800080" w:themeColor="followedHyperlink"/>
      <w:u w:val="single"/>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semiHidden/>
    <w:qFormat/>
    <w:rPr>
      <w:sz w:val="21"/>
      <w:szCs w:val="21"/>
    </w:rPr>
  </w:style>
  <w:style w:type="paragraph" w:customStyle="1" w:styleId="a2">
    <w:name w:val="图文字"/>
    <w:qFormat/>
    <w:pPr>
      <w:widowControl w:val="0"/>
    </w:pPr>
    <w:rPr>
      <w:kern w:val="2"/>
      <w:sz w:val="21"/>
      <w:szCs w:val="24"/>
    </w:rPr>
  </w:style>
  <w:style w:type="paragraph" w:customStyle="1" w:styleId="a3">
    <w:name w:val="表、示例、注"/>
    <w:qFormat/>
    <w:pPr>
      <w:widowControl w:val="0"/>
    </w:pPr>
    <w:rPr>
      <w:kern w:val="2"/>
      <w:sz w:val="21"/>
      <w:szCs w:val="24"/>
    </w:rPr>
  </w:style>
  <w:style w:type="paragraph" w:customStyle="1" w:styleId="a4">
    <w:name w:val="段"/>
    <w:basedOn w:val="Normal"/>
    <w:link w:val="Char"/>
    <w:qFormat/>
    <w:pPr>
      <w:ind w:firstLineChars="200" w:firstLine="480"/>
    </w:pPr>
    <w:rPr>
      <w:rFonts w:cs="SimSun"/>
      <w:szCs w:val="20"/>
    </w:rPr>
  </w:style>
  <w:style w:type="table" w:customStyle="1" w:styleId="a5">
    <w:name w:val="表格"/>
    <w:basedOn w:val="TableNormal"/>
    <w:qFormat/>
    <w:pPr>
      <w:widowControl w:val="0"/>
    </w:pPr>
    <w:rPr>
      <w:sz w:val="21"/>
      <w:szCs w:val="21"/>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cPr>
      <w:vAlign w:val="center"/>
    </w:tcPr>
  </w:style>
  <w:style w:type="character" w:customStyle="1" w:styleId="Char">
    <w:name w:val="段 Char"/>
    <w:basedOn w:val="DefaultParagraphFont"/>
    <w:link w:val="a4"/>
    <w:qFormat/>
    <w:rPr>
      <w:rFonts w:eastAsia="SimSun" w:cs="SimSun"/>
      <w:kern w:val="2"/>
      <w:sz w:val="24"/>
      <w:lang w:val="en-US" w:eastAsia="zh-CN" w:bidi="ar-SA"/>
    </w:rPr>
  </w:style>
  <w:style w:type="character" w:customStyle="1" w:styleId="Heading7Char">
    <w:name w:val="Heading 7 Char"/>
    <w:basedOn w:val="DefaultParagraphFont"/>
    <w:link w:val="Heading7"/>
    <w:qFormat/>
    <w:rPr>
      <w:rFonts w:ascii="Arial" w:eastAsia="SimHei" w:hAnsi="Arial"/>
      <w:bCs/>
      <w:kern w:val="2"/>
      <w:sz w:val="24"/>
      <w:szCs w:val="24"/>
    </w:rPr>
  </w:style>
  <w:style w:type="paragraph" w:styleId="ListParagraph">
    <w:name w:val="List Paragraph"/>
    <w:basedOn w:val="Normal"/>
    <w:uiPriority w:val="34"/>
    <w:qFormat/>
    <w:pPr>
      <w:ind w:firstLineChars="200" w:firstLine="420"/>
    </w:pPr>
    <w:rPr>
      <w:rFonts w:cstheme="minorBidi"/>
    </w:rPr>
  </w:style>
  <w:style w:type="character" w:customStyle="1" w:styleId="Heading8Char">
    <w:name w:val="Heading 8 Char"/>
    <w:basedOn w:val="DefaultParagraphFont"/>
    <w:link w:val="Heading8"/>
    <w:qFormat/>
    <w:rPr>
      <w:rFonts w:ascii="Arial" w:eastAsia="SimHei" w:hAnsi="Arial"/>
      <w:kern w:val="2"/>
      <w:sz w:val="24"/>
      <w:szCs w:val="24"/>
    </w:rPr>
  </w:style>
  <w:style w:type="paragraph" w:customStyle="1" w:styleId="a">
    <w:name w:val="附表"/>
    <w:qFormat/>
    <w:pPr>
      <w:keepNext/>
      <w:keepLines/>
      <w:widowControl w:val="0"/>
      <w:numPr>
        <w:ilvl w:val="6"/>
        <w:numId w:val="2"/>
      </w:numPr>
      <w:spacing w:line="360" w:lineRule="auto"/>
      <w:jc w:val="center"/>
    </w:pPr>
    <w:rPr>
      <w:rFonts w:ascii="Arial" w:eastAsia="SimHei" w:hAnsi="Arial"/>
      <w:kern w:val="2"/>
      <w:sz w:val="24"/>
      <w:szCs w:val="24"/>
    </w:rPr>
  </w:style>
  <w:style w:type="paragraph" w:customStyle="1" w:styleId="1">
    <w:name w:val="附录1"/>
    <w:qFormat/>
    <w:pPr>
      <w:keepNext/>
      <w:keepLines/>
      <w:widowControl w:val="0"/>
      <w:numPr>
        <w:numId w:val="2"/>
      </w:numPr>
      <w:spacing w:line="312" w:lineRule="auto"/>
      <w:jc w:val="center"/>
    </w:pPr>
    <w:rPr>
      <w:rFonts w:ascii="Arial" w:eastAsia="SimHei" w:hAnsi="Arial"/>
      <w:kern w:val="2"/>
      <w:sz w:val="24"/>
      <w:szCs w:val="24"/>
    </w:rPr>
  </w:style>
  <w:style w:type="paragraph" w:customStyle="1" w:styleId="2">
    <w:name w:val="附录2"/>
    <w:qFormat/>
    <w:pPr>
      <w:keepNext/>
      <w:keepLines/>
      <w:widowControl w:val="0"/>
      <w:numPr>
        <w:ilvl w:val="1"/>
        <w:numId w:val="2"/>
      </w:numPr>
      <w:spacing w:line="312" w:lineRule="auto"/>
      <w:jc w:val="both"/>
    </w:pPr>
    <w:rPr>
      <w:rFonts w:ascii="Arial" w:eastAsia="SimHei" w:hAnsi="Arial"/>
      <w:kern w:val="2"/>
      <w:sz w:val="24"/>
      <w:szCs w:val="24"/>
    </w:rPr>
  </w:style>
  <w:style w:type="paragraph" w:customStyle="1" w:styleId="3">
    <w:name w:val="附录3"/>
    <w:qFormat/>
    <w:pPr>
      <w:keepNext/>
      <w:keepLines/>
      <w:widowControl w:val="0"/>
      <w:numPr>
        <w:ilvl w:val="2"/>
        <w:numId w:val="2"/>
      </w:numPr>
      <w:spacing w:line="312" w:lineRule="auto"/>
      <w:jc w:val="both"/>
    </w:pPr>
    <w:rPr>
      <w:rFonts w:ascii="Arial" w:eastAsia="SimHei" w:hAnsi="Arial"/>
      <w:kern w:val="2"/>
      <w:sz w:val="24"/>
      <w:szCs w:val="24"/>
    </w:rPr>
  </w:style>
  <w:style w:type="paragraph" w:customStyle="1" w:styleId="4">
    <w:name w:val="附录4"/>
    <w:qFormat/>
    <w:pPr>
      <w:keepNext/>
      <w:keepLines/>
      <w:widowControl w:val="0"/>
      <w:numPr>
        <w:ilvl w:val="3"/>
        <w:numId w:val="2"/>
      </w:numPr>
      <w:spacing w:line="312" w:lineRule="auto"/>
      <w:jc w:val="both"/>
    </w:pPr>
    <w:rPr>
      <w:rFonts w:ascii="Arial" w:eastAsia="SimHei" w:hAnsi="Arial"/>
      <w:kern w:val="2"/>
      <w:sz w:val="24"/>
      <w:szCs w:val="24"/>
    </w:rPr>
  </w:style>
  <w:style w:type="paragraph" w:customStyle="1" w:styleId="a1">
    <w:name w:val="附示例"/>
    <w:semiHidden/>
    <w:qFormat/>
    <w:pPr>
      <w:keepNext/>
      <w:keepLines/>
      <w:widowControl w:val="0"/>
      <w:numPr>
        <w:ilvl w:val="8"/>
        <w:numId w:val="2"/>
      </w:numPr>
      <w:spacing w:line="360" w:lineRule="auto"/>
      <w:jc w:val="center"/>
    </w:pPr>
    <w:rPr>
      <w:rFonts w:ascii="Arial" w:eastAsia="SimHei" w:hAnsi="Arial"/>
      <w:kern w:val="2"/>
      <w:sz w:val="24"/>
      <w:szCs w:val="24"/>
    </w:rPr>
  </w:style>
  <w:style w:type="paragraph" w:customStyle="1" w:styleId="a0">
    <w:name w:val="附图"/>
    <w:semiHidden/>
    <w:qFormat/>
    <w:pPr>
      <w:keepLines/>
      <w:widowControl w:val="0"/>
      <w:numPr>
        <w:ilvl w:val="7"/>
        <w:numId w:val="2"/>
      </w:numPr>
      <w:spacing w:line="360" w:lineRule="auto"/>
      <w:jc w:val="center"/>
    </w:pPr>
    <w:rPr>
      <w:rFonts w:ascii="Arial" w:eastAsia="SimHei" w:hAnsi="Arial"/>
      <w:kern w:val="2"/>
      <w:sz w:val="24"/>
      <w:szCs w:val="24"/>
    </w:rPr>
  </w:style>
  <w:style w:type="character" w:customStyle="1" w:styleId="Heading4Char">
    <w:name w:val="Heading 4 Char"/>
    <w:basedOn w:val="DefaultParagraphFont"/>
    <w:link w:val="Heading4"/>
    <w:qFormat/>
    <w:rPr>
      <w:rFonts w:ascii="Arial" w:eastAsia="SimHei" w:hAnsi="Arial"/>
      <w:bCs/>
      <w:kern w:val="2"/>
      <w:sz w:val="24"/>
      <w:szCs w:val="28"/>
    </w:rPr>
  </w:style>
  <w:style w:type="character" w:customStyle="1" w:styleId="CaptionChar">
    <w:name w:val="Caption Char"/>
    <w:link w:val="Caption"/>
    <w:qFormat/>
    <w:rPr>
      <w:rFonts w:ascii="Arial" w:eastAsia="SimHei" w:hAnsi="Arial" w:cs="Arial"/>
      <w:kern w:val="2"/>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Heading3Char">
    <w:name w:val="Heading 3 Char"/>
    <w:basedOn w:val="DefaultParagraphFont"/>
    <w:link w:val="Heading3"/>
    <w:qFormat/>
    <w:rPr>
      <w:rFonts w:ascii="Arial" w:eastAsia="SimHei" w:hAnsi="Arial"/>
      <w:bCs/>
      <w:kern w:val="2"/>
      <w:sz w:val="24"/>
      <w:szCs w:val="24"/>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qFormat/>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qFormat/>
    <w:rPr>
      <w:rFonts w:eastAsia="Microsoft YaHei"/>
      <w:b/>
      <w:sz w:val="48"/>
      <w:szCs w:val="24"/>
      <w:lang w:eastAsia="en-US"/>
    </w:rPr>
  </w:style>
  <w:style w:type="character" w:customStyle="1" w:styleId="FooterChar">
    <w:name w:val="Footer Char"/>
    <w:basedOn w:val="DefaultParagraphFont"/>
    <w:link w:val="Footer"/>
    <w:uiPriority w:val="99"/>
    <w:qFormat/>
    <w:rPr>
      <w:kern w:val="2"/>
      <w:sz w:val="18"/>
      <w:szCs w:val="18"/>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heme="minorEastAsia" w:hAnsi="Courier New"/>
      <w:sz w:val="16"/>
      <w:lang w:val="en-GB" w:eastAsia="ja-JP"/>
    </w:rPr>
  </w:style>
  <w:style w:type="character" w:customStyle="1" w:styleId="PLChar">
    <w:name w:val="PL Char"/>
    <w:basedOn w:val="DefaultParagraphFont"/>
    <w:link w:val="PL"/>
    <w:qFormat/>
    <w:rPr>
      <w:rFonts w:ascii="Courier New" w:eastAsiaTheme="minorEastAsia" w:hAnsi="Courier New"/>
      <w:sz w:val="16"/>
      <w:lang w:val="en-GB" w:eastAsia="ja-JP"/>
    </w:rPr>
  </w:style>
  <w:style w:type="paragraph" w:customStyle="1" w:styleId="TH">
    <w:name w:val="TH"/>
    <w:basedOn w:val="Normal"/>
    <w:link w:val="THChar"/>
    <w:qFormat/>
    <w:pPr>
      <w:keepNext/>
      <w:keepLines/>
      <w:widowControl/>
      <w:overflowPunct w:val="0"/>
      <w:autoSpaceDE w:val="0"/>
      <w:autoSpaceDN w:val="0"/>
      <w:adjustRightInd w:val="0"/>
      <w:spacing w:before="60" w:after="180" w:line="240" w:lineRule="auto"/>
      <w:ind w:firstLineChars="0" w:firstLine="0"/>
      <w:jc w:val="center"/>
      <w:textAlignment w:val="baseline"/>
    </w:pPr>
    <w:rPr>
      <w:rFonts w:ascii="Arial" w:eastAsiaTheme="minorEastAsia" w:hAnsi="Arial"/>
      <w:b/>
      <w:kern w:val="0"/>
      <w:sz w:val="20"/>
      <w:szCs w:val="20"/>
      <w:lang w:val="en-GB" w:eastAsia="ja-JP"/>
    </w:rPr>
  </w:style>
  <w:style w:type="character" w:customStyle="1" w:styleId="THChar">
    <w:name w:val="TH Char"/>
    <w:basedOn w:val="DefaultParagraphFont"/>
    <w:link w:val="TH"/>
    <w:qFormat/>
    <w:rPr>
      <w:rFonts w:ascii="Arial" w:eastAsiaTheme="minorEastAsia" w:hAnsi="Arial"/>
      <w:b/>
      <w:lang w:val="en-GB" w:eastAsia="ja-JP"/>
    </w:rPr>
  </w:style>
  <w:style w:type="paragraph" w:customStyle="1" w:styleId="TAL">
    <w:name w:val="TAL"/>
    <w:basedOn w:val="Normal"/>
    <w:link w:val="TALCar"/>
    <w:qFormat/>
    <w:pPr>
      <w:keepNext/>
      <w:keepLines/>
      <w:widowControl/>
      <w:overflowPunct w:val="0"/>
      <w:autoSpaceDE w:val="0"/>
      <w:autoSpaceDN w:val="0"/>
      <w:adjustRightInd w:val="0"/>
      <w:spacing w:line="240" w:lineRule="auto"/>
      <w:ind w:firstLineChars="0" w:firstLine="0"/>
      <w:jc w:val="left"/>
      <w:textAlignment w:val="baseline"/>
    </w:pPr>
    <w:rPr>
      <w:rFonts w:ascii="Arial" w:eastAsiaTheme="minorEastAsia" w:hAnsi="Arial"/>
      <w:kern w:val="0"/>
      <w:sz w:val="18"/>
      <w:szCs w:val="20"/>
      <w:lang w:val="en-GB" w:eastAsia="ja-JP"/>
    </w:rPr>
  </w:style>
  <w:style w:type="character" w:customStyle="1" w:styleId="TALCar">
    <w:name w:val="TAL Car"/>
    <w:basedOn w:val="DefaultParagraphFont"/>
    <w:link w:val="TAL"/>
    <w:qFormat/>
    <w:rPr>
      <w:rFonts w:ascii="Arial" w:eastAsiaTheme="minorEastAsia" w:hAnsi="Arial"/>
      <w:sz w:val="18"/>
      <w:lang w:val="en-GB" w:eastAsia="ja-JP"/>
    </w:rPr>
  </w:style>
  <w:style w:type="paragraph" w:customStyle="1" w:styleId="TAH">
    <w:name w:val="TAH"/>
    <w:basedOn w:val="Normal"/>
    <w:qFormat/>
    <w:pPr>
      <w:keepNext/>
      <w:keepLines/>
      <w:widowControl/>
      <w:overflowPunct w:val="0"/>
      <w:autoSpaceDE w:val="0"/>
      <w:autoSpaceDN w:val="0"/>
      <w:adjustRightInd w:val="0"/>
      <w:spacing w:line="240" w:lineRule="auto"/>
      <w:ind w:firstLineChars="0" w:firstLine="0"/>
      <w:jc w:val="center"/>
      <w:textAlignment w:val="baseline"/>
    </w:pPr>
    <w:rPr>
      <w:rFonts w:ascii="Arial" w:eastAsiaTheme="minorEastAsia" w:hAnsi="Arial"/>
      <w:b/>
      <w:kern w:val="0"/>
      <w:sz w:val="18"/>
      <w:szCs w:val="20"/>
      <w:lang w:val="en-GB" w:eastAsia="ja-JP"/>
    </w:rPr>
  </w:style>
  <w:style w:type="character" w:styleId="PlaceholderText">
    <w:name w:val="Placeholder Text"/>
    <w:basedOn w:val="DefaultParagraphFont"/>
    <w:uiPriority w:val="99"/>
    <w:semiHidden/>
    <w:qFormat/>
    <w:rPr>
      <w:color w:val="808080"/>
    </w:rPr>
  </w:style>
  <w:style w:type="paragraph" w:customStyle="1" w:styleId="EQ">
    <w:name w:val="EQ"/>
    <w:basedOn w:val="Normal"/>
    <w:next w:val="Normal"/>
    <w:qFormat/>
    <w:pPr>
      <w:keepLines/>
      <w:widowControl/>
      <w:tabs>
        <w:tab w:val="center" w:pos="4536"/>
        <w:tab w:val="right" w:pos="9072"/>
      </w:tabs>
      <w:overflowPunct w:val="0"/>
      <w:autoSpaceDE w:val="0"/>
      <w:autoSpaceDN w:val="0"/>
      <w:adjustRightInd w:val="0"/>
      <w:spacing w:after="180" w:line="240" w:lineRule="auto"/>
      <w:ind w:firstLineChars="0" w:firstLine="0"/>
      <w:jc w:val="left"/>
      <w:textAlignment w:val="baseline"/>
    </w:pPr>
    <w:rPr>
      <w:rFonts w:eastAsia="Times New Roman"/>
      <w:kern w:val="0"/>
      <w:sz w:val="20"/>
      <w:szCs w:val="20"/>
      <w:lang w:val="en-GB" w:eastAsia="ja-JP"/>
    </w:rPr>
  </w:style>
  <w:style w:type="character" w:customStyle="1" w:styleId="Heading2Char">
    <w:name w:val="Heading 2 Char"/>
    <w:basedOn w:val="DefaultParagraphFont"/>
    <w:link w:val="Heading2"/>
    <w:qFormat/>
    <w:rPr>
      <w:rFonts w:ascii="Arial" w:eastAsia="SimHei" w:hAnsi="Arial"/>
      <w:bCs/>
      <w:kern w:val="2"/>
      <w:sz w:val="24"/>
      <w:szCs w:val="32"/>
    </w:rPr>
  </w:style>
  <w:style w:type="character" w:customStyle="1" w:styleId="TitleChar">
    <w:name w:val="Title Char"/>
    <w:basedOn w:val="DefaultParagraphFont"/>
    <w:link w:val="Title"/>
    <w:qFormat/>
    <w:rPr>
      <w:rFonts w:ascii="Arial" w:eastAsia="SimHei" w:hAnsi="Arial" w:cs="Arial"/>
      <w:bCs/>
      <w:kern w:val="2"/>
      <w:sz w:val="32"/>
      <w:szCs w:val="32"/>
    </w:rPr>
  </w:style>
  <w:style w:type="paragraph" w:customStyle="1" w:styleId="TOC10">
    <w:name w:val="TOC 标题1"/>
    <w:basedOn w:val="Heading1"/>
    <w:next w:val="Normal"/>
    <w:uiPriority w:val="39"/>
    <w:semiHidden/>
    <w:unhideWhenUsed/>
    <w:qFormat/>
    <w:pPr>
      <w:widowControl/>
      <w:numPr>
        <w:numId w:val="0"/>
      </w:numPr>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HeaderChar">
    <w:name w:val="Header Char"/>
    <w:basedOn w:val="DefaultParagraphFont"/>
    <w:link w:val="Header"/>
    <w:uiPriority w:val="99"/>
    <w:qFormat/>
    <w:rPr>
      <w:kern w:val="2"/>
      <w:sz w:val="21"/>
      <w:szCs w:val="18"/>
    </w:rPr>
  </w:style>
  <w:style w:type="paragraph" w:customStyle="1" w:styleId="10">
    <w:name w:val="修订1"/>
    <w:hidden/>
    <w:uiPriority w:val="99"/>
    <w:semiHidden/>
    <w:qFormat/>
    <w:rPr>
      <w:kern w:val="2"/>
      <w:sz w:val="24"/>
      <w:szCs w:val="24"/>
    </w:rPr>
  </w:style>
  <w:style w:type="paragraph" w:customStyle="1" w:styleId="colortext1">
    <w:name w:val="color_text_1"/>
    <w:basedOn w:val="Normal"/>
    <w:rsid w:val="00BD23CE"/>
    <w:pPr>
      <w:widowControl/>
      <w:spacing w:before="100" w:beforeAutospacing="1" w:after="100" w:afterAutospacing="1" w:line="240" w:lineRule="auto"/>
      <w:ind w:firstLineChars="0" w:firstLine="0"/>
      <w:jc w:val="left"/>
    </w:pPr>
    <w:rPr>
      <w:rFonts w:ascii="SimSun" w:hAnsi="SimSun" w:cs="SimSun"/>
      <w:kern w:val="0"/>
    </w:rPr>
  </w:style>
  <w:style w:type="paragraph" w:styleId="Revision">
    <w:name w:val="Revision"/>
    <w:hidden/>
    <w:uiPriority w:val="99"/>
    <w:semiHidden/>
    <w:rsid w:val="008A7691"/>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5572">
      <w:bodyDiv w:val="1"/>
      <w:marLeft w:val="0"/>
      <w:marRight w:val="0"/>
      <w:marTop w:val="0"/>
      <w:marBottom w:val="0"/>
      <w:divBdr>
        <w:top w:val="none" w:sz="0" w:space="0" w:color="auto"/>
        <w:left w:val="none" w:sz="0" w:space="0" w:color="auto"/>
        <w:bottom w:val="none" w:sz="0" w:space="0" w:color="auto"/>
        <w:right w:val="none" w:sz="0" w:space="0" w:color="auto"/>
      </w:divBdr>
    </w:div>
    <w:div w:id="816338173">
      <w:bodyDiv w:val="1"/>
      <w:marLeft w:val="0"/>
      <w:marRight w:val="0"/>
      <w:marTop w:val="0"/>
      <w:marBottom w:val="0"/>
      <w:divBdr>
        <w:top w:val="none" w:sz="0" w:space="0" w:color="auto"/>
        <w:left w:val="none" w:sz="0" w:space="0" w:color="auto"/>
        <w:bottom w:val="none" w:sz="0" w:space="0" w:color="auto"/>
        <w:right w:val="none" w:sz="0" w:space="0" w:color="auto"/>
      </w:divBdr>
    </w:div>
    <w:div w:id="1160541006">
      <w:bodyDiv w:val="1"/>
      <w:marLeft w:val="0"/>
      <w:marRight w:val="0"/>
      <w:marTop w:val="0"/>
      <w:marBottom w:val="0"/>
      <w:divBdr>
        <w:top w:val="none" w:sz="0" w:space="0" w:color="auto"/>
        <w:left w:val="none" w:sz="0" w:space="0" w:color="auto"/>
        <w:bottom w:val="none" w:sz="0" w:space="0" w:color="auto"/>
        <w:right w:val="none" w:sz="0" w:space="0" w:color="auto"/>
      </w:divBdr>
    </w:div>
    <w:div w:id="1517571924">
      <w:bodyDiv w:val="1"/>
      <w:marLeft w:val="0"/>
      <w:marRight w:val="0"/>
      <w:marTop w:val="0"/>
      <w:marBottom w:val="0"/>
      <w:divBdr>
        <w:top w:val="none" w:sz="0" w:space="0" w:color="auto"/>
        <w:left w:val="none" w:sz="0" w:space="0" w:color="auto"/>
        <w:bottom w:val="none" w:sz="0" w:space="0" w:color="auto"/>
        <w:right w:val="none" w:sz="0" w:space="0" w:color="auto"/>
      </w:divBdr>
    </w:div>
    <w:div w:id="2108040713">
      <w:bodyDiv w:val="1"/>
      <w:marLeft w:val="0"/>
      <w:marRight w:val="0"/>
      <w:marTop w:val="0"/>
      <w:marBottom w:val="0"/>
      <w:divBdr>
        <w:top w:val="none" w:sz="0" w:space="0" w:color="auto"/>
        <w:left w:val="none" w:sz="0" w:space="0" w:color="auto"/>
        <w:bottom w:val="none" w:sz="0" w:space="0" w:color="auto"/>
        <w:right w:val="none" w:sz="0" w:space="0" w:color="auto"/>
      </w:divBdr>
    </w:div>
    <w:div w:id="2113083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2014-12-23T00:00:00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C601F14-4D50-4AA7-811E-589ED4DC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48</Pages>
  <Words>7990</Words>
  <Characters>45548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4G侦码设备接口协议</vt:lpstr>
    </vt:vector>
  </TitlesOfParts>
  <Company>Skynetworks</Company>
  <LinksUpToDate>false</LinksUpToDate>
  <CharactersWithSpaces>53432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4G侦码设备接口协议</dc:title>
  <dc:subject/>
  <dc:creator>申冬凯</dc:creator>
  <cp:keywords/>
  <dc:description/>
  <cp:lastModifiedBy>panda</cp:lastModifiedBy>
  <cp:revision>1</cp:revision>
  <cp:lastPrinted>2008-10-30T07:58:00Z</cp:lastPrinted>
  <dcterms:created xsi:type="dcterms:W3CDTF">2018-12-01T06:53:00Z</dcterms:created>
  <dcterms:modified xsi:type="dcterms:W3CDTF">2023-07-10T16:37:00Z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08EA6820CC774219847CA212CF387BF3</vt:lpwstr>
  </property>
</Properties>
</file>